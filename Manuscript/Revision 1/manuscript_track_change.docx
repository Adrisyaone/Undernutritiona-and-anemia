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9DD84" w14:textId="09C464C1" w:rsidR="007C3F06" w:rsidRPr="00B24196" w:rsidRDefault="0014465F" w:rsidP="00775DF7">
      <w:pPr>
        <w:spacing w:line="360" w:lineRule="auto"/>
        <w:jc w:val="both"/>
        <w:rPr>
          <w:rFonts w:asciiTheme="majorBidi" w:hAnsiTheme="majorBidi" w:cstheme="majorBidi"/>
          <w:b/>
          <w:bCs/>
        </w:rPr>
      </w:pPr>
      <w:r w:rsidRPr="00A12542">
        <w:rPr>
          <w:rFonts w:asciiTheme="majorBidi" w:hAnsiTheme="majorBidi" w:cstheme="majorBidi"/>
          <w:b/>
          <w:bCs/>
        </w:rPr>
        <w:t xml:space="preserve">Factors </w:t>
      </w:r>
      <w:r w:rsidR="6EDF2FC3" w:rsidRPr="26E0F474">
        <w:rPr>
          <w:rFonts w:asciiTheme="majorBidi" w:hAnsiTheme="majorBidi" w:cstheme="majorBidi"/>
          <w:b/>
          <w:bCs/>
        </w:rPr>
        <w:t>A</w:t>
      </w:r>
      <w:r w:rsidRPr="26E0F474">
        <w:rPr>
          <w:rFonts w:asciiTheme="majorBidi" w:hAnsiTheme="majorBidi" w:cstheme="majorBidi"/>
          <w:b/>
          <w:bCs/>
        </w:rPr>
        <w:t>ssociated</w:t>
      </w:r>
      <w:r w:rsidRPr="00A12542">
        <w:rPr>
          <w:rFonts w:asciiTheme="majorBidi" w:hAnsiTheme="majorBidi" w:cstheme="majorBidi"/>
          <w:b/>
          <w:bCs/>
        </w:rPr>
        <w:t xml:space="preserve"> with </w:t>
      </w:r>
      <w:r w:rsidR="00881C7C" w:rsidRPr="00A12542">
        <w:rPr>
          <w:rFonts w:asciiTheme="majorBidi" w:hAnsiTheme="majorBidi" w:cstheme="majorBidi"/>
          <w:b/>
          <w:bCs/>
        </w:rPr>
        <w:t>U</w:t>
      </w:r>
      <w:r w:rsidR="0000011B" w:rsidRPr="00A12542">
        <w:rPr>
          <w:rFonts w:asciiTheme="majorBidi" w:hAnsiTheme="majorBidi" w:cstheme="majorBidi"/>
          <w:b/>
          <w:bCs/>
        </w:rPr>
        <w:t xml:space="preserve">ndernutrition, </w:t>
      </w:r>
      <w:r w:rsidR="00881C7C" w:rsidRPr="00A12542">
        <w:rPr>
          <w:rFonts w:asciiTheme="majorBidi" w:hAnsiTheme="majorBidi" w:cstheme="majorBidi"/>
          <w:b/>
          <w:bCs/>
        </w:rPr>
        <w:t>A</w:t>
      </w:r>
      <w:r w:rsidR="0000011B" w:rsidRPr="00A12542">
        <w:rPr>
          <w:rFonts w:asciiTheme="majorBidi" w:hAnsiTheme="majorBidi" w:cstheme="majorBidi"/>
          <w:b/>
          <w:bCs/>
        </w:rPr>
        <w:t xml:space="preserve">nemia and </w:t>
      </w:r>
      <w:r w:rsidR="00881C7C" w:rsidRPr="00A12542">
        <w:rPr>
          <w:rFonts w:asciiTheme="majorBidi" w:hAnsiTheme="majorBidi" w:cstheme="majorBidi"/>
          <w:b/>
          <w:bCs/>
        </w:rPr>
        <w:t>T</w:t>
      </w:r>
      <w:r w:rsidR="0000011B" w:rsidRPr="00A12542">
        <w:rPr>
          <w:rFonts w:asciiTheme="majorBidi" w:hAnsiTheme="majorBidi" w:cstheme="majorBidi"/>
          <w:b/>
          <w:bCs/>
        </w:rPr>
        <w:t xml:space="preserve">heir </w:t>
      </w:r>
      <w:r w:rsidR="297FBCEE" w:rsidRPr="26E0F474">
        <w:rPr>
          <w:rFonts w:asciiTheme="majorBidi" w:hAnsiTheme="majorBidi" w:cstheme="majorBidi"/>
          <w:b/>
          <w:bCs/>
        </w:rPr>
        <w:t>C</w:t>
      </w:r>
      <w:r w:rsidR="0000011B" w:rsidRPr="26E0F474">
        <w:rPr>
          <w:rFonts w:asciiTheme="majorBidi" w:hAnsiTheme="majorBidi" w:cstheme="majorBidi"/>
          <w:b/>
          <w:bCs/>
        </w:rPr>
        <w:t>oexistence</w:t>
      </w:r>
      <w:r w:rsidR="003D4C88" w:rsidRPr="26E0F474">
        <w:rPr>
          <w:rFonts w:asciiTheme="majorBidi" w:hAnsiTheme="majorBidi" w:cstheme="majorBidi"/>
          <w:b/>
          <w:bCs/>
        </w:rPr>
        <w:t xml:space="preserve"> </w:t>
      </w:r>
      <w:r w:rsidR="4832BC83" w:rsidRPr="26E0F474">
        <w:rPr>
          <w:rFonts w:asciiTheme="majorBidi" w:hAnsiTheme="majorBidi" w:cstheme="majorBidi"/>
          <w:b/>
          <w:bCs/>
        </w:rPr>
        <w:t>A</w:t>
      </w:r>
      <w:r w:rsidR="004955C2" w:rsidRPr="26E0F474">
        <w:rPr>
          <w:rFonts w:asciiTheme="majorBidi" w:hAnsiTheme="majorBidi" w:cstheme="majorBidi"/>
          <w:b/>
          <w:bCs/>
        </w:rPr>
        <w:t>mong</w:t>
      </w:r>
      <w:r w:rsidR="004955C2" w:rsidRPr="00A12542">
        <w:rPr>
          <w:rFonts w:asciiTheme="majorBidi" w:hAnsiTheme="majorBidi" w:cstheme="majorBidi"/>
          <w:b/>
          <w:bCs/>
        </w:rPr>
        <w:t xml:space="preserve"> 6-59 </w:t>
      </w:r>
      <w:r w:rsidR="58BA4518" w:rsidRPr="26E0F474">
        <w:rPr>
          <w:rFonts w:asciiTheme="majorBidi" w:hAnsiTheme="majorBidi" w:cstheme="majorBidi"/>
          <w:b/>
          <w:bCs/>
        </w:rPr>
        <w:t>M</w:t>
      </w:r>
      <w:r w:rsidR="004955C2" w:rsidRPr="26E0F474">
        <w:rPr>
          <w:rFonts w:asciiTheme="majorBidi" w:hAnsiTheme="majorBidi" w:cstheme="majorBidi"/>
          <w:b/>
          <w:bCs/>
        </w:rPr>
        <w:t xml:space="preserve">onths </w:t>
      </w:r>
      <w:r w:rsidR="5A41D3C8" w:rsidRPr="26E0F474">
        <w:rPr>
          <w:rFonts w:asciiTheme="majorBidi" w:hAnsiTheme="majorBidi" w:cstheme="majorBidi"/>
          <w:b/>
          <w:bCs/>
        </w:rPr>
        <w:t>C</w:t>
      </w:r>
      <w:r w:rsidR="004955C2" w:rsidRPr="26E0F474">
        <w:rPr>
          <w:rFonts w:asciiTheme="majorBidi" w:hAnsiTheme="majorBidi" w:cstheme="majorBidi"/>
          <w:b/>
          <w:bCs/>
        </w:rPr>
        <w:t>hildren</w:t>
      </w:r>
      <w:r w:rsidR="004955C2" w:rsidRPr="00A12542">
        <w:rPr>
          <w:rFonts w:asciiTheme="majorBidi" w:hAnsiTheme="majorBidi" w:cstheme="majorBidi"/>
          <w:b/>
          <w:bCs/>
        </w:rPr>
        <w:t xml:space="preserve"> in Nepal: </w:t>
      </w:r>
      <w:r w:rsidR="00881C7C" w:rsidRPr="00A12542">
        <w:rPr>
          <w:rFonts w:asciiTheme="majorBidi" w:hAnsiTheme="majorBidi" w:cstheme="majorBidi"/>
          <w:b/>
          <w:bCs/>
        </w:rPr>
        <w:t xml:space="preserve">A </w:t>
      </w:r>
      <w:r w:rsidR="004955C2" w:rsidRPr="00A12542">
        <w:rPr>
          <w:rFonts w:asciiTheme="majorBidi" w:hAnsiTheme="majorBidi" w:cstheme="majorBidi"/>
          <w:b/>
          <w:bCs/>
        </w:rPr>
        <w:t xml:space="preserve">Secondary </w:t>
      </w:r>
      <w:r w:rsidR="45C9B2AA" w:rsidRPr="26E0F474">
        <w:rPr>
          <w:rFonts w:asciiTheme="majorBidi" w:hAnsiTheme="majorBidi" w:cstheme="majorBidi"/>
          <w:b/>
          <w:bCs/>
        </w:rPr>
        <w:t>A</w:t>
      </w:r>
      <w:r w:rsidR="004955C2" w:rsidRPr="26E0F474">
        <w:rPr>
          <w:rFonts w:asciiTheme="majorBidi" w:hAnsiTheme="majorBidi" w:cstheme="majorBidi"/>
          <w:b/>
          <w:bCs/>
        </w:rPr>
        <w:t>nalysis</w:t>
      </w:r>
      <w:r w:rsidR="004955C2" w:rsidRPr="00A12542">
        <w:rPr>
          <w:rFonts w:asciiTheme="majorBidi" w:hAnsiTheme="majorBidi" w:cstheme="majorBidi"/>
          <w:b/>
          <w:bCs/>
        </w:rPr>
        <w:t xml:space="preserve"> of </w:t>
      </w:r>
      <w:r w:rsidR="00881C7C" w:rsidRPr="00A12542">
        <w:rPr>
          <w:rFonts w:asciiTheme="majorBidi" w:hAnsiTheme="majorBidi" w:cstheme="majorBidi"/>
          <w:b/>
          <w:bCs/>
        </w:rPr>
        <w:t xml:space="preserve">the </w:t>
      </w:r>
      <w:r w:rsidR="004955C2" w:rsidRPr="00A12542">
        <w:rPr>
          <w:rFonts w:asciiTheme="majorBidi" w:hAnsiTheme="majorBidi" w:cstheme="majorBidi"/>
          <w:b/>
          <w:bCs/>
        </w:rPr>
        <w:t>Nepal Demographic and Health Survey</w:t>
      </w:r>
      <w:r w:rsidR="008F06DB">
        <w:rPr>
          <w:rFonts w:asciiTheme="majorBidi" w:hAnsiTheme="majorBidi" w:cstheme="majorBidi"/>
          <w:b/>
          <w:bCs/>
        </w:rPr>
        <w:t>-</w:t>
      </w:r>
      <w:r w:rsidR="00881C7C" w:rsidRPr="00A12542">
        <w:rPr>
          <w:rFonts w:asciiTheme="majorBidi" w:hAnsiTheme="majorBidi" w:cstheme="majorBidi"/>
          <w:b/>
          <w:bCs/>
        </w:rPr>
        <w:t>2022</w:t>
      </w:r>
    </w:p>
    <w:p w14:paraId="374A736E" w14:textId="65AF7E20" w:rsidR="007B79CD" w:rsidRPr="00681333" w:rsidRDefault="00BF3AA5" w:rsidP="00775DF7">
      <w:pPr>
        <w:spacing w:line="360" w:lineRule="auto"/>
        <w:jc w:val="both"/>
        <w:rPr>
          <w:rFonts w:asciiTheme="majorBidi" w:hAnsiTheme="majorBidi" w:cstheme="majorBidi"/>
          <w:sz w:val="22"/>
          <w:szCs w:val="22"/>
        </w:rPr>
      </w:pPr>
      <w:r w:rsidRPr="67D89E56">
        <w:rPr>
          <w:rFonts w:asciiTheme="majorBidi" w:hAnsiTheme="majorBidi" w:cstheme="majorBidi"/>
          <w:i/>
          <w:iCs/>
          <w:sz w:val="22"/>
          <w:szCs w:val="22"/>
        </w:rPr>
        <w:t>Bikram Adhikari</w:t>
      </w:r>
      <w:r w:rsidR="00985E73" w:rsidRPr="67D89E56">
        <w:rPr>
          <w:rFonts w:asciiTheme="majorBidi" w:hAnsiTheme="majorBidi" w:cstheme="majorBidi"/>
          <w:i/>
          <w:iCs/>
          <w:sz w:val="22"/>
          <w:szCs w:val="22"/>
          <w:vertAlign w:val="superscript"/>
        </w:rPr>
        <w:t>1</w:t>
      </w:r>
      <w:r w:rsidR="003C71B3" w:rsidRPr="67D89E56">
        <w:rPr>
          <w:rFonts w:asciiTheme="majorBidi" w:hAnsiTheme="majorBidi" w:cstheme="majorBidi"/>
          <w:i/>
          <w:iCs/>
          <w:sz w:val="22"/>
          <w:szCs w:val="22"/>
          <w:vertAlign w:val="superscript"/>
        </w:rPr>
        <w:t>,2</w:t>
      </w:r>
      <w:r w:rsidR="00985E73" w:rsidRPr="67D89E56">
        <w:rPr>
          <w:rFonts w:asciiTheme="majorBidi" w:hAnsiTheme="majorBidi" w:cstheme="majorBidi"/>
          <w:i/>
          <w:iCs/>
          <w:sz w:val="22"/>
          <w:szCs w:val="22"/>
          <w:vertAlign w:val="superscript"/>
        </w:rPr>
        <w:t>*</w:t>
      </w:r>
      <w:r w:rsidRPr="67D89E56">
        <w:rPr>
          <w:rFonts w:asciiTheme="majorBidi" w:hAnsiTheme="majorBidi" w:cstheme="majorBidi"/>
          <w:i/>
          <w:iCs/>
          <w:sz w:val="22"/>
          <w:szCs w:val="22"/>
        </w:rPr>
        <w:t xml:space="preserve">, </w:t>
      </w:r>
      <w:r w:rsidR="6E34496E" w:rsidRPr="67D89E56">
        <w:rPr>
          <w:rFonts w:asciiTheme="majorBidi" w:hAnsiTheme="majorBidi" w:cstheme="majorBidi"/>
          <w:i/>
          <w:iCs/>
          <w:sz w:val="22"/>
          <w:szCs w:val="22"/>
        </w:rPr>
        <w:t>B</w:t>
      </w:r>
      <w:r w:rsidRPr="67D89E56">
        <w:rPr>
          <w:rFonts w:asciiTheme="majorBidi" w:hAnsiTheme="majorBidi" w:cstheme="majorBidi"/>
          <w:i/>
          <w:iCs/>
          <w:sz w:val="22"/>
          <w:szCs w:val="22"/>
        </w:rPr>
        <w:t>ir</w:t>
      </w:r>
      <w:r w:rsidR="00985E73" w:rsidRPr="67D89E56">
        <w:rPr>
          <w:rFonts w:asciiTheme="majorBidi" w:hAnsiTheme="majorBidi" w:cstheme="majorBidi"/>
          <w:i/>
          <w:iCs/>
          <w:sz w:val="22"/>
          <w:szCs w:val="22"/>
        </w:rPr>
        <w:t>a</w:t>
      </w:r>
      <w:r w:rsidRPr="67D89E56">
        <w:rPr>
          <w:rFonts w:asciiTheme="majorBidi" w:hAnsiTheme="majorBidi" w:cstheme="majorBidi"/>
          <w:i/>
          <w:iCs/>
          <w:sz w:val="22"/>
          <w:szCs w:val="22"/>
        </w:rPr>
        <w:t>j Neupane</w:t>
      </w:r>
      <w:r w:rsidR="003C71B3" w:rsidRPr="67D89E56">
        <w:rPr>
          <w:rFonts w:asciiTheme="majorBidi" w:hAnsiTheme="majorBidi" w:cstheme="majorBidi"/>
          <w:i/>
          <w:iCs/>
          <w:sz w:val="22"/>
          <w:szCs w:val="22"/>
          <w:vertAlign w:val="superscript"/>
        </w:rPr>
        <w:t>3,2</w:t>
      </w:r>
      <w:r w:rsidRPr="67D89E56">
        <w:rPr>
          <w:rFonts w:asciiTheme="majorBidi" w:hAnsiTheme="majorBidi" w:cstheme="majorBidi"/>
          <w:i/>
          <w:iCs/>
          <w:sz w:val="22"/>
          <w:szCs w:val="22"/>
        </w:rPr>
        <w:t xml:space="preserve">, </w:t>
      </w:r>
      <w:r w:rsidR="00DD1D6B">
        <w:rPr>
          <w:rFonts w:asciiTheme="majorBidi" w:hAnsiTheme="majorBidi" w:cstheme="majorBidi"/>
          <w:i/>
          <w:iCs/>
          <w:sz w:val="22"/>
          <w:szCs w:val="22"/>
        </w:rPr>
        <w:t>Jessica Rice</w:t>
      </w:r>
      <w:r w:rsidR="00DD1D6B" w:rsidRPr="00DD1D6B">
        <w:rPr>
          <w:rFonts w:asciiTheme="majorBidi" w:hAnsiTheme="majorBidi" w:cstheme="majorBidi"/>
          <w:i/>
          <w:iCs/>
          <w:sz w:val="22"/>
          <w:szCs w:val="22"/>
          <w:vertAlign w:val="superscript"/>
        </w:rPr>
        <w:t>1</w:t>
      </w:r>
      <w:r w:rsidR="00FB67A4">
        <w:rPr>
          <w:rFonts w:asciiTheme="majorBidi" w:hAnsiTheme="majorBidi" w:cstheme="majorBidi"/>
          <w:i/>
          <w:iCs/>
          <w:sz w:val="22"/>
          <w:szCs w:val="22"/>
        </w:rPr>
        <w:t xml:space="preserve">, </w:t>
      </w:r>
      <w:r w:rsidRPr="67D89E56">
        <w:rPr>
          <w:rFonts w:asciiTheme="majorBidi" w:hAnsiTheme="majorBidi" w:cstheme="majorBidi"/>
          <w:i/>
          <w:iCs/>
          <w:sz w:val="22"/>
          <w:szCs w:val="22"/>
        </w:rPr>
        <w:t>N</w:t>
      </w:r>
      <w:r w:rsidR="68903971" w:rsidRPr="67D89E56">
        <w:rPr>
          <w:rFonts w:asciiTheme="majorBidi" w:hAnsiTheme="majorBidi" w:cstheme="majorBidi"/>
          <w:i/>
          <w:iCs/>
          <w:sz w:val="22"/>
          <w:szCs w:val="22"/>
        </w:rPr>
        <w:t>iharika Jha</w:t>
      </w:r>
      <w:r w:rsidR="00985E73" w:rsidRPr="67D89E56">
        <w:rPr>
          <w:rFonts w:asciiTheme="majorBidi" w:hAnsiTheme="majorBidi" w:cstheme="majorBidi"/>
          <w:i/>
          <w:iCs/>
          <w:sz w:val="22"/>
          <w:szCs w:val="22"/>
          <w:vertAlign w:val="superscript"/>
        </w:rPr>
        <w:t>1</w:t>
      </w:r>
      <w:r w:rsidR="003C71B3" w:rsidRPr="67D89E56">
        <w:rPr>
          <w:rFonts w:asciiTheme="majorBidi" w:hAnsiTheme="majorBidi" w:cstheme="majorBidi"/>
          <w:i/>
          <w:iCs/>
          <w:sz w:val="22"/>
          <w:szCs w:val="22"/>
          <w:vertAlign w:val="superscript"/>
        </w:rPr>
        <w:t>,2</w:t>
      </w:r>
      <w:r w:rsidRPr="67D89E56">
        <w:rPr>
          <w:rFonts w:asciiTheme="majorBidi" w:hAnsiTheme="majorBidi" w:cstheme="majorBidi"/>
          <w:i/>
          <w:iCs/>
          <w:sz w:val="22"/>
          <w:szCs w:val="22"/>
        </w:rPr>
        <w:t>, Kajol Dahal</w:t>
      </w:r>
      <w:r w:rsidR="003C71B3" w:rsidRPr="67D89E56">
        <w:rPr>
          <w:rFonts w:asciiTheme="majorBidi" w:hAnsiTheme="majorBidi" w:cstheme="majorBidi"/>
          <w:i/>
          <w:iCs/>
          <w:sz w:val="22"/>
          <w:szCs w:val="22"/>
          <w:vertAlign w:val="superscript"/>
        </w:rPr>
        <w:t>4</w:t>
      </w:r>
      <w:r w:rsidRPr="67D89E56">
        <w:rPr>
          <w:rFonts w:asciiTheme="majorBidi" w:hAnsiTheme="majorBidi" w:cstheme="majorBidi"/>
          <w:i/>
          <w:iCs/>
          <w:sz w:val="22"/>
          <w:szCs w:val="22"/>
        </w:rPr>
        <w:t>,</w:t>
      </w:r>
      <w:r w:rsidR="0065091E">
        <w:rPr>
          <w:rFonts w:asciiTheme="majorBidi" w:hAnsiTheme="majorBidi" w:cstheme="majorBidi"/>
          <w:i/>
          <w:iCs/>
          <w:sz w:val="22"/>
          <w:szCs w:val="22"/>
        </w:rPr>
        <w:t xml:space="preserve"> </w:t>
      </w:r>
      <w:r w:rsidR="00453E5B">
        <w:rPr>
          <w:rFonts w:asciiTheme="majorBidi" w:hAnsiTheme="majorBidi" w:cstheme="majorBidi"/>
          <w:i/>
          <w:iCs/>
          <w:sz w:val="22"/>
          <w:szCs w:val="22"/>
        </w:rPr>
        <w:t>Parash</w:t>
      </w:r>
      <w:r w:rsidR="00CD3646">
        <w:rPr>
          <w:rFonts w:asciiTheme="majorBidi" w:hAnsiTheme="majorBidi" w:cstheme="majorBidi"/>
          <w:i/>
          <w:iCs/>
          <w:sz w:val="22"/>
          <w:szCs w:val="22"/>
        </w:rPr>
        <w:t xml:space="preserve"> Mani</w:t>
      </w:r>
      <w:r w:rsidR="00453E5B">
        <w:rPr>
          <w:rFonts w:asciiTheme="majorBidi" w:hAnsiTheme="majorBidi" w:cstheme="majorBidi"/>
          <w:i/>
          <w:iCs/>
          <w:sz w:val="22"/>
          <w:szCs w:val="22"/>
        </w:rPr>
        <w:t xml:space="preserve"> Sapkota</w:t>
      </w:r>
      <w:r w:rsidR="00453E5B" w:rsidRPr="006E23D7">
        <w:rPr>
          <w:rFonts w:asciiTheme="majorBidi" w:hAnsiTheme="majorBidi" w:cstheme="majorBidi"/>
          <w:i/>
          <w:iCs/>
          <w:sz w:val="22"/>
          <w:szCs w:val="22"/>
          <w:vertAlign w:val="superscript"/>
        </w:rPr>
        <w:t>5</w:t>
      </w:r>
      <w:r w:rsidR="00453E5B">
        <w:rPr>
          <w:rFonts w:asciiTheme="majorBidi" w:hAnsiTheme="majorBidi" w:cstheme="majorBidi"/>
          <w:i/>
          <w:iCs/>
          <w:sz w:val="22"/>
          <w:szCs w:val="22"/>
        </w:rPr>
        <w:t>,</w:t>
      </w:r>
      <w:r w:rsidR="007B79CD">
        <w:rPr>
          <w:rFonts w:asciiTheme="majorBidi" w:hAnsiTheme="majorBidi" w:cstheme="majorBidi"/>
          <w:i/>
          <w:iCs/>
          <w:sz w:val="22"/>
          <w:szCs w:val="22"/>
        </w:rPr>
        <w:t xml:space="preserve"> </w:t>
      </w:r>
      <w:r w:rsidR="0065091E">
        <w:rPr>
          <w:rFonts w:asciiTheme="majorBidi" w:hAnsiTheme="majorBidi" w:cstheme="majorBidi"/>
          <w:i/>
          <w:iCs/>
          <w:sz w:val="22"/>
          <w:szCs w:val="22"/>
        </w:rPr>
        <w:t>Archana Shrestha</w:t>
      </w:r>
      <w:r w:rsidR="005E6E09">
        <w:rPr>
          <w:rFonts w:asciiTheme="majorBidi" w:hAnsiTheme="majorBidi" w:cstheme="majorBidi"/>
          <w:i/>
          <w:iCs/>
          <w:sz w:val="22"/>
          <w:szCs w:val="22"/>
          <w:vertAlign w:val="superscript"/>
        </w:rPr>
        <w:t>6</w:t>
      </w:r>
      <w:r w:rsidR="00453E5B">
        <w:rPr>
          <w:rFonts w:asciiTheme="majorBidi" w:hAnsiTheme="majorBidi" w:cstheme="majorBidi"/>
          <w:i/>
          <w:iCs/>
          <w:sz w:val="22"/>
          <w:szCs w:val="22"/>
          <w:vertAlign w:val="superscript"/>
        </w:rPr>
        <w:t>,7</w:t>
      </w:r>
      <w:r w:rsidR="0029724C">
        <w:rPr>
          <w:rFonts w:asciiTheme="majorBidi" w:hAnsiTheme="majorBidi" w:cstheme="majorBidi"/>
          <w:sz w:val="22"/>
          <w:szCs w:val="22"/>
        </w:rPr>
        <w:t xml:space="preserve">, </w:t>
      </w:r>
      <w:r w:rsidR="0029724C" w:rsidRPr="67D89E56">
        <w:rPr>
          <w:rFonts w:asciiTheme="majorBidi" w:hAnsiTheme="majorBidi" w:cstheme="majorBidi"/>
          <w:i/>
          <w:iCs/>
          <w:sz w:val="22"/>
          <w:szCs w:val="22"/>
        </w:rPr>
        <w:t>Xinhua Yu</w:t>
      </w:r>
      <w:r w:rsidR="0029724C" w:rsidRPr="67D89E56">
        <w:rPr>
          <w:rFonts w:asciiTheme="majorBidi" w:hAnsiTheme="majorBidi" w:cstheme="majorBidi"/>
          <w:i/>
          <w:iCs/>
          <w:sz w:val="22"/>
          <w:szCs w:val="22"/>
          <w:vertAlign w:val="superscript"/>
        </w:rPr>
        <w:t>1</w:t>
      </w:r>
      <w:r w:rsidR="00681333">
        <w:rPr>
          <w:rFonts w:asciiTheme="majorBidi" w:hAnsiTheme="majorBidi" w:cstheme="majorBidi"/>
          <w:sz w:val="22"/>
          <w:szCs w:val="22"/>
        </w:rPr>
        <w:t xml:space="preserve">, </w:t>
      </w:r>
      <w:r w:rsidR="00681333" w:rsidRPr="67D89E56">
        <w:rPr>
          <w:rFonts w:asciiTheme="majorBidi" w:hAnsiTheme="majorBidi" w:cstheme="majorBidi"/>
          <w:i/>
          <w:iCs/>
          <w:sz w:val="22"/>
          <w:szCs w:val="22"/>
        </w:rPr>
        <w:t>Yu Jiang</w:t>
      </w:r>
      <w:r w:rsidR="00681333" w:rsidRPr="67D89E56">
        <w:rPr>
          <w:rFonts w:asciiTheme="majorBidi" w:hAnsiTheme="majorBidi" w:cstheme="majorBidi"/>
          <w:i/>
          <w:iCs/>
          <w:sz w:val="22"/>
          <w:szCs w:val="22"/>
          <w:vertAlign w:val="superscript"/>
        </w:rPr>
        <w:t>1</w:t>
      </w:r>
    </w:p>
    <w:p w14:paraId="24A29DA7" w14:textId="272AFD77" w:rsidR="00985E73" w:rsidRPr="007B79CD" w:rsidRDefault="00985E73" w:rsidP="00775DF7">
      <w:pPr>
        <w:spacing w:line="360" w:lineRule="auto"/>
        <w:jc w:val="both"/>
        <w:rPr>
          <w:rFonts w:asciiTheme="majorBidi" w:hAnsiTheme="majorBidi" w:cstheme="majorBidi"/>
          <w:b/>
          <w:bCs/>
          <w:i/>
          <w:iCs/>
          <w:sz w:val="22"/>
          <w:szCs w:val="22"/>
        </w:rPr>
      </w:pPr>
      <w:r w:rsidRPr="007B79CD">
        <w:rPr>
          <w:rFonts w:asciiTheme="majorBidi" w:hAnsiTheme="majorBidi" w:cstheme="majorBidi"/>
          <w:b/>
          <w:bCs/>
          <w:i/>
          <w:iCs/>
          <w:sz w:val="22"/>
          <w:szCs w:val="22"/>
        </w:rPr>
        <w:t>Affiliation:</w:t>
      </w:r>
    </w:p>
    <w:p w14:paraId="105F2E9C" w14:textId="468B8BB7" w:rsidR="00985E73" w:rsidRPr="003C71B3" w:rsidRDefault="00985E73" w:rsidP="003C71B3">
      <w:pPr>
        <w:spacing w:after="0" w:line="360" w:lineRule="auto"/>
        <w:jc w:val="both"/>
        <w:rPr>
          <w:rFonts w:asciiTheme="majorBidi" w:hAnsiTheme="majorBidi" w:cstheme="majorBidi"/>
          <w:i/>
          <w:iCs/>
          <w:sz w:val="22"/>
          <w:szCs w:val="22"/>
        </w:rPr>
      </w:pPr>
      <w:r w:rsidRPr="003C71B3">
        <w:rPr>
          <w:rFonts w:asciiTheme="majorBidi" w:hAnsiTheme="majorBidi" w:cstheme="majorBidi"/>
          <w:i/>
          <w:iCs/>
          <w:sz w:val="22"/>
          <w:szCs w:val="22"/>
        </w:rPr>
        <w:t>1 School of Public health</w:t>
      </w:r>
      <w:r w:rsidR="003C71B3" w:rsidRPr="003C71B3">
        <w:rPr>
          <w:rFonts w:asciiTheme="majorBidi" w:hAnsiTheme="majorBidi" w:cstheme="majorBidi"/>
          <w:i/>
          <w:iCs/>
          <w:sz w:val="22"/>
          <w:szCs w:val="22"/>
        </w:rPr>
        <w:t xml:space="preserve">, </w:t>
      </w:r>
      <w:r w:rsidRPr="003C71B3">
        <w:rPr>
          <w:rFonts w:asciiTheme="majorBidi" w:hAnsiTheme="majorBidi" w:cstheme="majorBidi"/>
          <w:i/>
          <w:iCs/>
          <w:sz w:val="22"/>
          <w:szCs w:val="22"/>
        </w:rPr>
        <w:t>University of Memphis</w:t>
      </w:r>
      <w:r w:rsidR="003C71B3" w:rsidRPr="003C71B3">
        <w:rPr>
          <w:rFonts w:asciiTheme="majorBidi" w:hAnsiTheme="majorBidi" w:cstheme="majorBidi"/>
          <w:i/>
          <w:iCs/>
          <w:sz w:val="22"/>
          <w:szCs w:val="22"/>
        </w:rPr>
        <w:t>, T</w:t>
      </w:r>
      <w:r w:rsidR="007F2E47">
        <w:rPr>
          <w:rFonts w:asciiTheme="majorBidi" w:hAnsiTheme="majorBidi" w:cstheme="majorBidi"/>
          <w:i/>
          <w:iCs/>
          <w:sz w:val="22"/>
          <w:szCs w:val="22"/>
        </w:rPr>
        <w:t>ennessee</w:t>
      </w:r>
      <w:r w:rsidR="003C71B3" w:rsidRPr="003C71B3">
        <w:rPr>
          <w:rFonts w:asciiTheme="majorBidi" w:hAnsiTheme="majorBidi" w:cstheme="majorBidi"/>
          <w:i/>
          <w:iCs/>
          <w:sz w:val="22"/>
          <w:szCs w:val="22"/>
        </w:rPr>
        <w:t>, U</w:t>
      </w:r>
      <w:r w:rsidR="007F2E47">
        <w:rPr>
          <w:rFonts w:asciiTheme="majorBidi" w:hAnsiTheme="majorBidi" w:cstheme="majorBidi"/>
          <w:i/>
          <w:iCs/>
          <w:sz w:val="22"/>
          <w:szCs w:val="22"/>
        </w:rPr>
        <w:t xml:space="preserve">nited </w:t>
      </w:r>
      <w:r w:rsidR="003C71B3"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3C71B3"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12EBC6DC" w14:textId="727BB7D4" w:rsidR="003C71B3" w:rsidRPr="003C71B3" w:rsidRDefault="003C71B3" w:rsidP="67D89E56">
      <w:pPr>
        <w:tabs>
          <w:tab w:val="left" w:pos="5980"/>
        </w:tabs>
        <w:spacing w:after="0" w:line="480" w:lineRule="auto"/>
        <w:jc w:val="both"/>
        <w:rPr>
          <w:rFonts w:asciiTheme="majorBidi" w:hAnsiTheme="majorBidi" w:cstheme="majorBidi"/>
          <w:i/>
          <w:iCs/>
          <w:sz w:val="22"/>
          <w:szCs w:val="22"/>
        </w:rPr>
      </w:pPr>
      <w:r w:rsidRPr="67D89E56">
        <w:rPr>
          <w:rFonts w:asciiTheme="majorBidi" w:hAnsiTheme="majorBidi" w:cstheme="majorBidi"/>
          <w:i/>
          <w:iCs/>
          <w:sz w:val="22"/>
          <w:szCs w:val="22"/>
        </w:rPr>
        <w:t>2</w:t>
      </w:r>
      <w:r w:rsidR="29258772" w:rsidRPr="67D89E56">
        <w:rPr>
          <w:rFonts w:asciiTheme="majorBidi" w:hAnsiTheme="majorBidi" w:cstheme="majorBidi"/>
          <w:i/>
          <w:iCs/>
          <w:sz w:val="22"/>
          <w:szCs w:val="22"/>
        </w:rPr>
        <w:t xml:space="preserve"> </w:t>
      </w:r>
      <w:r w:rsidR="29258772" w:rsidRPr="67D89E56">
        <w:rPr>
          <w:rFonts w:asciiTheme="majorBidi" w:eastAsiaTheme="minorEastAsia" w:hAnsiTheme="majorBidi" w:cstheme="majorBidi"/>
          <w:i/>
          <w:iCs/>
          <w:sz w:val="22"/>
          <w:szCs w:val="22"/>
        </w:rPr>
        <w:t>Sindhu Research and Implementation Institute, Sunkoshi, Sindhupalchok, Nepal.</w:t>
      </w:r>
    </w:p>
    <w:p w14:paraId="03EF2E90" w14:textId="1DFC127E" w:rsidR="003C71B3" w:rsidRPr="003C71B3" w:rsidRDefault="003C71B3" w:rsidP="67D89E56">
      <w:pPr>
        <w:tabs>
          <w:tab w:val="left" w:pos="5980"/>
        </w:tabs>
        <w:spacing w:after="0" w:line="480" w:lineRule="auto"/>
        <w:jc w:val="both"/>
        <w:rPr>
          <w:rFonts w:ascii="Times New Roman" w:eastAsia="Times New Roman" w:hAnsi="Times New Roman" w:cs="Times New Roman"/>
          <w:sz w:val="22"/>
          <w:szCs w:val="22"/>
        </w:rPr>
      </w:pPr>
      <w:r w:rsidRPr="67D89E56">
        <w:rPr>
          <w:rFonts w:asciiTheme="majorBidi" w:hAnsiTheme="majorBidi" w:cstheme="majorBidi"/>
          <w:i/>
          <w:iCs/>
          <w:sz w:val="22"/>
          <w:szCs w:val="22"/>
        </w:rPr>
        <w:t>3</w:t>
      </w:r>
      <w:r w:rsidR="0F931EF9" w:rsidRPr="67D89E56">
        <w:rPr>
          <w:rFonts w:asciiTheme="majorBidi" w:hAnsiTheme="majorBidi" w:cstheme="majorBidi"/>
          <w:i/>
          <w:iCs/>
          <w:sz w:val="22"/>
          <w:szCs w:val="22"/>
        </w:rPr>
        <w:t xml:space="preserve"> </w:t>
      </w:r>
      <w:r w:rsidR="0F931EF9" w:rsidRPr="67D89E56">
        <w:rPr>
          <w:rFonts w:asciiTheme="majorBidi" w:eastAsiaTheme="minorEastAsia" w:hAnsiTheme="majorBidi" w:cstheme="majorBidi"/>
          <w:i/>
          <w:iCs/>
          <w:sz w:val="22"/>
          <w:szCs w:val="22"/>
        </w:rPr>
        <w:t>Informatics Program, School of Information Science, University of Illinois Urbana-Champaign, I</w:t>
      </w:r>
      <w:r w:rsidR="007F2E47">
        <w:rPr>
          <w:rFonts w:asciiTheme="majorBidi" w:eastAsiaTheme="minorEastAsia" w:hAnsiTheme="majorBidi" w:cstheme="majorBidi"/>
          <w:i/>
          <w:iCs/>
          <w:sz w:val="22"/>
          <w:szCs w:val="22"/>
        </w:rPr>
        <w:t>llinois</w:t>
      </w:r>
      <w:r w:rsidR="0F931EF9" w:rsidRPr="67D89E56">
        <w:rPr>
          <w:rFonts w:asciiTheme="majorBidi" w:eastAsiaTheme="minorEastAsia" w:hAnsiTheme="majorBidi" w:cstheme="majorBidi"/>
          <w:i/>
          <w:iCs/>
          <w:sz w:val="22"/>
          <w:szCs w:val="22"/>
        </w:rPr>
        <w:t xml:space="preserve">, </w:t>
      </w:r>
      <w:r w:rsidR="007F2E47" w:rsidRPr="003C71B3">
        <w:rPr>
          <w:rFonts w:asciiTheme="majorBidi" w:hAnsiTheme="majorBidi" w:cstheme="majorBidi"/>
          <w:i/>
          <w:iCs/>
          <w:sz w:val="22"/>
          <w:szCs w:val="22"/>
        </w:rPr>
        <w:t>U</w:t>
      </w:r>
      <w:r w:rsidR="007F2E47">
        <w:rPr>
          <w:rFonts w:asciiTheme="majorBidi" w:hAnsiTheme="majorBidi" w:cstheme="majorBidi"/>
          <w:i/>
          <w:iCs/>
          <w:sz w:val="22"/>
          <w:szCs w:val="22"/>
        </w:rPr>
        <w:t xml:space="preserve">nited </w:t>
      </w:r>
      <w:r w:rsidR="007F2E47"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7F2E47"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761CB4D7" w14:textId="5E7B0F71" w:rsidR="003C71B3" w:rsidRDefault="003C71B3"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4</w:t>
      </w:r>
      <w:r w:rsidR="0012635A" w:rsidRPr="44275A11">
        <w:rPr>
          <w:rFonts w:asciiTheme="majorBidi" w:eastAsiaTheme="minorEastAsia" w:hAnsiTheme="majorBidi" w:cstheme="majorBidi"/>
          <w:i/>
          <w:iCs/>
          <w:sz w:val="22"/>
          <w:szCs w:val="22"/>
        </w:rPr>
        <w:t xml:space="preserve"> </w:t>
      </w:r>
      <w:del w:id="0" w:author="Bikram Adhikari (bdhikari)" w:date="2025-10-07T17:29:00Z" w16du:dateUtc="2025-10-07T22:29:00Z">
        <w:r w:rsidR="0012635A" w:rsidRPr="44275A11" w:rsidDel="00564615">
          <w:rPr>
            <w:rFonts w:asciiTheme="majorBidi" w:eastAsiaTheme="minorEastAsia" w:hAnsiTheme="majorBidi" w:cstheme="majorBidi"/>
            <w:i/>
            <w:iCs/>
            <w:sz w:val="22"/>
            <w:szCs w:val="22"/>
          </w:rPr>
          <w:delText xml:space="preserve">University of </w:delText>
        </w:r>
      </w:del>
      <w:r w:rsidR="0012635A" w:rsidRPr="44275A11">
        <w:rPr>
          <w:rFonts w:asciiTheme="majorBidi" w:eastAsiaTheme="minorEastAsia" w:hAnsiTheme="majorBidi" w:cstheme="majorBidi"/>
          <w:i/>
          <w:iCs/>
          <w:sz w:val="22"/>
          <w:szCs w:val="22"/>
        </w:rPr>
        <w:t>East Tennessee</w:t>
      </w:r>
      <w:ins w:id="1" w:author="Bikram Adhikari (bdhikari)" w:date="2025-10-07T17:30:00Z" w16du:dateUtc="2025-10-07T22:30:00Z">
        <w:r w:rsidR="00564615">
          <w:rPr>
            <w:rFonts w:asciiTheme="majorBidi" w:eastAsiaTheme="minorEastAsia" w:hAnsiTheme="majorBidi" w:cstheme="majorBidi"/>
            <w:i/>
            <w:iCs/>
            <w:sz w:val="22"/>
            <w:szCs w:val="22"/>
          </w:rPr>
          <w:t xml:space="preserve"> State University</w:t>
        </w:r>
      </w:ins>
      <w:r w:rsidR="0012635A" w:rsidRPr="44275A11">
        <w:rPr>
          <w:rFonts w:asciiTheme="majorBidi" w:eastAsiaTheme="minorEastAsia" w:hAnsiTheme="majorBidi" w:cstheme="majorBidi"/>
          <w:i/>
          <w:iCs/>
          <w:sz w:val="22"/>
          <w:szCs w:val="22"/>
        </w:rPr>
        <w:t>,</w:t>
      </w:r>
      <w:r w:rsidR="00272833" w:rsidRPr="44275A11">
        <w:rPr>
          <w:rFonts w:asciiTheme="majorBidi" w:eastAsiaTheme="minorEastAsia" w:hAnsiTheme="majorBidi" w:cstheme="majorBidi"/>
          <w:i/>
          <w:iCs/>
          <w:sz w:val="22"/>
          <w:szCs w:val="22"/>
        </w:rPr>
        <w:t xml:space="preserve"> Tennessee, </w:t>
      </w:r>
      <w:r w:rsidR="007F2E47" w:rsidRPr="003C71B3">
        <w:rPr>
          <w:rFonts w:asciiTheme="majorBidi" w:hAnsiTheme="majorBidi" w:cstheme="majorBidi"/>
          <w:i/>
          <w:iCs/>
          <w:sz w:val="22"/>
          <w:szCs w:val="22"/>
        </w:rPr>
        <w:t>U</w:t>
      </w:r>
      <w:r w:rsidR="007F2E47">
        <w:rPr>
          <w:rFonts w:asciiTheme="majorBidi" w:hAnsiTheme="majorBidi" w:cstheme="majorBidi"/>
          <w:i/>
          <w:iCs/>
          <w:sz w:val="22"/>
          <w:szCs w:val="22"/>
        </w:rPr>
        <w:t xml:space="preserve">nited </w:t>
      </w:r>
      <w:r w:rsidR="007F2E47"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7F2E47"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5908A752" w14:textId="2D04849F" w:rsidR="00453E5B" w:rsidRDefault="00272833"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 xml:space="preserve">5 </w:t>
      </w:r>
      <w:r w:rsidR="00453E5B" w:rsidRPr="44275A11">
        <w:rPr>
          <w:rFonts w:asciiTheme="majorBidi" w:eastAsiaTheme="minorEastAsia" w:hAnsiTheme="majorBidi" w:cstheme="majorBidi"/>
          <w:i/>
          <w:iCs/>
          <w:sz w:val="22"/>
          <w:szCs w:val="22"/>
        </w:rPr>
        <w:t xml:space="preserve">HERD International, </w:t>
      </w:r>
      <w:r w:rsidR="006E23D7" w:rsidRPr="44275A11">
        <w:rPr>
          <w:rFonts w:asciiTheme="majorBidi" w:eastAsiaTheme="minorEastAsia" w:hAnsiTheme="majorBidi" w:cstheme="majorBidi"/>
          <w:i/>
          <w:iCs/>
          <w:sz w:val="22"/>
          <w:szCs w:val="22"/>
        </w:rPr>
        <w:t>Nepal</w:t>
      </w:r>
    </w:p>
    <w:p w14:paraId="17758B1A" w14:textId="4AA7499C" w:rsidR="00272833" w:rsidRDefault="00453E5B"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 xml:space="preserve">6 </w:t>
      </w:r>
      <w:r w:rsidR="00272833" w:rsidRPr="44275A11">
        <w:rPr>
          <w:rFonts w:asciiTheme="majorBidi" w:eastAsiaTheme="minorEastAsia" w:hAnsiTheme="majorBidi" w:cstheme="majorBidi"/>
          <w:i/>
          <w:iCs/>
          <w:sz w:val="22"/>
          <w:szCs w:val="22"/>
        </w:rPr>
        <w:t>School of Public Health, Kathmandu University S</w:t>
      </w:r>
      <w:r w:rsidR="005E6E09" w:rsidRPr="44275A11">
        <w:rPr>
          <w:rFonts w:asciiTheme="majorBidi" w:eastAsiaTheme="minorEastAsia" w:hAnsiTheme="majorBidi" w:cstheme="majorBidi"/>
          <w:i/>
          <w:iCs/>
          <w:sz w:val="22"/>
          <w:szCs w:val="22"/>
        </w:rPr>
        <w:t>ch</w:t>
      </w:r>
      <w:r w:rsidR="007F2E47">
        <w:rPr>
          <w:rFonts w:asciiTheme="majorBidi" w:eastAsiaTheme="minorEastAsia" w:hAnsiTheme="majorBidi" w:cstheme="majorBidi"/>
          <w:i/>
          <w:iCs/>
          <w:sz w:val="22"/>
          <w:szCs w:val="22"/>
        </w:rPr>
        <w:t xml:space="preserve">ool of </w:t>
      </w:r>
      <w:r w:rsidR="00EB0E23">
        <w:rPr>
          <w:rFonts w:asciiTheme="majorBidi" w:eastAsiaTheme="minorEastAsia" w:hAnsiTheme="majorBidi" w:cstheme="majorBidi"/>
          <w:i/>
          <w:iCs/>
          <w:sz w:val="22"/>
          <w:szCs w:val="22"/>
        </w:rPr>
        <w:t>Medical</w:t>
      </w:r>
      <w:r w:rsidR="007F2E47">
        <w:rPr>
          <w:rFonts w:asciiTheme="majorBidi" w:eastAsiaTheme="minorEastAsia" w:hAnsiTheme="majorBidi" w:cstheme="majorBidi"/>
          <w:i/>
          <w:iCs/>
          <w:sz w:val="22"/>
          <w:szCs w:val="22"/>
        </w:rPr>
        <w:t xml:space="preserve"> Sciences</w:t>
      </w:r>
      <w:r w:rsidR="00EB0E23">
        <w:rPr>
          <w:rFonts w:asciiTheme="majorBidi" w:eastAsiaTheme="minorEastAsia" w:hAnsiTheme="majorBidi" w:cstheme="majorBidi"/>
          <w:i/>
          <w:iCs/>
          <w:sz w:val="22"/>
          <w:szCs w:val="22"/>
        </w:rPr>
        <w:t>, Dhulikhel, Nepal</w:t>
      </w:r>
      <w:r w:rsidR="005E2901">
        <w:rPr>
          <w:rFonts w:asciiTheme="majorBidi" w:eastAsiaTheme="minorEastAsia" w:hAnsiTheme="majorBidi" w:cstheme="majorBidi"/>
          <w:i/>
          <w:iCs/>
          <w:sz w:val="22"/>
          <w:szCs w:val="22"/>
        </w:rPr>
        <w:t xml:space="preserve">                                                                                                                                                                                                                                                                                                          </w:t>
      </w:r>
    </w:p>
    <w:p w14:paraId="0E233050" w14:textId="18867728" w:rsidR="005E6E09" w:rsidRPr="003C71B3" w:rsidRDefault="00453E5B"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7</w:t>
      </w:r>
      <w:r w:rsidR="005E6E09" w:rsidRPr="44275A11">
        <w:rPr>
          <w:rFonts w:asciiTheme="majorBidi" w:eastAsiaTheme="minorEastAsia" w:hAnsiTheme="majorBidi" w:cstheme="majorBidi"/>
          <w:i/>
          <w:iCs/>
          <w:sz w:val="22"/>
          <w:szCs w:val="22"/>
        </w:rPr>
        <w:t xml:space="preserve"> Institute of Implementation Scienc</w:t>
      </w:r>
      <w:r w:rsidR="00564EBA" w:rsidRPr="44275A11">
        <w:rPr>
          <w:rFonts w:asciiTheme="majorBidi" w:eastAsiaTheme="minorEastAsia" w:hAnsiTheme="majorBidi" w:cstheme="majorBidi"/>
          <w:i/>
          <w:iCs/>
          <w:sz w:val="22"/>
          <w:szCs w:val="22"/>
        </w:rPr>
        <w:t>e and Health</w:t>
      </w:r>
      <w:r w:rsidR="00EB0E23">
        <w:rPr>
          <w:rFonts w:asciiTheme="majorBidi" w:eastAsiaTheme="minorEastAsia" w:hAnsiTheme="majorBidi" w:cstheme="majorBidi"/>
          <w:i/>
          <w:iCs/>
          <w:sz w:val="22"/>
          <w:szCs w:val="22"/>
        </w:rPr>
        <w:t>, Kathmandu, Nepal</w:t>
      </w:r>
    </w:p>
    <w:p w14:paraId="1791609C" w14:textId="77777777" w:rsidR="00564EBA" w:rsidRDefault="00564EBA" w:rsidP="00775DF7">
      <w:pPr>
        <w:spacing w:line="360" w:lineRule="auto"/>
        <w:jc w:val="both"/>
        <w:rPr>
          <w:rFonts w:asciiTheme="majorBidi" w:hAnsiTheme="majorBidi" w:cstheme="majorBidi"/>
          <w:sz w:val="22"/>
          <w:szCs w:val="22"/>
        </w:rPr>
      </w:pPr>
    </w:p>
    <w:p w14:paraId="4CFC623C" w14:textId="6EC22F85" w:rsidR="00985E73" w:rsidRPr="003C71B3" w:rsidRDefault="00985E73" w:rsidP="00775DF7">
      <w:pPr>
        <w:spacing w:line="360" w:lineRule="auto"/>
        <w:jc w:val="both"/>
        <w:rPr>
          <w:rFonts w:asciiTheme="majorBidi" w:hAnsiTheme="majorBidi" w:cstheme="majorBidi"/>
          <w:sz w:val="22"/>
          <w:szCs w:val="22"/>
        </w:rPr>
      </w:pPr>
      <w:r w:rsidRPr="003C71B3">
        <w:rPr>
          <w:rFonts w:asciiTheme="majorBidi" w:hAnsiTheme="majorBidi" w:cstheme="majorBidi"/>
          <w:sz w:val="22"/>
          <w:szCs w:val="22"/>
        </w:rPr>
        <w:t>* Corresponding author</w:t>
      </w:r>
      <w:r w:rsidR="003C71B3" w:rsidRPr="003C71B3">
        <w:rPr>
          <w:rFonts w:asciiTheme="majorBidi" w:hAnsiTheme="majorBidi" w:cstheme="majorBidi"/>
          <w:sz w:val="22"/>
          <w:szCs w:val="22"/>
        </w:rPr>
        <w:t xml:space="preserve"> (Email: </w:t>
      </w:r>
      <w:hyperlink r:id="rId6" w:history="1">
        <w:r w:rsidR="00564EBA" w:rsidRPr="008B53F3">
          <w:rPr>
            <w:rStyle w:val="Hyperlink"/>
            <w:rFonts w:asciiTheme="majorBidi" w:hAnsiTheme="majorBidi" w:cstheme="majorBidi"/>
            <w:sz w:val="22"/>
            <w:szCs w:val="22"/>
          </w:rPr>
          <w:t>bikram.adhikariadhitya@gmail.com</w:t>
        </w:r>
      </w:hyperlink>
      <w:r w:rsidR="00564EBA">
        <w:rPr>
          <w:rFonts w:asciiTheme="majorBidi" w:hAnsiTheme="majorBidi" w:cstheme="majorBidi"/>
          <w:sz w:val="22"/>
          <w:szCs w:val="22"/>
        </w:rPr>
        <w:t>, Phone: +977-9849746375</w:t>
      </w:r>
      <w:r w:rsidR="003C71B3" w:rsidRPr="003C71B3">
        <w:rPr>
          <w:rFonts w:asciiTheme="majorBidi" w:hAnsiTheme="majorBidi" w:cstheme="majorBidi"/>
          <w:sz w:val="22"/>
          <w:szCs w:val="22"/>
        </w:rPr>
        <w:t>)</w:t>
      </w:r>
    </w:p>
    <w:p w14:paraId="4323848B" w14:textId="77777777" w:rsidR="006F7094" w:rsidRDefault="006F7094" w:rsidP="00CD09DA">
      <w:pPr>
        <w:rPr>
          <w:rFonts w:asciiTheme="majorBidi" w:hAnsiTheme="majorBidi" w:cstheme="majorBidi"/>
          <w:b/>
          <w:bCs/>
          <w:sz w:val="22"/>
          <w:szCs w:val="22"/>
        </w:rPr>
      </w:pPr>
    </w:p>
    <w:p w14:paraId="596E5007" w14:textId="7027E0D5"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 xml:space="preserve">Word count: </w:t>
      </w:r>
      <w:r w:rsidR="00BC5FD4">
        <w:rPr>
          <w:rFonts w:asciiTheme="majorBidi" w:hAnsiTheme="majorBidi" w:cstheme="majorBidi"/>
          <w:b/>
          <w:bCs/>
          <w:sz w:val="22"/>
          <w:szCs w:val="22"/>
        </w:rPr>
        <w:t>3886</w:t>
      </w:r>
    </w:p>
    <w:p w14:paraId="769F4D47" w14:textId="1838C595"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Number of tables:</w:t>
      </w:r>
      <w:r w:rsidR="00CF1FC6">
        <w:rPr>
          <w:rFonts w:asciiTheme="majorBidi" w:hAnsiTheme="majorBidi" w:cstheme="majorBidi"/>
          <w:b/>
          <w:bCs/>
          <w:sz w:val="22"/>
          <w:szCs w:val="22"/>
        </w:rPr>
        <w:t xml:space="preserve"> 4</w:t>
      </w:r>
    </w:p>
    <w:p w14:paraId="2687E044" w14:textId="635CE902"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Number of figures:</w:t>
      </w:r>
      <w:r w:rsidR="00CF1FC6">
        <w:rPr>
          <w:rFonts w:asciiTheme="majorBidi" w:hAnsiTheme="majorBidi" w:cstheme="majorBidi"/>
          <w:b/>
          <w:bCs/>
          <w:sz w:val="22"/>
          <w:szCs w:val="22"/>
        </w:rPr>
        <w:t xml:space="preserve"> </w:t>
      </w:r>
      <w:r w:rsidR="00BB6D81">
        <w:rPr>
          <w:rFonts w:asciiTheme="majorBidi" w:hAnsiTheme="majorBidi" w:cstheme="majorBidi"/>
          <w:b/>
          <w:bCs/>
          <w:sz w:val="22"/>
          <w:szCs w:val="22"/>
        </w:rPr>
        <w:t>3</w:t>
      </w:r>
    </w:p>
    <w:p w14:paraId="49289F2F" w14:textId="77777777" w:rsidR="007B79CD" w:rsidRDefault="007B79CD" w:rsidP="00775DF7">
      <w:pPr>
        <w:spacing w:line="360" w:lineRule="auto"/>
        <w:jc w:val="both"/>
        <w:rPr>
          <w:rFonts w:asciiTheme="majorBidi" w:hAnsiTheme="majorBidi" w:cstheme="majorBidi"/>
          <w:b/>
          <w:bCs/>
          <w:sz w:val="22"/>
          <w:szCs w:val="22"/>
        </w:rPr>
      </w:pPr>
    </w:p>
    <w:p w14:paraId="52CD9A52" w14:textId="77777777" w:rsidR="00681333" w:rsidRDefault="00681333">
      <w:pPr>
        <w:rPr>
          <w:rFonts w:asciiTheme="majorBidi" w:hAnsiTheme="majorBidi" w:cstheme="majorBidi"/>
          <w:b/>
          <w:bCs/>
          <w:sz w:val="22"/>
          <w:szCs w:val="22"/>
        </w:rPr>
      </w:pPr>
      <w:r>
        <w:rPr>
          <w:rFonts w:asciiTheme="majorBidi" w:hAnsiTheme="majorBidi" w:cstheme="majorBidi"/>
          <w:b/>
          <w:bCs/>
          <w:sz w:val="22"/>
          <w:szCs w:val="22"/>
        </w:rPr>
        <w:br w:type="page"/>
      </w:r>
    </w:p>
    <w:p w14:paraId="563A6F45" w14:textId="4A4EF9AF" w:rsidR="0004701C" w:rsidRPr="00A12542" w:rsidRDefault="0004701C" w:rsidP="00D11F5E">
      <w:pPr>
        <w:rPr>
          <w:rFonts w:asciiTheme="majorBidi" w:hAnsiTheme="majorBidi" w:cstheme="majorBidi"/>
          <w:b/>
          <w:bCs/>
          <w:sz w:val="22"/>
          <w:szCs w:val="22"/>
        </w:rPr>
      </w:pPr>
      <w:r w:rsidRPr="00A12542">
        <w:rPr>
          <w:rFonts w:asciiTheme="majorBidi" w:hAnsiTheme="majorBidi" w:cstheme="majorBidi"/>
          <w:b/>
          <w:bCs/>
          <w:sz w:val="22"/>
          <w:szCs w:val="22"/>
        </w:rPr>
        <w:t>Abstract</w:t>
      </w:r>
    </w:p>
    <w:p w14:paraId="58B40916" w14:textId="3FF76353"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Introduction:</w:t>
      </w:r>
      <w:r w:rsidRPr="00A12542">
        <w:rPr>
          <w:rFonts w:asciiTheme="majorBidi" w:hAnsiTheme="majorBidi" w:cstheme="majorBidi"/>
          <w:sz w:val="22"/>
          <w:szCs w:val="22"/>
        </w:rPr>
        <w:t xml:space="preserve"> </w:t>
      </w:r>
      <w:r>
        <w:rPr>
          <w:rFonts w:asciiTheme="majorBidi" w:hAnsiTheme="majorBidi" w:cstheme="majorBidi"/>
          <w:sz w:val="22"/>
          <w:szCs w:val="22"/>
        </w:rPr>
        <w:t xml:space="preserve">Undernutrition and anemia among children aged 6 to 59 months are significant public health issues in developing countries </w:t>
      </w:r>
      <w:r w:rsidR="0035736B">
        <w:rPr>
          <w:rFonts w:asciiTheme="majorBidi" w:hAnsiTheme="majorBidi" w:cstheme="majorBidi"/>
          <w:sz w:val="22"/>
          <w:szCs w:val="22"/>
        </w:rPr>
        <w:t>like</w:t>
      </w:r>
      <w:r>
        <w:rPr>
          <w:rFonts w:asciiTheme="majorBidi" w:hAnsiTheme="majorBidi" w:cstheme="majorBidi"/>
          <w:sz w:val="22"/>
          <w:szCs w:val="22"/>
        </w:rPr>
        <w:t xml:space="preserve"> Nepal. The co-existence of </w:t>
      </w:r>
      <w:r w:rsidR="00305610">
        <w:rPr>
          <w:rFonts w:asciiTheme="majorBidi" w:hAnsiTheme="majorBidi" w:cstheme="majorBidi"/>
          <w:sz w:val="22"/>
          <w:szCs w:val="22"/>
        </w:rPr>
        <w:t xml:space="preserve">these conditions </w:t>
      </w:r>
      <w:r w:rsidR="00CD3646">
        <w:rPr>
          <w:rFonts w:asciiTheme="majorBidi" w:hAnsiTheme="majorBidi" w:cstheme="majorBidi"/>
          <w:sz w:val="22"/>
          <w:szCs w:val="22"/>
        </w:rPr>
        <w:t xml:space="preserve">impacts </w:t>
      </w:r>
      <w:r>
        <w:rPr>
          <w:rFonts w:asciiTheme="majorBidi" w:hAnsiTheme="majorBidi" w:cstheme="majorBidi"/>
          <w:sz w:val="22"/>
          <w:szCs w:val="22"/>
        </w:rPr>
        <w:t xml:space="preserve">growth and childhood development. </w:t>
      </w:r>
      <w:r w:rsidRPr="00A12542">
        <w:rPr>
          <w:rFonts w:asciiTheme="majorBidi" w:hAnsiTheme="majorBidi" w:cstheme="majorBidi"/>
          <w:sz w:val="22"/>
          <w:szCs w:val="22"/>
        </w:rPr>
        <w:t>This study aimed to determine the prevalence of undernutrition,</w:t>
      </w:r>
      <w:r>
        <w:rPr>
          <w:rFonts w:asciiTheme="majorBidi" w:hAnsiTheme="majorBidi" w:cstheme="majorBidi"/>
          <w:sz w:val="22"/>
          <w:szCs w:val="22"/>
        </w:rPr>
        <w:t xml:space="preserve"> </w:t>
      </w:r>
      <w:r w:rsidRPr="00A12542">
        <w:rPr>
          <w:rFonts w:asciiTheme="majorBidi" w:hAnsiTheme="majorBidi" w:cstheme="majorBidi"/>
          <w:sz w:val="22"/>
          <w:szCs w:val="22"/>
        </w:rPr>
        <w:t>anemia</w:t>
      </w:r>
      <w:r>
        <w:rPr>
          <w:rFonts w:asciiTheme="majorBidi" w:hAnsiTheme="majorBidi" w:cstheme="majorBidi"/>
          <w:sz w:val="22"/>
          <w:szCs w:val="22"/>
        </w:rPr>
        <w:t>,</w:t>
      </w:r>
      <w:r w:rsidRPr="00A12542">
        <w:rPr>
          <w:rFonts w:asciiTheme="majorBidi" w:hAnsiTheme="majorBidi" w:cstheme="majorBidi"/>
          <w:sz w:val="22"/>
          <w:szCs w:val="22"/>
        </w:rPr>
        <w:t xml:space="preserve"> and their co-</w:t>
      </w:r>
      <w:r w:rsidR="00BA4E7B">
        <w:rPr>
          <w:rFonts w:asciiTheme="majorBidi" w:hAnsiTheme="majorBidi" w:cstheme="majorBidi"/>
          <w:sz w:val="22"/>
          <w:szCs w:val="22"/>
        </w:rPr>
        <w:t>existence</w:t>
      </w:r>
      <w:r>
        <w:rPr>
          <w:rFonts w:asciiTheme="majorBidi" w:hAnsiTheme="majorBidi" w:cstheme="majorBidi"/>
          <w:sz w:val="22"/>
          <w:szCs w:val="22"/>
        </w:rPr>
        <w:t xml:space="preserve"> in Nepal, as well as </w:t>
      </w:r>
      <w:r w:rsidRPr="00A12542">
        <w:rPr>
          <w:rFonts w:asciiTheme="majorBidi" w:hAnsiTheme="majorBidi" w:cstheme="majorBidi"/>
          <w:sz w:val="22"/>
          <w:szCs w:val="22"/>
        </w:rPr>
        <w:t xml:space="preserve">determine </w:t>
      </w:r>
      <w:r w:rsidR="00EB6ACF">
        <w:rPr>
          <w:rFonts w:asciiTheme="majorBidi" w:hAnsiTheme="majorBidi" w:cstheme="majorBidi"/>
          <w:sz w:val="22"/>
          <w:szCs w:val="22"/>
        </w:rPr>
        <w:t xml:space="preserve">their </w:t>
      </w:r>
      <w:r>
        <w:rPr>
          <w:rFonts w:asciiTheme="majorBidi" w:hAnsiTheme="majorBidi" w:cstheme="majorBidi"/>
          <w:sz w:val="22"/>
          <w:szCs w:val="22"/>
        </w:rPr>
        <w:t xml:space="preserve">contributing </w:t>
      </w:r>
      <w:r w:rsidRPr="00A12542">
        <w:rPr>
          <w:rFonts w:asciiTheme="majorBidi" w:hAnsiTheme="majorBidi" w:cstheme="majorBidi"/>
          <w:sz w:val="22"/>
          <w:szCs w:val="22"/>
        </w:rPr>
        <w:t>factors among children aged 6-59 months</w:t>
      </w:r>
      <w:r>
        <w:rPr>
          <w:rFonts w:asciiTheme="majorBidi" w:hAnsiTheme="majorBidi" w:cstheme="majorBidi"/>
          <w:sz w:val="22"/>
          <w:szCs w:val="22"/>
        </w:rPr>
        <w:t>.</w:t>
      </w:r>
    </w:p>
    <w:p w14:paraId="0DCD7D91" w14:textId="553457A5"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Methods:</w:t>
      </w:r>
      <w:r w:rsidRPr="00A12542">
        <w:rPr>
          <w:rFonts w:asciiTheme="majorBidi" w:hAnsiTheme="majorBidi" w:cstheme="majorBidi"/>
          <w:sz w:val="22"/>
          <w:szCs w:val="22"/>
        </w:rPr>
        <w:t xml:space="preserve"> We </w:t>
      </w:r>
      <w:ins w:id="2" w:author="Bikram Adhikari (bdhikari)" w:date="2025-10-16T14:49:00Z" w16du:dateUtc="2025-10-16T19:49:00Z">
        <w:r w:rsidR="00EA0FDA">
          <w:rPr>
            <w:rFonts w:asciiTheme="majorBidi" w:hAnsiTheme="majorBidi" w:cstheme="majorBidi"/>
            <w:sz w:val="22"/>
            <w:szCs w:val="22"/>
          </w:rPr>
          <w:t xml:space="preserve">performed secondary analysis of </w:t>
        </w:r>
      </w:ins>
      <w:del w:id="3" w:author="Bikram Adhikari (bdhikari)" w:date="2025-10-16T14:49:00Z" w16du:dateUtc="2025-10-16T19:49:00Z">
        <w:r w:rsidR="00332E9A" w:rsidDel="00EA0FDA">
          <w:rPr>
            <w:rFonts w:asciiTheme="majorBidi" w:hAnsiTheme="majorBidi" w:cstheme="majorBidi"/>
            <w:sz w:val="22"/>
            <w:szCs w:val="22"/>
          </w:rPr>
          <w:delText xml:space="preserve">analyzed </w:delText>
        </w:r>
      </w:del>
      <w:r w:rsidR="00332E9A">
        <w:rPr>
          <w:rFonts w:asciiTheme="majorBidi" w:hAnsiTheme="majorBidi" w:cstheme="majorBidi"/>
          <w:sz w:val="22"/>
          <w:szCs w:val="22"/>
        </w:rPr>
        <w:t>data</w:t>
      </w:r>
      <w:r w:rsidRPr="00A12542">
        <w:rPr>
          <w:rFonts w:asciiTheme="majorBidi" w:hAnsiTheme="majorBidi" w:cstheme="majorBidi"/>
          <w:sz w:val="22"/>
          <w:szCs w:val="22"/>
        </w:rPr>
        <w:t xml:space="preserve"> from</w:t>
      </w:r>
      <w:r>
        <w:rPr>
          <w:rFonts w:asciiTheme="majorBidi" w:hAnsiTheme="majorBidi" w:cstheme="majorBidi"/>
          <w:sz w:val="22"/>
          <w:szCs w:val="22"/>
        </w:rPr>
        <w:t xml:space="preserve"> the 2022</w:t>
      </w:r>
      <w:r w:rsidRPr="00A12542">
        <w:rPr>
          <w:rFonts w:asciiTheme="majorBidi" w:hAnsiTheme="majorBidi" w:cstheme="majorBidi"/>
          <w:sz w:val="22"/>
          <w:szCs w:val="22"/>
        </w:rPr>
        <w:t xml:space="preserve"> </w:t>
      </w:r>
      <w:r w:rsidRPr="67D89E56">
        <w:rPr>
          <w:rFonts w:asciiTheme="majorBidi" w:hAnsiTheme="majorBidi" w:cstheme="majorBidi"/>
          <w:sz w:val="22"/>
          <w:szCs w:val="22"/>
        </w:rPr>
        <w:t>Nepa</w:t>
      </w:r>
      <w:r>
        <w:rPr>
          <w:rFonts w:asciiTheme="majorBidi" w:hAnsiTheme="majorBidi" w:cstheme="majorBidi"/>
          <w:sz w:val="22"/>
          <w:szCs w:val="22"/>
        </w:rPr>
        <w:t>l</w:t>
      </w:r>
      <w:r w:rsidRPr="00A12542">
        <w:rPr>
          <w:rFonts w:asciiTheme="majorBidi" w:hAnsiTheme="majorBidi" w:cstheme="majorBidi"/>
          <w:sz w:val="22"/>
          <w:szCs w:val="22"/>
        </w:rPr>
        <w:t xml:space="preserve"> Demographic and Health Survey</w:t>
      </w:r>
      <w:ins w:id="4" w:author="Bikram Adhikari (bdhikari)" w:date="2025-10-16T14:43:00Z" w16du:dateUtc="2025-10-16T19:43:00Z">
        <w:r w:rsidR="00630265">
          <w:rPr>
            <w:rFonts w:asciiTheme="majorBidi" w:hAnsiTheme="majorBidi" w:cstheme="majorBidi"/>
            <w:sz w:val="22"/>
            <w:szCs w:val="22"/>
          </w:rPr>
          <w:t xml:space="preserve"> (NDHS 2022)</w:t>
        </w:r>
      </w:ins>
      <w:r w:rsidRPr="00A12542">
        <w:rPr>
          <w:rFonts w:asciiTheme="majorBidi" w:hAnsiTheme="majorBidi" w:cstheme="majorBidi"/>
          <w:sz w:val="22"/>
          <w:szCs w:val="22"/>
        </w:rPr>
        <w:t xml:space="preserve">. The outcome </w:t>
      </w:r>
      <w:r>
        <w:rPr>
          <w:rFonts w:asciiTheme="majorBidi" w:hAnsiTheme="majorBidi" w:cstheme="majorBidi"/>
          <w:sz w:val="22"/>
          <w:szCs w:val="22"/>
        </w:rPr>
        <w:t>variables</w:t>
      </w:r>
      <w:r w:rsidRPr="00A12542">
        <w:rPr>
          <w:rFonts w:asciiTheme="majorBidi" w:hAnsiTheme="majorBidi" w:cstheme="majorBidi"/>
          <w:sz w:val="22"/>
          <w:szCs w:val="22"/>
        </w:rPr>
        <w:t xml:space="preserve"> </w:t>
      </w:r>
      <w:r>
        <w:rPr>
          <w:rFonts w:asciiTheme="majorBidi" w:hAnsiTheme="majorBidi" w:cstheme="majorBidi"/>
          <w:sz w:val="22"/>
          <w:szCs w:val="22"/>
        </w:rPr>
        <w:t>were</w:t>
      </w:r>
      <w:r w:rsidRPr="00A12542">
        <w:rPr>
          <w:rFonts w:asciiTheme="majorBidi" w:hAnsiTheme="majorBidi" w:cstheme="majorBidi"/>
          <w:sz w:val="22"/>
          <w:szCs w:val="22"/>
        </w:rPr>
        <w:t xml:space="preserve"> undernutrition, anemia</w:t>
      </w:r>
      <w:r>
        <w:rPr>
          <w:rFonts w:asciiTheme="majorBidi" w:hAnsiTheme="majorBidi" w:cstheme="majorBidi"/>
          <w:sz w:val="22"/>
          <w:szCs w:val="22"/>
        </w:rPr>
        <w:t>,</w:t>
      </w:r>
      <w:r w:rsidRPr="00A12542">
        <w:rPr>
          <w:rFonts w:asciiTheme="majorBidi" w:hAnsiTheme="majorBidi" w:cstheme="majorBidi"/>
          <w:sz w:val="22"/>
          <w:szCs w:val="22"/>
        </w:rPr>
        <w:t xml:space="preserve"> and </w:t>
      </w:r>
      <w:r>
        <w:rPr>
          <w:rFonts w:asciiTheme="majorBidi" w:hAnsiTheme="majorBidi" w:cstheme="majorBidi"/>
          <w:sz w:val="22"/>
          <w:szCs w:val="22"/>
        </w:rPr>
        <w:t xml:space="preserve">the </w:t>
      </w:r>
      <w:r w:rsidRPr="00A12542">
        <w:rPr>
          <w:rFonts w:asciiTheme="majorBidi" w:hAnsiTheme="majorBidi" w:cstheme="majorBidi"/>
          <w:sz w:val="22"/>
          <w:szCs w:val="22"/>
        </w:rPr>
        <w:t xml:space="preserve">co-existence of undernutrition </w:t>
      </w:r>
      <w:r>
        <w:rPr>
          <w:rFonts w:asciiTheme="majorBidi" w:hAnsiTheme="majorBidi" w:cstheme="majorBidi"/>
          <w:sz w:val="22"/>
          <w:szCs w:val="22"/>
        </w:rPr>
        <w:t xml:space="preserve">with </w:t>
      </w:r>
      <w:r w:rsidRPr="00A12542">
        <w:rPr>
          <w:rFonts w:asciiTheme="majorBidi" w:hAnsiTheme="majorBidi" w:cstheme="majorBidi"/>
          <w:sz w:val="22"/>
          <w:szCs w:val="22"/>
        </w:rPr>
        <w:t xml:space="preserve">anemia. </w:t>
      </w:r>
      <w:r>
        <w:rPr>
          <w:rFonts w:asciiTheme="majorBidi" w:hAnsiTheme="majorBidi" w:cstheme="majorBidi"/>
          <w:sz w:val="22"/>
          <w:szCs w:val="22"/>
        </w:rPr>
        <w:t>Children aged 6-59 months</w:t>
      </w:r>
      <w:r w:rsidRPr="00A12542">
        <w:rPr>
          <w:rFonts w:asciiTheme="majorBidi" w:hAnsiTheme="majorBidi" w:cstheme="majorBidi"/>
          <w:sz w:val="22"/>
          <w:szCs w:val="22"/>
        </w:rPr>
        <w:t xml:space="preserve"> </w:t>
      </w:r>
      <w:r>
        <w:rPr>
          <w:rFonts w:asciiTheme="majorBidi" w:hAnsiTheme="majorBidi" w:cstheme="majorBidi"/>
          <w:sz w:val="22"/>
          <w:szCs w:val="22"/>
        </w:rPr>
        <w:t xml:space="preserve">were considered undernourished if they exhibited </w:t>
      </w:r>
      <w:r w:rsidRPr="00A12542">
        <w:rPr>
          <w:rFonts w:asciiTheme="majorBidi" w:hAnsiTheme="majorBidi" w:cstheme="majorBidi"/>
          <w:sz w:val="22"/>
          <w:szCs w:val="22"/>
        </w:rPr>
        <w:t>stunting, wasting</w:t>
      </w:r>
      <w:r>
        <w:rPr>
          <w:rFonts w:asciiTheme="majorBidi" w:hAnsiTheme="majorBidi" w:cstheme="majorBidi"/>
          <w:sz w:val="22"/>
          <w:szCs w:val="22"/>
        </w:rPr>
        <w:t xml:space="preserve">, </w:t>
      </w:r>
      <w:r w:rsidRPr="00A12542">
        <w:rPr>
          <w:rFonts w:asciiTheme="majorBidi" w:hAnsiTheme="majorBidi" w:cstheme="majorBidi"/>
          <w:sz w:val="22"/>
          <w:szCs w:val="22"/>
        </w:rPr>
        <w:t xml:space="preserve">underweight or </w:t>
      </w:r>
      <w:r>
        <w:rPr>
          <w:rFonts w:asciiTheme="majorBidi" w:hAnsiTheme="majorBidi" w:cstheme="majorBidi"/>
          <w:sz w:val="22"/>
          <w:szCs w:val="22"/>
        </w:rPr>
        <w:t>any</w:t>
      </w:r>
      <w:r w:rsidRPr="00A12542">
        <w:rPr>
          <w:rFonts w:asciiTheme="majorBidi" w:hAnsiTheme="majorBidi" w:cstheme="majorBidi"/>
          <w:sz w:val="22"/>
          <w:szCs w:val="22"/>
        </w:rPr>
        <w:t xml:space="preserve"> combination</w:t>
      </w:r>
      <w:r>
        <w:rPr>
          <w:rFonts w:asciiTheme="majorBidi" w:hAnsiTheme="majorBidi" w:cstheme="majorBidi"/>
          <w:sz w:val="22"/>
          <w:szCs w:val="22"/>
        </w:rPr>
        <w:t xml:space="preserve"> of these conditions. </w:t>
      </w:r>
      <w:r w:rsidR="005273FA" w:rsidRPr="0025520A">
        <w:rPr>
          <w:rFonts w:asciiTheme="majorBidi" w:hAnsiTheme="majorBidi" w:cstheme="majorBidi"/>
          <w:sz w:val="22"/>
          <w:szCs w:val="22"/>
        </w:rPr>
        <w:t xml:space="preserve">Anemia was defined as hemoglobin levels &lt;11.0 gm/dL (adjusted for altitude). </w:t>
      </w:r>
      <w:r w:rsidRPr="67D89E56">
        <w:rPr>
          <w:rFonts w:asciiTheme="majorBidi" w:hAnsiTheme="majorBidi" w:cstheme="majorBidi"/>
          <w:sz w:val="22"/>
          <w:szCs w:val="22"/>
        </w:rPr>
        <w:t>We</w:t>
      </w:r>
      <w:r w:rsidRPr="00A12542">
        <w:rPr>
          <w:rFonts w:asciiTheme="majorBidi" w:hAnsiTheme="majorBidi" w:cstheme="majorBidi"/>
          <w:sz w:val="22"/>
          <w:szCs w:val="22"/>
        </w:rPr>
        <w:t xml:space="preserve"> </w:t>
      </w:r>
      <w:r>
        <w:rPr>
          <w:rFonts w:asciiTheme="majorBidi" w:hAnsiTheme="majorBidi" w:cstheme="majorBidi"/>
          <w:sz w:val="22"/>
          <w:szCs w:val="22"/>
        </w:rPr>
        <w:t xml:space="preserve">applied </w:t>
      </w:r>
      <w:r w:rsidRPr="00A12542">
        <w:rPr>
          <w:rFonts w:asciiTheme="majorBidi" w:hAnsiTheme="majorBidi" w:cstheme="majorBidi"/>
          <w:sz w:val="22"/>
          <w:szCs w:val="22"/>
        </w:rPr>
        <w:t>multivariable multinomial logistic regression to determine factors associated with co-existence</w:t>
      </w:r>
      <w:r w:rsidR="00EB6ACF">
        <w:rPr>
          <w:rFonts w:asciiTheme="majorBidi" w:hAnsiTheme="majorBidi" w:cstheme="majorBidi"/>
          <w:sz w:val="22"/>
          <w:szCs w:val="22"/>
        </w:rPr>
        <w:t xml:space="preserve">, and multivariable logistic regression to </w:t>
      </w:r>
      <w:r w:rsidR="00305610">
        <w:rPr>
          <w:rFonts w:asciiTheme="majorBidi" w:hAnsiTheme="majorBidi" w:cstheme="majorBidi"/>
          <w:sz w:val="22"/>
          <w:szCs w:val="22"/>
        </w:rPr>
        <w:t>assess</w:t>
      </w:r>
      <w:r w:rsidR="00EB6ACF">
        <w:rPr>
          <w:rFonts w:asciiTheme="majorBidi" w:hAnsiTheme="majorBidi" w:cstheme="majorBidi"/>
          <w:sz w:val="22"/>
          <w:szCs w:val="22"/>
        </w:rPr>
        <w:t xml:space="preserve"> factors associated with undernutrition and anemia</w:t>
      </w:r>
      <w:r w:rsidR="00305610">
        <w:rPr>
          <w:rFonts w:asciiTheme="majorBidi" w:hAnsiTheme="majorBidi" w:cstheme="majorBidi"/>
          <w:sz w:val="22"/>
          <w:szCs w:val="22"/>
        </w:rPr>
        <w:t xml:space="preserve"> separately</w:t>
      </w:r>
      <w:r w:rsidRPr="00A12542">
        <w:rPr>
          <w:rFonts w:asciiTheme="majorBidi" w:hAnsiTheme="majorBidi" w:cstheme="majorBidi"/>
          <w:sz w:val="22"/>
          <w:szCs w:val="22"/>
        </w:rPr>
        <w:t>. We present</w:t>
      </w:r>
      <w:r>
        <w:rPr>
          <w:rFonts w:asciiTheme="majorBidi" w:hAnsiTheme="majorBidi" w:cstheme="majorBidi"/>
          <w:sz w:val="22"/>
          <w:szCs w:val="22"/>
        </w:rPr>
        <w:t>ed</w:t>
      </w:r>
      <w:r w:rsidRPr="00A12542">
        <w:rPr>
          <w:rFonts w:asciiTheme="majorBidi" w:hAnsiTheme="majorBidi" w:cstheme="majorBidi"/>
          <w:sz w:val="22"/>
          <w:szCs w:val="22"/>
        </w:rPr>
        <w:t xml:space="preserve"> the result</w:t>
      </w:r>
      <w:r>
        <w:rPr>
          <w:rFonts w:asciiTheme="majorBidi" w:hAnsiTheme="majorBidi" w:cstheme="majorBidi"/>
          <w:sz w:val="22"/>
          <w:szCs w:val="22"/>
        </w:rPr>
        <w:t>s</w:t>
      </w:r>
      <w:r w:rsidRPr="00A12542">
        <w:rPr>
          <w:rFonts w:asciiTheme="majorBidi" w:hAnsiTheme="majorBidi" w:cstheme="majorBidi"/>
          <w:sz w:val="22"/>
          <w:szCs w:val="22"/>
        </w:rPr>
        <w:t xml:space="preserve"> </w:t>
      </w:r>
      <w:r>
        <w:rPr>
          <w:rFonts w:asciiTheme="majorBidi" w:hAnsiTheme="majorBidi" w:cstheme="majorBidi"/>
          <w:sz w:val="22"/>
          <w:szCs w:val="22"/>
        </w:rPr>
        <w:t>from the</w:t>
      </w:r>
      <w:r w:rsidRPr="00A12542">
        <w:rPr>
          <w:rFonts w:asciiTheme="majorBidi" w:hAnsiTheme="majorBidi" w:cstheme="majorBidi"/>
          <w:sz w:val="22"/>
          <w:szCs w:val="22"/>
        </w:rPr>
        <w:t xml:space="preserve"> regression analysis using </w:t>
      </w:r>
      <w:r w:rsidR="00EB6ACF">
        <w:rPr>
          <w:rFonts w:asciiTheme="majorBidi" w:hAnsiTheme="majorBidi" w:cstheme="majorBidi"/>
          <w:sz w:val="22"/>
          <w:szCs w:val="22"/>
        </w:rPr>
        <w:t>adjusted odds</w:t>
      </w:r>
      <w:r w:rsidR="0088210F">
        <w:rPr>
          <w:rFonts w:asciiTheme="majorBidi" w:hAnsiTheme="majorBidi" w:cstheme="majorBidi"/>
          <w:sz w:val="22"/>
          <w:szCs w:val="22"/>
        </w:rPr>
        <w:t>-</w:t>
      </w:r>
      <w:r w:rsidR="00EB6ACF">
        <w:rPr>
          <w:rFonts w:asciiTheme="majorBidi" w:hAnsiTheme="majorBidi" w:cstheme="majorBidi"/>
          <w:sz w:val="22"/>
          <w:szCs w:val="22"/>
        </w:rPr>
        <w:t xml:space="preserve">ratio </w:t>
      </w:r>
      <w:del w:id="5" w:author="Bikram Adhikari (bdhikari)" w:date="2025-10-08T22:08:00Z" w16du:dateUtc="2025-10-09T03:08:00Z">
        <w:r w:rsidR="00EB6ACF" w:rsidDel="00D2363F">
          <w:rPr>
            <w:rFonts w:asciiTheme="majorBidi" w:hAnsiTheme="majorBidi" w:cstheme="majorBidi"/>
            <w:sz w:val="22"/>
            <w:szCs w:val="22"/>
          </w:rPr>
          <w:delText xml:space="preserve">or </w:delText>
        </w:r>
        <w:r w:rsidRPr="00A12542" w:rsidDel="00D2363F">
          <w:rPr>
            <w:rFonts w:asciiTheme="majorBidi" w:hAnsiTheme="majorBidi" w:cstheme="majorBidi"/>
            <w:sz w:val="22"/>
            <w:szCs w:val="22"/>
          </w:rPr>
          <w:delText>odds</w:delText>
        </w:r>
        <w:r w:rsidDel="00D2363F">
          <w:rPr>
            <w:rFonts w:asciiTheme="majorBidi" w:hAnsiTheme="majorBidi" w:cstheme="majorBidi"/>
            <w:sz w:val="22"/>
            <w:szCs w:val="22"/>
          </w:rPr>
          <w:delText xml:space="preserve">-like ratios </w:delText>
        </w:r>
      </w:del>
      <w:r>
        <w:rPr>
          <w:rFonts w:asciiTheme="majorBidi" w:hAnsiTheme="majorBidi" w:cstheme="majorBidi"/>
          <w:sz w:val="22"/>
          <w:szCs w:val="22"/>
        </w:rPr>
        <w:t>(</w:t>
      </w:r>
      <w:r w:rsidR="00EB6ACF">
        <w:rPr>
          <w:rFonts w:asciiTheme="majorBidi" w:hAnsiTheme="majorBidi" w:cstheme="majorBidi"/>
          <w:sz w:val="22"/>
          <w:szCs w:val="22"/>
        </w:rPr>
        <w:t>a</w:t>
      </w:r>
      <w:r>
        <w:rPr>
          <w:rFonts w:asciiTheme="majorBidi" w:hAnsiTheme="majorBidi" w:cstheme="majorBidi"/>
          <w:sz w:val="22"/>
          <w:szCs w:val="22"/>
        </w:rPr>
        <w:t>O</w:t>
      </w:r>
      <w:del w:id="6" w:author="Bikram Adhikari (bdhikari)" w:date="2025-10-08T22:08:00Z" w16du:dateUtc="2025-10-09T03:08:00Z">
        <w:r w:rsidDel="00D2363F">
          <w:rPr>
            <w:rFonts w:asciiTheme="majorBidi" w:hAnsiTheme="majorBidi" w:cstheme="majorBidi"/>
            <w:sz w:val="22"/>
            <w:szCs w:val="22"/>
          </w:rPr>
          <w:delText>L</w:delText>
        </w:r>
      </w:del>
      <w:r>
        <w:rPr>
          <w:rFonts w:asciiTheme="majorBidi" w:hAnsiTheme="majorBidi" w:cstheme="majorBidi"/>
          <w:sz w:val="22"/>
          <w:szCs w:val="22"/>
        </w:rPr>
        <w:t>R)</w:t>
      </w:r>
      <w:r w:rsidRPr="00A12542">
        <w:rPr>
          <w:rFonts w:asciiTheme="majorBidi" w:hAnsiTheme="majorBidi" w:cstheme="majorBidi"/>
          <w:sz w:val="22"/>
          <w:szCs w:val="22"/>
        </w:rPr>
        <w:t xml:space="preserve"> and 95% confidence interval</w:t>
      </w:r>
      <w:r>
        <w:rPr>
          <w:rFonts w:asciiTheme="majorBidi" w:hAnsiTheme="majorBidi" w:cstheme="majorBidi"/>
          <w:sz w:val="22"/>
          <w:szCs w:val="22"/>
        </w:rPr>
        <w:t>s</w:t>
      </w:r>
      <w:r w:rsidRPr="00A12542">
        <w:rPr>
          <w:rFonts w:asciiTheme="majorBidi" w:hAnsiTheme="majorBidi" w:cstheme="majorBidi"/>
          <w:sz w:val="22"/>
          <w:szCs w:val="22"/>
        </w:rPr>
        <w:t xml:space="preserve"> (CI).</w:t>
      </w:r>
    </w:p>
    <w:p w14:paraId="1F56DEB9" w14:textId="23F10B21"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Results:</w:t>
      </w:r>
      <w:r w:rsidRPr="00A12542">
        <w:rPr>
          <w:rFonts w:asciiTheme="majorBidi" w:hAnsiTheme="majorBidi" w:cstheme="majorBidi"/>
          <w:sz w:val="22"/>
          <w:szCs w:val="22"/>
        </w:rPr>
        <w:t xml:space="preserve"> Of the </w:t>
      </w:r>
      <w:del w:id="7" w:author="Bikram Adhikari (bdhikari)" w:date="2025-10-07T17:39:00Z" w16du:dateUtc="2025-10-07T22:39:00Z">
        <w:r w:rsidRPr="00A12542" w:rsidDel="00FF3CE0">
          <w:rPr>
            <w:rFonts w:asciiTheme="majorBidi" w:hAnsiTheme="majorBidi" w:cstheme="majorBidi"/>
            <w:sz w:val="22"/>
            <w:szCs w:val="22"/>
          </w:rPr>
          <w:delText>2335</w:delText>
        </w:r>
      </w:del>
      <w:ins w:id="8" w:author="Bikram Adhikari (bdhikari)" w:date="2025-10-07T17:39:00Z" w16du:dateUtc="2025-10-07T22:39:00Z">
        <w:r w:rsidR="004423B7">
          <w:rPr>
            <w:rFonts w:asciiTheme="majorBidi" w:hAnsiTheme="majorBidi" w:cstheme="majorBidi"/>
            <w:sz w:val="22"/>
            <w:szCs w:val="22"/>
          </w:rPr>
          <w:t>2395</w:t>
        </w:r>
        <w:r w:rsidR="00FF3CE0">
          <w:rPr>
            <w:rFonts w:asciiTheme="majorBidi" w:hAnsiTheme="majorBidi" w:cstheme="majorBidi"/>
            <w:sz w:val="22"/>
            <w:szCs w:val="22"/>
          </w:rPr>
          <w:t xml:space="preserve"> </w:t>
        </w:r>
      </w:ins>
      <w:del w:id="9" w:author="Bikram Adhikari (bdhikari)" w:date="2025-10-07T17:39:00Z" w16du:dateUtc="2025-10-07T22:39:00Z">
        <w:r w:rsidRPr="00A12542" w:rsidDel="00FF3CE0">
          <w:rPr>
            <w:rFonts w:asciiTheme="majorBidi" w:hAnsiTheme="majorBidi" w:cstheme="majorBidi"/>
            <w:sz w:val="22"/>
            <w:szCs w:val="22"/>
          </w:rPr>
          <w:delText xml:space="preserve"> </w:delText>
        </w:r>
      </w:del>
      <w:r w:rsidRPr="00A12542">
        <w:rPr>
          <w:rFonts w:asciiTheme="majorBidi" w:hAnsiTheme="majorBidi" w:cstheme="majorBidi"/>
          <w:sz w:val="22"/>
          <w:szCs w:val="22"/>
        </w:rPr>
        <w:t>children</w:t>
      </w:r>
      <w:r w:rsidR="00D503ED">
        <w:rPr>
          <w:rFonts w:asciiTheme="majorBidi" w:hAnsiTheme="majorBidi" w:cstheme="majorBidi"/>
          <w:sz w:val="22"/>
          <w:szCs w:val="22"/>
        </w:rPr>
        <w:t xml:space="preserve">, </w:t>
      </w:r>
      <w:r w:rsidRPr="00A12542">
        <w:rPr>
          <w:rFonts w:asciiTheme="majorBidi" w:hAnsiTheme="majorBidi" w:cstheme="majorBidi"/>
          <w:sz w:val="22"/>
          <w:szCs w:val="22"/>
        </w:rPr>
        <w:t>3</w:t>
      </w:r>
      <w:r>
        <w:rPr>
          <w:rFonts w:asciiTheme="majorBidi" w:hAnsiTheme="majorBidi" w:cstheme="majorBidi"/>
          <w:sz w:val="22"/>
          <w:szCs w:val="22"/>
        </w:rPr>
        <w:t>3</w:t>
      </w:r>
      <w:r w:rsidRPr="00A12542">
        <w:rPr>
          <w:rFonts w:asciiTheme="majorBidi" w:hAnsiTheme="majorBidi" w:cstheme="majorBidi"/>
          <w:sz w:val="22"/>
          <w:szCs w:val="22"/>
        </w:rPr>
        <w:t xml:space="preserve">.5% </w:t>
      </w:r>
      <w:r>
        <w:rPr>
          <w:rFonts w:asciiTheme="majorBidi" w:hAnsiTheme="majorBidi" w:cstheme="majorBidi"/>
          <w:sz w:val="22"/>
          <w:szCs w:val="22"/>
        </w:rPr>
        <w:t>had</w:t>
      </w:r>
      <w:r w:rsidRPr="00A12542">
        <w:rPr>
          <w:rFonts w:asciiTheme="majorBidi" w:hAnsiTheme="majorBidi" w:cstheme="majorBidi"/>
          <w:sz w:val="22"/>
          <w:szCs w:val="22"/>
        </w:rPr>
        <w:t xml:space="preserve"> undernutrition</w:t>
      </w:r>
      <w:r w:rsidR="00F449F0">
        <w:rPr>
          <w:rFonts w:asciiTheme="majorBidi" w:hAnsiTheme="majorBidi" w:cstheme="majorBidi"/>
          <w:sz w:val="22"/>
          <w:szCs w:val="22"/>
        </w:rPr>
        <w:t xml:space="preserve"> and</w:t>
      </w:r>
      <w:r w:rsidR="00884078">
        <w:rPr>
          <w:rFonts w:asciiTheme="majorBidi" w:hAnsiTheme="majorBidi" w:cstheme="majorBidi"/>
          <w:sz w:val="22"/>
          <w:szCs w:val="22"/>
        </w:rPr>
        <w:t xml:space="preserve"> </w:t>
      </w:r>
      <w:r w:rsidRPr="00A12542">
        <w:rPr>
          <w:rFonts w:asciiTheme="majorBidi" w:hAnsiTheme="majorBidi" w:cstheme="majorBidi"/>
          <w:sz w:val="22"/>
          <w:szCs w:val="22"/>
        </w:rPr>
        <w:t xml:space="preserve">43.4% </w:t>
      </w:r>
      <w:r>
        <w:rPr>
          <w:rFonts w:asciiTheme="majorBidi" w:hAnsiTheme="majorBidi" w:cstheme="majorBidi"/>
          <w:sz w:val="22"/>
          <w:szCs w:val="22"/>
        </w:rPr>
        <w:t>had anemia</w:t>
      </w:r>
      <w:r w:rsidR="00112FC3">
        <w:rPr>
          <w:rFonts w:asciiTheme="majorBidi" w:hAnsiTheme="majorBidi" w:cstheme="majorBidi"/>
          <w:sz w:val="22"/>
          <w:szCs w:val="22"/>
        </w:rPr>
        <w:t xml:space="preserve">, </w:t>
      </w:r>
      <w:r w:rsidRPr="00A12542">
        <w:rPr>
          <w:rFonts w:asciiTheme="majorBidi" w:hAnsiTheme="majorBidi" w:cstheme="majorBidi"/>
          <w:sz w:val="22"/>
          <w:szCs w:val="22"/>
        </w:rPr>
        <w:t>and 16.0%</w:t>
      </w:r>
      <w:r w:rsidR="00112FC3">
        <w:rPr>
          <w:rFonts w:asciiTheme="majorBidi" w:hAnsiTheme="majorBidi" w:cstheme="majorBidi"/>
          <w:sz w:val="22"/>
          <w:szCs w:val="22"/>
        </w:rPr>
        <w:t xml:space="preserve"> had </w:t>
      </w:r>
      <w:r w:rsidR="007D5FB3">
        <w:rPr>
          <w:rFonts w:asciiTheme="majorBidi" w:hAnsiTheme="majorBidi" w:cstheme="majorBidi"/>
          <w:sz w:val="22"/>
          <w:szCs w:val="22"/>
        </w:rPr>
        <w:t>undernutrition-anemia</w:t>
      </w:r>
      <w:r w:rsidRPr="00A12542">
        <w:rPr>
          <w:rFonts w:asciiTheme="majorBidi" w:hAnsiTheme="majorBidi" w:cstheme="majorBidi"/>
          <w:sz w:val="22"/>
          <w:szCs w:val="22"/>
        </w:rPr>
        <w:t>.</w:t>
      </w:r>
      <w:r w:rsidR="00B6275E">
        <w:rPr>
          <w:rFonts w:asciiTheme="majorBidi" w:hAnsiTheme="majorBidi" w:cstheme="majorBidi"/>
          <w:sz w:val="22"/>
          <w:szCs w:val="22"/>
        </w:rPr>
        <w:t xml:space="preserve"> </w:t>
      </w:r>
      <w:r w:rsidR="00E24501">
        <w:rPr>
          <w:rFonts w:asciiTheme="majorBidi" w:hAnsiTheme="majorBidi" w:cstheme="majorBidi"/>
          <w:sz w:val="22"/>
          <w:szCs w:val="22"/>
        </w:rPr>
        <w:t>C</w:t>
      </w:r>
      <w:r w:rsidR="00B6275E" w:rsidRPr="00B6275E">
        <w:rPr>
          <w:rFonts w:asciiTheme="majorBidi" w:hAnsiTheme="majorBidi" w:cstheme="majorBidi"/>
          <w:sz w:val="22"/>
          <w:szCs w:val="22"/>
        </w:rPr>
        <w:t>hildren from the richest wealth quintile, whose mothers ha</w:t>
      </w:r>
      <w:ins w:id="10" w:author="Bikram Adhikari (bdhikari)" w:date="2025-10-16T13:43:00Z" w16du:dateUtc="2025-10-16T18:43:00Z">
        <w:r w:rsidR="0072662A">
          <w:rPr>
            <w:rFonts w:asciiTheme="majorBidi" w:hAnsiTheme="majorBidi" w:cstheme="majorBidi"/>
            <w:sz w:val="22"/>
            <w:szCs w:val="22"/>
          </w:rPr>
          <w:t>d</w:t>
        </w:r>
      </w:ins>
      <w:del w:id="11" w:author="Bikram Adhikari (bdhikari)" w:date="2025-10-16T13:43:00Z" w16du:dateUtc="2025-10-16T18:43:00Z">
        <w:r w:rsidR="00B6275E" w:rsidRPr="00B6275E" w:rsidDel="0072662A">
          <w:rPr>
            <w:rFonts w:asciiTheme="majorBidi" w:hAnsiTheme="majorBidi" w:cstheme="majorBidi"/>
            <w:sz w:val="22"/>
            <w:szCs w:val="22"/>
          </w:rPr>
          <w:delText>ve</w:delText>
        </w:r>
      </w:del>
      <w:r w:rsidR="00B6275E" w:rsidRPr="00B6275E">
        <w:rPr>
          <w:rFonts w:asciiTheme="majorBidi" w:hAnsiTheme="majorBidi" w:cstheme="majorBidi"/>
          <w:sz w:val="22"/>
          <w:szCs w:val="22"/>
        </w:rPr>
        <w:t xml:space="preserve"> at least secondary education</w:t>
      </w:r>
      <w:r w:rsidR="008003BA">
        <w:rPr>
          <w:rFonts w:asciiTheme="majorBidi" w:hAnsiTheme="majorBidi" w:cstheme="majorBidi"/>
          <w:sz w:val="22"/>
          <w:szCs w:val="22"/>
        </w:rPr>
        <w:t>,</w:t>
      </w:r>
      <w:r w:rsidR="00B6275E" w:rsidRPr="00B6275E">
        <w:rPr>
          <w:rFonts w:asciiTheme="majorBidi" w:hAnsiTheme="majorBidi" w:cstheme="majorBidi"/>
          <w:sz w:val="22"/>
          <w:szCs w:val="22"/>
        </w:rPr>
        <w:t xml:space="preserve"> and </w:t>
      </w:r>
      <w:r w:rsidR="0093781B">
        <w:rPr>
          <w:rFonts w:asciiTheme="majorBidi" w:hAnsiTheme="majorBidi" w:cstheme="majorBidi"/>
          <w:sz w:val="22"/>
          <w:szCs w:val="22"/>
        </w:rPr>
        <w:t xml:space="preserve">those </w:t>
      </w:r>
      <w:r w:rsidR="00B6275E" w:rsidRPr="00B6275E">
        <w:rPr>
          <w:rFonts w:asciiTheme="majorBidi" w:hAnsiTheme="majorBidi" w:cstheme="majorBidi"/>
          <w:sz w:val="22"/>
          <w:szCs w:val="22"/>
        </w:rPr>
        <w:t xml:space="preserve">whose mother participate in household decision-making </w:t>
      </w:r>
      <w:r w:rsidR="00545341">
        <w:rPr>
          <w:rFonts w:asciiTheme="majorBidi" w:hAnsiTheme="majorBidi" w:cstheme="majorBidi"/>
          <w:sz w:val="22"/>
          <w:szCs w:val="22"/>
        </w:rPr>
        <w:t>had</w:t>
      </w:r>
      <w:r w:rsidR="00B6275E" w:rsidRPr="00B6275E">
        <w:rPr>
          <w:rFonts w:asciiTheme="majorBidi" w:hAnsiTheme="majorBidi" w:cstheme="majorBidi"/>
          <w:sz w:val="22"/>
          <w:szCs w:val="22"/>
        </w:rPr>
        <w:t xml:space="preserve"> 5</w:t>
      </w:r>
      <w:ins w:id="12" w:author="Bikram Adhikari (bdhikari)" w:date="2025-10-16T13:19:00Z" w16du:dateUtc="2025-10-16T18:19:00Z">
        <w:r w:rsidR="00022412">
          <w:rPr>
            <w:rFonts w:asciiTheme="majorBidi" w:hAnsiTheme="majorBidi" w:cstheme="majorBidi"/>
            <w:sz w:val="22"/>
            <w:szCs w:val="22"/>
          </w:rPr>
          <w:t>3</w:t>
        </w:r>
      </w:ins>
      <w:del w:id="13" w:author="Bikram Adhikari (bdhikari)" w:date="2025-10-16T13:19:00Z" w16du:dateUtc="2025-10-16T18:19:00Z">
        <w:r w:rsidR="00B6275E" w:rsidRPr="00B6275E" w:rsidDel="00022412">
          <w:rPr>
            <w:rFonts w:asciiTheme="majorBidi" w:hAnsiTheme="majorBidi" w:cstheme="majorBidi"/>
            <w:sz w:val="22"/>
            <w:szCs w:val="22"/>
          </w:rPr>
          <w:delText>1</w:delText>
        </w:r>
      </w:del>
      <w:r w:rsidR="00B6275E" w:rsidRPr="00B6275E">
        <w:rPr>
          <w:rFonts w:asciiTheme="majorBidi" w:hAnsiTheme="majorBidi" w:cstheme="majorBidi"/>
          <w:sz w:val="22"/>
          <w:szCs w:val="22"/>
        </w:rPr>
        <w:t>% (</w:t>
      </w:r>
      <w:r w:rsidR="00E67742">
        <w:rPr>
          <w:rFonts w:asciiTheme="majorBidi" w:hAnsiTheme="majorBidi" w:cstheme="majorBidi"/>
          <w:sz w:val="22"/>
          <w:szCs w:val="22"/>
        </w:rPr>
        <w:t>a</w:t>
      </w:r>
      <w:r w:rsidR="00B6275E" w:rsidRPr="00B6275E">
        <w:rPr>
          <w:rFonts w:asciiTheme="majorBidi" w:hAnsiTheme="majorBidi" w:cstheme="majorBidi"/>
          <w:sz w:val="22"/>
          <w:szCs w:val="22"/>
        </w:rPr>
        <w:t>O</w:t>
      </w:r>
      <w:del w:id="14" w:author="Bikram Adhikari (bdhikari)" w:date="2025-10-08T22:08:00Z" w16du:dateUtc="2025-10-09T03:08:00Z">
        <w:r w:rsidR="00B6275E" w:rsidRPr="00B6275E" w:rsidDel="00D2363F">
          <w:rPr>
            <w:rFonts w:asciiTheme="majorBidi" w:hAnsiTheme="majorBidi" w:cstheme="majorBidi"/>
            <w:sz w:val="22"/>
            <w:szCs w:val="22"/>
          </w:rPr>
          <w:delText>L</w:delText>
        </w:r>
      </w:del>
      <w:r w:rsidR="00B6275E" w:rsidRPr="00B6275E">
        <w:rPr>
          <w:rFonts w:asciiTheme="majorBidi" w:hAnsiTheme="majorBidi" w:cstheme="majorBidi"/>
          <w:sz w:val="22"/>
          <w:szCs w:val="22"/>
        </w:rPr>
        <w:t>R: 0.4</w:t>
      </w:r>
      <w:ins w:id="15" w:author="Bikram Adhikari (bdhikari)" w:date="2025-10-16T13:19:00Z" w16du:dateUtc="2025-10-16T18:19:00Z">
        <w:r w:rsidR="00E63CF2">
          <w:rPr>
            <w:rFonts w:asciiTheme="majorBidi" w:hAnsiTheme="majorBidi" w:cstheme="majorBidi"/>
            <w:sz w:val="22"/>
            <w:szCs w:val="22"/>
          </w:rPr>
          <w:t>7</w:t>
        </w:r>
      </w:ins>
      <w:del w:id="16" w:author="Bikram Adhikari (bdhikari)" w:date="2025-10-16T13:19:00Z" w16du:dateUtc="2025-10-16T18:19:00Z">
        <w:r w:rsidR="00B6275E" w:rsidRPr="00B6275E" w:rsidDel="00E63CF2">
          <w:rPr>
            <w:rFonts w:asciiTheme="majorBidi" w:hAnsiTheme="majorBidi" w:cstheme="majorBidi"/>
            <w:sz w:val="22"/>
            <w:szCs w:val="22"/>
          </w:rPr>
          <w:delText>9</w:delText>
        </w:r>
      </w:del>
      <w:r w:rsidR="00B6275E" w:rsidRPr="00B6275E">
        <w:rPr>
          <w:rFonts w:asciiTheme="majorBidi" w:hAnsiTheme="majorBidi" w:cstheme="majorBidi"/>
          <w:sz w:val="22"/>
          <w:szCs w:val="22"/>
        </w:rPr>
        <w:t>; 95%CI: 0.26 to 0.</w:t>
      </w:r>
      <w:ins w:id="17" w:author="Bikram Adhikari (bdhikari)" w:date="2025-10-16T13:20:00Z" w16du:dateUtc="2025-10-16T18:20:00Z">
        <w:r w:rsidR="00E63CF2">
          <w:rPr>
            <w:rFonts w:asciiTheme="majorBidi" w:hAnsiTheme="majorBidi" w:cstheme="majorBidi"/>
            <w:sz w:val="22"/>
            <w:szCs w:val="22"/>
          </w:rPr>
          <w:t>86</w:t>
        </w:r>
      </w:ins>
      <w:del w:id="18" w:author="Bikram Adhikari (bdhikari)" w:date="2025-10-16T13:20:00Z" w16du:dateUtc="2025-10-16T18:20:00Z">
        <w:r w:rsidR="00B6275E" w:rsidRPr="00B6275E" w:rsidDel="00E63CF2">
          <w:rPr>
            <w:rFonts w:asciiTheme="majorBidi" w:hAnsiTheme="majorBidi" w:cstheme="majorBidi"/>
            <w:sz w:val="22"/>
            <w:szCs w:val="22"/>
          </w:rPr>
          <w:delText>91</w:delText>
        </w:r>
      </w:del>
      <w:r w:rsidR="00B6275E" w:rsidRPr="00B6275E">
        <w:rPr>
          <w:rFonts w:asciiTheme="majorBidi" w:hAnsiTheme="majorBidi" w:cstheme="majorBidi"/>
          <w:sz w:val="22"/>
          <w:szCs w:val="22"/>
        </w:rPr>
        <w:t>), 4</w:t>
      </w:r>
      <w:ins w:id="19" w:author="Bikram Adhikari (bdhikari)" w:date="2025-10-16T13:20:00Z" w16du:dateUtc="2025-10-16T18:20:00Z">
        <w:r w:rsidR="00CE15BC">
          <w:rPr>
            <w:rFonts w:asciiTheme="majorBidi" w:hAnsiTheme="majorBidi" w:cstheme="majorBidi"/>
            <w:sz w:val="22"/>
            <w:szCs w:val="22"/>
          </w:rPr>
          <w:t>8</w:t>
        </w:r>
      </w:ins>
      <w:del w:id="20" w:author="Bikram Adhikari (bdhikari)" w:date="2025-10-16T13:20:00Z" w16du:dateUtc="2025-10-16T18:20:00Z">
        <w:r w:rsidR="00B6275E" w:rsidRPr="00B6275E" w:rsidDel="00CE15BC">
          <w:rPr>
            <w:rFonts w:asciiTheme="majorBidi" w:hAnsiTheme="majorBidi" w:cstheme="majorBidi"/>
            <w:sz w:val="22"/>
            <w:szCs w:val="22"/>
          </w:rPr>
          <w:delText>5</w:delText>
        </w:r>
      </w:del>
      <w:r w:rsidR="00B6275E" w:rsidRPr="00B6275E">
        <w:rPr>
          <w:rFonts w:asciiTheme="majorBidi" w:hAnsiTheme="majorBidi" w:cstheme="majorBidi"/>
          <w:sz w:val="22"/>
          <w:szCs w:val="22"/>
        </w:rPr>
        <w:t>% (</w:t>
      </w:r>
      <w:r w:rsidR="00E67742">
        <w:rPr>
          <w:rFonts w:asciiTheme="majorBidi" w:hAnsiTheme="majorBidi" w:cstheme="majorBidi"/>
          <w:sz w:val="22"/>
          <w:szCs w:val="22"/>
        </w:rPr>
        <w:t>a</w:t>
      </w:r>
      <w:r w:rsidR="00B6275E" w:rsidRPr="00B6275E">
        <w:rPr>
          <w:rFonts w:asciiTheme="majorBidi" w:hAnsiTheme="majorBidi" w:cstheme="majorBidi"/>
          <w:sz w:val="22"/>
          <w:szCs w:val="22"/>
        </w:rPr>
        <w:t>O</w:t>
      </w:r>
      <w:del w:id="21" w:author="Bikram Adhikari (bdhikari)" w:date="2025-10-08T22:08:00Z" w16du:dateUtc="2025-10-09T03:08:00Z">
        <w:r w:rsidR="00B6275E" w:rsidRPr="00B6275E" w:rsidDel="00D2363F">
          <w:rPr>
            <w:rFonts w:asciiTheme="majorBidi" w:hAnsiTheme="majorBidi" w:cstheme="majorBidi"/>
            <w:sz w:val="22"/>
            <w:szCs w:val="22"/>
          </w:rPr>
          <w:delText>L</w:delText>
        </w:r>
      </w:del>
      <w:r w:rsidR="00B6275E" w:rsidRPr="00B6275E">
        <w:rPr>
          <w:rFonts w:asciiTheme="majorBidi" w:hAnsiTheme="majorBidi" w:cstheme="majorBidi"/>
          <w:sz w:val="22"/>
          <w:szCs w:val="22"/>
        </w:rPr>
        <w:t>R:0.5</w:t>
      </w:r>
      <w:ins w:id="22" w:author="Bikram Adhikari (bdhikari)" w:date="2025-10-16T13:20:00Z" w16du:dateUtc="2025-10-16T18:20:00Z">
        <w:r w:rsidR="00CE15BC">
          <w:rPr>
            <w:rFonts w:asciiTheme="majorBidi" w:hAnsiTheme="majorBidi" w:cstheme="majorBidi"/>
            <w:sz w:val="22"/>
            <w:szCs w:val="22"/>
          </w:rPr>
          <w:t>2</w:t>
        </w:r>
      </w:ins>
      <w:del w:id="23" w:author="Bikram Adhikari (bdhikari)" w:date="2025-10-16T13:20:00Z" w16du:dateUtc="2025-10-16T18:20:00Z">
        <w:r w:rsidR="00B6275E" w:rsidRPr="00B6275E" w:rsidDel="00CE15BC">
          <w:rPr>
            <w:rFonts w:asciiTheme="majorBidi" w:hAnsiTheme="majorBidi" w:cstheme="majorBidi"/>
            <w:sz w:val="22"/>
            <w:szCs w:val="22"/>
          </w:rPr>
          <w:delText>5</w:delText>
        </w:r>
      </w:del>
      <w:r w:rsidR="00B6275E" w:rsidRPr="00B6275E">
        <w:rPr>
          <w:rFonts w:asciiTheme="majorBidi" w:hAnsiTheme="majorBidi" w:cstheme="majorBidi"/>
          <w:sz w:val="22"/>
          <w:szCs w:val="22"/>
        </w:rPr>
        <w:t>; 95%CI: 0.3</w:t>
      </w:r>
      <w:ins w:id="24" w:author="Bikram Adhikari (bdhikari)" w:date="2025-10-16T13:20:00Z" w16du:dateUtc="2025-10-16T18:20:00Z">
        <w:r w:rsidR="00CE15BC">
          <w:rPr>
            <w:rFonts w:asciiTheme="majorBidi" w:hAnsiTheme="majorBidi" w:cstheme="majorBidi"/>
            <w:sz w:val="22"/>
            <w:szCs w:val="22"/>
          </w:rPr>
          <w:t>2</w:t>
        </w:r>
      </w:ins>
      <w:del w:id="25" w:author="Bikram Adhikari (bdhikari)" w:date="2025-10-16T13:20:00Z" w16du:dateUtc="2025-10-16T18:20:00Z">
        <w:r w:rsidR="00B6275E" w:rsidRPr="00B6275E" w:rsidDel="00CE15BC">
          <w:rPr>
            <w:rFonts w:asciiTheme="majorBidi" w:hAnsiTheme="majorBidi" w:cstheme="majorBidi"/>
            <w:sz w:val="22"/>
            <w:szCs w:val="22"/>
          </w:rPr>
          <w:delText>3</w:delText>
        </w:r>
      </w:del>
      <w:r w:rsidR="00B6275E" w:rsidRPr="00B6275E">
        <w:rPr>
          <w:rFonts w:asciiTheme="majorBidi" w:hAnsiTheme="majorBidi" w:cstheme="majorBidi"/>
          <w:sz w:val="22"/>
          <w:szCs w:val="22"/>
        </w:rPr>
        <w:t xml:space="preserve"> to 0.93), and 3</w:t>
      </w:r>
      <w:ins w:id="26" w:author="Bikram Adhikari (bdhikari)" w:date="2025-10-16T13:20:00Z" w16du:dateUtc="2025-10-16T18:20:00Z">
        <w:r w:rsidR="00CE15BC">
          <w:rPr>
            <w:rFonts w:asciiTheme="majorBidi" w:hAnsiTheme="majorBidi" w:cstheme="majorBidi"/>
            <w:sz w:val="22"/>
            <w:szCs w:val="22"/>
          </w:rPr>
          <w:t>4</w:t>
        </w:r>
      </w:ins>
      <w:del w:id="27" w:author="Bikram Adhikari (bdhikari)" w:date="2025-10-16T13:20:00Z" w16du:dateUtc="2025-10-16T18:20:00Z">
        <w:r w:rsidR="00B6275E" w:rsidRPr="00B6275E" w:rsidDel="00CE15BC">
          <w:rPr>
            <w:rFonts w:asciiTheme="majorBidi" w:hAnsiTheme="majorBidi" w:cstheme="majorBidi"/>
            <w:sz w:val="22"/>
            <w:szCs w:val="22"/>
          </w:rPr>
          <w:delText>7</w:delText>
        </w:r>
      </w:del>
      <w:r w:rsidR="00B6275E" w:rsidRPr="00B6275E">
        <w:rPr>
          <w:rFonts w:asciiTheme="majorBidi" w:hAnsiTheme="majorBidi" w:cstheme="majorBidi"/>
          <w:sz w:val="22"/>
          <w:szCs w:val="22"/>
        </w:rPr>
        <w:t>% (</w:t>
      </w:r>
      <w:r w:rsidR="00E67742">
        <w:rPr>
          <w:rFonts w:asciiTheme="majorBidi" w:hAnsiTheme="majorBidi" w:cstheme="majorBidi"/>
          <w:sz w:val="22"/>
          <w:szCs w:val="22"/>
        </w:rPr>
        <w:t>a</w:t>
      </w:r>
      <w:r w:rsidR="00B6275E" w:rsidRPr="00B6275E">
        <w:rPr>
          <w:rFonts w:asciiTheme="majorBidi" w:hAnsiTheme="majorBidi" w:cstheme="majorBidi"/>
          <w:sz w:val="22"/>
          <w:szCs w:val="22"/>
        </w:rPr>
        <w:t>O</w:t>
      </w:r>
      <w:del w:id="28" w:author="Bikram Adhikari (bdhikari)" w:date="2025-10-08T22:08:00Z" w16du:dateUtc="2025-10-09T03:08:00Z">
        <w:r w:rsidR="00B6275E" w:rsidRPr="00B6275E" w:rsidDel="00D2363F">
          <w:rPr>
            <w:rFonts w:asciiTheme="majorBidi" w:hAnsiTheme="majorBidi" w:cstheme="majorBidi"/>
            <w:sz w:val="22"/>
            <w:szCs w:val="22"/>
          </w:rPr>
          <w:delText>L</w:delText>
        </w:r>
      </w:del>
      <w:r w:rsidR="00B6275E" w:rsidRPr="00B6275E">
        <w:rPr>
          <w:rFonts w:asciiTheme="majorBidi" w:hAnsiTheme="majorBidi" w:cstheme="majorBidi"/>
          <w:sz w:val="22"/>
          <w:szCs w:val="22"/>
        </w:rPr>
        <w:t>R: 0.6</w:t>
      </w:r>
      <w:ins w:id="29" w:author="Bikram Adhikari (bdhikari)" w:date="2025-10-16T13:20:00Z" w16du:dateUtc="2025-10-16T18:20:00Z">
        <w:r w:rsidR="00CE15BC">
          <w:rPr>
            <w:rFonts w:asciiTheme="majorBidi" w:hAnsiTheme="majorBidi" w:cstheme="majorBidi"/>
            <w:sz w:val="22"/>
            <w:szCs w:val="22"/>
          </w:rPr>
          <w:t>6</w:t>
        </w:r>
      </w:ins>
      <w:del w:id="30" w:author="Bikram Adhikari (bdhikari)" w:date="2025-10-16T13:20:00Z" w16du:dateUtc="2025-10-16T18:20:00Z">
        <w:r w:rsidR="00B6275E" w:rsidRPr="00B6275E" w:rsidDel="00CE15BC">
          <w:rPr>
            <w:rFonts w:asciiTheme="majorBidi" w:hAnsiTheme="majorBidi" w:cstheme="majorBidi"/>
            <w:sz w:val="22"/>
            <w:szCs w:val="22"/>
          </w:rPr>
          <w:delText>3</w:delText>
        </w:r>
      </w:del>
      <w:r w:rsidR="00BF4B8A">
        <w:rPr>
          <w:rFonts w:asciiTheme="majorBidi" w:hAnsiTheme="majorBidi" w:cstheme="majorBidi"/>
          <w:sz w:val="22"/>
          <w:szCs w:val="22"/>
        </w:rPr>
        <w:t>;</w:t>
      </w:r>
      <w:r w:rsidR="00B6275E" w:rsidRPr="00B6275E">
        <w:rPr>
          <w:rFonts w:asciiTheme="majorBidi" w:hAnsiTheme="majorBidi" w:cstheme="majorBidi"/>
          <w:sz w:val="22"/>
          <w:szCs w:val="22"/>
        </w:rPr>
        <w:t xml:space="preserve"> 95%CI: 0.4</w:t>
      </w:r>
      <w:ins w:id="31" w:author="Bikram Adhikari (bdhikari)" w:date="2025-10-16T13:20:00Z" w16du:dateUtc="2025-10-16T18:20:00Z">
        <w:r w:rsidR="00CE15BC">
          <w:rPr>
            <w:rFonts w:asciiTheme="majorBidi" w:hAnsiTheme="majorBidi" w:cstheme="majorBidi"/>
            <w:sz w:val="22"/>
            <w:szCs w:val="22"/>
          </w:rPr>
          <w:t>7</w:t>
        </w:r>
      </w:ins>
      <w:del w:id="32" w:author="Bikram Adhikari (bdhikari)" w:date="2025-10-16T13:20:00Z" w16du:dateUtc="2025-10-16T18:20:00Z">
        <w:r w:rsidR="00B6275E" w:rsidRPr="00B6275E" w:rsidDel="00CE15BC">
          <w:rPr>
            <w:rFonts w:asciiTheme="majorBidi" w:hAnsiTheme="majorBidi" w:cstheme="majorBidi"/>
            <w:sz w:val="22"/>
            <w:szCs w:val="22"/>
          </w:rPr>
          <w:delText>4</w:delText>
        </w:r>
      </w:del>
      <w:r w:rsidR="00A80965">
        <w:rPr>
          <w:rFonts w:asciiTheme="majorBidi" w:hAnsiTheme="majorBidi" w:cstheme="majorBidi"/>
          <w:sz w:val="22"/>
          <w:szCs w:val="22"/>
        </w:rPr>
        <w:t xml:space="preserve"> </w:t>
      </w:r>
      <w:r w:rsidR="00B6275E" w:rsidRPr="00B6275E">
        <w:rPr>
          <w:rFonts w:asciiTheme="majorBidi" w:hAnsiTheme="majorBidi" w:cstheme="majorBidi"/>
          <w:sz w:val="22"/>
          <w:szCs w:val="22"/>
        </w:rPr>
        <w:t>to</w:t>
      </w:r>
      <w:r w:rsidR="00A80965">
        <w:rPr>
          <w:rFonts w:asciiTheme="majorBidi" w:hAnsiTheme="majorBidi" w:cstheme="majorBidi"/>
          <w:sz w:val="22"/>
          <w:szCs w:val="22"/>
        </w:rPr>
        <w:t xml:space="preserve"> </w:t>
      </w:r>
      <w:r w:rsidR="00B6275E" w:rsidRPr="00B6275E">
        <w:rPr>
          <w:rFonts w:asciiTheme="majorBidi" w:hAnsiTheme="majorBidi" w:cstheme="majorBidi"/>
          <w:sz w:val="22"/>
          <w:szCs w:val="22"/>
        </w:rPr>
        <w:t>0.9</w:t>
      </w:r>
      <w:ins w:id="33" w:author="Bikram Adhikari (bdhikari)" w:date="2025-10-16T13:21:00Z" w16du:dateUtc="2025-10-16T18:21:00Z">
        <w:r w:rsidR="00CE15BC">
          <w:rPr>
            <w:rFonts w:asciiTheme="majorBidi" w:hAnsiTheme="majorBidi" w:cstheme="majorBidi"/>
            <w:sz w:val="22"/>
            <w:szCs w:val="22"/>
          </w:rPr>
          <w:t>4</w:t>
        </w:r>
      </w:ins>
      <w:del w:id="34" w:author="Bikram Adhikari (bdhikari)" w:date="2025-10-16T13:21:00Z" w16du:dateUtc="2025-10-16T18:21:00Z">
        <w:r w:rsidR="00B6275E" w:rsidRPr="00B6275E" w:rsidDel="00CE15BC">
          <w:rPr>
            <w:rFonts w:asciiTheme="majorBidi" w:hAnsiTheme="majorBidi" w:cstheme="majorBidi"/>
            <w:sz w:val="22"/>
            <w:szCs w:val="22"/>
          </w:rPr>
          <w:delText>1</w:delText>
        </w:r>
      </w:del>
      <w:r w:rsidR="00B6275E" w:rsidRPr="00B6275E">
        <w:rPr>
          <w:rFonts w:asciiTheme="majorBidi" w:hAnsiTheme="majorBidi" w:cstheme="majorBidi"/>
          <w:sz w:val="22"/>
          <w:szCs w:val="22"/>
        </w:rPr>
        <w:t xml:space="preserve">) lower </w:t>
      </w:r>
      <w:del w:id="35" w:author="Bikram Adhikari (bdhikari)" w:date="2025-10-16T13:25:00Z" w16du:dateUtc="2025-10-16T18:25:00Z">
        <w:r w:rsidR="00B6275E" w:rsidRPr="00B6275E" w:rsidDel="0061726B">
          <w:rPr>
            <w:rFonts w:asciiTheme="majorBidi" w:hAnsiTheme="majorBidi" w:cstheme="majorBidi"/>
            <w:sz w:val="22"/>
            <w:szCs w:val="22"/>
          </w:rPr>
          <w:delText>likelihood</w:delText>
        </w:r>
        <w:r w:rsidR="00877F15" w:rsidDel="0061726B">
          <w:rPr>
            <w:rFonts w:asciiTheme="majorBidi" w:hAnsiTheme="majorBidi" w:cstheme="majorBidi"/>
            <w:sz w:val="22"/>
            <w:szCs w:val="22"/>
          </w:rPr>
          <w:delText xml:space="preserve"> </w:delText>
        </w:r>
      </w:del>
      <w:ins w:id="36" w:author="Bikram Adhikari (bdhikari)" w:date="2025-10-16T13:25:00Z" w16du:dateUtc="2025-10-16T18:25:00Z">
        <w:r w:rsidR="0061726B">
          <w:rPr>
            <w:rFonts w:asciiTheme="majorBidi" w:hAnsiTheme="majorBidi" w:cstheme="majorBidi"/>
            <w:sz w:val="22"/>
            <w:szCs w:val="22"/>
          </w:rPr>
          <w:t xml:space="preserve">odds </w:t>
        </w:r>
      </w:ins>
      <w:r w:rsidR="00877F15">
        <w:rPr>
          <w:rFonts w:asciiTheme="majorBidi" w:hAnsiTheme="majorBidi" w:cstheme="majorBidi"/>
          <w:sz w:val="22"/>
          <w:szCs w:val="22"/>
        </w:rPr>
        <w:t xml:space="preserve">of </w:t>
      </w:r>
      <w:r w:rsidR="00877F15" w:rsidRPr="00B6275E">
        <w:rPr>
          <w:rFonts w:asciiTheme="majorBidi" w:hAnsiTheme="majorBidi" w:cstheme="majorBidi"/>
          <w:sz w:val="22"/>
          <w:szCs w:val="22"/>
        </w:rPr>
        <w:t>co-existence of undernutrition and anemia compared to their counterparts</w:t>
      </w:r>
      <w:r w:rsidR="00877F15">
        <w:rPr>
          <w:rFonts w:asciiTheme="majorBidi" w:hAnsiTheme="majorBidi" w:cstheme="majorBidi"/>
          <w:sz w:val="22"/>
          <w:szCs w:val="22"/>
        </w:rPr>
        <w:t>.</w:t>
      </w:r>
      <w:r w:rsidR="00545341">
        <w:rPr>
          <w:rFonts w:asciiTheme="majorBidi" w:hAnsiTheme="majorBidi" w:cstheme="majorBidi"/>
          <w:sz w:val="22"/>
          <w:szCs w:val="22"/>
        </w:rPr>
        <w:t xml:space="preserve"> C</w:t>
      </w:r>
      <w:r w:rsidR="00877F15" w:rsidRPr="00A12542">
        <w:rPr>
          <w:rFonts w:asciiTheme="majorBidi" w:hAnsiTheme="majorBidi" w:cstheme="majorBidi"/>
          <w:sz w:val="22"/>
          <w:szCs w:val="22"/>
        </w:rPr>
        <w:t>hild</w:t>
      </w:r>
      <w:r w:rsidR="00877F15">
        <w:rPr>
          <w:rFonts w:asciiTheme="majorBidi" w:hAnsiTheme="majorBidi" w:cstheme="majorBidi"/>
          <w:sz w:val="22"/>
          <w:szCs w:val="22"/>
        </w:rPr>
        <w:t>ren with malnourished mothers</w:t>
      </w:r>
      <w:r w:rsidR="00545341">
        <w:rPr>
          <w:rFonts w:asciiTheme="majorBidi" w:hAnsiTheme="majorBidi" w:cstheme="majorBidi"/>
          <w:sz w:val="22"/>
          <w:szCs w:val="22"/>
        </w:rPr>
        <w:t xml:space="preserve"> had</w:t>
      </w:r>
      <w:r w:rsidR="00877F15" w:rsidRPr="00A12542">
        <w:rPr>
          <w:rFonts w:asciiTheme="majorBidi" w:hAnsiTheme="majorBidi" w:cstheme="majorBidi"/>
          <w:sz w:val="22"/>
          <w:szCs w:val="22"/>
        </w:rPr>
        <w:t xml:space="preserve"> </w:t>
      </w:r>
      <w:ins w:id="37" w:author="Bikram Adhikari (bdhikari)" w:date="2025-10-16T13:21:00Z" w16du:dateUtc="2025-10-16T18:21:00Z">
        <w:r w:rsidR="00245AAC">
          <w:rPr>
            <w:rFonts w:asciiTheme="majorBidi" w:hAnsiTheme="majorBidi" w:cstheme="majorBidi"/>
            <w:sz w:val="22"/>
            <w:szCs w:val="22"/>
          </w:rPr>
          <w:t>80</w:t>
        </w:r>
      </w:ins>
      <w:del w:id="38" w:author="Bikram Adhikari (bdhikari)" w:date="2025-10-16T13:21:00Z" w16du:dateUtc="2025-10-16T18:21:00Z">
        <w:r w:rsidR="00877F15" w:rsidDel="00245AAC">
          <w:rPr>
            <w:rFonts w:asciiTheme="majorBidi" w:hAnsiTheme="majorBidi" w:cstheme="majorBidi"/>
            <w:sz w:val="22"/>
            <w:szCs w:val="22"/>
          </w:rPr>
          <w:delText>90</w:delText>
        </w:r>
      </w:del>
      <w:r w:rsidR="00877F15">
        <w:rPr>
          <w:rFonts w:asciiTheme="majorBidi" w:hAnsiTheme="majorBidi" w:cstheme="majorBidi"/>
          <w:sz w:val="22"/>
          <w:szCs w:val="22"/>
        </w:rPr>
        <w:t>% (95% CI:1.2</w:t>
      </w:r>
      <w:ins w:id="39" w:author="Bikram Adhikari (bdhikari)" w:date="2025-10-16T13:21:00Z" w16du:dateUtc="2025-10-16T18:21:00Z">
        <w:r w:rsidR="009455E1">
          <w:rPr>
            <w:rFonts w:asciiTheme="majorBidi" w:hAnsiTheme="majorBidi" w:cstheme="majorBidi"/>
            <w:sz w:val="22"/>
            <w:szCs w:val="22"/>
          </w:rPr>
          <w:t>0</w:t>
        </w:r>
      </w:ins>
      <w:del w:id="40" w:author="Bikram Adhikari (bdhikari)" w:date="2025-10-16T13:21:00Z" w16du:dateUtc="2025-10-16T18:21:00Z">
        <w:r w:rsidR="00877F15" w:rsidDel="009455E1">
          <w:rPr>
            <w:rFonts w:asciiTheme="majorBidi" w:hAnsiTheme="majorBidi" w:cstheme="majorBidi"/>
            <w:sz w:val="22"/>
            <w:szCs w:val="22"/>
          </w:rPr>
          <w:delText>4</w:delText>
        </w:r>
      </w:del>
      <w:r w:rsidR="00877F15">
        <w:rPr>
          <w:rFonts w:asciiTheme="majorBidi" w:hAnsiTheme="majorBidi" w:cstheme="majorBidi"/>
          <w:sz w:val="22"/>
          <w:szCs w:val="22"/>
        </w:rPr>
        <w:t xml:space="preserve"> to 2.</w:t>
      </w:r>
      <w:ins w:id="41" w:author="Bikram Adhikari (bdhikari)" w:date="2025-10-16T13:21:00Z" w16du:dateUtc="2025-10-16T18:21:00Z">
        <w:r w:rsidR="009455E1">
          <w:rPr>
            <w:rFonts w:asciiTheme="majorBidi" w:hAnsiTheme="majorBidi" w:cstheme="majorBidi"/>
            <w:sz w:val="22"/>
            <w:szCs w:val="22"/>
          </w:rPr>
          <w:t>7</w:t>
        </w:r>
      </w:ins>
      <w:del w:id="42" w:author="Bikram Adhikari (bdhikari)" w:date="2025-10-16T13:21:00Z" w16du:dateUtc="2025-10-16T18:21:00Z">
        <w:r w:rsidR="00877F15" w:rsidDel="009455E1">
          <w:rPr>
            <w:rFonts w:asciiTheme="majorBidi" w:hAnsiTheme="majorBidi" w:cstheme="majorBidi"/>
            <w:sz w:val="22"/>
            <w:szCs w:val="22"/>
          </w:rPr>
          <w:delText>9</w:delText>
        </w:r>
      </w:del>
      <w:r w:rsidR="00877F15">
        <w:rPr>
          <w:rFonts w:asciiTheme="majorBidi" w:hAnsiTheme="majorBidi" w:cstheme="majorBidi"/>
          <w:sz w:val="22"/>
          <w:szCs w:val="22"/>
        </w:rPr>
        <w:t>0) higher</w:t>
      </w:r>
      <w:r w:rsidR="00877F15" w:rsidRPr="00A12542">
        <w:rPr>
          <w:rFonts w:asciiTheme="majorBidi" w:hAnsiTheme="majorBidi" w:cstheme="majorBidi"/>
          <w:sz w:val="22"/>
          <w:szCs w:val="22"/>
        </w:rPr>
        <w:t xml:space="preserve"> </w:t>
      </w:r>
      <w:del w:id="43" w:author="Bikram Adhikari (bdhikari)" w:date="2025-10-16T13:25:00Z" w16du:dateUtc="2025-10-16T18:25:00Z">
        <w:r w:rsidR="00877F15" w:rsidDel="0024194A">
          <w:rPr>
            <w:rFonts w:asciiTheme="majorBidi" w:hAnsiTheme="majorBidi" w:cstheme="majorBidi"/>
            <w:sz w:val="22"/>
            <w:szCs w:val="22"/>
          </w:rPr>
          <w:delText xml:space="preserve">likelihood </w:delText>
        </w:r>
      </w:del>
      <w:ins w:id="44" w:author="Bikram Adhikari (bdhikari)" w:date="2025-10-16T13:25:00Z" w16du:dateUtc="2025-10-16T18:25:00Z">
        <w:r w:rsidR="0024194A">
          <w:rPr>
            <w:rFonts w:asciiTheme="majorBidi" w:hAnsiTheme="majorBidi" w:cstheme="majorBidi"/>
            <w:sz w:val="22"/>
            <w:szCs w:val="22"/>
          </w:rPr>
          <w:t xml:space="preserve">odds </w:t>
        </w:r>
      </w:ins>
      <w:r w:rsidR="00877F15">
        <w:rPr>
          <w:rFonts w:asciiTheme="majorBidi" w:hAnsiTheme="majorBidi" w:cstheme="majorBidi"/>
          <w:sz w:val="22"/>
          <w:szCs w:val="22"/>
        </w:rPr>
        <w:t xml:space="preserve">of </w:t>
      </w:r>
      <w:r w:rsidR="00877F15" w:rsidRPr="00B6275E">
        <w:rPr>
          <w:rFonts w:asciiTheme="majorBidi" w:hAnsiTheme="majorBidi" w:cstheme="majorBidi"/>
          <w:sz w:val="22"/>
          <w:szCs w:val="22"/>
        </w:rPr>
        <w:t>co-existence of undernutrition and anemia compared to their counterparts</w:t>
      </w:r>
      <w:r w:rsidR="00877F15">
        <w:rPr>
          <w:rFonts w:asciiTheme="majorBidi" w:hAnsiTheme="majorBidi" w:cstheme="majorBidi"/>
          <w:sz w:val="22"/>
          <w:szCs w:val="22"/>
        </w:rPr>
        <w:t xml:space="preserve">. </w:t>
      </w:r>
      <w:del w:id="45" w:author="Bikram Adhikari (bdhikari)" w:date="2025-10-16T15:17:00Z" w16du:dateUtc="2025-10-16T20:17:00Z">
        <w:r w:rsidR="0017207D" w:rsidRPr="00A12542" w:rsidDel="00304C6D">
          <w:rPr>
            <w:rFonts w:asciiTheme="majorBidi" w:hAnsiTheme="majorBidi" w:cstheme="majorBidi"/>
            <w:sz w:val="22"/>
            <w:szCs w:val="22"/>
          </w:rPr>
          <w:delText>Anemia and undernutrition were not found to be associated with each other.</w:delText>
        </w:r>
      </w:del>
    </w:p>
    <w:p w14:paraId="62AB17C7" w14:textId="5FAA4621"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 xml:space="preserve">Conclusion: </w:t>
      </w:r>
      <w:r w:rsidRPr="00A12542">
        <w:rPr>
          <w:rFonts w:asciiTheme="majorBidi" w:hAnsiTheme="majorBidi" w:cstheme="majorBidi"/>
          <w:sz w:val="22"/>
          <w:szCs w:val="22"/>
        </w:rPr>
        <w:t>The prevalence of undernutrition, anemia</w:t>
      </w:r>
      <w:r>
        <w:rPr>
          <w:rFonts w:asciiTheme="majorBidi" w:hAnsiTheme="majorBidi" w:cstheme="majorBidi"/>
          <w:sz w:val="22"/>
          <w:szCs w:val="22"/>
        </w:rPr>
        <w:t>,</w:t>
      </w:r>
      <w:r w:rsidRPr="00A12542">
        <w:rPr>
          <w:rFonts w:asciiTheme="majorBidi" w:hAnsiTheme="majorBidi" w:cstheme="majorBidi"/>
          <w:sz w:val="22"/>
          <w:szCs w:val="22"/>
        </w:rPr>
        <w:t xml:space="preserve"> and co-existence</w:t>
      </w:r>
      <w:r w:rsidR="008C4011">
        <w:rPr>
          <w:rFonts w:asciiTheme="majorBidi" w:hAnsiTheme="majorBidi" w:cstheme="majorBidi"/>
          <w:sz w:val="22"/>
          <w:szCs w:val="22"/>
        </w:rPr>
        <w:t xml:space="preserve"> in children is high</w:t>
      </w:r>
      <w:r w:rsidRPr="00A12542">
        <w:rPr>
          <w:rFonts w:asciiTheme="majorBidi" w:hAnsiTheme="majorBidi" w:cstheme="majorBidi"/>
          <w:sz w:val="22"/>
          <w:szCs w:val="22"/>
        </w:rPr>
        <w:t xml:space="preserve">. </w:t>
      </w:r>
      <w:r w:rsidR="00BA05D7">
        <w:rPr>
          <w:rFonts w:asciiTheme="majorBidi" w:hAnsiTheme="majorBidi" w:cstheme="majorBidi"/>
          <w:sz w:val="22"/>
          <w:szCs w:val="22"/>
        </w:rPr>
        <w:t>T</w:t>
      </w:r>
      <w:r w:rsidRPr="00A12542">
        <w:rPr>
          <w:rFonts w:asciiTheme="majorBidi" w:hAnsiTheme="majorBidi" w:cstheme="majorBidi"/>
          <w:sz w:val="22"/>
          <w:szCs w:val="22"/>
        </w:rPr>
        <w:t xml:space="preserve">argeted interventions </w:t>
      </w:r>
      <w:r w:rsidR="00D37801">
        <w:rPr>
          <w:rFonts w:asciiTheme="majorBidi" w:hAnsiTheme="majorBidi" w:cstheme="majorBidi"/>
          <w:sz w:val="22"/>
          <w:szCs w:val="22"/>
        </w:rPr>
        <w:t xml:space="preserve">are </w:t>
      </w:r>
      <w:r w:rsidR="00667B61">
        <w:rPr>
          <w:rFonts w:asciiTheme="majorBidi" w:hAnsiTheme="majorBidi" w:cstheme="majorBidi"/>
          <w:sz w:val="22"/>
          <w:szCs w:val="22"/>
        </w:rPr>
        <w:t>essential</w:t>
      </w:r>
      <w:r>
        <w:rPr>
          <w:rFonts w:asciiTheme="majorBidi" w:hAnsiTheme="majorBidi" w:cstheme="majorBidi"/>
          <w:sz w:val="22"/>
          <w:szCs w:val="22"/>
        </w:rPr>
        <w:t xml:space="preserve"> to</w:t>
      </w:r>
      <w:r w:rsidRPr="00A12542">
        <w:rPr>
          <w:rFonts w:asciiTheme="majorBidi" w:hAnsiTheme="majorBidi" w:cstheme="majorBidi"/>
          <w:sz w:val="22"/>
          <w:szCs w:val="22"/>
        </w:rPr>
        <w:t xml:space="preserve"> </w:t>
      </w:r>
      <w:r w:rsidR="00960B06">
        <w:rPr>
          <w:rFonts w:asciiTheme="majorBidi" w:hAnsiTheme="majorBidi" w:cstheme="majorBidi"/>
          <w:sz w:val="22"/>
          <w:szCs w:val="22"/>
        </w:rPr>
        <w:t>reduce these conditions</w:t>
      </w:r>
      <w:r w:rsidRPr="00A12542">
        <w:rPr>
          <w:rFonts w:asciiTheme="majorBidi" w:hAnsiTheme="majorBidi" w:cstheme="majorBidi"/>
          <w:sz w:val="22"/>
          <w:szCs w:val="22"/>
        </w:rPr>
        <w:t xml:space="preserve"> </w:t>
      </w:r>
      <w:r>
        <w:rPr>
          <w:rFonts w:asciiTheme="majorBidi" w:hAnsiTheme="majorBidi" w:cstheme="majorBidi"/>
          <w:sz w:val="22"/>
          <w:szCs w:val="22"/>
        </w:rPr>
        <w:t xml:space="preserve">and </w:t>
      </w:r>
      <w:r w:rsidRPr="00A12542">
        <w:rPr>
          <w:rFonts w:asciiTheme="majorBidi" w:hAnsiTheme="majorBidi" w:cstheme="majorBidi"/>
          <w:sz w:val="22"/>
          <w:szCs w:val="22"/>
        </w:rPr>
        <w:t xml:space="preserve">improve </w:t>
      </w:r>
      <w:r w:rsidR="00960B06">
        <w:rPr>
          <w:rFonts w:asciiTheme="majorBidi" w:hAnsiTheme="majorBidi" w:cstheme="majorBidi"/>
          <w:sz w:val="22"/>
          <w:szCs w:val="22"/>
        </w:rPr>
        <w:t xml:space="preserve">children’s </w:t>
      </w:r>
      <w:r w:rsidRPr="00A12542">
        <w:rPr>
          <w:rFonts w:asciiTheme="majorBidi" w:hAnsiTheme="majorBidi" w:cstheme="majorBidi"/>
          <w:sz w:val="22"/>
          <w:szCs w:val="22"/>
        </w:rPr>
        <w:t xml:space="preserve">nutritional status. </w:t>
      </w:r>
    </w:p>
    <w:p w14:paraId="1284C422" w14:textId="5AB6B3B9" w:rsidR="001F6B5B" w:rsidRDefault="0004701C" w:rsidP="00775DF7">
      <w:pPr>
        <w:spacing w:line="360" w:lineRule="auto"/>
        <w:jc w:val="both"/>
        <w:rPr>
          <w:rFonts w:asciiTheme="majorBidi" w:hAnsiTheme="majorBidi" w:cstheme="majorBidi"/>
          <w:b/>
          <w:bCs/>
          <w:sz w:val="22"/>
          <w:szCs w:val="22"/>
        </w:rPr>
      </w:pPr>
      <w:r w:rsidRPr="00A12542">
        <w:rPr>
          <w:rFonts w:asciiTheme="majorBidi" w:hAnsiTheme="majorBidi" w:cstheme="majorBidi"/>
          <w:i/>
          <w:iCs/>
          <w:sz w:val="22"/>
          <w:szCs w:val="22"/>
        </w:rPr>
        <w:t>Key</w:t>
      </w:r>
      <w:r w:rsidR="00283E32" w:rsidRPr="00A12542">
        <w:rPr>
          <w:rFonts w:asciiTheme="majorBidi" w:hAnsiTheme="majorBidi" w:cstheme="majorBidi"/>
          <w:i/>
          <w:iCs/>
          <w:sz w:val="22"/>
          <w:szCs w:val="22"/>
        </w:rPr>
        <w:t xml:space="preserve">words: </w:t>
      </w:r>
      <w:r w:rsidR="00222FB6">
        <w:rPr>
          <w:rFonts w:asciiTheme="majorBidi" w:hAnsiTheme="majorBidi" w:cstheme="majorBidi"/>
          <w:i/>
          <w:iCs/>
          <w:sz w:val="22"/>
          <w:szCs w:val="22"/>
        </w:rPr>
        <w:t>u</w:t>
      </w:r>
      <w:r w:rsidR="00283E32" w:rsidRPr="00A12542">
        <w:rPr>
          <w:rFonts w:asciiTheme="majorBidi" w:hAnsiTheme="majorBidi" w:cstheme="majorBidi"/>
          <w:i/>
          <w:iCs/>
          <w:sz w:val="22"/>
          <w:szCs w:val="22"/>
        </w:rPr>
        <w:t xml:space="preserve">ndernutrition; anemia; </w:t>
      </w:r>
      <w:r w:rsidR="00222FB6">
        <w:rPr>
          <w:rFonts w:asciiTheme="majorBidi" w:hAnsiTheme="majorBidi" w:cstheme="majorBidi"/>
          <w:i/>
          <w:iCs/>
          <w:sz w:val="22"/>
          <w:szCs w:val="22"/>
        </w:rPr>
        <w:t>c</w:t>
      </w:r>
      <w:r w:rsidR="00283E32" w:rsidRPr="00A12542">
        <w:rPr>
          <w:rFonts w:asciiTheme="majorBidi" w:hAnsiTheme="majorBidi" w:cstheme="majorBidi"/>
          <w:i/>
          <w:iCs/>
          <w:sz w:val="22"/>
          <w:szCs w:val="22"/>
        </w:rPr>
        <w:t xml:space="preserve">o-existence; 6-59-months </w:t>
      </w:r>
      <w:r w:rsidR="007C3F06" w:rsidRPr="00A12542">
        <w:rPr>
          <w:rFonts w:asciiTheme="majorBidi" w:hAnsiTheme="majorBidi" w:cstheme="majorBidi"/>
          <w:i/>
          <w:iCs/>
          <w:sz w:val="22"/>
          <w:szCs w:val="22"/>
        </w:rPr>
        <w:t>children</w:t>
      </w:r>
      <w:r w:rsidR="00283E32" w:rsidRPr="00A12542">
        <w:rPr>
          <w:rFonts w:asciiTheme="majorBidi" w:hAnsiTheme="majorBidi" w:cstheme="majorBidi"/>
          <w:i/>
          <w:iCs/>
          <w:sz w:val="22"/>
          <w:szCs w:val="22"/>
        </w:rPr>
        <w:t>; Nepal</w:t>
      </w:r>
      <w:r w:rsidR="008D4A1E" w:rsidRPr="00A12542">
        <w:rPr>
          <w:rFonts w:asciiTheme="majorBidi" w:hAnsiTheme="majorBidi" w:cstheme="majorBidi"/>
          <w:i/>
          <w:iCs/>
          <w:sz w:val="22"/>
          <w:szCs w:val="22"/>
        </w:rPr>
        <w:t>; NDHS 2022</w:t>
      </w:r>
    </w:p>
    <w:p w14:paraId="60A5CEF4" w14:textId="77777777" w:rsidR="001F6B5B" w:rsidRDefault="001F6B5B" w:rsidP="00775DF7">
      <w:pPr>
        <w:spacing w:line="360" w:lineRule="auto"/>
        <w:jc w:val="both"/>
        <w:rPr>
          <w:rFonts w:asciiTheme="majorBidi" w:hAnsiTheme="majorBidi" w:cstheme="majorBidi"/>
          <w:b/>
          <w:bCs/>
          <w:sz w:val="22"/>
          <w:szCs w:val="22"/>
        </w:rPr>
      </w:pPr>
    </w:p>
    <w:p w14:paraId="37E32EB4" w14:textId="77777777" w:rsidR="00EB0E23" w:rsidRDefault="00EB0E23">
      <w:pPr>
        <w:rPr>
          <w:rFonts w:asciiTheme="majorBidi" w:hAnsiTheme="majorBidi" w:cstheme="majorBidi"/>
          <w:b/>
          <w:bCs/>
          <w:sz w:val="22"/>
          <w:szCs w:val="22"/>
        </w:rPr>
      </w:pPr>
      <w:r>
        <w:rPr>
          <w:rFonts w:asciiTheme="majorBidi" w:hAnsiTheme="majorBidi" w:cstheme="majorBidi"/>
          <w:b/>
          <w:bCs/>
          <w:sz w:val="22"/>
          <w:szCs w:val="22"/>
        </w:rPr>
        <w:br w:type="page"/>
      </w:r>
    </w:p>
    <w:p w14:paraId="385D3E91" w14:textId="781AD17A" w:rsidR="000213CB" w:rsidRPr="00741C2C" w:rsidRDefault="007E5516" w:rsidP="00741C2C">
      <w:pPr>
        <w:rPr>
          <w:rFonts w:asciiTheme="majorBidi" w:hAnsiTheme="majorBidi" w:cstheme="majorBidi"/>
          <w:b/>
          <w:bCs/>
          <w:sz w:val="22"/>
          <w:szCs w:val="22"/>
        </w:rPr>
      </w:pPr>
      <w:r w:rsidRPr="00A12542">
        <w:rPr>
          <w:rFonts w:asciiTheme="majorBidi" w:hAnsiTheme="majorBidi" w:cstheme="majorBidi"/>
          <w:b/>
          <w:bCs/>
          <w:sz w:val="22"/>
          <w:szCs w:val="22"/>
        </w:rPr>
        <w:t>Introduction</w:t>
      </w:r>
    </w:p>
    <w:p w14:paraId="3E4B5E6F" w14:textId="67E03AD4" w:rsidR="00554C9C" w:rsidRDefault="1C4F84C1"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Undernutrition</w:t>
      </w:r>
      <w:r w:rsidR="003F4314">
        <w:rPr>
          <w:rFonts w:asciiTheme="majorBidi" w:hAnsiTheme="majorBidi" w:cstheme="majorBidi"/>
          <w:sz w:val="22"/>
          <w:szCs w:val="22"/>
        </w:rPr>
        <w:t xml:space="preserve"> encompassing </w:t>
      </w:r>
      <w:r w:rsidRPr="00A12542">
        <w:rPr>
          <w:rFonts w:asciiTheme="majorBidi" w:hAnsiTheme="majorBidi" w:cstheme="majorBidi"/>
          <w:sz w:val="22"/>
          <w:szCs w:val="22"/>
        </w:rPr>
        <w:t>stunting, wasting</w:t>
      </w:r>
      <w:r w:rsidR="7ED1EDC2" w:rsidRPr="00A12542">
        <w:rPr>
          <w:rFonts w:asciiTheme="majorBidi" w:hAnsiTheme="majorBidi" w:cstheme="majorBidi"/>
          <w:sz w:val="22"/>
          <w:szCs w:val="22"/>
        </w:rPr>
        <w:t>, underweight</w:t>
      </w:r>
      <w:r w:rsidR="003F4314">
        <w:rPr>
          <w:rFonts w:asciiTheme="majorBidi" w:hAnsiTheme="majorBidi" w:cstheme="majorBidi"/>
          <w:sz w:val="22"/>
          <w:szCs w:val="22"/>
        </w:rPr>
        <w:t xml:space="preserve"> constitutes</w:t>
      </w:r>
      <w:r w:rsidR="77486F29" w:rsidRPr="00A12542">
        <w:rPr>
          <w:rFonts w:asciiTheme="majorBidi" w:hAnsiTheme="majorBidi" w:cstheme="majorBidi"/>
          <w:sz w:val="22"/>
          <w:szCs w:val="22"/>
        </w:rPr>
        <w:t xml:space="preserve"> </w:t>
      </w:r>
      <w:r w:rsidR="001B176A">
        <w:rPr>
          <w:rFonts w:asciiTheme="majorBidi" w:hAnsiTheme="majorBidi" w:cstheme="majorBidi"/>
          <w:sz w:val="22"/>
          <w:szCs w:val="22"/>
        </w:rPr>
        <w:t>a</w:t>
      </w:r>
      <w:r w:rsidR="05E905AB" w:rsidRPr="00A12542">
        <w:rPr>
          <w:rFonts w:asciiTheme="majorBidi" w:hAnsiTheme="majorBidi" w:cstheme="majorBidi"/>
          <w:sz w:val="22"/>
          <w:szCs w:val="22"/>
        </w:rPr>
        <w:t xml:space="preserve"> major public health </w:t>
      </w:r>
      <w:r w:rsidR="003F4314">
        <w:rPr>
          <w:rFonts w:asciiTheme="majorBidi" w:hAnsiTheme="majorBidi" w:cstheme="majorBidi"/>
          <w:sz w:val="22"/>
          <w:szCs w:val="22"/>
        </w:rPr>
        <w:t>challenge</w:t>
      </w:r>
      <w:r w:rsidR="05E905AB" w:rsidRPr="00A12542">
        <w:rPr>
          <w:rFonts w:asciiTheme="majorBidi" w:hAnsiTheme="majorBidi" w:cstheme="majorBidi"/>
          <w:sz w:val="22"/>
          <w:szCs w:val="22"/>
        </w:rPr>
        <w:t xml:space="preserve"> </w:t>
      </w:r>
      <w:r w:rsidR="77486F29" w:rsidRPr="00A12542">
        <w:rPr>
          <w:rFonts w:asciiTheme="majorBidi" w:hAnsiTheme="majorBidi" w:cstheme="majorBidi"/>
          <w:sz w:val="22"/>
          <w:szCs w:val="22"/>
        </w:rPr>
        <w:t xml:space="preserve">among </w:t>
      </w:r>
      <w:r w:rsidR="00C65B09">
        <w:rPr>
          <w:rFonts w:asciiTheme="majorBidi" w:hAnsiTheme="majorBidi" w:cstheme="majorBidi"/>
          <w:sz w:val="22"/>
          <w:szCs w:val="22"/>
        </w:rPr>
        <w:t xml:space="preserve">children </w:t>
      </w:r>
      <w:r w:rsidR="77486F29" w:rsidRPr="00A12542">
        <w:rPr>
          <w:rFonts w:asciiTheme="majorBidi" w:hAnsiTheme="majorBidi" w:cstheme="majorBidi"/>
          <w:sz w:val="22"/>
          <w:szCs w:val="22"/>
        </w:rPr>
        <w:t>under 5</w:t>
      </w:r>
      <w:r w:rsidR="003F4314">
        <w:rPr>
          <w:rFonts w:asciiTheme="majorBidi" w:hAnsiTheme="majorBidi" w:cstheme="majorBidi"/>
          <w:sz w:val="22"/>
          <w:szCs w:val="22"/>
        </w:rPr>
        <w:t xml:space="preserve"> years</w:t>
      </w:r>
      <w:r w:rsidR="0021451E">
        <w:rPr>
          <w:rFonts w:asciiTheme="majorBidi" w:hAnsiTheme="majorBidi" w:cstheme="majorBidi"/>
          <w:sz w:val="22"/>
          <w:szCs w:val="22"/>
        </w:rPr>
        <w:t xml:space="preserve"> (U-5)</w:t>
      </w:r>
      <w:r w:rsidR="003F4314">
        <w:rPr>
          <w:rFonts w:asciiTheme="majorBidi" w:hAnsiTheme="majorBidi" w:cstheme="majorBidi"/>
          <w:sz w:val="22"/>
          <w:szCs w:val="22"/>
        </w:rPr>
        <w:t xml:space="preserve"> of age</w:t>
      </w:r>
      <w:r w:rsidR="77486F29" w:rsidRPr="00A12542">
        <w:rPr>
          <w:rFonts w:asciiTheme="majorBidi" w:hAnsiTheme="majorBidi" w:cstheme="majorBidi"/>
          <w:sz w:val="22"/>
          <w:szCs w:val="22"/>
        </w:rPr>
        <w:t xml:space="preserve"> </w:t>
      </w:r>
      <w:r w:rsidR="72194D41" w:rsidRPr="00A12542">
        <w:rPr>
          <w:rFonts w:asciiTheme="majorBidi" w:hAnsiTheme="majorBidi" w:cstheme="majorBidi"/>
          <w:sz w:val="22"/>
          <w:szCs w:val="22"/>
        </w:rPr>
        <w:t>globally</w:t>
      </w:r>
      <w:r w:rsidR="003F4314">
        <w:rPr>
          <w:rFonts w:asciiTheme="majorBidi" w:hAnsiTheme="majorBidi" w:cstheme="majorBidi"/>
          <w:sz w:val="22"/>
          <w:szCs w:val="22"/>
        </w:rPr>
        <w:t xml:space="preserve">. This issue is particularly pronounced in </w:t>
      </w:r>
      <w:r w:rsidR="05E905AB" w:rsidRPr="00A12542">
        <w:rPr>
          <w:rFonts w:asciiTheme="majorBidi" w:hAnsiTheme="majorBidi" w:cstheme="majorBidi"/>
          <w:sz w:val="22"/>
          <w:szCs w:val="22"/>
        </w:rPr>
        <w:t>developing countries like Nepal</w:t>
      </w:r>
      <w:r w:rsidR="1ED18FBB" w:rsidRPr="00A12542">
        <w:rPr>
          <w:rFonts w:asciiTheme="majorBidi" w:hAnsiTheme="majorBidi" w:cstheme="majorBidi"/>
          <w:sz w:val="22"/>
          <w:szCs w:val="22"/>
        </w:rPr>
        <w:t xml:space="preserve"> </w:t>
      </w:r>
      <w:r w:rsidR="003B5D3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{"citationID":"Bsyv6a3U","properties":{"formattedCitation":"[1\\uc0\\u8211{}4]","plainCitation":"[1–4]","noteIndex":0},"citationItems":[{"id":2069,"uris":["http://zotero.org/users/3118180/items/8VRSF8C7"],"itemData":{"id":2069,"type":"article-journal","abstract":"Malnutrition in mothers and children is a significant public health challenge in developing countries such as Nepal. Although undernutrition in children has been gradually decreasing, the coexistence of various forms of malnutrition in mothers and children has continued to rise globally. There is a gap in knowledge of the coexistence of such multiple burdens of malnutrition in the Nepalese context. The aims of this study were to explore the coexistence of various forms of malnutrition and associated factors among mother-child pairs residing in the same household.","container-title":"BMC Public Health","DOI":"10.1186/s12889-020-8356-y","ISSN":"1471-2458","issue":"1","journalAbbreviation":"BMC Public Health","page":"405","source":"BioMed Central","title":"Prevalence and factors associated with double and triple burden of malnutrition among mothers and children in Nepal: evidence from 2016 Nepal demographic and health survey","title-short":"Prevalence and factors associated with double and triple burden of malnutrition among mothers and children in Nepal","volume":"20","author":[{"family":"Sunuwar","given":"Dev Ram"},{"family":"Singh","given":"Devendra Raj"},{"family":"Pradhan","given":"Pranil Man Singh"}],"issued":{"date-parts":[["2020",3,29]]}}},{"id":2066,"uris":["http://zotero.org/users/3118180/items/LZM5JW7L"],"itemData":{"id":2066,"type":"article-journal","abstract":"Anemia among under-five children is the major health problem in Nepal. The lack of nutritional supplementation and lack of healthcare facilities are influential factors of anemia. Thus, the main objective of this study is to explore spatial ...","container-title":"International Journal of Environmental Research and Public Health","DOI":"10.3390/ijerph19148664","issue":"14","language":"en","note":"PMID: 35886516","page":"8664","source":"pmc.ncbi.nlm.nih.gov","title":"Spatial Variations and Determinants of Anemia among Under-five Children in Nepal, DHS (2006–2016)","volume":"19","author":[{"family":"Sharma","given":"Shristi"},{"family":"Acharya","given":"Bipin Kumar"},{"family":"Wu","given":"Qian"}],"issued":{"date-parts":[["2022",7,16]]}},"label":"page"},{"id":2072,"uris":["http://zotero.org/users/3118180/items/X9HJT659"],"itemData":{"id":2072,"type":"article-journal","abstract":"The double burden of malnutrition (DBM) and anaemia is a growing concern in developing countries. Using the cross-sectional Bangladesh Demographic Health Survey, 2011, 5763 mother–child pairs were examined. In households where the mother was overweight, 24.5% of children were stunted, 19.8% underweight, 9.3% wasted, and 51.7% anaemic. Significant regional differences were found in DBM and anaemia as well as drinking water source, while DBM alone was more common in more well-off households (based on wealth index) and where the father was employed in skilled or service occupations. More policy and awareness programmes are needed to address the coexistence of child undernutrition and maternal overweight/obesity and anaemia in the same household.","container-title":"Medical Sciences","DOI":"10.3390/medsci7020020","ISSN":"2076-3271","issue":"2","language":"en","license":"http://creativecommons.org/licenses/by/3.0/","note":"number: 2\npublisher: Multidisciplinary Digital Publishing Institute","page":"20","source":"www.mdpi.com","title":"Double Burden of Malnutrition (DBM) and Anaemia under the Same Roof: A Bangladesh Perspective","title-short":"Double Burden of Malnutrition (DBM) and Anaemia under the Same Roof","volume":"7","author":[{"family":"Mamun","given":"Sumaiya"},{"family":"Mascie-Taylor","given":"Christopher Guy Nicholas"}],"issued":{"date-parts":[["2019",2]]}}},{"id":2190,"uris":["http://zotero.org/users/3118180/items/MZ44PJPQ"],"itemData":{"id":2190,"type":"article-journal","abstract":"Background\n              Severe acute malnutrition (SAM) is the most extreme and visible form of undernutrition plagued by chronic poverty, household food insecurity, lack of education. One of the indigenous and marginalized community of Nepal, Satar/Santhal has often been neglected and is devoid of good education and are economically deprived. This predisposes under 5 children of Satar into malnutrition. The study aims to assess determinants of SAM among children under 5 years of age in Satar community of Jhapa district, Nepal.\n            \n            \n              Material &amp; methods\n              A community based matched case control study was carried from September 2019 to February 2020 among under five children of Satar community residing in Jhapa district. Multistage random sampling technique was used to select 50 cases and 100 controls in the ratio of 1:2. Information was collected through personal interview with the parents and anthropometric measurement of the children was measured. Bivariate and multivariate conditional logistic regression analysis was used to explore the determinants of severe acute malnutrition.\n            \n            \n              Results\n              A total of 664 children between the age group of 6–59 months were screened for SAM. The prevalence of SAM was found 7.53%. Factors like, low economic status, birth interval less than 2 years, frequency of breast feeding &lt;8 times/day and household food insecurity were found to be significant determinants of SAM. Multivariate logistic regression documented low economic status (AOR: 11.14, 95% CI 1.42 to 87.46); and frequency of breast feeding &lt;8 times/day (AOR: 2.09, 95% CI 1.00 to 4.37) as determinants of SAM.\n            \n            \n              Conclusion\n              Low economic status and frequency of breast feeding less than 8times/day were major determinants of SAM among children under 5yrs of age. Ending malnutrition will require greater efforts and integrated approaches to eradicate extreme poverty. Multi-sector approaches have been conducting for SAM in Nepal but there are no specific approaches for marginalized community.","container-title":"PLOS ONE","DOI":"10.1371/journal.pone.0245151","ISSN":"1932-6203","issue":"2","journalAbbreviation":"PLoS ONE","language":"en","page":"e0245151","source":"DOI.org (Crossref)","title":"Determinants of severe acute malnutrition among under 5 children in Satar community of Jhapa, Nepal","volume":"16","author":[{"family":"Dahal","given":"Kajol"},{"family":"Yadav","given":"Deepak Kumar"},{"family":"Baral","given":"Dharanidhar"},{"family":"Yadav","given":"Birendra Kumar"}],"editor":[{"family":"Hussain","given":"Abid"}],"issued":{"date-parts":[["2021",2,3]]}}}],"schema":"https://github.com/citation-style-language/schema/raw/master/csl-citation.json"} </w:instrText>
      </w:r>
      <w:r w:rsidR="003B5D3B"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[1–4]</w:t>
      </w:r>
      <w:r w:rsidR="003B5D3B" w:rsidRPr="00A12542">
        <w:rPr>
          <w:rFonts w:asciiTheme="majorBidi" w:hAnsiTheme="majorBidi" w:cstheme="majorBidi"/>
          <w:sz w:val="22"/>
          <w:szCs w:val="22"/>
        </w:rPr>
        <w:fldChar w:fldCharType="end"/>
      </w:r>
      <w:r w:rsidR="05E905AB" w:rsidRPr="00A12542">
        <w:rPr>
          <w:rFonts w:asciiTheme="majorBidi" w:hAnsiTheme="majorBidi" w:cstheme="majorBidi"/>
          <w:sz w:val="22"/>
          <w:szCs w:val="22"/>
        </w:rPr>
        <w:t>.</w:t>
      </w:r>
      <w:r w:rsidR="48E097AC" w:rsidRPr="00A12542">
        <w:rPr>
          <w:rFonts w:asciiTheme="majorBidi" w:hAnsiTheme="majorBidi" w:cstheme="majorBidi"/>
          <w:sz w:val="22"/>
          <w:szCs w:val="22"/>
        </w:rPr>
        <w:t xml:space="preserve"> </w:t>
      </w:r>
      <w:r w:rsidR="00424C1B">
        <w:rPr>
          <w:rFonts w:asciiTheme="majorBidi" w:hAnsiTheme="majorBidi" w:cstheme="majorBidi"/>
          <w:sz w:val="22"/>
          <w:szCs w:val="22"/>
        </w:rPr>
        <w:t>It</w:t>
      </w:r>
      <w:r w:rsidR="71CF4053" w:rsidRPr="00A12542">
        <w:rPr>
          <w:rFonts w:asciiTheme="majorBidi" w:hAnsiTheme="majorBidi" w:cstheme="majorBidi"/>
          <w:sz w:val="22"/>
          <w:szCs w:val="22"/>
        </w:rPr>
        <w:t xml:space="preserve"> results from </w:t>
      </w:r>
      <w:r w:rsidR="44681630" w:rsidRPr="00A12542">
        <w:rPr>
          <w:rFonts w:asciiTheme="majorBidi" w:hAnsiTheme="majorBidi" w:cstheme="majorBidi"/>
          <w:sz w:val="22"/>
          <w:szCs w:val="22"/>
        </w:rPr>
        <w:t>three different</w:t>
      </w:r>
      <w:r w:rsidR="71CF4053" w:rsidRPr="00A12542">
        <w:rPr>
          <w:rFonts w:asciiTheme="majorBidi" w:hAnsiTheme="majorBidi" w:cstheme="majorBidi"/>
          <w:sz w:val="22"/>
          <w:szCs w:val="22"/>
        </w:rPr>
        <w:t xml:space="preserve"> causes – immediate, underlying, and basic. Immediate causes include inadequate diet</w:t>
      </w:r>
      <w:r w:rsidR="003F4314">
        <w:rPr>
          <w:rFonts w:asciiTheme="majorBidi" w:hAnsiTheme="majorBidi" w:cstheme="majorBidi"/>
          <w:sz w:val="22"/>
          <w:szCs w:val="22"/>
        </w:rPr>
        <w:t xml:space="preserve"> intake</w:t>
      </w:r>
      <w:r w:rsidR="71CF4053" w:rsidRPr="00A12542">
        <w:rPr>
          <w:rFonts w:asciiTheme="majorBidi" w:hAnsiTheme="majorBidi" w:cstheme="majorBidi"/>
          <w:sz w:val="22"/>
          <w:szCs w:val="22"/>
        </w:rPr>
        <w:t xml:space="preserve"> and repeated illnesses</w:t>
      </w:r>
      <w:r w:rsidR="00A735F0" w:rsidRPr="00A12542">
        <w:rPr>
          <w:rFonts w:asciiTheme="majorBidi" w:hAnsiTheme="majorBidi" w:cstheme="majorBidi"/>
          <w:sz w:val="22"/>
          <w:szCs w:val="22"/>
        </w:rPr>
        <w:t>. The underlying</w:t>
      </w:r>
      <w:r w:rsidR="71CF4053" w:rsidRPr="00A12542">
        <w:rPr>
          <w:rFonts w:asciiTheme="majorBidi" w:hAnsiTheme="majorBidi" w:cstheme="majorBidi"/>
          <w:sz w:val="22"/>
          <w:szCs w:val="22"/>
        </w:rPr>
        <w:t xml:space="preserve"> causes </w:t>
      </w:r>
      <w:r w:rsidR="003F4314">
        <w:rPr>
          <w:rFonts w:asciiTheme="majorBidi" w:hAnsiTheme="majorBidi" w:cstheme="majorBidi"/>
          <w:sz w:val="22"/>
          <w:szCs w:val="22"/>
        </w:rPr>
        <w:t xml:space="preserve">consist of </w:t>
      </w:r>
      <w:r w:rsidR="71CF4053" w:rsidRPr="00A12542">
        <w:rPr>
          <w:rFonts w:asciiTheme="majorBidi" w:hAnsiTheme="majorBidi" w:cstheme="majorBidi"/>
          <w:sz w:val="22"/>
          <w:szCs w:val="22"/>
        </w:rPr>
        <w:t xml:space="preserve">inadequate care </w:t>
      </w:r>
      <w:r w:rsidR="00F51A2B" w:rsidRPr="00A12542">
        <w:rPr>
          <w:rFonts w:asciiTheme="majorBidi" w:hAnsiTheme="majorBidi" w:cstheme="majorBidi"/>
          <w:sz w:val="22"/>
          <w:szCs w:val="22"/>
        </w:rPr>
        <w:t xml:space="preserve">from </w:t>
      </w:r>
      <w:r w:rsidR="71CF4053" w:rsidRPr="00A12542">
        <w:rPr>
          <w:rFonts w:asciiTheme="majorBidi" w:hAnsiTheme="majorBidi" w:cstheme="majorBidi"/>
          <w:sz w:val="22"/>
          <w:szCs w:val="22"/>
        </w:rPr>
        <w:t>mothers, lack of access to health</w:t>
      </w:r>
      <w:r w:rsidR="00416155">
        <w:rPr>
          <w:rFonts w:asciiTheme="majorBidi" w:hAnsiTheme="majorBidi" w:cstheme="majorBidi"/>
          <w:sz w:val="22"/>
          <w:szCs w:val="22"/>
        </w:rPr>
        <w:t xml:space="preserve">care </w:t>
      </w:r>
      <w:r w:rsidR="71CF4053" w:rsidRPr="00A12542">
        <w:rPr>
          <w:rFonts w:asciiTheme="majorBidi" w:hAnsiTheme="majorBidi" w:cstheme="majorBidi"/>
          <w:sz w:val="22"/>
          <w:szCs w:val="22"/>
        </w:rPr>
        <w:t>facilities, poverty, and food insecurity.</w:t>
      </w:r>
      <w:r w:rsidR="00E50ECD">
        <w:rPr>
          <w:rFonts w:asciiTheme="majorBidi" w:hAnsiTheme="majorBidi" w:cstheme="majorBidi"/>
          <w:sz w:val="22"/>
          <w:szCs w:val="22"/>
        </w:rPr>
        <w:t xml:space="preserve"> </w:t>
      </w:r>
      <w:r w:rsidR="00416155" w:rsidRPr="00416155">
        <w:rPr>
          <w:rFonts w:asciiTheme="majorBidi" w:hAnsiTheme="majorBidi" w:cstheme="majorBidi"/>
          <w:sz w:val="22"/>
          <w:szCs w:val="22"/>
        </w:rPr>
        <w:t>The basic causes include limited information, political and economic insecurity, gender inequality, and the occurrence of natural disasters</w:t>
      </w:r>
      <w:r w:rsidR="006C70DE">
        <w:rPr>
          <w:rFonts w:asciiTheme="majorBidi" w:hAnsiTheme="majorBidi" w:cstheme="majorBidi"/>
          <w:sz w:val="22"/>
          <w:szCs w:val="22"/>
        </w:rPr>
        <w:t xml:space="preserve"> </w:t>
      </w:r>
      <w:r w:rsidR="00A45687">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{"citationID":"xIaPKQc6","properties":{"formattedCitation":"[5]","plainCitation":"[5]","noteIndex":0},"citationItems":[{"id":2193,"uris":["http://zotero.org/users/3118180/items/GH6QM3XM"],"itemData":{"id":2193,"type":"article-journal","container-title":"South Sudan Medical Journal","ISSN":"2309-4613","issue":"2","journalAbbreviation":"South Sudan Medical Journal","page":"18-22","title":"Undernutrition in Adults and Children: causes, consequences and what we can do","volume":"1","author":[{"family":"Burgess","given":"Ann"}],"issued":{"date-parts":[["2008"]]}}}],"schema":"https://github.com/citation-style-language/schema/raw/master/csl-citation.json"} </w:instrText>
      </w:r>
      <w:r w:rsidR="00A45687">
        <w:rPr>
          <w:rFonts w:asciiTheme="majorBidi" w:hAnsiTheme="majorBidi" w:cstheme="majorBidi"/>
          <w:sz w:val="22"/>
          <w:szCs w:val="22"/>
        </w:rPr>
        <w:fldChar w:fldCharType="separate"/>
      </w:r>
      <w:r w:rsidR="00B62121" w:rsidRPr="00B62121">
        <w:rPr>
          <w:rFonts w:ascii="Times New Roman" w:hAnsi="Times New Roman" w:cs="Times New Roman"/>
          <w:sz w:val="22"/>
        </w:rPr>
        <w:t>[5]</w:t>
      </w:r>
      <w:r w:rsidR="00A45687">
        <w:rPr>
          <w:rFonts w:asciiTheme="majorBidi" w:hAnsiTheme="majorBidi" w:cstheme="majorBidi"/>
          <w:sz w:val="22"/>
          <w:szCs w:val="22"/>
        </w:rPr>
        <w:fldChar w:fldCharType="end"/>
      </w:r>
      <w:r w:rsidR="00812784">
        <w:rPr>
          <w:rFonts w:asciiTheme="majorBidi" w:hAnsiTheme="majorBidi" w:cstheme="majorBidi"/>
          <w:sz w:val="22"/>
          <w:szCs w:val="22"/>
        </w:rPr>
        <w:t>.</w:t>
      </w:r>
      <w:r w:rsidR="44681630" w:rsidRPr="00A12542">
        <w:rPr>
          <w:rFonts w:asciiTheme="majorBidi" w:hAnsiTheme="majorBidi" w:cstheme="majorBidi"/>
          <w:sz w:val="22"/>
          <w:szCs w:val="22"/>
        </w:rPr>
        <w:t xml:space="preserve"> </w:t>
      </w:r>
    </w:p>
    <w:p w14:paraId="43C19765" w14:textId="203DD892" w:rsidR="00704B0D" w:rsidRPr="00A12542" w:rsidRDefault="44681630"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Stunting, wasting</w:t>
      </w:r>
      <w:r w:rsidR="003F4314">
        <w:rPr>
          <w:rFonts w:asciiTheme="majorBidi" w:hAnsiTheme="majorBidi" w:cstheme="majorBidi"/>
          <w:sz w:val="22"/>
          <w:szCs w:val="22"/>
        </w:rPr>
        <w:t>,</w:t>
      </w:r>
      <w:r w:rsidRPr="00A12542">
        <w:rPr>
          <w:rFonts w:asciiTheme="majorBidi" w:hAnsiTheme="majorBidi" w:cstheme="majorBidi"/>
          <w:sz w:val="22"/>
          <w:szCs w:val="22"/>
        </w:rPr>
        <w:t xml:space="preserve"> and </w:t>
      </w:r>
      <w:r w:rsidR="1BE5FBFD" w:rsidRPr="00A12542">
        <w:rPr>
          <w:rFonts w:asciiTheme="majorBidi" w:hAnsiTheme="majorBidi" w:cstheme="majorBidi"/>
          <w:sz w:val="22"/>
          <w:szCs w:val="22"/>
        </w:rPr>
        <w:t>being underweight</w:t>
      </w:r>
      <w:r w:rsidR="1C385F74" w:rsidRPr="00A12542">
        <w:rPr>
          <w:rFonts w:asciiTheme="majorBidi" w:hAnsiTheme="majorBidi" w:cstheme="majorBidi"/>
          <w:sz w:val="22"/>
          <w:szCs w:val="22"/>
        </w:rPr>
        <w:t xml:space="preserve"> are the indicator</w:t>
      </w:r>
      <w:r w:rsidR="423CB610" w:rsidRPr="00A12542">
        <w:rPr>
          <w:rFonts w:asciiTheme="majorBidi" w:hAnsiTheme="majorBidi" w:cstheme="majorBidi"/>
          <w:sz w:val="22"/>
          <w:szCs w:val="22"/>
        </w:rPr>
        <w:t>s</w:t>
      </w:r>
      <w:r w:rsidR="1C385F74" w:rsidRPr="00A12542">
        <w:rPr>
          <w:rFonts w:asciiTheme="majorBidi" w:hAnsiTheme="majorBidi" w:cstheme="majorBidi"/>
          <w:sz w:val="22"/>
          <w:szCs w:val="22"/>
        </w:rPr>
        <w:t xml:space="preserve"> </w:t>
      </w:r>
      <w:r w:rsidR="1B421876" w:rsidRPr="00A12542">
        <w:rPr>
          <w:rFonts w:asciiTheme="majorBidi" w:hAnsiTheme="majorBidi" w:cstheme="majorBidi"/>
          <w:sz w:val="22"/>
          <w:szCs w:val="22"/>
        </w:rPr>
        <w:t>of</w:t>
      </w:r>
      <w:r w:rsidR="1C385F74" w:rsidRPr="00A12542">
        <w:rPr>
          <w:rFonts w:asciiTheme="majorBidi" w:hAnsiTheme="majorBidi" w:cstheme="majorBidi"/>
          <w:sz w:val="22"/>
          <w:szCs w:val="22"/>
        </w:rPr>
        <w:t xml:space="preserve"> </w:t>
      </w:r>
      <w:r w:rsidR="0F0A8B0F" w:rsidRPr="67D89E56">
        <w:rPr>
          <w:rFonts w:asciiTheme="majorBidi" w:hAnsiTheme="majorBidi" w:cstheme="majorBidi"/>
          <w:sz w:val="22"/>
          <w:szCs w:val="22"/>
        </w:rPr>
        <w:t xml:space="preserve">poor </w:t>
      </w:r>
      <w:r w:rsidR="1C385F74" w:rsidRPr="00A12542">
        <w:rPr>
          <w:rFonts w:asciiTheme="majorBidi" w:hAnsiTheme="majorBidi" w:cstheme="majorBidi"/>
          <w:sz w:val="22"/>
          <w:szCs w:val="22"/>
        </w:rPr>
        <w:t xml:space="preserve">nutritional status </w:t>
      </w:r>
      <w:r w:rsidR="00EA2B1F" w:rsidRPr="00A12542">
        <w:rPr>
          <w:rFonts w:asciiTheme="majorBidi" w:hAnsiTheme="majorBidi" w:cstheme="majorBidi"/>
          <w:sz w:val="22"/>
          <w:szCs w:val="22"/>
        </w:rPr>
        <w:t>for</w:t>
      </w:r>
      <w:r w:rsidR="1C385F74" w:rsidRPr="00A12542">
        <w:rPr>
          <w:rFonts w:asciiTheme="majorBidi" w:hAnsiTheme="majorBidi" w:cstheme="majorBidi"/>
          <w:sz w:val="22"/>
          <w:szCs w:val="22"/>
        </w:rPr>
        <w:t xml:space="preserve"> children. </w:t>
      </w:r>
      <w:r w:rsidR="00416155">
        <w:rPr>
          <w:rFonts w:asciiTheme="majorBidi" w:hAnsiTheme="majorBidi" w:cstheme="majorBidi"/>
          <w:sz w:val="22"/>
          <w:szCs w:val="22"/>
        </w:rPr>
        <w:t>While s</w:t>
      </w:r>
      <w:r w:rsidR="39E0D770" w:rsidRPr="00A12542">
        <w:rPr>
          <w:rFonts w:asciiTheme="majorBidi" w:hAnsiTheme="majorBidi" w:cstheme="majorBidi"/>
          <w:sz w:val="22"/>
          <w:szCs w:val="22"/>
        </w:rPr>
        <w:t>tunting indicates chronic malnutrition reflecting long-term nutrient deficiencies</w:t>
      </w:r>
      <w:r w:rsidR="7BCFCC9E" w:rsidRPr="00A12542">
        <w:rPr>
          <w:rFonts w:asciiTheme="majorBidi" w:hAnsiTheme="majorBidi" w:cstheme="majorBidi"/>
          <w:sz w:val="22"/>
          <w:szCs w:val="22"/>
        </w:rPr>
        <w:t xml:space="preserve"> and </w:t>
      </w:r>
      <w:r w:rsidR="00416155">
        <w:rPr>
          <w:rFonts w:asciiTheme="majorBidi" w:hAnsiTheme="majorBidi" w:cstheme="majorBidi"/>
          <w:sz w:val="22"/>
          <w:szCs w:val="22"/>
        </w:rPr>
        <w:t xml:space="preserve">is </w:t>
      </w:r>
      <w:r w:rsidR="033ED2D7" w:rsidRPr="00A12542">
        <w:rPr>
          <w:rFonts w:asciiTheme="majorBidi" w:hAnsiTheme="majorBidi" w:cstheme="majorBidi"/>
          <w:sz w:val="22"/>
          <w:szCs w:val="22"/>
        </w:rPr>
        <w:t xml:space="preserve">linked with </w:t>
      </w:r>
      <w:r w:rsidR="1BE5FBFD" w:rsidRPr="00A12542">
        <w:rPr>
          <w:rFonts w:asciiTheme="majorBidi" w:hAnsiTheme="majorBidi" w:cstheme="majorBidi"/>
          <w:sz w:val="22"/>
          <w:szCs w:val="22"/>
        </w:rPr>
        <w:t>delayed</w:t>
      </w:r>
      <w:r w:rsidR="033ED2D7" w:rsidRPr="00A12542">
        <w:rPr>
          <w:rFonts w:asciiTheme="majorBidi" w:hAnsiTheme="majorBidi" w:cstheme="majorBidi"/>
          <w:sz w:val="22"/>
          <w:szCs w:val="22"/>
        </w:rPr>
        <w:t xml:space="preserve"> motor development and impaired cognitive development</w:t>
      </w:r>
      <w:r w:rsidR="005D740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{"citationID":"4llm4Dhj","properties":{"formattedCitation":"[6]","plainCitation":"[6]","noteIndex":0},"citationItems":[{"id":2192,"uris":["http://zotero.org/users/3118180/items/7CBI3G5Z"],"itemData":{"id":2192,"type":"article-journal","abstract":"Summary. Linear growth failure (stunting) in childhood is the most prevalent form of undernutrition globally. The debate continues as to whether children who become stunted before age 24 months can catch up in growth and cognitive functions later in their lives. The potentially irreparable physical and neurocognitive damage that accompanies stunted growth is a major obstacle to human development. This review aims at evaluation and summarizing the published research covering the different aspects of stunting from childhood to adulthood.","container-title":"Acta Bio Medica Atenei Parmensis","DOI":"10.23750/abm.v92i1.11346","ISSN":"25316745, 03924203","issue":"1","language":"eng","page":"11346","source":"DOI.org (CSL JSON)","title":"Early and Long-term Consequences of Nutritional Stunting: From Childhood to Adulthood: Early and Long-term Consequences of Nutritional Stunting","title-short":"Early and Long-term Consequences of Nutritional Stunting","volume":"92","author":[{"family":"De Sanctis","given":"Vincenzo"},{"family":"Soliman","given":"Ashraf"},{"family":"Alaaraj","given":"Nada"},{"family":"Ahmed","given":"Shayma"},{"family":"Alyafei","given":"Fawziya"},{"family":"Hamed","given":"Noor"}],"issued":{"date-parts":[["2021",2,16]]}}}],"schema":"https://github.com/citation-style-language/schema/raw/master/csl-citation.json"} </w:instrText>
      </w:r>
      <w:r w:rsidR="005D740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[6]</w:t>
      </w:r>
      <w:r w:rsidR="005D740C" w:rsidRPr="00A12542">
        <w:rPr>
          <w:rFonts w:asciiTheme="majorBidi" w:hAnsiTheme="majorBidi" w:cstheme="majorBidi"/>
          <w:sz w:val="22"/>
          <w:szCs w:val="22"/>
        </w:rPr>
        <w:fldChar w:fldCharType="end"/>
      </w:r>
      <w:r w:rsidR="00416155">
        <w:rPr>
          <w:rFonts w:asciiTheme="majorBidi" w:hAnsiTheme="majorBidi" w:cstheme="majorBidi"/>
          <w:sz w:val="22"/>
          <w:szCs w:val="22"/>
        </w:rPr>
        <w:t>, w</w:t>
      </w:r>
      <w:r w:rsidR="39E0D770" w:rsidRPr="00A12542">
        <w:rPr>
          <w:rFonts w:asciiTheme="majorBidi" w:hAnsiTheme="majorBidi" w:cstheme="majorBidi"/>
          <w:sz w:val="22"/>
          <w:szCs w:val="22"/>
        </w:rPr>
        <w:t xml:space="preserve">asting </w:t>
      </w:r>
      <w:r w:rsidR="60DD9698" w:rsidRPr="00A12542">
        <w:rPr>
          <w:rFonts w:asciiTheme="majorBidi" w:hAnsiTheme="majorBidi" w:cstheme="majorBidi"/>
          <w:sz w:val="22"/>
          <w:szCs w:val="22"/>
        </w:rPr>
        <w:t>indicates</w:t>
      </w:r>
      <w:r w:rsidR="39E0D770" w:rsidRPr="00A12542">
        <w:rPr>
          <w:rFonts w:asciiTheme="majorBidi" w:hAnsiTheme="majorBidi" w:cstheme="majorBidi"/>
          <w:sz w:val="22"/>
          <w:szCs w:val="22"/>
        </w:rPr>
        <w:t xml:space="preserve"> acute malnutrition associated with recent severe food shortages or illnesses leading to weight loss</w:t>
      </w:r>
      <w:r w:rsidR="3591207A" w:rsidRPr="00A12542">
        <w:rPr>
          <w:rFonts w:asciiTheme="majorBidi" w:hAnsiTheme="majorBidi" w:cstheme="majorBidi"/>
          <w:sz w:val="22"/>
          <w:szCs w:val="22"/>
        </w:rPr>
        <w:t xml:space="preserve"> and is a strong </w:t>
      </w:r>
      <w:r w:rsidR="28A2EBA7" w:rsidRPr="00A12542">
        <w:rPr>
          <w:rFonts w:asciiTheme="majorBidi" w:hAnsiTheme="majorBidi" w:cstheme="majorBidi"/>
          <w:sz w:val="22"/>
          <w:szCs w:val="22"/>
        </w:rPr>
        <w:t>predictor of mortality</w:t>
      </w:r>
      <w:r w:rsidR="006C70DE">
        <w:rPr>
          <w:rFonts w:asciiTheme="majorBidi" w:hAnsiTheme="majorBidi" w:cstheme="majorBidi"/>
          <w:sz w:val="22"/>
          <w:szCs w:val="22"/>
        </w:rPr>
        <w:t xml:space="preserve"> </w:t>
      </w:r>
      <w:r w:rsidR="005D740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{"citationID":"9ArEitc5","properties":{"formattedCitation":"[6]","plainCitation":"[6]","noteIndex":0},"citationItems":[{"id":2192,"uris":["http://zotero.org/users/3118180/items/7CBI3G5Z"],"itemData":{"id":2192,"type":"article-journal","abstract":"Summary. Linear growth failure (stunting) in childhood is the most prevalent form of undernutrition globally. The debate continues as to whether children who become stunted before age 24 months can catch up in growth and cognitive functions later in their lives. The potentially irreparable physical and neurocognitive damage that accompanies stunted growth is a major obstacle to human development. This review aims at evaluation and summarizing the published research covering the different aspects of stunting from childhood to adulthood.","container-title":"Acta Bio Medica Atenei Parmensis","DOI":"10.23750/abm.v92i1.11346","ISSN":"25316745, 03924203","issue":"1","language":"eng","page":"11346","source":"DOI.org (CSL JSON)","title":"Early and Long-term Consequences of Nutritional Stunting: From Childhood to Adulthood: Early and Long-term Consequences of Nutritional Stunting","title-short":"Early and Long-term Consequences of Nutritional Stunting","volume":"92","author":[{"family":"De Sanctis","given":"Vincenzo"},{"family":"Soliman","given":"Ashraf"},{"family":"Alaaraj","given":"Nada"},{"family":"Ahmed","given":"Shayma"},{"family":"Alyafei","given":"Fawziya"},{"family":"Hamed","given":"Noor"}],"issued":{"date-parts":[["2021",2,16]]}}}],"schema":"https://github.com/citation-style-language/schema/raw/master/csl-citation.json"} </w:instrText>
      </w:r>
      <w:r w:rsidR="005D740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[6]</w:t>
      </w:r>
      <w:r w:rsidR="005D740C" w:rsidRPr="00A12542">
        <w:rPr>
          <w:rFonts w:asciiTheme="majorBidi" w:hAnsiTheme="majorBidi" w:cstheme="majorBidi"/>
          <w:sz w:val="22"/>
          <w:szCs w:val="22"/>
        </w:rPr>
        <w:fldChar w:fldCharType="end"/>
      </w:r>
      <w:r w:rsidR="39E0D770" w:rsidRPr="00A12542">
        <w:rPr>
          <w:rFonts w:asciiTheme="majorBidi" w:hAnsiTheme="majorBidi" w:cstheme="majorBidi"/>
          <w:sz w:val="22"/>
          <w:szCs w:val="22"/>
        </w:rPr>
        <w:t xml:space="preserve">. </w:t>
      </w:r>
      <w:r w:rsidR="266B1EA7" w:rsidRPr="00A12542">
        <w:rPr>
          <w:rFonts w:asciiTheme="majorBidi" w:hAnsiTheme="majorBidi" w:cstheme="majorBidi"/>
          <w:sz w:val="22"/>
          <w:szCs w:val="22"/>
        </w:rPr>
        <w:t>Underweight</w:t>
      </w:r>
      <w:r w:rsidR="65A4AB42" w:rsidRPr="00A12542">
        <w:rPr>
          <w:rFonts w:asciiTheme="majorBidi" w:hAnsiTheme="majorBidi" w:cstheme="majorBidi"/>
          <w:sz w:val="22"/>
          <w:szCs w:val="22"/>
        </w:rPr>
        <w:t xml:space="preserve"> </w:t>
      </w:r>
      <w:r w:rsidR="0F98C049" w:rsidRPr="00A12542">
        <w:rPr>
          <w:rFonts w:asciiTheme="majorBidi" w:hAnsiTheme="majorBidi" w:cstheme="majorBidi"/>
          <w:sz w:val="22"/>
          <w:szCs w:val="22"/>
        </w:rPr>
        <w:t>combines information about linear growth obstruction and weight for length</w:t>
      </w:r>
      <w:r w:rsidR="00416155">
        <w:rPr>
          <w:rFonts w:asciiTheme="majorBidi" w:hAnsiTheme="majorBidi" w:cstheme="majorBidi"/>
          <w:sz w:val="22"/>
          <w:szCs w:val="22"/>
        </w:rPr>
        <w:t xml:space="preserve"> or </w:t>
      </w:r>
      <w:r w:rsidR="0F98C049" w:rsidRPr="00A12542">
        <w:rPr>
          <w:rFonts w:asciiTheme="majorBidi" w:hAnsiTheme="majorBidi" w:cstheme="majorBidi"/>
          <w:sz w:val="22"/>
          <w:szCs w:val="22"/>
        </w:rPr>
        <w:t>height</w:t>
      </w:r>
      <w:r w:rsidR="5537E105" w:rsidRPr="00A12542">
        <w:rPr>
          <w:rFonts w:asciiTheme="majorBidi" w:hAnsiTheme="majorBidi" w:cstheme="majorBidi"/>
          <w:sz w:val="22"/>
          <w:szCs w:val="22"/>
        </w:rPr>
        <w:t xml:space="preserve"> </w:t>
      </w:r>
      <w:r w:rsidR="00466C90"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{"citationID":"bII6XLLt","properties":{"formattedCitation":"[7]","plainCitation":"[7]","noteIndex":0},"citationItems":[{"id":2060,"uris":["http://zotero.org/users/3118180/items/CS9YR9T7"],"itemData":{"id":2060,"type":"webpage","abstract":"Malnutrition refers to deficiencies, excesses, or imbalances in a person’s intake of energy and/or nutrients. The term malnutrition addresses 3 broad groups of conditions: undernutrition, which includes wasting (low weight-for-height), stunting (low height-for-age) and underweight (low weight-for-age); micronutrient-related malnutrition, which includes micronutrient deficiencies (a lack of important vitamins and minerals) or micronutrient excess; and overweight, obesity and diet-related noncommunicable diseases (such as heart disease, stroke, diabetes and some cancers).","language":"en","title":"Fact sheets - Malnutrition","URL":"https://www.who.int/news-room/fact-sheets/detail/malnutrition","accessed":{"date-parts":[["2024",11,2]]}}}],"schema":"https://github.com/citation-style-language/schema/raw/master/csl-citation.json"} </w:instrText>
      </w:r>
      <w:r w:rsidR="00466C90"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[7]</w:t>
      </w:r>
      <w:r w:rsidR="00466C90" w:rsidRPr="00A12542">
        <w:rPr>
          <w:rFonts w:asciiTheme="majorBidi" w:hAnsiTheme="majorBidi" w:cstheme="majorBidi"/>
          <w:sz w:val="22"/>
          <w:szCs w:val="22"/>
        </w:rPr>
        <w:fldChar w:fldCharType="end"/>
      </w:r>
      <w:r w:rsidR="28A2EBA7" w:rsidRPr="00A12542">
        <w:rPr>
          <w:rFonts w:asciiTheme="majorBidi" w:hAnsiTheme="majorBidi" w:cstheme="majorBidi"/>
          <w:sz w:val="22"/>
          <w:szCs w:val="22"/>
        </w:rPr>
        <w:t>.</w:t>
      </w:r>
      <w:r w:rsidR="7ED1EDC2" w:rsidRPr="00A12542">
        <w:rPr>
          <w:rFonts w:asciiTheme="majorBidi" w:hAnsiTheme="majorBidi" w:cstheme="majorBidi"/>
          <w:sz w:val="22"/>
          <w:szCs w:val="22"/>
        </w:rPr>
        <w:t xml:space="preserve"> </w:t>
      </w:r>
    </w:p>
    <w:p w14:paraId="385B8EF4" w14:textId="254DE274" w:rsidR="00066254" w:rsidRPr="00A12542" w:rsidRDefault="39E0D770"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Anemia</w:t>
      </w:r>
      <w:r w:rsidR="00FA0149">
        <w:rPr>
          <w:rFonts w:asciiTheme="majorBidi" w:hAnsiTheme="majorBidi" w:cstheme="majorBidi"/>
          <w:sz w:val="22"/>
          <w:szCs w:val="22"/>
        </w:rPr>
        <w:t xml:space="preserve">, particularly iron </w:t>
      </w:r>
      <w:r w:rsidR="00AD5F93">
        <w:rPr>
          <w:rFonts w:asciiTheme="majorBidi" w:hAnsiTheme="majorBidi" w:cstheme="majorBidi"/>
          <w:sz w:val="22"/>
          <w:szCs w:val="22"/>
        </w:rPr>
        <w:t>deficiency</w:t>
      </w:r>
      <w:r w:rsidR="00416155">
        <w:rPr>
          <w:rFonts w:asciiTheme="majorBidi" w:hAnsiTheme="majorBidi" w:cstheme="majorBidi"/>
          <w:sz w:val="22"/>
          <w:szCs w:val="22"/>
        </w:rPr>
        <w:t xml:space="preserve"> anemia</w:t>
      </w:r>
      <w:r w:rsidR="00AD5F93">
        <w:rPr>
          <w:rFonts w:asciiTheme="majorBidi" w:hAnsiTheme="majorBidi" w:cstheme="majorBidi"/>
          <w:sz w:val="22"/>
          <w:szCs w:val="22"/>
        </w:rPr>
        <w:t xml:space="preserve">, </w:t>
      </w:r>
      <w:r w:rsidR="00AD5F93" w:rsidRPr="00A12542">
        <w:rPr>
          <w:rFonts w:asciiTheme="majorBidi" w:hAnsiTheme="majorBidi" w:cstheme="majorBidi"/>
          <w:sz w:val="22"/>
          <w:szCs w:val="22"/>
        </w:rPr>
        <w:t>is</w:t>
      </w:r>
      <w:r w:rsidR="2CFFC31C" w:rsidRPr="00A12542">
        <w:rPr>
          <w:rFonts w:asciiTheme="majorBidi" w:hAnsiTheme="majorBidi" w:cstheme="majorBidi"/>
          <w:sz w:val="22"/>
          <w:szCs w:val="22"/>
        </w:rPr>
        <w:t xml:space="preserve"> </w:t>
      </w:r>
      <w:r w:rsidR="00416155">
        <w:rPr>
          <w:rFonts w:asciiTheme="majorBidi" w:hAnsiTheme="majorBidi" w:cstheme="majorBidi"/>
          <w:sz w:val="22"/>
          <w:szCs w:val="22"/>
        </w:rPr>
        <w:t>another</w:t>
      </w:r>
      <w:r w:rsidR="63252C92" w:rsidRPr="00A12542">
        <w:rPr>
          <w:rFonts w:asciiTheme="majorBidi" w:hAnsiTheme="majorBidi" w:cstheme="majorBidi"/>
          <w:sz w:val="22"/>
          <w:szCs w:val="22"/>
        </w:rPr>
        <w:t xml:space="preserve"> common</w:t>
      </w:r>
      <w:r w:rsidR="2CFFC31C" w:rsidRPr="00A12542">
        <w:rPr>
          <w:rFonts w:asciiTheme="majorBidi" w:hAnsiTheme="majorBidi" w:cstheme="majorBidi"/>
          <w:sz w:val="22"/>
          <w:szCs w:val="22"/>
        </w:rPr>
        <w:t xml:space="preserve"> </w:t>
      </w:r>
      <w:r w:rsidR="00416155">
        <w:rPr>
          <w:rFonts w:asciiTheme="majorBidi" w:hAnsiTheme="majorBidi" w:cstheme="majorBidi"/>
          <w:sz w:val="22"/>
          <w:szCs w:val="22"/>
        </w:rPr>
        <w:t xml:space="preserve">and pressing public </w:t>
      </w:r>
      <w:r w:rsidR="2CFFC31C" w:rsidRPr="00A12542">
        <w:rPr>
          <w:rFonts w:asciiTheme="majorBidi" w:hAnsiTheme="majorBidi" w:cstheme="majorBidi"/>
          <w:sz w:val="22"/>
          <w:szCs w:val="22"/>
        </w:rPr>
        <w:t xml:space="preserve">health </w:t>
      </w:r>
      <w:r w:rsidR="00416155">
        <w:rPr>
          <w:rFonts w:asciiTheme="majorBidi" w:hAnsiTheme="majorBidi" w:cstheme="majorBidi"/>
          <w:sz w:val="22"/>
          <w:szCs w:val="22"/>
        </w:rPr>
        <w:t>concern</w:t>
      </w:r>
      <w:r w:rsidR="2CFFC31C" w:rsidRPr="00A12542">
        <w:rPr>
          <w:rFonts w:asciiTheme="majorBidi" w:hAnsiTheme="majorBidi" w:cstheme="majorBidi"/>
          <w:sz w:val="22"/>
          <w:szCs w:val="22"/>
        </w:rPr>
        <w:t xml:space="preserve"> among </w:t>
      </w:r>
      <w:r w:rsidR="6C72E75F" w:rsidRPr="00A12542">
        <w:rPr>
          <w:rFonts w:asciiTheme="majorBidi" w:hAnsiTheme="majorBidi" w:cstheme="majorBidi"/>
          <w:sz w:val="22"/>
          <w:szCs w:val="22"/>
        </w:rPr>
        <w:t xml:space="preserve">children </w:t>
      </w:r>
      <w:r w:rsidR="0021451E">
        <w:rPr>
          <w:rFonts w:asciiTheme="majorBidi" w:hAnsiTheme="majorBidi" w:cstheme="majorBidi"/>
          <w:sz w:val="22"/>
          <w:szCs w:val="22"/>
        </w:rPr>
        <w:t>U-5</w:t>
      </w:r>
      <w:r w:rsidR="6C72E75F" w:rsidRPr="00A12542">
        <w:rPr>
          <w:rFonts w:asciiTheme="majorBidi" w:hAnsiTheme="majorBidi" w:cstheme="majorBidi"/>
          <w:sz w:val="22"/>
          <w:szCs w:val="22"/>
        </w:rPr>
        <w:t xml:space="preserve"> </w:t>
      </w:r>
      <w:r w:rsidR="04020C5D" w:rsidRPr="00A12542">
        <w:rPr>
          <w:rFonts w:asciiTheme="majorBidi" w:hAnsiTheme="majorBidi" w:cstheme="majorBidi"/>
          <w:sz w:val="22"/>
          <w:szCs w:val="22"/>
        </w:rPr>
        <w:t>in low</w:t>
      </w:r>
      <w:r w:rsidR="75C4D0BE" w:rsidRPr="00A12542">
        <w:rPr>
          <w:rFonts w:asciiTheme="majorBidi" w:hAnsiTheme="majorBidi" w:cstheme="majorBidi"/>
          <w:sz w:val="22"/>
          <w:szCs w:val="22"/>
        </w:rPr>
        <w:t xml:space="preserve">-, middle- and </w:t>
      </w:r>
      <w:r w:rsidR="75EC1143" w:rsidRPr="00A12542">
        <w:rPr>
          <w:rFonts w:asciiTheme="majorBidi" w:hAnsiTheme="majorBidi" w:cstheme="majorBidi"/>
          <w:sz w:val="22"/>
          <w:szCs w:val="22"/>
        </w:rPr>
        <w:t>high-income</w:t>
      </w:r>
      <w:r w:rsidR="75C4D0BE" w:rsidRPr="00A12542">
        <w:rPr>
          <w:rFonts w:asciiTheme="majorBidi" w:hAnsiTheme="majorBidi" w:cstheme="majorBidi"/>
          <w:sz w:val="22"/>
          <w:szCs w:val="22"/>
        </w:rPr>
        <w:t xml:space="preserve"> countries</w:t>
      </w:r>
      <w:r w:rsidR="2CFFC31C" w:rsidRPr="00A12542">
        <w:rPr>
          <w:rFonts w:asciiTheme="majorBidi" w:hAnsiTheme="majorBidi" w:cstheme="majorBidi"/>
          <w:sz w:val="22"/>
          <w:szCs w:val="22"/>
        </w:rPr>
        <w:t>.</w:t>
      </w:r>
      <w:r w:rsidR="2E28CE8E" w:rsidRPr="00A12542">
        <w:rPr>
          <w:rFonts w:asciiTheme="majorBidi" w:hAnsiTheme="majorBidi" w:cstheme="majorBidi"/>
          <w:sz w:val="22"/>
          <w:szCs w:val="22"/>
        </w:rPr>
        <w:t xml:space="preserve"> </w:t>
      </w:r>
      <w:r w:rsidR="00564F3A">
        <w:rPr>
          <w:rFonts w:asciiTheme="majorBidi" w:hAnsiTheme="majorBidi" w:cstheme="majorBidi"/>
          <w:sz w:val="22"/>
          <w:szCs w:val="22"/>
        </w:rPr>
        <w:t>It</w:t>
      </w:r>
      <w:r w:rsidR="75EC1143" w:rsidRPr="00A12542">
        <w:rPr>
          <w:rFonts w:asciiTheme="majorBidi" w:hAnsiTheme="majorBidi" w:cstheme="majorBidi"/>
          <w:sz w:val="22"/>
          <w:szCs w:val="22"/>
        </w:rPr>
        <w:t xml:space="preserve"> </w:t>
      </w:r>
      <w:r w:rsidR="0019668C">
        <w:rPr>
          <w:rFonts w:asciiTheme="majorBidi" w:hAnsiTheme="majorBidi" w:cstheme="majorBidi"/>
          <w:sz w:val="22"/>
          <w:szCs w:val="22"/>
        </w:rPr>
        <w:t xml:space="preserve">results from </w:t>
      </w:r>
      <w:r w:rsidR="75EC1143" w:rsidRPr="00A12542">
        <w:rPr>
          <w:rFonts w:asciiTheme="majorBidi" w:hAnsiTheme="majorBidi" w:cstheme="majorBidi"/>
          <w:sz w:val="22"/>
          <w:szCs w:val="22"/>
        </w:rPr>
        <w:t xml:space="preserve"> poor nutrition</w:t>
      </w:r>
      <w:r w:rsidR="0019668C">
        <w:rPr>
          <w:rFonts w:asciiTheme="majorBidi" w:hAnsiTheme="majorBidi" w:cstheme="majorBidi"/>
          <w:sz w:val="22"/>
          <w:szCs w:val="22"/>
        </w:rPr>
        <w:t xml:space="preserve"> and has</w:t>
      </w:r>
      <w:r w:rsidR="2E28CE8E" w:rsidRPr="67D89E56">
        <w:rPr>
          <w:rFonts w:asciiTheme="majorBidi" w:hAnsiTheme="majorBidi" w:cstheme="majorBidi"/>
          <w:sz w:val="22"/>
          <w:szCs w:val="22"/>
        </w:rPr>
        <w:t xml:space="preserve"> </w:t>
      </w:r>
      <w:r w:rsidR="0D679B19" w:rsidRPr="67D89E56">
        <w:rPr>
          <w:rFonts w:asciiTheme="majorBidi" w:hAnsiTheme="majorBidi" w:cstheme="majorBidi"/>
          <w:sz w:val="22"/>
          <w:szCs w:val="22"/>
        </w:rPr>
        <w:t>severe</w:t>
      </w:r>
      <w:r w:rsidR="2E28CE8E" w:rsidRPr="00A12542">
        <w:rPr>
          <w:rFonts w:asciiTheme="majorBidi" w:hAnsiTheme="majorBidi" w:cstheme="majorBidi"/>
          <w:sz w:val="22"/>
          <w:szCs w:val="22"/>
        </w:rPr>
        <w:t xml:space="preserve"> adverse health consequences </w:t>
      </w:r>
      <w:r w:rsidR="00AD5F93">
        <w:rPr>
          <w:rFonts w:asciiTheme="majorBidi" w:hAnsiTheme="majorBidi" w:cstheme="majorBidi"/>
          <w:sz w:val="22"/>
          <w:szCs w:val="22"/>
        </w:rPr>
        <w:t>including</w:t>
      </w:r>
      <w:r w:rsidR="21E64E3B" w:rsidRPr="00A12542">
        <w:rPr>
          <w:rFonts w:asciiTheme="majorBidi" w:hAnsiTheme="majorBidi" w:cstheme="majorBidi"/>
          <w:sz w:val="22"/>
          <w:szCs w:val="22"/>
        </w:rPr>
        <w:t xml:space="preserve"> impaired cognitive development, </w:t>
      </w:r>
      <w:r w:rsidR="75EC1143" w:rsidRPr="00A12542">
        <w:rPr>
          <w:rFonts w:asciiTheme="majorBidi" w:hAnsiTheme="majorBidi" w:cstheme="majorBidi"/>
          <w:sz w:val="22"/>
          <w:szCs w:val="22"/>
        </w:rPr>
        <w:t>impaired immunity,</w:t>
      </w:r>
      <w:r w:rsidR="21E64E3B" w:rsidRPr="00A12542">
        <w:rPr>
          <w:rFonts w:asciiTheme="majorBidi" w:hAnsiTheme="majorBidi" w:cstheme="majorBidi"/>
          <w:sz w:val="22"/>
          <w:szCs w:val="22"/>
        </w:rPr>
        <w:t xml:space="preserve"> disability,</w:t>
      </w:r>
      <w:r w:rsidR="75EC1143" w:rsidRPr="00A12542">
        <w:rPr>
          <w:rFonts w:asciiTheme="majorBidi" w:hAnsiTheme="majorBidi" w:cstheme="majorBidi"/>
          <w:sz w:val="22"/>
          <w:szCs w:val="22"/>
        </w:rPr>
        <w:t xml:space="preserve"> and increased risk of morbidity and mortality</w:t>
      </w:r>
      <w:r w:rsidR="00F26A55"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{"citationID":"KqpQTvI2","properties":{"formattedCitation":"[8\\uc0\\u8211{}10]","plainCitation":"[8–10]","noteIndex":0},"citationItems":[{"id":2101,"uris":["http://zotero.org/users/3118180/items/M6NDKQ9D"],"itemData":{"id":2101,"type":"article-journal","abstract":"Key Points\n            Anemia accounted for 8.8% of the total disability from all conditions in 2010. Children &lt;5 years and women still have the highest burden. Although iron-deficiency anemia is the most common etiology globally, other leading causes of anemia vary widely by geography, age, and sex.","container-title":"Blood","DOI":"10.1182/blood-2013-06-508325","ISSN":"0006-4971, 1528-0020","issue":"5","language":"en","page":"615-624","source":"DOI.org (Crossref)","title":"A systematic analysis of global anemia burden from 1990 to 2010","volume":"123","author":[{"family":"Kassebaum","given":"Nicholas J."},{"family":"Jasrasaria","given":"Rashmi"},{"family":"Naghavi","given":"Mohsen"},{"family":"Wulf","given":"Sarah K."},{"family":"Johns","given":"Nicole"},{"family":"Lozano","given":"Rafael"},{"family":"Regan","given":"Mathilda"},{"family":"Weatherall","given":"David"},{"family":"Chou","given":"David P."},{"family":"Eisele","given":"Thomas P."},{"family":"Flaxman","given":"Seth R."},{"family":"Pullan","given":"Rachel L."},{"family":"Brooker","given":"Simon J."},{"family":"Murray","given":"Christopher J. L."}],"issued":{"date-parts":[["2014",1,30]]}},"label":"page"},{"id":2106,"uris":["http://zotero.org/users/3118180/items/6J22GFDZ"],"itemData":{"id":2106,"type":"article-journal","abstract":"OBJECTIVES: Prevalence of under-nutrition is very high in India. Under-nutrition is a result of interplay between different immediate, underlying, and basic causes. The study was conducted with the objective to identify significant predictors of stunting, wasting, and underweight.\nMETHODS: Cross-sectional studies with 2299 children from five high-burden pockets of four Indian states were conducted. Primary data on their anthropometric measurements along with their households' demographic and socioeconomic characteristics were collected. Binary logistic regression analyses were performed to examine the predictors of stunting, wasting, and underweight.\nRESULTS: Results show very high prevalence of stunting, wasting, and underweight in all five regions covered in the study. Multivariate analyses show that food security, use of toilets, and low body mass index status of mothers were the major predictors of stunting and underweight among children. Acute respiratory infection disease was the major predictor of underweight and diarrhea was the major predictor of stunting. Younger children (&lt;24 months) had lower odds of underweight and stunting compared to older children (24-59 months). The analyses showed higher odds of wasting among male children. Regional variations were also seen in the study with higher odds of underweight and wasting in Khuntpani block and higher odds of stunting in Naraini block.\nCONCLUSION: The above findings indicate that for comprehensively addressing child under-nutrition, it is very important to address maternal nutrition, improve food security, and reduce poverty status, provide better water and sanitation facility to the community, control infections, and address regional disparity.","container-title":"Indian Journal of Community Medicine: Official Publication of Indian Association of Preventive &amp; Social Medicine","DOI":"10.4103/ijcm.IJCM_151_18","ISSN":"0970-0218","issue":"4","journalAbbreviation":"Indian J Community Med","language":"eng","note":"PMID: 30662180\nPMCID: PMC6319291","page":"279-283","source":"PubMed","title":"Determinants of Stunting, Wasting, and Underweight in Five High-Burden Pockets of Four Indian States","volume":"43","author":[{"family":"Sinha","given":"Rajesh Kumar"},{"family":"Dua","given":"Richa"},{"family":"Bijalwan","given":"Vasundhara"},{"family":"Rohatgi","given":"Shivani"},{"family":"Kumar","given":"Praveen"}],"issued":{"date-parts":[["2018"]]}},"label":"page"},{"id":2103,"uris":["http://zotero.org/users/3118180/items/DVPIRZFI"],"itemData":{"id":2103,"type":"article-journal","abstract":"BACKGROUND: Anemia is a global public health problem but the burden of anemia is disproportionately borne among children in developing countries. Anemia in early stages of life has serious consequences on the growth and development of the children. We examine the prevalence of anemia, possible association between anemia and different socio-economic, demographic, health and other factors among children with ages from 6 to 59 months from the nationally representative 2011 Bangladesh Demographic and Health Survey (BDHS).\nMETHODS: Data on hemoglobin (Hb) concentration among the children aged 6-59 months from the most recent BDHS (2011) were used. This nationally representative survey allowed a multistage stratified cluster sampling design and provided data on a wide range of indicators such as fertility, mortality, women and child health, nutrition and other background characteristics. Anemia status was determined using hemoglobin level (&lt;11.0 g/dl), and weighted prevalence of childhood anemia along with 95 % confidence intervals were provided. We also examined the distribution of weighted anemia prevalence across different groups and performed logistic regression to assess the association of anemia with different factors.\nRESULTS: A total of 2171 children aged 6-59 months were identified for this analysis, with weighted prevalence of anemia being 51.9 % overall- 47.4 % in urban and 53.1 % in rural regions. Results of a multivariable logistic regression analysis showed that, children below 24 months of age (odds ratio, [OR] 3.01; 95 % confidence interval [CI] 2.38-3.81), and those from an anemic mother (OR 1.80; 95 % CI 1.49-2.18) were at higher risk of anemia. Childhood anemia was significantly associated with chronic malnutrition of child, source of drinking water, household wealth and geographical location (defined by division).\nCONCLUSIONS: A high prevalence of anemia among 6-59 months aged children was observed in Bangladesh. Given the negative impact of anemia on the development of children in future, there is an urgent need for effective and efficient remedial public health interventions.","container-title":"BMC pediatrics","DOI":"10.1186/s12887-015-0536-z","ISSN":"1471-2431","journalAbbreviation":"BMC Pediatr","language":"eng","note":"PMID: 26754288\nPMCID: PMC4707771","page":"3","source":"PubMed","title":"Determinants of anemia among 6-59 months aged children in Bangladesh: evidence from nationally representative data","title-short":"Determinants of anemia among 6-59 months aged children in Bangladesh","volume":"16","author":[{"family":"Khan","given":"Jahidur Rahman"},{"family":"Awan","given":"Nabil"},{"family":"Misu","given":"Farjana"}],"issued":{"date-parts":[["2016",1,11]]}},"label":"page"}],"schema":"https://github.com/citation-style-language/schema/raw/master/csl-citation.json"} </w:instrText>
      </w:r>
      <w:r w:rsidR="00F26A55"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[8–10]</w:t>
      </w:r>
      <w:r w:rsidR="00F26A55" w:rsidRPr="00A12542">
        <w:rPr>
          <w:rFonts w:asciiTheme="majorBidi" w:hAnsiTheme="majorBidi" w:cstheme="majorBidi"/>
          <w:sz w:val="22"/>
          <w:szCs w:val="22"/>
        </w:rPr>
        <w:fldChar w:fldCharType="end"/>
      </w:r>
      <w:r w:rsidR="76BEE5BB" w:rsidRPr="00A12542">
        <w:rPr>
          <w:rFonts w:asciiTheme="majorBidi" w:hAnsiTheme="majorBidi" w:cstheme="majorBidi"/>
          <w:sz w:val="22"/>
          <w:szCs w:val="22"/>
        </w:rPr>
        <w:t xml:space="preserve">. </w:t>
      </w:r>
    </w:p>
    <w:p w14:paraId="44609205" w14:textId="0CE4A248" w:rsidR="00E04090" w:rsidRPr="00A12542" w:rsidRDefault="0021451E" w:rsidP="00775DF7">
      <w:pPr>
        <w:spacing w:line="360" w:lineRule="auto"/>
        <w:jc w:val="both"/>
        <w:rPr>
          <w:rFonts w:asciiTheme="majorBidi" w:hAnsiTheme="majorBidi" w:cstheme="majorBidi"/>
          <w:sz w:val="22"/>
          <w:szCs w:val="22"/>
        </w:rPr>
      </w:pPr>
      <w:r w:rsidRPr="0021451E">
        <w:rPr>
          <w:rFonts w:asciiTheme="majorBidi" w:hAnsiTheme="majorBidi" w:cstheme="majorBidi"/>
          <w:sz w:val="22"/>
          <w:szCs w:val="22"/>
        </w:rPr>
        <w:t>In 2022, the global prevalence of stunting among children under five years of age was 22.3%, while in South Asia, it reached 31.8%. Additionally, the global prevalence of wasting was recorded at 6.8%, with South Asia reporting a prevalence of 14.8%.</w:t>
      </w:r>
      <w:r w:rsidR="00A87B43"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{"citationID":"KXGa68qu","properties":{"formattedCitation":"[11]","plainCitation":"[11]","noteIndex":0},"citationItems":[{"id":2062,"uris":["http://zotero.org/users/3118180/items/9GX2TQLQ"],"itemData":{"id":2062,"type":"webpage","abstract":"Nearly half of all deaths in children under 5 are attributable to undernutrition; undernutrition puts children at greater risk of dying from common infections, increases the frequency and severity of such infections, and delays recovery.","container-title":"UNICEF DATA","language":"en-US","title":"Malnutrition in Children","URL":"https://data.unicef.org/topic/nutrition/malnutrition/","accessed":{"date-parts":[["2024",11,2]]}}}],"schema":"https://github.com/citation-style-language/schema/raw/master/csl-citation.json"} </w:instrText>
      </w:r>
      <w:r w:rsidR="00A87B43"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[11]</w:t>
      </w:r>
      <w:r w:rsidR="00A87B43" w:rsidRPr="00A12542">
        <w:rPr>
          <w:rFonts w:asciiTheme="majorBidi" w:hAnsiTheme="majorBidi" w:cstheme="majorBidi"/>
          <w:sz w:val="22"/>
          <w:szCs w:val="22"/>
        </w:rPr>
        <w:fldChar w:fldCharType="end"/>
      </w:r>
      <w:r w:rsidR="00132370" w:rsidRPr="00A12542">
        <w:rPr>
          <w:rFonts w:asciiTheme="majorBidi" w:hAnsiTheme="majorBidi" w:cstheme="majorBidi"/>
          <w:sz w:val="22"/>
          <w:szCs w:val="22"/>
        </w:rPr>
        <w:t>.</w:t>
      </w:r>
      <w:r w:rsidR="001F1EC2" w:rsidRPr="00A12542">
        <w:rPr>
          <w:rFonts w:asciiTheme="majorBidi" w:hAnsiTheme="majorBidi" w:cstheme="majorBidi"/>
          <w:sz w:val="22"/>
          <w:szCs w:val="22"/>
        </w:rPr>
        <w:t xml:space="preserve"> In 2019, global </w:t>
      </w:r>
      <w:r w:rsidR="00913C9A" w:rsidRPr="00A12542">
        <w:rPr>
          <w:rFonts w:asciiTheme="majorBidi" w:hAnsiTheme="majorBidi" w:cstheme="majorBidi"/>
          <w:sz w:val="22"/>
          <w:szCs w:val="22"/>
        </w:rPr>
        <w:t>anemia</w:t>
      </w:r>
      <w:r w:rsidR="001F1EC2" w:rsidRPr="00A12542">
        <w:rPr>
          <w:rFonts w:asciiTheme="majorBidi" w:hAnsiTheme="majorBidi" w:cstheme="majorBidi"/>
          <w:sz w:val="22"/>
          <w:szCs w:val="22"/>
        </w:rPr>
        <w:t xml:space="preserve"> prevalence was 39.8%, </w:t>
      </w:r>
      <w:r w:rsidR="00B47792">
        <w:rPr>
          <w:rFonts w:asciiTheme="majorBidi" w:hAnsiTheme="majorBidi" w:cstheme="majorBidi"/>
          <w:sz w:val="22"/>
          <w:szCs w:val="22"/>
        </w:rPr>
        <w:t xml:space="preserve">which is </w:t>
      </w:r>
      <w:r w:rsidR="001F1EC2" w:rsidRPr="00A12542">
        <w:rPr>
          <w:rFonts w:asciiTheme="majorBidi" w:hAnsiTheme="majorBidi" w:cstheme="majorBidi"/>
          <w:sz w:val="22"/>
          <w:szCs w:val="22"/>
        </w:rPr>
        <w:t xml:space="preserve">equivalent to 269 million </w:t>
      </w:r>
      <w:r w:rsidR="006E377C" w:rsidRPr="00A12542">
        <w:rPr>
          <w:rFonts w:asciiTheme="majorBidi" w:hAnsiTheme="majorBidi" w:cstheme="majorBidi"/>
          <w:sz w:val="22"/>
          <w:szCs w:val="22"/>
        </w:rPr>
        <w:t>children aged 6-59 months</w:t>
      </w:r>
      <w:r w:rsidR="00642429" w:rsidRPr="00A12542">
        <w:rPr>
          <w:rFonts w:asciiTheme="majorBidi" w:hAnsiTheme="majorBidi" w:cstheme="majorBidi"/>
          <w:sz w:val="22"/>
          <w:szCs w:val="22"/>
        </w:rPr>
        <w:t xml:space="preserve"> </w:t>
      </w:r>
      <w:r w:rsidR="00DF08D6"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{"citationID":"5sMSESkg","properties":{"formattedCitation":"[12]","plainCitation":"[12]","noteIndex":0},"citationItems":[{"id":2064,"uris":["http://zotero.org/users/3118180/items/95ZBYCZG"],"itemData":{"id":2064,"type":"webpage","abstract":"&lt;h2&gt;&lt;strong&gt;WHO Global Anaemia estimates, 2021 Edition&lt;/strong&gt; &lt;/h2&gt;&lt;p&gt;&lt;strong&gt;&lt;/strong&gt;&lt;strong&gt;Global anaemia estimates in women of reproductive age, by pregnancy status, and in children aged 6-59 months&lt;/strong&gt; &lt;/p&gt;&lt;p&gt;&amp;nbsp;&lt;/p&gt;&lt;p&gt;Anaemia is associated with poor cognitive and motor development in children, and work capacity in adults, influencing country economic development. &lt;/p&gt;&lt;p&gt;&amp;nbsp;&lt;/p&gt;&lt;p&gt;Among pregnant women, iron deficiency anaemia is also associated with adverse reproductive outcomes such as preterm delivery, low-birth-weight infants, and decreased iron stores for the baby, which may lead to impaired development. &lt;/p&gt;&lt;p&gt;&lt;br /&gt;&lt;/p&gt;&lt;p&gt;Failure to reduce anaemia may result in millions of women experiencing impaired health and quality of life, and may impair children&amp;rsquo;s development and learning. Anaemia is an indicator of both poor nutrition and poor health.&lt;/p&gt;","language":"en","title":"Anaemia in women and children","URL":"https://www.who.int/data/gho/data/themes/topics/anaemia_in_women_and_children","author":[{"family":"","given":"World Health Organization"}],"accessed":{"date-parts":[["2024",11,2]]}}}],"schema":"https://github.com/citation-style-language/schema/raw/master/csl-citation.json"} </w:instrText>
      </w:r>
      <w:r w:rsidR="00DF08D6"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[12]</w:t>
      </w:r>
      <w:r w:rsidR="00DF08D6" w:rsidRPr="00A12542">
        <w:rPr>
          <w:rFonts w:asciiTheme="majorBidi" w:hAnsiTheme="majorBidi" w:cstheme="majorBidi"/>
          <w:sz w:val="22"/>
          <w:szCs w:val="22"/>
        </w:rPr>
        <w:fldChar w:fldCharType="end"/>
      </w:r>
      <w:r w:rsidR="001F1EC2" w:rsidRPr="00A12542">
        <w:rPr>
          <w:rFonts w:asciiTheme="majorBidi" w:hAnsiTheme="majorBidi" w:cstheme="majorBidi"/>
          <w:sz w:val="22"/>
          <w:szCs w:val="22"/>
        </w:rPr>
        <w:t xml:space="preserve">. </w:t>
      </w:r>
      <w:r w:rsidR="00A11BDB" w:rsidRPr="00A12542">
        <w:rPr>
          <w:rFonts w:asciiTheme="majorBidi" w:hAnsiTheme="majorBidi" w:cstheme="majorBidi"/>
          <w:sz w:val="22"/>
          <w:szCs w:val="22"/>
        </w:rPr>
        <w:t>In Nepal</w:t>
      </w:r>
      <w:r w:rsidR="00B513B2" w:rsidRPr="00A12542">
        <w:rPr>
          <w:rFonts w:asciiTheme="majorBidi" w:hAnsiTheme="majorBidi" w:cstheme="majorBidi"/>
          <w:sz w:val="22"/>
          <w:szCs w:val="22"/>
        </w:rPr>
        <w:t>,</w:t>
      </w:r>
      <w:r w:rsidR="00A11BDB" w:rsidRPr="00A12542">
        <w:rPr>
          <w:rFonts w:asciiTheme="majorBidi" w:hAnsiTheme="majorBidi" w:cstheme="majorBidi"/>
          <w:sz w:val="22"/>
          <w:szCs w:val="22"/>
        </w:rPr>
        <w:t xml:space="preserve"> the prevalence of </w:t>
      </w:r>
      <w:r w:rsidR="00B513B2" w:rsidRPr="00A12542">
        <w:rPr>
          <w:rFonts w:asciiTheme="majorBidi" w:hAnsiTheme="majorBidi" w:cstheme="majorBidi"/>
          <w:sz w:val="22"/>
          <w:szCs w:val="22"/>
        </w:rPr>
        <w:t>stunting, and</w:t>
      </w:r>
      <w:r w:rsidR="002E7418" w:rsidRPr="00A12542">
        <w:rPr>
          <w:rFonts w:asciiTheme="majorBidi" w:hAnsiTheme="majorBidi" w:cstheme="majorBidi"/>
          <w:sz w:val="22"/>
          <w:szCs w:val="22"/>
        </w:rPr>
        <w:t xml:space="preserve"> </w:t>
      </w:r>
      <w:r w:rsidR="00B513B2" w:rsidRPr="00A12542">
        <w:rPr>
          <w:rFonts w:asciiTheme="majorBidi" w:hAnsiTheme="majorBidi" w:cstheme="majorBidi"/>
          <w:sz w:val="22"/>
          <w:szCs w:val="22"/>
        </w:rPr>
        <w:t xml:space="preserve">wasting among </w:t>
      </w:r>
      <w:r w:rsidR="00C3323E">
        <w:rPr>
          <w:rFonts w:asciiTheme="majorBidi" w:hAnsiTheme="majorBidi" w:cstheme="majorBidi"/>
          <w:sz w:val="22"/>
          <w:szCs w:val="22"/>
        </w:rPr>
        <w:t xml:space="preserve">children under </w:t>
      </w:r>
      <w:r w:rsidR="00B513B2" w:rsidRPr="00A12542">
        <w:rPr>
          <w:rFonts w:asciiTheme="majorBidi" w:hAnsiTheme="majorBidi" w:cstheme="majorBidi"/>
          <w:sz w:val="22"/>
          <w:szCs w:val="22"/>
        </w:rPr>
        <w:t>5 w</w:t>
      </w:r>
      <w:r w:rsidR="00C3323E">
        <w:rPr>
          <w:rFonts w:asciiTheme="majorBidi" w:hAnsiTheme="majorBidi" w:cstheme="majorBidi"/>
          <w:sz w:val="22"/>
          <w:szCs w:val="22"/>
        </w:rPr>
        <w:t>as</w:t>
      </w:r>
      <w:r w:rsidR="00B513B2" w:rsidRPr="00A12542">
        <w:rPr>
          <w:rFonts w:asciiTheme="majorBidi" w:hAnsiTheme="majorBidi" w:cstheme="majorBidi"/>
          <w:sz w:val="22"/>
          <w:szCs w:val="22"/>
        </w:rPr>
        <w:t xml:space="preserve"> 25% and 8% respectively</w:t>
      </w:r>
      <w:r w:rsidR="00C3323E">
        <w:rPr>
          <w:rFonts w:asciiTheme="majorBidi" w:hAnsiTheme="majorBidi" w:cstheme="majorBidi"/>
          <w:sz w:val="22"/>
          <w:szCs w:val="22"/>
        </w:rPr>
        <w:t>,</w:t>
      </w:r>
      <w:r w:rsidR="00B513B2" w:rsidRPr="00A12542">
        <w:rPr>
          <w:rFonts w:asciiTheme="majorBidi" w:hAnsiTheme="majorBidi" w:cstheme="majorBidi"/>
          <w:sz w:val="22"/>
          <w:szCs w:val="22"/>
        </w:rPr>
        <w:t xml:space="preserve"> and the prevalence of anemia was 43% among</w:t>
      </w:r>
      <w:r w:rsidR="00C6672F">
        <w:rPr>
          <w:rFonts w:asciiTheme="majorBidi" w:hAnsiTheme="majorBidi" w:cstheme="majorBidi"/>
          <w:sz w:val="22"/>
          <w:szCs w:val="22"/>
        </w:rPr>
        <w:t xml:space="preserve"> children</w:t>
      </w:r>
      <w:r w:rsidR="00B513B2" w:rsidRPr="00A12542">
        <w:rPr>
          <w:rFonts w:asciiTheme="majorBidi" w:hAnsiTheme="majorBidi" w:cstheme="majorBidi"/>
          <w:sz w:val="22"/>
          <w:szCs w:val="22"/>
        </w:rPr>
        <w:t xml:space="preserve"> 6-59 months </w:t>
      </w:r>
      <w:r w:rsidR="00C6672F">
        <w:rPr>
          <w:rFonts w:asciiTheme="majorBidi" w:hAnsiTheme="majorBidi" w:cstheme="majorBidi"/>
          <w:sz w:val="22"/>
          <w:szCs w:val="22"/>
        </w:rPr>
        <w:t xml:space="preserve">old </w:t>
      </w:r>
      <w:r w:rsidR="00B513B2"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{"citationID":"MFpSa8Qt","properties":{"formattedCitation":"[13]","plainCitation":"[13]","noteIndex":0},"citationItems":[{"id":653,"uris":["http://zotero.org/users/3118180/items/V9GGFC5V"],"itemData":{"id":653,"type":"report","event-place":"Kathmandu,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B513B2"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[13]</w:t>
      </w:r>
      <w:r w:rsidR="00B513B2" w:rsidRPr="00A12542">
        <w:rPr>
          <w:rFonts w:asciiTheme="majorBidi" w:hAnsiTheme="majorBidi" w:cstheme="majorBidi"/>
          <w:sz w:val="22"/>
          <w:szCs w:val="22"/>
        </w:rPr>
        <w:fldChar w:fldCharType="end"/>
      </w:r>
      <w:r w:rsidR="00B513B2" w:rsidRPr="00A12542">
        <w:rPr>
          <w:rFonts w:asciiTheme="majorBidi" w:hAnsiTheme="majorBidi" w:cstheme="majorBidi"/>
          <w:sz w:val="22"/>
          <w:szCs w:val="22"/>
        </w:rPr>
        <w:t>.</w:t>
      </w:r>
    </w:p>
    <w:p w14:paraId="17AC1EF2" w14:textId="08674F41" w:rsidR="000D4C27" w:rsidRPr="00A12542" w:rsidRDefault="00E04090"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co-existence of undernutrition and anemia </w:t>
      </w:r>
      <w:r w:rsidR="00C6672F">
        <w:rPr>
          <w:rFonts w:asciiTheme="majorBidi" w:hAnsiTheme="majorBidi" w:cstheme="majorBidi"/>
          <w:sz w:val="22"/>
          <w:szCs w:val="22"/>
        </w:rPr>
        <w:t xml:space="preserve">increases the risk of </w:t>
      </w:r>
      <w:r w:rsidR="00CB2311">
        <w:rPr>
          <w:rFonts w:asciiTheme="majorBidi" w:hAnsiTheme="majorBidi" w:cstheme="majorBidi"/>
          <w:sz w:val="22"/>
          <w:szCs w:val="22"/>
        </w:rPr>
        <w:t xml:space="preserve">childhood </w:t>
      </w:r>
      <w:r w:rsidR="0018140C" w:rsidRPr="00A12542">
        <w:rPr>
          <w:rFonts w:asciiTheme="majorBidi" w:hAnsiTheme="majorBidi" w:cstheme="majorBidi"/>
          <w:sz w:val="22"/>
          <w:szCs w:val="22"/>
        </w:rPr>
        <w:t>morbidity and mortality</w:t>
      </w:r>
      <w:r w:rsidR="003D7F9A"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{"citationID":"lRYARYKS","properties":{"formattedCitation":"[14\\uc0\\u8211{}16]","plainCitation":"[14–16]","noteIndex":0},"citationItems":[{"id":2081,"uris":["http://zotero.org/users/3118180/items/R58M4YL2"],"itemData":{"id":2081,"type":"article-journal","abstract":"Anaemia and stunting remain jointly a serious health issue worldwide especially in developing countries. In Lesotho, their prevalence is high, particularly among children less than 5 years of age.  The primary objective was to determine the ...","container-title":"BMC Public Health","DOI":"10.1186/s12889-022-12690-3","language":"en","note":"PMID: 35148690","page":"285","source":"pmc.ncbi.nlm.nih.gov","title":"Joint modelling of anaemia and stunting in children less than five years of age in Lesotho: a cross-sectional case study","title-short":"Joint modelling of anaemia and stunting in children less than five years of age in Lesotho","volume":"22","author":[{"family":"Gaston","given":"Rugiranka Tony"},{"family":"Habyarimana","given":"Faustin"},{"family":"Ramroop","given":"Shaun"}],"issued":{"date-parts":[["2022",2,11]]}},"label":"page"},{"id":2076,"uris":["http://zotero.org/users/3118180/items/MH49IMNS"],"itemData":{"id":2076,"type":"article-journal","abstract":"Maternal and child malnutrition in low-income and middle-income countries encompasses both undernutrition and a growing problem with overweight and obesity. Low body-mass index, indicative of maternal undernutrition, has declined somewhat in the past two decades but continues to be prevalent in Asia and Africa. Prevalence of maternal overweight has had a steady increase since 1980 and exceeds that of underweight in all regions. Prevalence of stunting of linear growth of children younger than 5 years has decreased during the past two decades, but is higher in south Asia and sub-Saharan Africa than elsewhere and globally affected at least 165 million children in 2011; wasting affected at least 52 million children. Deficiencies of vitamin A and zinc result in deaths; deficiencies of iodine and iron, together with stunting, can contribute to children not reaching their developmental potential. Maternal undernutrition contributes to fetal growth restriction, which increases the risk of neonatal deaths and, for survivors, of stunting by 2 years of age. Suboptimum breastfeeding results in an increased risk for mortality in the first 2 years of life. We estimate that undernutrition in the aggregate--including fetal growth restriction, stunting, wasting, and deficiencies of vitamin A and zinc along with suboptimum breastfeeding--is a cause of 3·1 million child deaths annually or 45% of all child deaths in 2011. Maternal overweight and obesity result in increased maternal morbidity and infant mortality. Childhood overweight is becoming an increasingly important contributor to adult obesity, diabetes, and non-communicable diseases. The high present and future disease burden caused by malnutrition in women of reproductive age, pregnancy, and children in the first 2 years of life should lead to interventions focused on these groups.","container-title":"Lancet (London, England)","DOI":"10.1016/S0140-6736(13)60937-X","ISSN":"1474-547X","issue":"9890","journalAbbreviation":"Lancet","language":"eng","note":"PMID: 23746772","page":"427-451","source":"PubMed","title":"Maternal and child undernutrition and overweight in low-income and middle-income countries","volume":"382","author":[{"family":"Black","given":"Robert E."},{"family":"Victora","given":"Cesar G."},{"family":"Walker","given":"Susan P."},{"family":"Bhutta","given":"Zulfiqar A."},{"family":"Christian","given":"Parul"},{"family":"Onis","given":"Mercedes","non-dropping-particle":"de"},{"family":"Ezzati","given":"Majid"},{"family":"Grantham-McGregor","given":"Sally"},{"family":"Katz","given":"Joanne"},{"family":"Martorell","given":"Reynaldo"},{"family":"Uauy","given":"Ricardo"},{"literal":"Maternal and Child Nutrition Study Group"}],"issued":{"date-parts":[["2013",8,3]]}},"label":"page"},{"id":2078,"uris":["http://zotero.org/users/3118180/items/L5CR3LAW"],"itemData":{"id":2078,"type":"article-journal","abstract":"BACKGROUND: Spatio-temporal variation in under-5-year-old children malnutrition remains unstudied in most developing countries like Ghana. This study explores and forecasts the spatio-temporal patterns in childhood chronic malnutrition among these children. We also investigate the effect of maternal education on childhood malnutrition.\nMETHODS: We analysed data on 10,036 children residing in 1516 geographic locations. A spatio-temporal model was fitted to the data and was used to produce predictive maps of spatio-temporal variation in the probability of stunting.\nRESULTS: The study found substantial spatio-temporal variation in the prevalence of stunting. Also, higher levels of mother's education were associated with decreased risk of being stunted.\nCONCLUSION: Our spatio-temporal model captured variations in childhood stunting over place and time. Our method facilitates and enriches modelling and forecasting of future stunting prevalence to identify areas at high risk. Improving maternal education could be given greater consideration within an overall strategy for addressing childhood malnutrition.","container-title":"Spatial and Spatio-Temporal Epidemiology","DOI":"10.1016/j.sste.2017.02.003","ISSN":"1877-5853","journalAbbreviation":"Spat Spatiotemporal Epidemiol","language":"eng","note":"PMID: 28552186","page":"37-46","source":"PubMed","title":"Modelling and forecasting spatio-temporal variation in the risk of chronic malnutrition among under-five children in Ghana","volume":"21","author":[{"family":"Aheto","given":"Justice Moses K."},{"family":"Taylor","given":"Benjamin M."},{"family":"Keegan","given":"Thomas J."},{"family":"Diggle","given":"Peter J."}],"issued":{"date-parts":[["2017",6]]}},"label":"page"}],"schema":"https://github.com/citation-style-language/schema/raw/master/csl-citation.json"} </w:instrText>
      </w:r>
      <w:r w:rsidR="003D7F9A"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[14–16]</w:t>
      </w:r>
      <w:r w:rsidR="003D7F9A" w:rsidRPr="00A12542">
        <w:rPr>
          <w:rFonts w:asciiTheme="majorBidi" w:hAnsiTheme="majorBidi" w:cstheme="majorBidi"/>
          <w:sz w:val="22"/>
          <w:szCs w:val="22"/>
        </w:rPr>
        <w:fldChar w:fldCharType="end"/>
      </w:r>
      <w:r w:rsidR="0018140C" w:rsidRPr="00A12542">
        <w:rPr>
          <w:rFonts w:asciiTheme="majorBidi" w:hAnsiTheme="majorBidi" w:cstheme="majorBidi"/>
          <w:sz w:val="22"/>
          <w:szCs w:val="22"/>
        </w:rPr>
        <w:t xml:space="preserve">. </w:t>
      </w:r>
      <w:r w:rsidR="0021451E" w:rsidRPr="0021451E">
        <w:rPr>
          <w:rFonts w:asciiTheme="majorBidi" w:hAnsiTheme="majorBidi" w:cstheme="majorBidi"/>
          <w:sz w:val="22"/>
          <w:szCs w:val="22"/>
        </w:rPr>
        <w:t>Almost fifty percent of deaths among children under the age of five are associated with undernutrition, which predominantly occurs in low- and middle-income countries (LMICs). Notably, 88% of these countries (124 out of 141) experience multiple forms of malnutrition</w:t>
      </w:r>
      <w:r w:rsidR="00681333">
        <w:rPr>
          <w:rFonts w:asciiTheme="majorBidi" w:hAnsiTheme="majorBidi" w:cstheme="majorBidi"/>
          <w:sz w:val="22"/>
          <w:szCs w:val="22"/>
        </w:rPr>
        <w:t xml:space="preserve"> </w:t>
      </w:r>
      <w:r w:rsidR="0085714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{"citationID":"WyTj3n3B","properties":{"formattedCitation":"[17]","plainCitation":"[17]","noteIndex":0},"citationItems":[{"id":2112,"uris":["http://zotero.org/users/3118180/items/XWCIBDK4"],"itemData":{"id":2112,"type":"webpage","title":"The burden of malnutrition - Global Nutrition Report","URL":"https://globalnutritionreport.org/reports/global-nutrition-report-2018/burden-malnutrition/","accessed":{"date-parts":[["2024",11,20]]}}}],"schema":"https://github.com/citation-style-language/schema/raw/master/csl-citation.json"} </w:instrText>
      </w:r>
      <w:r w:rsidR="0085714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[17]</w:t>
      </w:r>
      <w:r w:rsidR="0085714B" w:rsidRPr="00A12542">
        <w:rPr>
          <w:rFonts w:asciiTheme="majorBidi" w:hAnsiTheme="majorBidi" w:cstheme="majorBidi"/>
          <w:sz w:val="22"/>
          <w:szCs w:val="22"/>
        </w:rPr>
        <w:fldChar w:fldCharType="end"/>
      </w:r>
      <w:r w:rsidR="00E83DB7" w:rsidRPr="00A12542">
        <w:rPr>
          <w:rFonts w:asciiTheme="majorBidi" w:hAnsiTheme="majorBidi" w:cstheme="majorBidi"/>
          <w:sz w:val="22"/>
          <w:szCs w:val="22"/>
        </w:rPr>
        <w:t>.</w:t>
      </w:r>
      <w:r w:rsidR="00B6310E" w:rsidRPr="00A12542">
        <w:rPr>
          <w:rFonts w:asciiTheme="majorBidi" w:hAnsiTheme="majorBidi" w:cstheme="majorBidi"/>
          <w:sz w:val="22"/>
          <w:szCs w:val="22"/>
        </w:rPr>
        <w:t xml:space="preserve"> </w:t>
      </w:r>
      <w:r w:rsidR="00FD7040" w:rsidRPr="00A12542">
        <w:rPr>
          <w:rFonts w:asciiTheme="majorBidi" w:hAnsiTheme="majorBidi" w:cstheme="majorBidi"/>
          <w:sz w:val="22"/>
          <w:szCs w:val="22"/>
        </w:rPr>
        <w:t>The developmental, economic, social</w:t>
      </w:r>
      <w:r w:rsidR="0021451E">
        <w:rPr>
          <w:rFonts w:asciiTheme="majorBidi" w:hAnsiTheme="majorBidi" w:cstheme="majorBidi"/>
          <w:sz w:val="22"/>
          <w:szCs w:val="22"/>
        </w:rPr>
        <w:t>,</w:t>
      </w:r>
      <w:r w:rsidR="00FD7040" w:rsidRPr="00A12542">
        <w:rPr>
          <w:rFonts w:asciiTheme="majorBidi" w:hAnsiTheme="majorBidi" w:cstheme="majorBidi"/>
          <w:sz w:val="22"/>
          <w:szCs w:val="22"/>
        </w:rPr>
        <w:t xml:space="preserve"> and medical impacts of the global burden of </w:t>
      </w:r>
      <w:r w:rsidR="00746F6D" w:rsidRPr="00A12542">
        <w:rPr>
          <w:rFonts w:asciiTheme="majorBidi" w:hAnsiTheme="majorBidi" w:cstheme="majorBidi"/>
          <w:sz w:val="22"/>
          <w:szCs w:val="22"/>
        </w:rPr>
        <w:t>under</w:t>
      </w:r>
      <w:r w:rsidR="00FD7040" w:rsidRPr="00A12542">
        <w:rPr>
          <w:rFonts w:asciiTheme="majorBidi" w:hAnsiTheme="majorBidi" w:cstheme="majorBidi"/>
          <w:sz w:val="22"/>
          <w:szCs w:val="22"/>
        </w:rPr>
        <w:t xml:space="preserve">nutrition </w:t>
      </w:r>
      <w:r w:rsidR="00065F0A" w:rsidRPr="00A12542">
        <w:rPr>
          <w:rFonts w:asciiTheme="majorBidi" w:hAnsiTheme="majorBidi" w:cstheme="majorBidi"/>
          <w:sz w:val="22"/>
          <w:szCs w:val="22"/>
        </w:rPr>
        <w:t xml:space="preserve">and anemia </w:t>
      </w:r>
      <w:r w:rsidR="00746F6D" w:rsidRPr="00A12542">
        <w:rPr>
          <w:rFonts w:asciiTheme="majorBidi" w:hAnsiTheme="majorBidi" w:cstheme="majorBidi"/>
          <w:sz w:val="22"/>
          <w:szCs w:val="22"/>
        </w:rPr>
        <w:t xml:space="preserve">among children </w:t>
      </w:r>
      <w:r w:rsidR="00FD7040" w:rsidRPr="00A12542">
        <w:rPr>
          <w:rFonts w:asciiTheme="majorBidi" w:hAnsiTheme="majorBidi" w:cstheme="majorBidi"/>
          <w:sz w:val="22"/>
          <w:szCs w:val="22"/>
        </w:rPr>
        <w:t>are serious and lasting, for individuals and their families, communities</w:t>
      </w:r>
      <w:r w:rsidR="0021451E">
        <w:rPr>
          <w:rFonts w:asciiTheme="majorBidi" w:hAnsiTheme="majorBidi" w:cstheme="majorBidi"/>
          <w:sz w:val="22"/>
          <w:szCs w:val="22"/>
        </w:rPr>
        <w:t>,</w:t>
      </w:r>
      <w:r w:rsidR="00FD7040" w:rsidRPr="00A12542">
        <w:rPr>
          <w:rFonts w:asciiTheme="majorBidi" w:hAnsiTheme="majorBidi" w:cstheme="majorBidi"/>
          <w:sz w:val="22"/>
          <w:szCs w:val="22"/>
        </w:rPr>
        <w:t xml:space="preserve"> and countries</w:t>
      </w:r>
      <w:r w:rsidR="003D7F9A" w:rsidRPr="00A12542">
        <w:rPr>
          <w:rFonts w:asciiTheme="majorBidi" w:hAnsiTheme="majorBidi" w:cstheme="majorBidi"/>
          <w:sz w:val="22"/>
          <w:szCs w:val="22"/>
        </w:rPr>
        <w:t xml:space="preserve"> </w:t>
      </w:r>
      <w:r w:rsidR="003D7F9A"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{"citationID":"QqwcBdQh","properties":{"formattedCitation":"[7]","plainCitation":"[7]","noteIndex":0},"citationItems":[{"id":2060,"uris":["http://zotero.org/users/3118180/items/CS9YR9T7"],"itemData":{"id":2060,"type":"webpage","abstract":"Malnutrition refers to deficiencies, excesses, or imbalances in a person’s intake of energy and/or nutrients. The term malnutrition addresses 3 broad groups of conditions: undernutrition, which includes wasting (low weight-for-height), stunting (low height-for-age) and underweight (low weight-for-age); micronutrient-related malnutrition, which includes micronutrient deficiencies (a lack of important vitamins and minerals) or micronutrient excess; and overweight, obesity and diet-related noncommunicable diseases (such as heart disease, stroke, diabetes and some cancers).","language":"en","title":"Fact sheets - Malnutrition","URL":"https://www.who.int/news-room/fact-sheets/detail/malnutrition","accessed":{"date-parts":[["2024",11,2]]}}}],"schema":"https://github.com/citation-style-language/schema/raw/master/csl-citation.json"} </w:instrText>
      </w:r>
      <w:r w:rsidR="003D7F9A"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[7]</w:t>
      </w:r>
      <w:r w:rsidR="003D7F9A" w:rsidRPr="00A12542">
        <w:rPr>
          <w:rFonts w:asciiTheme="majorBidi" w:hAnsiTheme="majorBidi" w:cstheme="majorBidi"/>
          <w:sz w:val="22"/>
          <w:szCs w:val="22"/>
        </w:rPr>
        <w:fldChar w:fldCharType="end"/>
      </w:r>
      <w:r w:rsidR="00FD7040" w:rsidRPr="00A12542">
        <w:rPr>
          <w:rFonts w:asciiTheme="majorBidi" w:hAnsiTheme="majorBidi" w:cstheme="majorBidi"/>
          <w:sz w:val="22"/>
          <w:szCs w:val="22"/>
        </w:rPr>
        <w:t>.</w:t>
      </w:r>
    </w:p>
    <w:p w14:paraId="70585841" w14:textId="4142E36C" w:rsidR="0011283C" w:rsidRPr="00A12542" w:rsidRDefault="0011283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Anemia and undernutrition are both concentrated in socioeconomically disadvantaged groups, and they share numerous multifaceted causes involving complex interactions between diet, transmissible illnesses, and other factors, such as inadequate care and unhealthy household environments </w:t>
      </w:r>
      <w:r w:rsidR="00B61F4B" w:rsidRPr="00A12542">
        <w:rPr>
          <w:rFonts w:asciiTheme="majorBidi" w:hAnsiTheme="majorBidi" w:cstheme="majorBidi"/>
          <w:sz w:val="22"/>
          <w:szCs w:val="22"/>
        </w:rPr>
        <w:t xml:space="preserve">that adversely </w:t>
      </w:r>
      <w:r w:rsidR="00B61F4B">
        <w:rPr>
          <w:rFonts w:asciiTheme="majorBidi" w:hAnsiTheme="majorBidi" w:cstheme="majorBidi"/>
          <w:sz w:val="22"/>
          <w:szCs w:val="22"/>
        </w:rPr>
        <w:t>affect</w:t>
      </w:r>
      <w:r w:rsidR="00B61F4B" w:rsidRPr="00A12542">
        <w:rPr>
          <w:rFonts w:asciiTheme="majorBidi" w:hAnsiTheme="majorBidi" w:cstheme="majorBidi"/>
          <w:sz w:val="22"/>
          <w:szCs w:val="22"/>
        </w:rPr>
        <w:t xml:space="preserve"> the cognitive development and physical well-being of children and may lead to increased mortality</w:t>
      </w:r>
      <w:r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{"citationID":"0P6o7CvF","properties":{"formattedCitation":"[18\\uc0\\u8211{}20]","plainCitation":"[18–20]","noteIndex":0},"citationItems":[{"id":2084,"uris":["http://zotero.org/users/3118180/items/74NR4MQQ"],"itemData":{"id":2084,"type":"article-journal","abstract":"Despite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label":"page"},{"id":2091,"uris":["http://zotero.org/users/3118180/items/KY9EA7Z9"],"itemData":{"id":2091,"type":"article-journal","container-title":"The Lancet","DOI":"10.1016/S0140-6736(10)62304-5","ISSN":"0140-6736, 1474-547X","issue":"9809","journalAbbreviation":"The Lancet","language":"English","note":"publisher: Elsevier\nPMID: 21813172","page":"2123-2135","source":"www.thelancet.com","title":"Anaemia in low-income and middle-income countries","volume":"378","author":[{"family":"Balarajan","given":"Yarlini"},{"family":"Ramakrishnan","given":"Usha"},{"family":"Özaltin","given":"Emre"},{"family":"Shankar","given":"Anuraj H."},{"family":"Subramanian","given":"S. V."}],"issued":{"date-parts":[["2011",12,17]]}},"label":"page"},{"id":2093,"uris":["http://zotero.org/users/3118180/items/NB2TVDZQ"],"itemData":{"id":2093,"type":"article-journal","abstract":"Childhood anaemia and stunting are major public health concerns in Ghana. Using the 2014 Ghana Demographic and Health Survey, we evaluated whether childhood anaemia (Haemoglobin concentration &lt; 110 g/L) and stunting (height-for-age z score &lt; −2) co-occur beyond what is expected in Ghana, and employed spatial analysis techniques to determine if their co-occurrence is spatially correlated. There was no statistically significant difference between the observed and expected frequency of co-occurrence. Among 24–35 month and 36–59-month-old children, belonging to a high wealth household compared to low wealth household was associated with lower odds of the co-occurrence of childhood anaemia and stunting (OR, 95% CI: 0.3[0.1, 0.8] and 0.2[0.1, 0.5], respectively). Children aged 6–23 months with caregivers who had formerly been in union compared to their counterparts with caregivers who have never been in union had higher odds of co-occurrence of anaemia and stunting (5.1, [1.1, 24.3]). Overall, households with high wealth and having a mother with secondary or more education were associated with lower odds of the co-occurrence of childhood anaemia and stunting (OR, 95% CI: 0.4[0.2, 0.8] and 0.5[0.3, 0.9], respectively). There was substantial spatial clustering of co-occurrence, particularly in the northern region of the country. Interventions purposed to improve linear growth and anaemia must identify the specific factors or context which contribute to childhood anaemia and stunting.","container-title":"SSM - Population Health","DOI":"10.1016/j.ssmph.2020.100683","ISSN":"2352-8273","journalAbbreviation":"SSM - Population Health","page":"100683","source":"ScienceDirect","title":"Correlates and spatial distribution of the co-occurrence of childhood anaemia and stunting in Ghana","volume":"12","author":[{"family":"Christian","given":"Aaron Kobina"},{"family":"Agula","given":"Caesar"},{"family":"Jayson-Quashigah","given":"Philip-Neri"}],"issued":{"date-parts":[["2020",12,1]]}},"label":"page"}],"schema":"https://github.com/citation-style-language/schema/raw/master/csl-citation.json"} </w:instrText>
      </w:r>
      <w:r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[18–20]</w:t>
      </w:r>
      <w:r w:rsidRPr="00A12542">
        <w:rPr>
          <w:rFonts w:asciiTheme="majorBidi" w:hAnsiTheme="majorBidi" w:cstheme="majorBidi"/>
          <w:sz w:val="22"/>
          <w:szCs w:val="22"/>
        </w:rPr>
        <w:fldChar w:fldCharType="end"/>
      </w:r>
      <w:r w:rsidRPr="00A12542">
        <w:rPr>
          <w:rFonts w:asciiTheme="majorBidi" w:hAnsiTheme="majorBidi" w:cstheme="majorBidi"/>
          <w:sz w:val="22"/>
          <w:szCs w:val="22"/>
        </w:rPr>
        <w:t>. For instance, lower maternal education levels and socioeconomic status are linked with higher rates of malnutrition among children</w:t>
      </w:r>
      <w:r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{"citationID":"hy6tYhcX","properties":{"formattedCitation":"[18]","plainCitation":"[18]","noteIndex":0},"citationItems":[{"id":2084,"uris":["http://zotero.org/users/3118180/items/74NR4MQQ"],"itemData":{"id":2084,"type":"article-journal","abstract":"Despite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[18]</w:t>
      </w:r>
      <w:r w:rsidRPr="00A12542">
        <w:rPr>
          <w:rFonts w:asciiTheme="majorBidi" w:hAnsiTheme="majorBidi" w:cstheme="majorBidi"/>
          <w:sz w:val="22"/>
          <w:szCs w:val="22"/>
        </w:rPr>
        <w:fldChar w:fldCharType="end"/>
      </w:r>
      <w:r w:rsidR="006378E9" w:rsidRPr="00A12542">
        <w:rPr>
          <w:rFonts w:asciiTheme="majorBidi" w:hAnsiTheme="majorBidi" w:cstheme="majorBidi"/>
          <w:sz w:val="22"/>
          <w:szCs w:val="22"/>
        </w:rPr>
        <w:t>.</w:t>
      </w:r>
      <w:r w:rsidRPr="00A12542">
        <w:rPr>
          <w:rFonts w:asciiTheme="majorBidi" w:hAnsiTheme="majorBidi" w:cstheme="majorBidi"/>
          <w:sz w:val="22"/>
          <w:szCs w:val="22"/>
        </w:rPr>
        <w:t xml:space="preserve"> </w:t>
      </w:r>
    </w:p>
    <w:p w14:paraId="7E870233" w14:textId="6BD68B4A" w:rsidR="00073E76" w:rsidRPr="00A12542" w:rsidRDefault="5DC1C13E"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Though the concern on nutrition has advanced beyond the existence of </w:t>
      </w:r>
      <w:r w:rsidR="003E549B">
        <w:rPr>
          <w:rFonts w:asciiTheme="majorBidi" w:hAnsiTheme="majorBidi" w:cstheme="majorBidi"/>
          <w:sz w:val="22"/>
          <w:szCs w:val="22"/>
        </w:rPr>
        <w:t xml:space="preserve">a </w:t>
      </w:r>
      <w:r w:rsidRPr="00A12542">
        <w:rPr>
          <w:rFonts w:asciiTheme="majorBidi" w:hAnsiTheme="majorBidi" w:cstheme="majorBidi"/>
          <w:sz w:val="22"/>
          <w:szCs w:val="22"/>
        </w:rPr>
        <w:t xml:space="preserve">single form of malnutrition to </w:t>
      </w:r>
      <w:r w:rsidR="003E549B">
        <w:rPr>
          <w:rFonts w:asciiTheme="majorBidi" w:hAnsiTheme="majorBidi" w:cstheme="majorBidi"/>
          <w:sz w:val="22"/>
          <w:szCs w:val="22"/>
        </w:rPr>
        <w:t xml:space="preserve">the </w:t>
      </w:r>
      <w:r w:rsidRPr="00A12542">
        <w:rPr>
          <w:rFonts w:asciiTheme="majorBidi" w:hAnsiTheme="majorBidi" w:cstheme="majorBidi"/>
          <w:sz w:val="22"/>
          <w:szCs w:val="22"/>
        </w:rPr>
        <w:t>co-existence of multiple malnutrition</w:t>
      </w:r>
      <w:r w:rsidR="00ED5A27"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{"citationID":"hv5L1pyj","properties":{"formattedCitation":"[18]","plainCitation":"[18]","noteIndex":0},"citationItems":[{"id":2084,"uris":["http://zotero.org/users/3118180/items/74NR4MQQ"],"itemData":{"id":2084,"type":"article-journal","abstract":"Despite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sidR="00ED5A27"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[18]</w:t>
      </w:r>
      <w:r w:rsidR="00ED5A27" w:rsidRPr="00A12542">
        <w:rPr>
          <w:rFonts w:asciiTheme="majorBidi" w:hAnsiTheme="majorBidi" w:cstheme="majorBidi"/>
          <w:sz w:val="22"/>
          <w:szCs w:val="22"/>
        </w:rPr>
        <w:fldChar w:fldCharType="end"/>
      </w:r>
      <w:r w:rsidRPr="00A12542">
        <w:rPr>
          <w:rFonts w:asciiTheme="majorBidi" w:hAnsiTheme="majorBidi" w:cstheme="majorBidi"/>
          <w:sz w:val="22"/>
          <w:szCs w:val="22"/>
        </w:rPr>
        <w:t>,</w:t>
      </w:r>
      <w:r w:rsidR="58D9B43C" w:rsidRPr="00A12542">
        <w:rPr>
          <w:rFonts w:asciiTheme="majorBidi" w:hAnsiTheme="majorBidi" w:cstheme="majorBidi"/>
          <w:sz w:val="22"/>
          <w:szCs w:val="22"/>
        </w:rPr>
        <w:t xml:space="preserve"> </w:t>
      </w:r>
      <w:r w:rsidR="58CAA2DB" w:rsidRPr="00A12542">
        <w:rPr>
          <w:rFonts w:asciiTheme="majorBidi" w:hAnsiTheme="majorBidi" w:cstheme="majorBidi"/>
          <w:sz w:val="22"/>
          <w:szCs w:val="22"/>
        </w:rPr>
        <w:t xml:space="preserve">most of the </w:t>
      </w:r>
      <w:r w:rsidR="1CCCF3FC" w:rsidRPr="00A12542">
        <w:rPr>
          <w:rFonts w:asciiTheme="majorBidi" w:hAnsiTheme="majorBidi" w:cstheme="majorBidi"/>
          <w:sz w:val="22"/>
          <w:szCs w:val="22"/>
        </w:rPr>
        <w:t xml:space="preserve">studies focused on </w:t>
      </w:r>
      <w:r w:rsidR="613A7960" w:rsidRPr="00A12542">
        <w:rPr>
          <w:rFonts w:asciiTheme="majorBidi" w:hAnsiTheme="majorBidi" w:cstheme="majorBidi"/>
          <w:sz w:val="22"/>
          <w:szCs w:val="22"/>
        </w:rPr>
        <w:t>undernutrition</w:t>
      </w:r>
      <w:r w:rsidR="1CCCF3FC" w:rsidRPr="00A12542">
        <w:rPr>
          <w:rFonts w:asciiTheme="majorBidi" w:hAnsiTheme="majorBidi" w:cstheme="majorBidi"/>
          <w:sz w:val="22"/>
          <w:szCs w:val="22"/>
        </w:rPr>
        <w:t xml:space="preserve"> and anemia separately</w:t>
      </w:r>
      <w:r w:rsidR="58CAA2DB" w:rsidRPr="00A12542">
        <w:rPr>
          <w:rFonts w:asciiTheme="majorBidi" w:hAnsiTheme="majorBidi" w:cstheme="majorBidi"/>
          <w:sz w:val="22"/>
          <w:szCs w:val="22"/>
        </w:rPr>
        <w:t>. There are</w:t>
      </w:r>
      <w:r w:rsidR="003E549B">
        <w:rPr>
          <w:rFonts w:asciiTheme="majorBidi" w:hAnsiTheme="majorBidi" w:cstheme="majorBidi"/>
          <w:sz w:val="22"/>
          <w:szCs w:val="22"/>
        </w:rPr>
        <w:t xml:space="preserve"> </w:t>
      </w:r>
      <w:r w:rsidR="5FEDDBC5" w:rsidRPr="00A12542">
        <w:rPr>
          <w:rFonts w:asciiTheme="majorBidi" w:hAnsiTheme="majorBidi" w:cstheme="majorBidi"/>
          <w:sz w:val="22"/>
          <w:szCs w:val="22"/>
        </w:rPr>
        <w:t>limited studies that explored the</w:t>
      </w:r>
      <w:r w:rsidR="7E668FF6" w:rsidRPr="00A12542">
        <w:rPr>
          <w:rFonts w:asciiTheme="majorBidi" w:hAnsiTheme="majorBidi" w:cstheme="majorBidi"/>
          <w:sz w:val="22"/>
          <w:szCs w:val="22"/>
        </w:rPr>
        <w:t xml:space="preserve"> </w:t>
      </w:r>
      <w:r w:rsidR="5FEDDBC5" w:rsidRPr="00A12542">
        <w:rPr>
          <w:rFonts w:asciiTheme="majorBidi" w:hAnsiTheme="majorBidi" w:cstheme="majorBidi"/>
          <w:sz w:val="22"/>
          <w:szCs w:val="22"/>
        </w:rPr>
        <w:t xml:space="preserve">co-existence of </w:t>
      </w:r>
      <w:r w:rsidR="613A7960" w:rsidRPr="00A12542">
        <w:rPr>
          <w:rFonts w:asciiTheme="majorBidi" w:hAnsiTheme="majorBidi" w:cstheme="majorBidi"/>
          <w:sz w:val="22"/>
          <w:szCs w:val="22"/>
        </w:rPr>
        <w:t>undernutrition</w:t>
      </w:r>
      <w:r w:rsidR="58CAA2DB" w:rsidRPr="00A12542">
        <w:rPr>
          <w:rFonts w:asciiTheme="majorBidi" w:hAnsiTheme="majorBidi" w:cstheme="majorBidi"/>
          <w:sz w:val="22"/>
          <w:szCs w:val="22"/>
        </w:rPr>
        <w:t xml:space="preserve"> and anemia </w:t>
      </w:r>
      <w:r w:rsidR="5FEDDBC5" w:rsidRPr="00A12542">
        <w:rPr>
          <w:rFonts w:asciiTheme="majorBidi" w:hAnsiTheme="majorBidi" w:cstheme="majorBidi"/>
          <w:sz w:val="22"/>
          <w:szCs w:val="22"/>
        </w:rPr>
        <w:t>among</w:t>
      </w:r>
      <w:r w:rsidR="4485128A" w:rsidRPr="00A12542">
        <w:rPr>
          <w:rFonts w:asciiTheme="majorBidi" w:hAnsiTheme="majorBidi" w:cstheme="majorBidi"/>
          <w:sz w:val="22"/>
          <w:szCs w:val="22"/>
        </w:rPr>
        <w:t xml:space="preserve"> </w:t>
      </w:r>
      <w:r w:rsidR="00B61F4B">
        <w:rPr>
          <w:rFonts w:asciiTheme="majorBidi" w:hAnsiTheme="majorBidi" w:cstheme="majorBidi"/>
          <w:sz w:val="22"/>
          <w:szCs w:val="22"/>
        </w:rPr>
        <w:t>U-5 children</w:t>
      </w:r>
      <w:r w:rsidR="4485128A" w:rsidRPr="00A12542">
        <w:rPr>
          <w:rFonts w:asciiTheme="majorBidi" w:hAnsiTheme="majorBidi" w:cstheme="majorBidi"/>
          <w:sz w:val="22"/>
          <w:szCs w:val="22"/>
        </w:rPr>
        <w:t xml:space="preserve"> </w:t>
      </w:r>
      <w:r w:rsidR="00B61F4B">
        <w:rPr>
          <w:rFonts w:asciiTheme="majorBidi" w:hAnsiTheme="majorBidi" w:cstheme="majorBidi"/>
          <w:sz w:val="22"/>
          <w:szCs w:val="22"/>
        </w:rPr>
        <w:t>comprehensively</w:t>
      </w:r>
      <w:r w:rsidR="5FEDDBC5" w:rsidRPr="00A12542">
        <w:rPr>
          <w:rFonts w:asciiTheme="majorBidi" w:hAnsiTheme="majorBidi" w:cstheme="majorBidi"/>
          <w:sz w:val="22"/>
          <w:szCs w:val="22"/>
        </w:rPr>
        <w:t>. In addition, t</w:t>
      </w:r>
      <w:r w:rsidR="6A306EBD" w:rsidRPr="00A12542">
        <w:rPr>
          <w:rFonts w:asciiTheme="majorBidi" w:hAnsiTheme="majorBidi" w:cstheme="majorBidi"/>
          <w:sz w:val="22"/>
          <w:szCs w:val="22"/>
        </w:rPr>
        <w:t xml:space="preserve">here </w:t>
      </w:r>
      <w:r w:rsidR="5FEDDBC5" w:rsidRPr="00A12542">
        <w:rPr>
          <w:rFonts w:asciiTheme="majorBidi" w:hAnsiTheme="majorBidi" w:cstheme="majorBidi"/>
          <w:sz w:val="22"/>
          <w:szCs w:val="22"/>
        </w:rPr>
        <w:t>are limited</w:t>
      </w:r>
      <w:r w:rsidR="6A306EBD" w:rsidRPr="00A12542">
        <w:rPr>
          <w:rFonts w:asciiTheme="majorBidi" w:hAnsiTheme="majorBidi" w:cstheme="majorBidi"/>
          <w:sz w:val="22"/>
          <w:szCs w:val="22"/>
        </w:rPr>
        <w:t xml:space="preserve"> studies </w:t>
      </w:r>
      <w:r w:rsidR="00B61F4B">
        <w:rPr>
          <w:rFonts w:asciiTheme="majorBidi" w:hAnsiTheme="majorBidi" w:cstheme="majorBidi"/>
          <w:sz w:val="22"/>
          <w:szCs w:val="22"/>
        </w:rPr>
        <w:t>exploring</w:t>
      </w:r>
      <w:r w:rsidR="6A306EBD" w:rsidRPr="00A12542">
        <w:rPr>
          <w:rFonts w:asciiTheme="majorBidi" w:hAnsiTheme="majorBidi" w:cstheme="majorBidi"/>
          <w:sz w:val="22"/>
          <w:szCs w:val="22"/>
        </w:rPr>
        <w:t xml:space="preserve"> factors associated with </w:t>
      </w:r>
      <w:r w:rsidR="343CA3E8" w:rsidRPr="00A12542">
        <w:rPr>
          <w:rFonts w:asciiTheme="majorBidi" w:hAnsiTheme="majorBidi" w:cstheme="majorBidi"/>
          <w:sz w:val="22"/>
          <w:szCs w:val="22"/>
        </w:rPr>
        <w:t>the</w:t>
      </w:r>
      <w:r w:rsidR="7E668FF6" w:rsidRPr="00A12542">
        <w:rPr>
          <w:rFonts w:asciiTheme="majorBidi" w:hAnsiTheme="majorBidi" w:cstheme="majorBidi"/>
          <w:sz w:val="22"/>
          <w:szCs w:val="22"/>
        </w:rPr>
        <w:t xml:space="preserve"> </w:t>
      </w:r>
      <w:r w:rsidR="343CA3E8" w:rsidRPr="00A12542">
        <w:rPr>
          <w:rFonts w:asciiTheme="majorBidi" w:hAnsiTheme="majorBidi" w:cstheme="majorBidi"/>
          <w:sz w:val="22"/>
          <w:szCs w:val="22"/>
        </w:rPr>
        <w:t>co-existence</w:t>
      </w:r>
      <w:r w:rsidR="6A306EBD" w:rsidRPr="00A12542">
        <w:rPr>
          <w:rFonts w:asciiTheme="majorBidi" w:hAnsiTheme="majorBidi" w:cstheme="majorBidi"/>
          <w:sz w:val="22"/>
          <w:szCs w:val="22"/>
        </w:rPr>
        <w:t xml:space="preserve"> of </w:t>
      </w:r>
      <w:r w:rsidR="003E549B">
        <w:rPr>
          <w:rFonts w:asciiTheme="majorBidi" w:hAnsiTheme="majorBidi" w:cstheme="majorBidi"/>
          <w:sz w:val="22"/>
          <w:szCs w:val="22"/>
        </w:rPr>
        <w:t>undernutrition</w:t>
      </w:r>
      <w:r w:rsidR="54111A53" w:rsidRPr="00A12542">
        <w:rPr>
          <w:rFonts w:asciiTheme="majorBidi" w:hAnsiTheme="majorBidi" w:cstheme="majorBidi"/>
          <w:sz w:val="22"/>
          <w:szCs w:val="22"/>
        </w:rPr>
        <w:t xml:space="preserve"> and anemia</w:t>
      </w:r>
      <w:r w:rsidR="6A306EBD" w:rsidRPr="00A12542">
        <w:rPr>
          <w:rFonts w:asciiTheme="majorBidi" w:hAnsiTheme="majorBidi" w:cstheme="majorBidi"/>
          <w:sz w:val="22"/>
          <w:szCs w:val="22"/>
        </w:rPr>
        <w:t xml:space="preserve"> among </w:t>
      </w:r>
      <w:r w:rsidR="00B61F4B">
        <w:rPr>
          <w:rFonts w:asciiTheme="majorBidi" w:hAnsiTheme="majorBidi" w:cstheme="majorBidi"/>
          <w:sz w:val="22"/>
          <w:szCs w:val="22"/>
        </w:rPr>
        <w:t>U-5</w:t>
      </w:r>
      <w:r w:rsidR="6A306EBD" w:rsidRPr="00A12542">
        <w:rPr>
          <w:rFonts w:asciiTheme="majorBidi" w:hAnsiTheme="majorBidi" w:cstheme="majorBidi"/>
          <w:sz w:val="22"/>
          <w:szCs w:val="22"/>
        </w:rPr>
        <w:t xml:space="preserve"> children in Nepal</w:t>
      </w:r>
      <w:r w:rsidR="7C9E97A1" w:rsidRPr="00A12542">
        <w:rPr>
          <w:rFonts w:asciiTheme="majorBidi" w:hAnsiTheme="majorBidi" w:cstheme="majorBidi"/>
          <w:sz w:val="22"/>
          <w:szCs w:val="22"/>
        </w:rPr>
        <w:t xml:space="preserve">. </w:t>
      </w:r>
    </w:p>
    <w:p w14:paraId="12F8AA4B" w14:textId="16C3F02E" w:rsidR="00BB3CD0" w:rsidRPr="00A12542" w:rsidRDefault="00AA3875" w:rsidP="477BA17D">
      <w:pPr>
        <w:spacing w:line="360" w:lineRule="auto"/>
        <w:jc w:val="both"/>
        <w:rPr>
          <w:rFonts w:asciiTheme="majorBidi" w:hAnsiTheme="majorBidi" w:cstheme="majorBidi"/>
          <w:sz w:val="22"/>
          <w:szCs w:val="22"/>
        </w:rPr>
      </w:pPr>
      <w:r>
        <w:rPr>
          <w:rFonts w:asciiTheme="majorBidi" w:hAnsiTheme="majorBidi" w:cstheme="majorBidi"/>
          <w:sz w:val="22"/>
          <w:szCs w:val="22"/>
        </w:rPr>
        <w:t>Th</w:t>
      </w:r>
      <w:r w:rsidR="41B73D6D" w:rsidRPr="00A12542">
        <w:rPr>
          <w:rFonts w:asciiTheme="majorBidi" w:hAnsiTheme="majorBidi" w:cstheme="majorBidi"/>
          <w:sz w:val="22"/>
          <w:szCs w:val="22"/>
        </w:rPr>
        <w:t xml:space="preserve">is </w:t>
      </w:r>
      <w:r w:rsidR="47B15C6F" w:rsidRPr="00A12542">
        <w:rPr>
          <w:rFonts w:asciiTheme="majorBidi" w:hAnsiTheme="majorBidi" w:cstheme="majorBidi"/>
          <w:sz w:val="22"/>
          <w:szCs w:val="22"/>
        </w:rPr>
        <w:t xml:space="preserve">study </w:t>
      </w:r>
      <w:r w:rsidR="41B73D6D" w:rsidRPr="00A12542">
        <w:rPr>
          <w:rFonts w:asciiTheme="majorBidi" w:hAnsiTheme="majorBidi" w:cstheme="majorBidi"/>
          <w:sz w:val="22"/>
          <w:szCs w:val="22"/>
        </w:rPr>
        <w:t>aim</w:t>
      </w:r>
      <w:r w:rsidR="00B61F4B">
        <w:rPr>
          <w:rFonts w:asciiTheme="majorBidi" w:hAnsiTheme="majorBidi" w:cstheme="majorBidi"/>
          <w:sz w:val="22"/>
          <w:szCs w:val="22"/>
        </w:rPr>
        <w:t>s</w:t>
      </w:r>
      <w:r w:rsidR="41B73D6D" w:rsidRPr="00A12542">
        <w:rPr>
          <w:rFonts w:asciiTheme="majorBidi" w:hAnsiTheme="majorBidi" w:cstheme="majorBidi"/>
          <w:sz w:val="22"/>
          <w:szCs w:val="22"/>
        </w:rPr>
        <w:t xml:space="preserve"> </w:t>
      </w:r>
      <w:r w:rsidR="47B15C6F" w:rsidRPr="00A12542">
        <w:rPr>
          <w:rFonts w:asciiTheme="majorBidi" w:hAnsiTheme="majorBidi" w:cstheme="majorBidi"/>
          <w:sz w:val="22"/>
          <w:szCs w:val="22"/>
        </w:rPr>
        <w:t xml:space="preserve">to </w:t>
      </w:r>
      <w:r w:rsidR="00B61F4B">
        <w:rPr>
          <w:rFonts w:asciiTheme="majorBidi" w:hAnsiTheme="majorBidi" w:cstheme="majorBidi"/>
          <w:sz w:val="22"/>
          <w:szCs w:val="22"/>
        </w:rPr>
        <w:t>ascertain</w:t>
      </w:r>
      <w:r w:rsidR="41B73D6D" w:rsidRPr="00A12542">
        <w:rPr>
          <w:rFonts w:asciiTheme="majorBidi" w:hAnsiTheme="majorBidi" w:cstheme="majorBidi"/>
          <w:sz w:val="22"/>
          <w:szCs w:val="22"/>
        </w:rPr>
        <w:t xml:space="preserve"> the prevalence of stunting, wasting</w:t>
      </w:r>
      <w:r w:rsidR="2F333DF2" w:rsidRPr="00A12542">
        <w:rPr>
          <w:rFonts w:asciiTheme="majorBidi" w:hAnsiTheme="majorBidi" w:cstheme="majorBidi"/>
          <w:sz w:val="22"/>
          <w:szCs w:val="22"/>
        </w:rPr>
        <w:t xml:space="preserve">, </w:t>
      </w:r>
      <w:r w:rsidR="003E549B">
        <w:rPr>
          <w:rFonts w:asciiTheme="majorBidi" w:hAnsiTheme="majorBidi" w:cstheme="majorBidi"/>
          <w:sz w:val="22"/>
          <w:szCs w:val="22"/>
        </w:rPr>
        <w:t xml:space="preserve">and </w:t>
      </w:r>
      <w:r w:rsidR="2F333DF2" w:rsidRPr="00A12542">
        <w:rPr>
          <w:rFonts w:asciiTheme="majorBidi" w:hAnsiTheme="majorBidi" w:cstheme="majorBidi"/>
          <w:sz w:val="22"/>
          <w:szCs w:val="22"/>
        </w:rPr>
        <w:t>underweight,</w:t>
      </w:r>
      <w:r>
        <w:rPr>
          <w:rFonts w:asciiTheme="majorBidi" w:hAnsiTheme="majorBidi" w:cstheme="majorBidi"/>
          <w:sz w:val="22"/>
          <w:szCs w:val="22"/>
        </w:rPr>
        <w:t xml:space="preserve"> </w:t>
      </w:r>
      <w:r w:rsidR="00B61F4B">
        <w:rPr>
          <w:rFonts w:asciiTheme="majorBidi" w:hAnsiTheme="majorBidi" w:cstheme="majorBidi"/>
          <w:sz w:val="22"/>
          <w:szCs w:val="22"/>
        </w:rPr>
        <w:t xml:space="preserve">as well as </w:t>
      </w:r>
      <w:r w:rsidR="2F333DF2" w:rsidRPr="00A12542">
        <w:rPr>
          <w:rFonts w:asciiTheme="majorBidi" w:hAnsiTheme="majorBidi" w:cstheme="majorBidi"/>
          <w:sz w:val="22"/>
          <w:szCs w:val="22"/>
        </w:rPr>
        <w:t>their co-</w:t>
      </w:r>
      <w:r w:rsidR="00B61F4B">
        <w:rPr>
          <w:rFonts w:asciiTheme="majorBidi" w:hAnsiTheme="majorBidi" w:cstheme="majorBidi"/>
          <w:sz w:val="22"/>
          <w:szCs w:val="22"/>
        </w:rPr>
        <w:t>occurrence</w:t>
      </w:r>
      <w:r w:rsidR="41B73D6D" w:rsidRPr="00A12542">
        <w:rPr>
          <w:rFonts w:asciiTheme="majorBidi" w:hAnsiTheme="majorBidi" w:cstheme="majorBidi"/>
          <w:sz w:val="22"/>
          <w:szCs w:val="22"/>
        </w:rPr>
        <w:t>,</w:t>
      </w:r>
      <w:r w:rsidR="54111A53" w:rsidRPr="00A12542">
        <w:rPr>
          <w:rFonts w:asciiTheme="majorBidi" w:hAnsiTheme="majorBidi" w:cstheme="majorBidi"/>
          <w:sz w:val="22"/>
          <w:szCs w:val="22"/>
        </w:rPr>
        <w:t xml:space="preserve"> </w:t>
      </w:r>
      <w:r w:rsidR="00B7646D">
        <w:rPr>
          <w:rFonts w:asciiTheme="majorBidi" w:hAnsiTheme="majorBidi" w:cstheme="majorBidi"/>
          <w:sz w:val="22"/>
          <w:szCs w:val="22"/>
        </w:rPr>
        <w:t xml:space="preserve">and the </w:t>
      </w:r>
      <w:r w:rsidR="54111A53" w:rsidRPr="00A12542">
        <w:rPr>
          <w:rFonts w:asciiTheme="majorBidi" w:hAnsiTheme="majorBidi" w:cstheme="majorBidi"/>
          <w:sz w:val="22"/>
          <w:szCs w:val="22"/>
        </w:rPr>
        <w:t>co</w:t>
      </w:r>
      <w:r w:rsidR="56B729BA" w:rsidRPr="00A12542">
        <w:rPr>
          <w:rFonts w:asciiTheme="majorBidi" w:hAnsiTheme="majorBidi" w:cstheme="majorBidi"/>
          <w:sz w:val="22"/>
          <w:szCs w:val="22"/>
        </w:rPr>
        <w:t>-</w:t>
      </w:r>
      <w:r w:rsidR="54111A53" w:rsidRPr="00A12542">
        <w:rPr>
          <w:rFonts w:asciiTheme="majorBidi" w:hAnsiTheme="majorBidi" w:cstheme="majorBidi"/>
          <w:sz w:val="22"/>
          <w:szCs w:val="22"/>
        </w:rPr>
        <w:t xml:space="preserve">existence of </w:t>
      </w:r>
      <w:r w:rsidR="21739230" w:rsidRPr="00A12542">
        <w:rPr>
          <w:rFonts w:asciiTheme="majorBidi" w:hAnsiTheme="majorBidi" w:cstheme="majorBidi"/>
          <w:sz w:val="22"/>
          <w:szCs w:val="22"/>
        </w:rPr>
        <w:t>undernutrition and anemia</w:t>
      </w:r>
      <w:r w:rsidR="00B33B3D">
        <w:rPr>
          <w:rFonts w:asciiTheme="majorBidi" w:hAnsiTheme="majorBidi" w:cstheme="majorBidi"/>
          <w:sz w:val="22"/>
          <w:szCs w:val="22"/>
        </w:rPr>
        <w:t xml:space="preserve"> </w:t>
      </w:r>
      <w:r w:rsidR="00B7646D">
        <w:rPr>
          <w:rFonts w:asciiTheme="majorBidi" w:hAnsiTheme="majorBidi" w:cstheme="majorBidi"/>
          <w:sz w:val="22"/>
          <w:szCs w:val="22"/>
        </w:rPr>
        <w:t>in Nepal</w:t>
      </w:r>
      <w:r w:rsidR="00B33B3D">
        <w:rPr>
          <w:rFonts w:asciiTheme="majorBidi" w:hAnsiTheme="majorBidi" w:cstheme="majorBidi"/>
          <w:sz w:val="22"/>
          <w:szCs w:val="22"/>
        </w:rPr>
        <w:t xml:space="preserve">. </w:t>
      </w:r>
      <w:r w:rsidR="00B61F4B">
        <w:rPr>
          <w:rFonts w:asciiTheme="majorBidi" w:hAnsiTheme="majorBidi" w:cstheme="majorBidi"/>
          <w:sz w:val="22"/>
          <w:szCs w:val="22"/>
        </w:rPr>
        <w:t>It</w:t>
      </w:r>
      <w:r w:rsidR="00101BB6">
        <w:rPr>
          <w:rFonts w:asciiTheme="majorBidi" w:hAnsiTheme="majorBidi" w:cstheme="majorBidi"/>
          <w:sz w:val="22"/>
          <w:szCs w:val="22"/>
        </w:rPr>
        <w:t xml:space="preserve"> also</w:t>
      </w:r>
      <w:r w:rsidR="00FB006A">
        <w:rPr>
          <w:rFonts w:asciiTheme="majorBidi" w:hAnsiTheme="majorBidi" w:cstheme="majorBidi"/>
          <w:sz w:val="22"/>
          <w:szCs w:val="22"/>
        </w:rPr>
        <w:t xml:space="preserve"> </w:t>
      </w:r>
      <w:r w:rsidR="00FB006A" w:rsidRPr="00A12542">
        <w:rPr>
          <w:rFonts w:asciiTheme="majorBidi" w:hAnsiTheme="majorBidi" w:cstheme="majorBidi"/>
          <w:sz w:val="22"/>
          <w:szCs w:val="22"/>
        </w:rPr>
        <w:t>assess</w:t>
      </w:r>
      <w:r w:rsidR="00B61F4B">
        <w:rPr>
          <w:rFonts w:asciiTheme="majorBidi" w:hAnsiTheme="majorBidi" w:cstheme="majorBidi"/>
          <w:sz w:val="22"/>
          <w:szCs w:val="22"/>
        </w:rPr>
        <w:t>es</w:t>
      </w:r>
      <w:r w:rsidR="41B73D6D" w:rsidRPr="00A12542">
        <w:rPr>
          <w:rFonts w:asciiTheme="majorBidi" w:hAnsiTheme="majorBidi" w:cstheme="majorBidi"/>
          <w:sz w:val="22"/>
          <w:szCs w:val="22"/>
        </w:rPr>
        <w:t xml:space="preserve"> the association of </w:t>
      </w:r>
      <w:r w:rsidR="356F6B48" w:rsidRPr="00A12542">
        <w:rPr>
          <w:rFonts w:asciiTheme="majorBidi" w:hAnsiTheme="majorBidi" w:cstheme="majorBidi"/>
          <w:sz w:val="22"/>
          <w:szCs w:val="22"/>
        </w:rPr>
        <w:t>undernutrition, anemia</w:t>
      </w:r>
      <w:r w:rsidR="00B61F4B">
        <w:rPr>
          <w:rFonts w:asciiTheme="majorBidi" w:hAnsiTheme="majorBidi" w:cstheme="majorBidi"/>
          <w:sz w:val="22"/>
          <w:szCs w:val="22"/>
        </w:rPr>
        <w:t>,</w:t>
      </w:r>
      <w:r w:rsidR="356F6B48" w:rsidRPr="00A12542">
        <w:rPr>
          <w:rFonts w:asciiTheme="majorBidi" w:hAnsiTheme="majorBidi" w:cstheme="majorBidi"/>
          <w:sz w:val="22"/>
          <w:szCs w:val="22"/>
        </w:rPr>
        <w:t xml:space="preserve"> and </w:t>
      </w:r>
      <w:r w:rsidR="41B73D6D" w:rsidRPr="00A12542">
        <w:rPr>
          <w:rFonts w:asciiTheme="majorBidi" w:hAnsiTheme="majorBidi" w:cstheme="majorBidi"/>
          <w:sz w:val="22"/>
          <w:szCs w:val="22"/>
        </w:rPr>
        <w:t xml:space="preserve">co-existence of </w:t>
      </w:r>
      <w:r w:rsidR="21739230" w:rsidRPr="00A12542">
        <w:rPr>
          <w:rFonts w:asciiTheme="majorBidi" w:hAnsiTheme="majorBidi" w:cstheme="majorBidi"/>
          <w:sz w:val="22"/>
          <w:szCs w:val="22"/>
        </w:rPr>
        <w:t>undernutrition</w:t>
      </w:r>
      <w:r w:rsidR="00B24196">
        <w:rPr>
          <w:rFonts w:asciiTheme="majorBidi" w:hAnsiTheme="majorBidi" w:cstheme="majorBidi"/>
          <w:sz w:val="22"/>
          <w:szCs w:val="22"/>
        </w:rPr>
        <w:t xml:space="preserve"> </w:t>
      </w:r>
      <w:r w:rsidR="41B73D6D" w:rsidRPr="00A12542">
        <w:rPr>
          <w:rFonts w:asciiTheme="majorBidi" w:hAnsiTheme="majorBidi" w:cstheme="majorBidi"/>
          <w:sz w:val="22"/>
          <w:szCs w:val="22"/>
        </w:rPr>
        <w:t>with</w:t>
      </w:r>
      <w:r w:rsidR="4D2CDBB7" w:rsidRPr="00A12542">
        <w:rPr>
          <w:rFonts w:asciiTheme="majorBidi" w:hAnsiTheme="majorBidi" w:cstheme="majorBidi"/>
          <w:sz w:val="22"/>
          <w:szCs w:val="22"/>
        </w:rPr>
        <w:t xml:space="preserve"> </w:t>
      </w:r>
      <w:r w:rsidR="33E16679" w:rsidRPr="00A12542">
        <w:rPr>
          <w:rFonts w:asciiTheme="majorBidi" w:hAnsiTheme="majorBidi" w:cstheme="majorBidi"/>
          <w:sz w:val="22"/>
          <w:szCs w:val="22"/>
        </w:rPr>
        <w:t xml:space="preserve">household economic </w:t>
      </w:r>
      <w:r w:rsidR="356F6B48" w:rsidRPr="00A12542">
        <w:rPr>
          <w:rFonts w:asciiTheme="majorBidi" w:hAnsiTheme="majorBidi" w:cstheme="majorBidi"/>
          <w:sz w:val="22"/>
          <w:szCs w:val="22"/>
        </w:rPr>
        <w:t xml:space="preserve">status, </w:t>
      </w:r>
      <w:r w:rsidR="00B61F4B">
        <w:rPr>
          <w:rFonts w:asciiTheme="majorBidi" w:hAnsiTheme="majorBidi" w:cstheme="majorBidi"/>
          <w:sz w:val="22"/>
          <w:szCs w:val="22"/>
        </w:rPr>
        <w:t xml:space="preserve">maternal education </w:t>
      </w:r>
      <w:r w:rsidR="53752DF2" w:rsidRPr="00A12542">
        <w:rPr>
          <w:rFonts w:asciiTheme="majorBidi" w:hAnsiTheme="majorBidi" w:cstheme="majorBidi"/>
          <w:sz w:val="22"/>
          <w:szCs w:val="22"/>
        </w:rPr>
        <w:t>and nutritional status</w:t>
      </w:r>
      <w:r w:rsidR="21739230" w:rsidRPr="00A12542">
        <w:rPr>
          <w:rFonts w:asciiTheme="majorBidi" w:hAnsiTheme="majorBidi" w:cstheme="majorBidi"/>
          <w:sz w:val="22"/>
          <w:szCs w:val="22"/>
        </w:rPr>
        <w:t xml:space="preserve">, </w:t>
      </w:r>
      <w:r w:rsidR="33E16679" w:rsidRPr="00A12542">
        <w:rPr>
          <w:rFonts w:asciiTheme="majorBidi" w:hAnsiTheme="majorBidi" w:cstheme="majorBidi"/>
          <w:sz w:val="22"/>
          <w:szCs w:val="22"/>
        </w:rPr>
        <w:t xml:space="preserve">and </w:t>
      </w:r>
      <w:r w:rsidR="41C8D7B0" w:rsidRPr="00A12542">
        <w:rPr>
          <w:rFonts w:asciiTheme="majorBidi" w:hAnsiTheme="majorBidi" w:cstheme="majorBidi"/>
          <w:sz w:val="22"/>
          <w:szCs w:val="22"/>
        </w:rPr>
        <w:t xml:space="preserve">exposure to </w:t>
      </w:r>
      <w:r w:rsidR="00B7646D">
        <w:rPr>
          <w:rFonts w:asciiTheme="majorBidi" w:hAnsiTheme="majorBidi" w:cstheme="majorBidi"/>
          <w:sz w:val="22"/>
          <w:szCs w:val="22"/>
        </w:rPr>
        <w:t xml:space="preserve">televised or broadcasted </w:t>
      </w:r>
      <w:r w:rsidR="41C8D7B0" w:rsidRPr="00A12542">
        <w:rPr>
          <w:rFonts w:asciiTheme="majorBidi" w:hAnsiTheme="majorBidi" w:cstheme="majorBidi"/>
          <w:sz w:val="22"/>
          <w:szCs w:val="22"/>
        </w:rPr>
        <w:t xml:space="preserve">health programs </w:t>
      </w:r>
      <w:r w:rsidR="41B73D6D" w:rsidRPr="00A12542">
        <w:rPr>
          <w:rFonts w:asciiTheme="majorBidi" w:hAnsiTheme="majorBidi" w:cstheme="majorBidi"/>
          <w:sz w:val="22"/>
          <w:szCs w:val="22"/>
        </w:rPr>
        <w:t xml:space="preserve">among </w:t>
      </w:r>
      <w:r w:rsidR="00B7646D">
        <w:rPr>
          <w:rFonts w:asciiTheme="majorBidi" w:hAnsiTheme="majorBidi" w:cstheme="majorBidi"/>
          <w:sz w:val="22"/>
          <w:szCs w:val="22"/>
        </w:rPr>
        <w:t>children</w:t>
      </w:r>
      <w:r w:rsidR="00B61F4B">
        <w:rPr>
          <w:rFonts w:asciiTheme="majorBidi" w:hAnsiTheme="majorBidi" w:cstheme="majorBidi"/>
          <w:sz w:val="22"/>
          <w:szCs w:val="22"/>
        </w:rPr>
        <w:t xml:space="preserve"> aged</w:t>
      </w:r>
      <w:r w:rsidR="00B7646D">
        <w:rPr>
          <w:rFonts w:asciiTheme="majorBidi" w:hAnsiTheme="majorBidi" w:cstheme="majorBidi"/>
          <w:sz w:val="22"/>
          <w:szCs w:val="22"/>
        </w:rPr>
        <w:t xml:space="preserve"> </w:t>
      </w:r>
      <w:r w:rsidR="41B73D6D" w:rsidRPr="00A12542">
        <w:rPr>
          <w:rFonts w:asciiTheme="majorBidi" w:hAnsiTheme="majorBidi" w:cstheme="majorBidi"/>
          <w:sz w:val="22"/>
          <w:szCs w:val="22"/>
        </w:rPr>
        <w:t xml:space="preserve">6-59 months in Nepal. </w:t>
      </w:r>
      <w:r w:rsidR="00B0587A" w:rsidRPr="00B0587A">
        <w:rPr>
          <w:rFonts w:asciiTheme="majorBidi" w:hAnsiTheme="majorBidi" w:cstheme="majorBidi"/>
          <w:sz w:val="22"/>
          <w:szCs w:val="22"/>
        </w:rPr>
        <w:t>By identifying these factors, this study aims to inform the development of targeted interventions and policies designed to mitigate malnutrition within this vulnerable population, thereby enhancing child health outcomes and alleviating the burden of malnutrition in Nepal</w:t>
      </w:r>
      <w:r w:rsidR="343CA3E8" w:rsidRPr="00A12542">
        <w:rPr>
          <w:rFonts w:asciiTheme="majorBidi" w:hAnsiTheme="majorBidi" w:cstheme="majorBidi"/>
          <w:sz w:val="22"/>
          <w:szCs w:val="22"/>
        </w:rPr>
        <w:t>.</w:t>
      </w:r>
    </w:p>
    <w:p w14:paraId="7F9EA6D3" w14:textId="77777777" w:rsidR="00D22E1C" w:rsidRPr="00A12542" w:rsidRDefault="00D22E1C" w:rsidP="00775DF7">
      <w:pPr>
        <w:spacing w:line="360" w:lineRule="auto"/>
        <w:jc w:val="both"/>
        <w:rPr>
          <w:rFonts w:asciiTheme="majorBidi" w:hAnsiTheme="majorBidi" w:cstheme="majorBidi"/>
          <w:b/>
          <w:bCs/>
          <w:sz w:val="22"/>
          <w:szCs w:val="22"/>
        </w:rPr>
      </w:pPr>
    </w:p>
    <w:p w14:paraId="0CC175BF" w14:textId="02A5E325" w:rsidR="000213CB" w:rsidRPr="00A12542" w:rsidRDefault="000213CB" w:rsidP="00775DF7">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Methods</w:t>
      </w:r>
    </w:p>
    <w:p w14:paraId="08FD1290" w14:textId="10615FD3" w:rsidR="00D22E1C" w:rsidRPr="00A12542" w:rsidRDefault="000001ED"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Data source</w:t>
      </w:r>
    </w:p>
    <w:p w14:paraId="423F102E" w14:textId="5A077E80" w:rsidR="00CB6F93" w:rsidRPr="00A12542" w:rsidRDefault="002E1DCA" w:rsidP="00775DF7">
      <w:pPr>
        <w:spacing w:line="360" w:lineRule="auto"/>
        <w:jc w:val="both"/>
        <w:rPr>
          <w:rFonts w:asciiTheme="majorBidi" w:hAnsiTheme="majorBidi" w:cstheme="majorBidi"/>
          <w:i/>
          <w:iCs/>
          <w:sz w:val="22"/>
          <w:szCs w:val="22"/>
        </w:rPr>
      </w:pPr>
      <w:r w:rsidRPr="00A12542">
        <w:rPr>
          <w:rFonts w:asciiTheme="majorBidi" w:hAnsiTheme="majorBidi" w:cstheme="majorBidi"/>
          <w:sz w:val="22"/>
          <w:szCs w:val="22"/>
        </w:rPr>
        <w:t>In this study,</w:t>
      </w:r>
      <w:r w:rsidR="009B4897" w:rsidRPr="00A12542">
        <w:rPr>
          <w:rFonts w:asciiTheme="majorBidi" w:hAnsiTheme="majorBidi" w:cstheme="majorBidi"/>
          <w:sz w:val="22"/>
          <w:szCs w:val="22"/>
        </w:rPr>
        <w:t xml:space="preserve"> </w:t>
      </w:r>
      <w:r w:rsidRPr="00A12542">
        <w:rPr>
          <w:rFonts w:asciiTheme="majorBidi" w:hAnsiTheme="majorBidi" w:cstheme="majorBidi"/>
          <w:sz w:val="22"/>
          <w:szCs w:val="22"/>
        </w:rPr>
        <w:t>w</w:t>
      </w:r>
      <w:r w:rsidR="009358FF" w:rsidRPr="00A12542">
        <w:rPr>
          <w:rFonts w:asciiTheme="majorBidi" w:hAnsiTheme="majorBidi" w:cstheme="majorBidi"/>
          <w:sz w:val="22"/>
          <w:szCs w:val="22"/>
        </w:rPr>
        <w:t xml:space="preserve">e analyzed </w:t>
      </w:r>
      <w:r w:rsidR="009B4897" w:rsidRPr="00A12542">
        <w:rPr>
          <w:rFonts w:asciiTheme="majorBidi" w:hAnsiTheme="majorBidi" w:cstheme="majorBidi"/>
          <w:sz w:val="22"/>
          <w:szCs w:val="22"/>
        </w:rPr>
        <w:t>data from</w:t>
      </w:r>
      <w:r w:rsidR="00D06667">
        <w:rPr>
          <w:rFonts w:asciiTheme="majorBidi" w:hAnsiTheme="majorBidi" w:cstheme="majorBidi"/>
          <w:sz w:val="22"/>
          <w:szCs w:val="22"/>
        </w:rPr>
        <w:t xml:space="preserve"> the</w:t>
      </w:r>
      <w:r w:rsidR="009B4897" w:rsidRPr="00A12542">
        <w:rPr>
          <w:rFonts w:asciiTheme="majorBidi" w:hAnsiTheme="majorBidi" w:cstheme="majorBidi"/>
          <w:sz w:val="22"/>
          <w:szCs w:val="22"/>
        </w:rPr>
        <w:t xml:space="preserve"> </w:t>
      </w:r>
      <w:r w:rsidR="009358FF" w:rsidRPr="00A12542">
        <w:rPr>
          <w:rFonts w:asciiTheme="majorBidi" w:hAnsiTheme="majorBidi" w:cstheme="majorBidi"/>
          <w:sz w:val="22"/>
          <w:szCs w:val="22"/>
        </w:rPr>
        <w:t>Nepal Health Demographic Survey</w:t>
      </w:r>
      <w:r w:rsidR="000001ED" w:rsidRPr="00A12542">
        <w:rPr>
          <w:rFonts w:asciiTheme="majorBidi" w:hAnsiTheme="majorBidi" w:cstheme="majorBidi"/>
          <w:sz w:val="22"/>
          <w:szCs w:val="22"/>
        </w:rPr>
        <w:t xml:space="preserve"> (NDHS)</w:t>
      </w:r>
      <w:r w:rsidR="00B111C5" w:rsidRPr="00A12542">
        <w:rPr>
          <w:rFonts w:asciiTheme="majorBidi" w:hAnsiTheme="majorBidi" w:cstheme="majorBidi"/>
          <w:sz w:val="22"/>
          <w:szCs w:val="22"/>
        </w:rPr>
        <w:t xml:space="preserve"> </w:t>
      </w:r>
      <w:r w:rsidR="009B4897" w:rsidRPr="00A12542">
        <w:rPr>
          <w:rFonts w:asciiTheme="majorBidi" w:hAnsiTheme="majorBidi" w:cstheme="majorBidi"/>
          <w:sz w:val="22"/>
          <w:szCs w:val="22"/>
        </w:rPr>
        <w:t xml:space="preserve">conducted in </w:t>
      </w:r>
      <w:r w:rsidR="009358FF" w:rsidRPr="00A12542">
        <w:rPr>
          <w:rFonts w:asciiTheme="majorBidi" w:hAnsiTheme="majorBidi" w:cstheme="majorBidi"/>
          <w:sz w:val="22"/>
          <w:szCs w:val="22"/>
        </w:rPr>
        <w:t>2022</w:t>
      </w:r>
      <w:r w:rsidR="00FA5746">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{"citationID":"HG3nd5og","properties":{"formattedCitation":"[21]","plainCitation":"[21]","noteIndex":0},"citationItems":[{"id":2074,"uris":["http://zotero.org/users/3118180/items/A29UU767"],"itemData":{"id":2074,"type":"webpage","title":"The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[21]</w:t>
      </w:r>
      <w:r w:rsidR="009C4F0B" w:rsidRPr="00A12542">
        <w:rPr>
          <w:rFonts w:asciiTheme="majorBidi" w:hAnsiTheme="majorBidi" w:cstheme="majorBidi"/>
          <w:sz w:val="22"/>
          <w:szCs w:val="22"/>
        </w:rPr>
        <w:fldChar w:fldCharType="end"/>
      </w:r>
      <w:r w:rsidR="009358FF" w:rsidRPr="00A12542">
        <w:rPr>
          <w:rFonts w:asciiTheme="majorBidi" w:hAnsiTheme="majorBidi" w:cstheme="majorBidi"/>
          <w:sz w:val="22"/>
          <w:szCs w:val="22"/>
        </w:rPr>
        <w:t xml:space="preserve">. </w:t>
      </w:r>
      <w:r w:rsidR="000001ED" w:rsidRPr="00A12542">
        <w:rPr>
          <w:rFonts w:asciiTheme="majorBidi" w:hAnsiTheme="majorBidi" w:cstheme="majorBidi"/>
          <w:sz w:val="22"/>
          <w:szCs w:val="22"/>
        </w:rPr>
        <w:t xml:space="preserve">NDHS </w:t>
      </w:r>
      <w:ins w:id="46" w:author="Bikram Adhikari (bdhikari)" w:date="2025-10-16T14:44:00Z" w16du:dateUtc="2025-10-16T19:44:00Z">
        <w:r w:rsidR="00630265">
          <w:rPr>
            <w:rFonts w:asciiTheme="majorBidi" w:hAnsiTheme="majorBidi" w:cstheme="majorBidi"/>
            <w:sz w:val="22"/>
            <w:szCs w:val="22"/>
          </w:rPr>
          <w:t xml:space="preserve">2022 </w:t>
        </w:r>
      </w:ins>
      <w:r w:rsidR="000001ED" w:rsidRPr="00A12542">
        <w:rPr>
          <w:rFonts w:asciiTheme="majorBidi" w:hAnsiTheme="majorBidi" w:cstheme="majorBidi"/>
          <w:sz w:val="22"/>
          <w:szCs w:val="22"/>
        </w:rPr>
        <w:t>is</w:t>
      </w:r>
      <w:r w:rsidR="009358FF" w:rsidRPr="00A12542">
        <w:rPr>
          <w:rFonts w:asciiTheme="majorBidi" w:hAnsiTheme="majorBidi" w:cstheme="majorBidi"/>
          <w:sz w:val="22"/>
          <w:szCs w:val="22"/>
        </w:rPr>
        <w:t xml:space="preserve"> the nationally representative survey implemented by New ERA under the aegis of the Ministry of Health and Population (MoHP) with the technical support of ICF International</w:t>
      </w:r>
      <w:r w:rsidR="00B111C5" w:rsidRPr="00A12542">
        <w:rPr>
          <w:rFonts w:asciiTheme="majorBidi" w:hAnsiTheme="majorBidi" w:cstheme="majorBidi"/>
          <w:sz w:val="22"/>
          <w:szCs w:val="22"/>
        </w:rPr>
        <w:t xml:space="preserve"> and </w:t>
      </w:r>
      <w:r w:rsidR="009358FF" w:rsidRPr="00A12542">
        <w:rPr>
          <w:rFonts w:asciiTheme="majorBidi" w:hAnsiTheme="majorBidi" w:cstheme="majorBidi"/>
          <w:sz w:val="22"/>
          <w:szCs w:val="22"/>
        </w:rPr>
        <w:t>fund</w:t>
      </w:r>
      <w:r w:rsidR="00B111C5" w:rsidRPr="00A12542">
        <w:rPr>
          <w:rFonts w:asciiTheme="majorBidi" w:hAnsiTheme="majorBidi" w:cstheme="majorBidi"/>
          <w:sz w:val="22"/>
          <w:szCs w:val="22"/>
        </w:rPr>
        <w:t>ing from</w:t>
      </w:r>
      <w:r w:rsidR="009358FF" w:rsidRPr="00A12542">
        <w:rPr>
          <w:rFonts w:asciiTheme="majorBidi" w:hAnsiTheme="majorBidi" w:cstheme="majorBidi"/>
          <w:sz w:val="22"/>
          <w:szCs w:val="22"/>
        </w:rPr>
        <w:t xml:space="preserve"> the U</w:t>
      </w:r>
      <w:r w:rsidR="00B0587A">
        <w:rPr>
          <w:rFonts w:asciiTheme="majorBidi" w:hAnsiTheme="majorBidi" w:cstheme="majorBidi"/>
          <w:sz w:val="22"/>
          <w:szCs w:val="22"/>
        </w:rPr>
        <w:t xml:space="preserve">nited </w:t>
      </w:r>
      <w:r w:rsidR="009358FF" w:rsidRPr="00A12542">
        <w:rPr>
          <w:rFonts w:asciiTheme="majorBidi" w:hAnsiTheme="majorBidi" w:cstheme="majorBidi"/>
          <w:sz w:val="22"/>
          <w:szCs w:val="22"/>
        </w:rPr>
        <w:t>S</w:t>
      </w:r>
      <w:r w:rsidR="00B0587A">
        <w:rPr>
          <w:rFonts w:asciiTheme="majorBidi" w:hAnsiTheme="majorBidi" w:cstheme="majorBidi"/>
          <w:sz w:val="22"/>
          <w:szCs w:val="22"/>
        </w:rPr>
        <w:t>tates</w:t>
      </w:r>
      <w:r w:rsidR="009358FF" w:rsidRPr="00A12542">
        <w:rPr>
          <w:rFonts w:asciiTheme="majorBidi" w:hAnsiTheme="majorBidi" w:cstheme="majorBidi"/>
          <w:sz w:val="22"/>
          <w:szCs w:val="22"/>
        </w:rPr>
        <w:t xml:space="preserve"> Agency for International Development (USAID)</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{"citationID":"aqCospft","properties":{"formattedCitation":"[13]","plainCitation":"[13]","noteIndex":0},"citationItems":[{"id":653,"uris":["http://zotero.org/users/3118180/items/V9GGFC5V"],"itemData":{"id":653,"type":"report","event-place":"Kathmandu,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[13]</w:t>
      </w:r>
      <w:r w:rsidR="009C4F0B" w:rsidRPr="00A12542">
        <w:rPr>
          <w:rFonts w:asciiTheme="majorBidi" w:hAnsiTheme="majorBidi" w:cstheme="majorBidi"/>
          <w:sz w:val="22"/>
          <w:szCs w:val="22"/>
        </w:rPr>
        <w:fldChar w:fldCharType="end"/>
      </w:r>
      <w:r w:rsidR="009358FF" w:rsidRPr="00A12542">
        <w:rPr>
          <w:rFonts w:asciiTheme="majorBidi" w:hAnsiTheme="majorBidi" w:cstheme="majorBidi"/>
          <w:sz w:val="22"/>
          <w:szCs w:val="22"/>
        </w:rPr>
        <w:t>.</w:t>
      </w:r>
      <w:ins w:id="47" w:author="Bikram Adhikari (bdhikari)" w:date="2025-10-16T14:52:00Z" w16du:dateUtc="2025-10-16T19:52:00Z">
        <w:r w:rsidR="00B1612B">
          <w:rPr>
            <w:rFonts w:asciiTheme="majorBidi" w:hAnsiTheme="majorBidi" w:cstheme="majorBidi"/>
            <w:sz w:val="22"/>
            <w:szCs w:val="22"/>
          </w:rPr>
          <w:t xml:space="preserve"> </w:t>
        </w:r>
        <w:r w:rsidR="005975C2">
          <w:rPr>
            <w:rFonts w:asciiTheme="majorBidi" w:hAnsiTheme="majorBidi" w:cstheme="majorBidi"/>
            <w:sz w:val="22"/>
            <w:szCs w:val="22"/>
          </w:rPr>
          <w:t xml:space="preserve">This survey was conducted </w:t>
        </w:r>
        <w:r w:rsidR="005975C2" w:rsidRPr="005975C2">
          <w:rPr>
            <w:rFonts w:asciiTheme="majorBidi" w:hAnsiTheme="majorBidi" w:cstheme="majorBidi"/>
            <w:sz w:val="22"/>
            <w:szCs w:val="22"/>
          </w:rPr>
          <w:t>to provide estimates of key demographic and health indicators at the national and provincial levels.</w:t>
        </w:r>
      </w:ins>
      <w:ins w:id="48" w:author="Bikram Adhikari (bdhikari)" w:date="2025-10-16T14:53:00Z" w16du:dateUtc="2025-10-16T19:53:00Z">
        <w:r w:rsidR="00AB4761">
          <w:rPr>
            <w:rFonts w:asciiTheme="majorBidi" w:hAnsiTheme="majorBidi" w:cstheme="majorBidi"/>
            <w:sz w:val="22"/>
            <w:szCs w:val="22"/>
          </w:rPr>
          <w:t xml:space="preserve"> This s</w:t>
        </w:r>
        <w:r w:rsidR="00B035DF">
          <w:rPr>
            <w:rFonts w:asciiTheme="majorBidi" w:hAnsiTheme="majorBidi" w:cstheme="majorBidi"/>
            <w:sz w:val="22"/>
            <w:szCs w:val="22"/>
          </w:rPr>
          <w:t>tudy</w:t>
        </w:r>
        <w:r w:rsidR="00AB4761">
          <w:rPr>
            <w:rFonts w:asciiTheme="majorBidi" w:hAnsiTheme="majorBidi" w:cstheme="majorBidi"/>
            <w:sz w:val="22"/>
            <w:szCs w:val="22"/>
          </w:rPr>
          <w:t xml:space="preserve"> </w:t>
        </w:r>
        <w:r w:rsidR="00AB4761" w:rsidRPr="00AB4761">
          <w:rPr>
            <w:rFonts w:asciiTheme="majorBidi" w:hAnsiTheme="majorBidi" w:cstheme="majorBidi"/>
            <w:sz w:val="22"/>
            <w:szCs w:val="22"/>
          </w:rPr>
          <w:t xml:space="preserve">included </w:t>
        </w:r>
      </w:ins>
      <w:ins w:id="49" w:author="Bikram Adhikari (bdhikari)" w:date="2025-10-16T14:55:00Z" w16du:dateUtc="2025-10-16T19:55:00Z">
        <w:r w:rsidR="000C4C47">
          <w:rPr>
            <w:rFonts w:asciiTheme="majorBidi" w:hAnsiTheme="majorBidi" w:cstheme="majorBidi"/>
            <w:sz w:val="22"/>
            <w:szCs w:val="22"/>
          </w:rPr>
          <w:t>13</w:t>
        </w:r>
        <w:r w:rsidR="006F1B94">
          <w:rPr>
            <w:rFonts w:asciiTheme="majorBidi" w:hAnsiTheme="majorBidi" w:cstheme="majorBidi"/>
            <w:sz w:val="22"/>
            <w:szCs w:val="22"/>
          </w:rPr>
          <w:t>, 786</w:t>
        </w:r>
      </w:ins>
      <w:ins w:id="50" w:author="Bikram Adhikari (bdhikari)" w:date="2025-10-16T14:53:00Z" w16du:dateUtc="2025-10-16T19:53:00Z">
        <w:r w:rsidR="00AB4761" w:rsidRPr="00AB4761">
          <w:rPr>
            <w:rFonts w:asciiTheme="majorBidi" w:hAnsiTheme="majorBidi" w:cstheme="majorBidi"/>
            <w:sz w:val="22"/>
            <w:szCs w:val="22"/>
          </w:rPr>
          <w:t xml:space="preserve"> households, from which information on </w:t>
        </w:r>
      </w:ins>
      <w:ins w:id="51" w:author="Bikram Adhikari (bdhikari)" w:date="2025-10-16T14:55:00Z">
        <w:r w:rsidR="00122187" w:rsidRPr="00122187">
          <w:rPr>
            <w:rFonts w:asciiTheme="majorBidi" w:hAnsiTheme="majorBidi" w:cstheme="majorBidi"/>
            <w:sz w:val="22"/>
            <w:szCs w:val="22"/>
          </w:rPr>
          <w:t>14,845</w:t>
        </w:r>
      </w:ins>
      <w:ins w:id="52" w:author="Bikram Adhikari (bdhikari)" w:date="2025-10-16T14:55:00Z" w16du:dateUtc="2025-10-16T19:55:00Z">
        <w:r w:rsidR="00122187">
          <w:rPr>
            <w:rFonts w:asciiTheme="majorBidi" w:hAnsiTheme="majorBidi" w:cstheme="majorBidi"/>
            <w:sz w:val="22"/>
            <w:szCs w:val="22"/>
          </w:rPr>
          <w:t xml:space="preserve"> </w:t>
        </w:r>
      </w:ins>
      <w:ins w:id="53" w:author="Bikram Adhikari (bdhikari)" w:date="2025-10-16T14:53:00Z" w16du:dateUtc="2025-10-16T19:53:00Z">
        <w:r w:rsidR="00AB4761" w:rsidRPr="00AB4761">
          <w:rPr>
            <w:rFonts w:asciiTheme="majorBidi" w:hAnsiTheme="majorBidi" w:cstheme="majorBidi"/>
            <w:sz w:val="22"/>
            <w:szCs w:val="22"/>
          </w:rPr>
          <w:t xml:space="preserve">women aged 15–49 years and </w:t>
        </w:r>
      </w:ins>
      <w:ins w:id="54" w:author="Bikram Adhikari (bdhikari)" w:date="2025-10-16T14:55:00Z" w16du:dateUtc="2025-10-16T19:55:00Z">
        <w:r w:rsidR="00122187">
          <w:rPr>
            <w:rFonts w:asciiTheme="majorBidi" w:hAnsiTheme="majorBidi" w:cstheme="majorBidi"/>
            <w:sz w:val="22"/>
            <w:szCs w:val="22"/>
          </w:rPr>
          <w:t>4,913</w:t>
        </w:r>
      </w:ins>
      <w:ins w:id="55" w:author="Bikram Adhikari (bdhikari)" w:date="2025-10-16T14:53:00Z" w16du:dateUtc="2025-10-16T19:53:00Z">
        <w:r w:rsidR="00AB4761" w:rsidRPr="00AB4761">
          <w:rPr>
            <w:rFonts w:asciiTheme="majorBidi" w:hAnsiTheme="majorBidi" w:cstheme="majorBidi"/>
            <w:sz w:val="22"/>
            <w:szCs w:val="22"/>
          </w:rPr>
          <w:t xml:space="preserve"> </w:t>
        </w:r>
      </w:ins>
      <w:ins w:id="56" w:author="Bikram Adhikari (bdhikari)" w:date="2025-10-16T14:55:00Z" w16du:dateUtc="2025-10-16T19:55:00Z">
        <w:r w:rsidR="00122187">
          <w:rPr>
            <w:rFonts w:asciiTheme="majorBidi" w:hAnsiTheme="majorBidi" w:cstheme="majorBidi"/>
            <w:sz w:val="22"/>
            <w:szCs w:val="22"/>
          </w:rPr>
          <w:t>men a</w:t>
        </w:r>
      </w:ins>
      <w:ins w:id="57" w:author="Bikram Adhikari (bdhikari)" w:date="2025-10-16T14:56:00Z" w16du:dateUtc="2025-10-16T19:56:00Z">
        <w:r w:rsidR="00122187">
          <w:rPr>
            <w:rFonts w:asciiTheme="majorBidi" w:hAnsiTheme="majorBidi" w:cstheme="majorBidi"/>
            <w:sz w:val="22"/>
            <w:szCs w:val="22"/>
          </w:rPr>
          <w:t xml:space="preserve">ged 15-49 years and </w:t>
        </w:r>
      </w:ins>
      <w:ins w:id="58" w:author="Bikram Adhikari (bdhikari)" w:date="2025-10-16T15:10:00Z" w16du:dateUtc="2025-10-16T20:10:00Z">
        <w:r w:rsidR="00145FF7" w:rsidRPr="00145FF7">
          <w:rPr>
            <w:rFonts w:asciiTheme="majorBidi" w:hAnsiTheme="majorBidi" w:cstheme="majorBidi"/>
            <w:sz w:val="22"/>
            <w:szCs w:val="22"/>
            <w:highlight w:val="yellow"/>
            <w:rPrChange w:id="59" w:author="Bikram Adhikari (bdhikari)" w:date="2025-10-16T15:10:00Z" w16du:dateUtc="2025-10-16T20:10:00Z">
              <w:rPr>
                <w:rFonts w:asciiTheme="majorBidi" w:hAnsiTheme="majorBidi" w:cstheme="majorBidi"/>
                <w:sz w:val="22"/>
                <w:szCs w:val="22"/>
              </w:rPr>
            </w:rPrChange>
          </w:rPr>
          <w:t>2</w:t>
        </w:r>
      </w:ins>
      <w:ins w:id="60" w:author="Bikram Adhikari (bdhikari)" w:date="2025-10-16T15:44:00Z" w16du:dateUtc="2025-10-16T20:44:00Z">
        <w:r w:rsidR="00121C86">
          <w:rPr>
            <w:rFonts w:asciiTheme="majorBidi" w:hAnsiTheme="majorBidi" w:cstheme="majorBidi"/>
            <w:sz w:val="22"/>
            <w:szCs w:val="22"/>
            <w:highlight w:val="yellow"/>
          </w:rPr>
          <w:t>,</w:t>
        </w:r>
      </w:ins>
      <w:ins w:id="61" w:author="Bikram Adhikari (bdhikari)" w:date="2025-10-16T15:10:00Z" w16du:dateUtc="2025-10-16T20:10:00Z">
        <w:r w:rsidR="00145FF7" w:rsidRPr="00145FF7">
          <w:rPr>
            <w:rFonts w:asciiTheme="majorBidi" w:hAnsiTheme="majorBidi" w:cstheme="majorBidi"/>
            <w:sz w:val="22"/>
            <w:szCs w:val="22"/>
            <w:highlight w:val="yellow"/>
            <w:rPrChange w:id="62" w:author="Bikram Adhikari (bdhikari)" w:date="2025-10-16T15:10:00Z" w16du:dateUtc="2025-10-16T20:10:00Z">
              <w:rPr>
                <w:rFonts w:asciiTheme="majorBidi" w:hAnsiTheme="majorBidi" w:cstheme="majorBidi"/>
                <w:sz w:val="22"/>
                <w:szCs w:val="22"/>
              </w:rPr>
            </w:rPrChange>
          </w:rPr>
          <w:t>643</w:t>
        </w:r>
        <w:r w:rsidR="00145FF7">
          <w:rPr>
            <w:rFonts w:asciiTheme="majorBidi" w:hAnsiTheme="majorBidi" w:cstheme="majorBidi"/>
            <w:sz w:val="22"/>
            <w:szCs w:val="22"/>
          </w:rPr>
          <w:t xml:space="preserve"> </w:t>
        </w:r>
      </w:ins>
      <w:ins w:id="63" w:author="Bikram Adhikari (bdhikari)" w:date="2025-10-16T14:53:00Z" w16du:dateUtc="2025-10-16T19:53:00Z">
        <w:r w:rsidR="00AB4761" w:rsidRPr="00AB4761">
          <w:rPr>
            <w:rFonts w:asciiTheme="majorBidi" w:hAnsiTheme="majorBidi" w:cstheme="majorBidi"/>
            <w:sz w:val="22"/>
            <w:szCs w:val="22"/>
          </w:rPr>
          <w:t xml:space="preserve">children </w:t>
        </w:r>
      </w:ins>
      <w:ins w:id="64" w:author="Bikram Adhikari (bdhikari)" w:date="2025-10-16T15:10:00Z" w16du:dateUtc="2025-10-16T20:10:00Z">
        <w:r w:rsidR="00867D60">
          <w:rPr>
            <w:rFonts w:asciiTheme="majorBidi" w:hAnsiTheme="majorBidi" w:cstheme="majorBidi"/>
            <w:sz w:val="22"/>
            <w:szCs w:val="22"/>
          </w:rPr>
          <w:t>under 5 years</w:t>
        </w:r>
        <w:r w:rsidR="00322BF8">
          <w:rPr>
            <w:rFonts w:asciiTheme="majorBidi" w:hAnsiTheme="majorBidi" w:cstheme="majorBidi"/>
            <w:sz w:val="22"/>
            <w:szCs w:val="22"/>
          </w:rPr>
          <w:t>.</w:t>
        </w:r>
      </w:ins>
    </w:p>
    <w:p w14:paraId="63BE972A" w14:textId="77777777" w:rsidR="0010589C" w:rsidRDefault="0010589C" w:rsidP="00775DF7">
      <w:pPr>
        <w:spacing w:line="360" w:lineRule="auto"/>
        <w:jc w:val="both"/>
        <w:rPr>
          <w:rFonts w:asciiTheme="majorBidi" w:hAnsiTheme="majorBidi" w:cstheme="majorBidi"/>
          <w:i/>
          <w:iCs/>
          <w:sz w:val="22"/>
          <w:szCs w:val="22"/>
        </w:rPr>
      </w:pPr>
    </w:p>
    <w:p w14:paraId="597A605F" w14:textId="2C6CC497" w:rsidR="00CB6F93" w:rsidRPr="00A12542" w:rsidRDefault="00CB6F93"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Ethical approval</w:t>
      </w:r>
    </w:p>
    <w:p w14:paraId="55F62D1C" w14:textId="608AE0F4" w:rsidR="00371D97" w:rsidRPr="00A12542" w:rsidRDefault="00403662" w:rsidP="3F0A6228">
      <w:pPr>
        <w:spacing w:line="360" w:lineRule="auto"/>
        <w:jc w:val="both"/>
        <w:rPr>
          <w:rFonts w:asciiTheme="majorBidi" w:hAnsiTheme="majorBidi" w:cstheme="majorBidi"/>
          <w:sz w:val="22"/>
          <w:szCs w:val="22"/>
        </w:rPr>
      </w:pPr>
      <w:r w:rsidRPr="3F0A6228">
        <w:rPr>
          <w:rFonts w:asciiTheme="majorBidi" w:hAnsiTheme="majorBidi" w:cstheme="majorBidi"/>
          <w:sz w:val="22"/>
          <w:szCs w:val="22"/>
        </w:rPr>
        <w:t>We</w:t>
      </w:r>
      <w:r w:rsidR="009B6771" w:rsidRPr="3F0A6228">
        <w:rPr>
          <w:rFonts w:asciiTheme="majorBidi" w:hAnsiTheme="majorBidi" w:cstheme="majorBidi"/>
          <w:sz w:val="22"/>
          <w:szCs w:val="22"/>
        </w:rPr>
        <w:t xml:space="preserve"> </w:t>
      </w:r>
      <w:r w:rsidR="000466CA" w:rsidRPr="3F0A6228">
        <w:rPr>
          <w:rFonts w:asciiTheme="majorBidi" w:hAnsiTheme="majorBidi" w:cstheme="majorBidi"/>
          <w:sz w:val="22"/>
          <w:szCs w:val="22"/>
        </w:rPr>
        <w:t>received</w:t>
      </w:r>
      <w:r w:rsidRPr="3F0A6228">
        <w:rPr>
          <w:rFonts w:asciiTheme="majorBidi" w:hAnsiTheme="majorBidi" w:cstheme="majorBidi"/>
          <w:sz w:val="22"/>
          <w:szCs w:val="22"/>
        </w:rPr>
        <w:t xml:space="preserve"> permission from </w:t>
      </w:r>
      <w:r w:rsidR="00170897" w:rsidRPr="3F0A6228">
        <w:rPr>
          <w:rFonts w:asciiTheme="majorBidi" w:hAnsiTheme="majorBidi" w:cstheme="majorBidi"/>
          <w:sz w:val="22"/>
          <w:szCs w:val="22"/>
        </w:rPr>
        <w:t xml:space="preserve">the </w:t>
      </w:r>
      <w:r w:rsidR="00217663" w:rsidRPr="3F0A6228">
        <w:rPr>
          <w:rFonts w:asciiTheme="majorBidi" w:hAnsiTheme="majorBidi" w:cstheme="majorBidi"/>
          <w:sz w:val="22"/>
          <w:szCs w:val="22"/>
        </w:rPr>
        <w:t xml:space="preserve">official website of </w:t>
      </w:r>
      <w:r w:rsidRPr="3F0A6228">
        <w:rPr>
          <w:rFonts w:asciiTheme="majorBidi" w:hAnsiTheme="majorBidi" w:cstheme="majorBidi"/>
          <w:sz w:val="22"/>
          <w:szCs w:val="22"/>
        </w:rPr>
        <w:t xml:space="preserve">“the DHS program” </w:t>
      </w:r>
      <w:r w:rsidR="00217663" w:rsidRPr="3F0A6228">
        <w:rPr>
          <w:rFonts w:asciiTheme="majorBidi" w:hAnsiTheme="majorBidi" w:cstheme="majorBidi"/>
          <w:sz w:val="22"/>
          <w:szCs w:val="22"/>
        </w:rPr>
        <w:t>(</w:t>
      </w:r>
      <w:hyperlink r:id="rId7">
        <w:r w:rsidR="00217663" w:rsidRPr="3F0A6228">
          <w:rPr>
            <w:rStyle w:val="Hyperlink"/>
            <w:rFonts w:asciiTheme="majorBidi" w:hAnsiTheme="majorBidi" w:cstheme="majorBidi"/>
            <w:color w:val="auto"/>
            <w:sz w:val="22"/>
            <w:szCs w:val="22"/>
          </w:rPr>
          <w:t>https://www.dhsprogram.com</w:t>
        </w:r>
      </w:hyperlink>
      <w:r w:rsidR="00217663" w:rsidRPr="3F0A6228">
        <w:rPr>
          <w:rStyle w:val="Hyperlink"/>
          <w:rFonts w:asciiTheme="majorBidi" w:hAnsiTheme="majorBidi" w:cstheme="majorBidi"/>
          <w:color w:val="auto"/>
          <w:sz w:val="22"/>
          <w:szCs w:val="22"/>
        </w:rPr>
        <w:t>)</w:t>
      </w:r>
      <w:r w:rsidR="002E7418" w:rsidRPr="3F0A6228">
        <w:rPr>
          <w:rFonts w:asciiTheme="majorBidi" w:hAnsiTheme="majorBidi" w:cstheme="majorBidi"/>
          <w:sz w:val="22"/>
          <w:szCs w:val="22"/>
        </w:rPr>
        <w:t xml:space="preserve"> </w:t>
      </w:r>
      <w:r w:rsidRPr="3F0A6228">
        <w:rPr>
          <w:rFonts w:asciiTheme="majorBidi" w:hAnsiTheme="majorBidi" w:cstheme="majorBidi"/>
          <w:sz w:val="22"/>
          <w:szCs w:val="22"/>
        </w:rPr>
        <w:t>to download and use</w:t>
      </w:r>
      <w:r w:rsidR="00E74F03">
        <w:rPr>
          <w:rFonts w:asciiTheme="majorBidi" w:hAnsiTheme="majorBidi" w:cstheme="majorBidi"/>
          <w:sz w:val="22"/>
          <w:szCs w:val="22"/>
        </w:rPr>
        <w:t xml:space="preserve"> (</w:t>
      </w:r>
      <w:r w:rsidR="004C0A03" w:rsidRPr="00706F39">
        <w:rPr>
          <w:rFonts w:asciiTheme="majorBidi" w:hAnsiTheme="majorBidi" w:cstheme="majorBidi"/>
          <w:i/>
          <w:iCs/>
          <w:sz w:val="22"/>
          <w:szCs w:val="22"/>
        </w:rPr>
        <w:t xml:space="preserve">submitted on: </w:t>
      </w:r>
      <w:r w:rsidR="00BF29A8" w:rsidRPr="00706F39">
        <w:rPr>
          <w:rFonts w:asciiTheme="majorBidi" w:hAnsiTheme="majorBidi" w:cstheme="majorBidi"/>
          <w:i/>
          <w:iCs/>
          <w:sz w:val="22"/>
          <w:szCs w:val="22"/>
        </w:rPr>
        <w:t>0</w:t>
      </w:r>
      <w:r w:rsidR="004C0A03" w:rsidRPr="00706F39">
        <w:rPr>
          <w:rFonts w:asciiTheme="majorBidi" w:hAnsiTheme="majorBidi" w:cstheme="majorBidi"/>
          <w:i/>
          <w:iCs/>
          <w:sz w:val="22"/>
          <w:szCs w:val="22"/>
        </w:rPr>
        <w:t>7</w:t>
      </w:r>
      <w:r w:rsidR="00BF29A8" w:rsidRPr="00706F39">
        <w:rPr>
          <w:rFonts w:asciiTheme="majorBidi" w:hAnsiTheme="majorBidi" w:cstheme="majorBidi"/>
          <w:i/>
          <w:iCs/>
          <w:sz w:val="22"/>
          <w:szCs w:val="22"/>
        </w:rPr>
        <w:t>/25/202</w:t>
      </w:r>
      <w:r w:rsidR="004C0A03" w:rsidRPr="00706F39">
        <w:rPr>
          <w:rFonts w:asciiTheme="majorBidi" w:hAnsiTheme="majorBidi" w:cstheme="majorBidi"/>
          <w:i/>
          <w:iCs/>
          <w:sz w:val="22"/>
          <w:szCs w:val="22"/>
        </w:rPr>
        <w:t>3 and approved on 07/26/2023</w:t>
      </w:r>
      <w:r w:rsidR="004C0A03">
        <w:rPr>
          <w:rFonts w:asciiTheme="majorBidi" w:hAnsiTheme="majorBidi" w:cstheme="majorBidi"/>
          <w:sz w:val="22"/>
          <w:szCs w:val="22"/>
        </w:rPr>
        <w:t xml:space="preserve"> </w:t>
      </w:r>
      <w:r w:rsidR="00E74F03">
        <w:rPr>
          <w:rFonts w:asciiTheme="majorBidi" w:hAnsiTheme="majorBidi" w:cstheme="majorBidi"/>
          <w:sz w:val="22"/>
          <w:szCs w:val="22"/>
        </w:rPr>
        <w:t>)</w:t>
      </w:r>
      <w:r w:rsidRPr="3F0A6228">
        <w:rPr>
          <w:rFonts w:asciiTheme="majorBidi" w:hAnsiTheme="majorBidi" w:cstheme="majorBidi"/>
          <w:sz w:val="22"/>
          <w:szCs w:val="22"/>
        </w:rPr>
        <w:t xml:space="preserve"> NDHS 2022 dataset </w:t>
      </w:r>
      <w:r w:rsidRPr="3F0A6228">
        <w:rPr>
          <w:rFonts w:asciiTheme="majorBidi" w:hAnsiTheme="majorBidi" w:cstheme="majorBidi"/>
          <w:sz w:val="22"/>
          <w:szCs w:val="22"/>
        </w:rPr>
        <w:fldChar w:fldCharType="begin"/>
      </w:r>
      <w:r w:rsidRPr="3F0A6228">
        <w:rPr>
          <w:rFonts w:asciiTheme="majorBidi" w:hAnsiTheme="majorBidi" w:cstheme="majorBidi"/>
          <w:sz w:val="22"/>
          <w:szCs w:val="22"/>
        </w:rPr>
        <w:instrText xml:space="preserve"> ADDIN ZOTERO_ITEM CSL_CITATION {"citationID":"ZoNATZeI","properties":{"formattedCitation":"[21]","plainCitation":"[21]","noteIndex":0},"citationItems":[{"id":2074,"uris":["http://zotero.org/users/3118180/items/A29UU767"],"itemData":{"id":2074,"type":"webpage","title":"The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Pr="3F0A6228">
        <w:rPr>
          <w:rFonts w:asciiTheme="majorBidi" w:hAnsiTheme="majorBidi" w:cstheme="majorBidi"/>
          <w:sz w:val="22"/>
          <w:szCs w:val="22"/>
        </w:rPr>
        <w:fldChar w:fldCharType="separate"/>
      </w:r>
      <w:r w:rsidR="00B62121" w:rsidRPr="3F0A6228">
        <w:rPr>
          <w:rFonts w:ascii="Times New Roman" w:hAnsi="Times New Roman" w:cs="Times New Roman"/>
          <w:sz w:val="22"/>
          <w:szCs w:val="22"/>
        </w:rPr>
        <w:t>[21]</w:t>
      </w:r>
      <w:r w:rsidRPr="3F0A6228">
        <w:rPr>
          <w:rFonts w:asciiTheme="majorBidi" w:hAnsiTheme="majorBidi" w:cstheme="majorBidi"/>
          <w:sz w:val="22"/>
          <w:szCs w:val="22"/>
        </w:rPr>
        <w:fldChar w:fldCharType="end"/>
      </w:r>
      <w:r w:rsidRPr="3F0A6228">
        <w:rPr>
          <w:rFonts w:asciiTheme="majorBidi" w:hAnsiTheme="majorBidi" w:cstheme="majorBidi"/>
          <w:sz w:val="22"/>
          <w:szCs w:val="22"/>
        </w:rPr>
        <w:t xml:space="preserve">. </w:t>
      </w:r>
      <w:r w:rsidR="00CB6F93" w:rsidRPr="3F0A6228">
        <w:rPr>
          <w:rFonts w:asciiTheme="majorBidi" w:hAnsiTheme="majorBidi" w:cstheme="majorBidi"/>
          <w:sz w:val="22"/>
          <w:szCs w:val="22"/>
        </w:rPr>
        <w:t>NHDS</w:t>
      </w:r>
      <w:r w:rsidR="007D6B13" w:rsidRPr="3F0A6228">
        <w:rPr>
          <w:rFonts w:asciiTheme="majorBidi" w:hAnsiTheme="majorBidi" w:cstheme="majorBidi"/>
          <w:sz w:val="22"/>
          <w:szCs w:val="22"/>
        </w:rPr>
        <w:t xml:space="preserve"> 2022</w:t>
      </w:r>
      <w:r w:rsidR="00CB6F93" w:rsidRPr="3F0A6228">
        <w:rPr>
          <w:rFonts w:asciiTheme="majorBidi" w:hAnsiTheme="majorBidi" w:cstheme="majorBidi"/>
          <w:sz w:val="22"/>
          <w:szCs w:val="22"/>
        </w:rPr>
        <w:t xml:space="preserve"> obtained ethical approval from the institutional review board of ICF International, United States of America</w:t>
      </w:r>
      <w:r w:rsidR="00706F39">
        <w:rPr>
          <w:rFonts w:asciiTheme="majorBidi" w:hAnsiTheme="majorBidi" w:cstheme="majorBidi"/>
          <w:sz w:val="22"/>
          <w:szCs w:val="22"/>
        </w:rPr>
        <w:t xml:space="preserve"> </w:t>
      </w:r>
      <w:r w:rsidR="00706F39" w:rsidRPr="00706F39">
        <w:rPr>
          <w:rFonts w:asciiTheme="majorBidi" w:hAnsiTheme="majorBidi" w:cstheme="majorBidi"/>
          <w:sz w:val="22"/>
          <w:szCs w:val="22"/>
        </w:rPr>
        <w:t>(</w:t>
      </w:r>
      <w:r w:rsidR="00706F39" w:rsidRPr="00706F39">
        <w:rPr>
          <w:rFonts w:asciiTheme="majorBidi" w:hAnsiTheme="majorBidi" w:cstheme="majorBidi"/>
          <w:i/>
          <w:iCs/>
          <w:sz w:val="22"/>
          <w:szCs w:val="22"/>
        </w:rPr>
        <w:t>Reference number: 180657.0.001.NP.DHS.01, Date: 28th April 2022).</w:t>
      </w:r>
      <w:r w:rsidR="00CB6F93" w:rsidRPr="00706F39">
        <w:rPr>
          <w:rFonts w:asciiTheme="majorBidi" w:hAnsiTheme="majorBidi" w:cstheme="majorBidi"/>
          <w:i/>
          <w:iCs/>
          <w:sz w:val="22"/>
          <w:szCs w:val="22"/>
        </w:rPr>
        <w:t xml:space="preserve"> </w:t>
      </w:r>
      <w:r w:rsidR="00CB6F93" w:rsidRPr="3F0A6228">
        <w:rPr>
          <w:rFonts w:asciiTheme="majorBidi" w:hAnsiTheme="majorBidi" w:cstheme="majorBidi"/>
          <w:sz w:val="22"/>
          <w:szCs w:val="22"/>
        </w:rPr>
        <w:t>and the ethical review board of Nepal Health Research Council</w:t>
      </w:r>
      <w:r w:rsidR="00706F39">
        <w:rPr>
          <w:rFonts w:asciiTheme="majorBidi" w:hAnsiTheme="majorBidi" w:cstheme="majorBidi"/>
          <w:sz w:val="22"/>
          <w:szCs w:val="22"/>
        </w:rPr>
        <w:t xml:space="preserve"> </w:t>
      </w:r>
      <w:r w:rsidR="00706F39" w:rsidRPr="00706F39">
        <w:rPr>
          <w:rFonts w:asciiTheme="majorBidi" w:hAnsiTheme="majorBidi" w:cstheme="majorBidi"/>
          <w:sz w:val="22"/>
          <w:szCs w:val="22"/>
        </w:rPr>
        <w:t>(</w:t>
      </w:r>
      <w:r w:rsidR="00706F39" w:rsidRPr="00706F39">
        <w:rPr>
          <w:rFonts w:asciiTheme="majorBidi" w:hAnsiTheme="majorBidi" w:cstheme="majorBidi"/>
          <w:i/>
          <w:iCs/>
          <w:sz w:val="22"/>
          <w:szCs w:val="22"/>
        </w:rPr>
        <w:t>Reference number: 678, Date: 30th September 2021</w:t>
      </w:r>
      <w:r w:rsidR="00706F39" w:rsidRPr="00706F39">
        <w:rPr>
          <w:rFonts w:asciiTheme="majorBidi" w:hAnsiTheme="majorBidi" w:cstheme="majorBidi"/>
          <w:sz w:val="22"/>
          <w:szCs w:val="22"/>
        </w:rPr>
        <w:t xml:space="preserve">) </w:t>
      </w:r>
      <w:r w:rsidR="009C4F0B" w:rsidRPr="3F0A6228">
        <w:rPr>
          <w:rFonts w:asciiTheme="majorBidi" w:hAnsiTheme="majorBidi" w:cstheme="majorBidi"/>
          <w:sz w:val="22"/>
          <w:szCs w:val="22"/>
        </w:rPr>
        <w:t xml:space="preserve"> </w:t>
      </w:r>
      <w:r w:rsidRPr="3F0A6228">
        <w:rPr>
          <w:rFonts w:asciiTheme="majorBidi" w:hAnsiTheme="majorBidi" w:cstheme="majorBidi"/>
          <w:sz w:val="22"/>
          <w:szCs w:val="22"/>
        </w:rPr>
        <w:fldChar w:fldCharType="begin"/>
      </w:r>
      <w:r w:rsidRPr="3F0A6228">
        <w:rPr>
          <w:rFonts w:asciiTheme="majorBidi" w:hAnsiTheme="majorBidi" w:cstheme="majorBidi"/>
          <w:sz w:val="22"/>
          <w:szCs w:val="22"/>
        </w:rPr>
        <w:instrText xml:space="preserve"> ADDIN ZOTERO_ITEM CSL_CITATION {"citationID":"ziHLFwZh","properties":{"formattedCitation":"[13]","plainCitation":"[13]","noteIndex":0},"citationItems":[{"id":653,"uris":["http://zotero.org/users/3118180/items/V9GGFC5V"],"itemData":{"id":653,"type":"report","event-place":"Kathmandu,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Pr="3F0A6228">
        <w:rPr>
          <w:rFonts w:asciiTheme="majorBidi" w:hAnsiTheme="majorBidi" w:cstheme="majorBidi"/>
          <w:sz w:val="22"/>
          <w:szCs w:val="22"/>
        </w:rPr>
        <w:fldChar w:fldCharType="separate"/>
      </w:r>
      <w:r w:rsidR="00B62121" w:rsidRPr="3F0A6228">
        <w:rPr>
          <w:rFonts w:ascii="Times New Roman" w:hAnsi="Times New Roman" w:cs="Times New Roman"/>
          <w:sz w:val="22"/>
          <w:szCs w:val="22"/>
        </w:rPr>
        <w:t>[13]</w:t>
      </w:r>
      <w:r w:rsidRPr="3F0A6228">
        <w:rPr>
          <w:rFonts w:asciiTheme="majorBidi" w:hAnsiTheme="majorBidi" w:cstheme="majorBidi"/>
          <w:sz w:val="22"/>
          <w:szCs w:val="22"/>
        </w:rPr>
        <w:fldChar w:fldCharType="end"/>
      </w:r>
      <w:r w:rsidR="0085428E">
        <w:rPr>
          <w:rFonts w:asciiTheme="majorBidi" w:hAnsiTheme="majorBidi" w:cstheme="majorBidi"/>
          <w:sz w:val="22"/>
          <w:szCs w:val="22"/>
        </w:rPr>
        <w:t>. In the NDHS 2022, informed consent was taken from the participants before enrolling them into the study.</w:t>
      </w:r>
    </w:p>
    <w:p w14:paraId="7EC51B79" w14:textId="6DBAE54F" w:rsidR="000001ED" w:rsidRPr="00A12542" w:rsidRDefault="000564D4"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Study setting</w:t>
      </w:r>
    </w:p>
    <w:p w14:paraId="0D66B4E3" w14:textId="4FEB0F66" w:rsidR="000564D4" w:rsidRPr="00A12542" w:rsidRDefault="0071328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This study used </w:t>
      </w:r>
      <w:r w:rsidR="004F6E73" w:rsidRPr="00A12542">
        <w:rPr>
          <w:rFonts w:asciiTheme="majorBidi" w:hAnsiTheme="majorBidi" w:cstheme="majorBidi"/>
          <w:sz w:val="22"/>
          <w:szCs w:val="22"/>
        </w:rPr>
        <w:t xml:space="preserve">nationally representative </w:t>
      </w:r>
      <w:r w:rsidRPr="00A12542">
        <w:rPr>
          <w:rFonts w:asciiTheme="majorBidi" w:hAnsiTheme="majorBidi" w:cstheme="majorBidi"/>
          <w:sz w:val="22"/>
          <w:szCs w:val="22"/>
        </w:rPr>
        <w:t xml:space="preserve">data </w:t>
      </w:r>
      <w:r w:rsidR="00B0587A">
        <w:rPr>
          <w:rFonts w:asciiTheme="majorBidi" w:hAnsiTheme="majorBidi" w:cstheme="majorBidi"/>
          <w:sz w:val="22"/>
          <w:szCs w:val="22"/>
        </w:rPr>
        <w:t>from</w:t>
      </w:r>
      <w:r w:rsidR="00B0587A" w:rsidRPr="00A12542">
        <w:rPr>
          <w:rFonts w:asciiTheme="majorBidi" w:hAnsiTheme="majorBidi" w:cstheme="majorBidi"/>
          <w:sz w:val="22"/>
          <w:szCs w:val="22"/>
        </w:rPr>
        <w:t xml:space="preserve"> </w:t>
      </w:r>
      <w:r w:rsidR="004F6E73" w:rsidRPr="00A12542">
        <w:rPr>
          <w:rFonts w:asciiTheme="majorBidi" w:hAnsiTheme="majorBidi" w:cstheme="majorBidi"/>
          <w:sz w:val="22"/>
          <w:szCs w:val="22"/>
        </w:rPr>
        <w:t>Nepal</w:t>
      </w:r>
      <w:r w:rsidR="00B0587A">
        <w:rPr>
          <w:rFonts w:asciiTheme="majorBidi" w:hAnsiTheme="majorBidi" w:cstheme="majorBidi"/>
          <w:sz w:val="22"/>
          <w:szCs w:val="22"/>
        </w:rPr>
        <w:t xml:space="preserve">, </w:t>
      </w:r>
      <w:r w:rsidR="000564D4" w:rsidRPr="00A12542">
        <w:rPr>
          <w:rFonts w:asciiTheme="majorBidi" w:hAnsiTheme="majorBidi" w:cstheme="majorBidi"/>
          <w:sz w:val="22"/>
          <w:szCs w:val="22"/>
        </w:rPr>
        <w:t>a landlocked country located in Southeast Asia with an area of 147, 516 km</w:t>
      </w:r>
      <w:r w:rsidR="000564D4" w:rsidRPr="00D11F5E">
        <w:rPr>
          <w:rFonts w:asciiTheme="majorBidi" w:hAnsiTheme="majorBidi" w:cstheme="majorBidi"/>
          <w:sz w:val="22"/>
          <w:szCs w:val="22"/>
          <w:vertAlign w:val="superscript"/>
        </w:rPr>
        <w:t>2</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{"citationID":"YFKkReQH","properties":{"formattedCitation":"[22]","plainCitation":"[22]","noteIndex":0},"citationItems":[{"id":544,"uris":["http://zotero.org/users/3118180/items/EBKC3M4M"],"itemData":{"id":544,"type":"webpage","title":"National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xml:space="preserve">. </w:t>
      </w:r>
      <w:r w:rsidR="00B0587A">
        <w:rPr>
          <w:rFonts w:asciiTheme="majorBidi" w:hAnsiTheme="majorBidi" w:cstheme="majorBidi"/>
          <w:sz w:val="22"/>
          <w:szCs w:val="22"/>
        </w:rPr>
        <w:t>It</w:t>
      </w:r>
      <w:r w:rsidR="000564D4" w:rsidRPr="00A12542">
        <w:rPr>
          <w:rFonts w:asciiTheme="majorBidi" w:hAnsiTheme="majorBidi" w:cstheme="majorBidi"/>
          <w:sz w:val="22"/>
          <w:szCs w:val="22"/>
        </w:rPr>
        <w:t xml:space="preserve"> has seven administrative provinces, within which lies 753 municipalities (</w:t>
      </w:r>
      <w:r w:rsidR="00B0587A">
        <w:rPr>
          <w:rFonts w:asciiTheme="majorBidi" w:hAnsiTheme="majorBidi" w:cstheme="majorBidi"/>
          <w:sz w:val="22"/>
          <w:szCs w:val="22"/>
        </w:rPr>
        <w:t xml:space="preserve">6 </w:t>
      </w:r>
      <w:r w:rsidR="000564D4" w:rsidRPr="00A12542">
        <w:rPr>
          <w:rFonts w:asciiTheme="majorBidi" w:hAnsiTheme="majorBidi" w:cstheme="majorBidi"/>
          <w:sz w:val="22"/>
          <w:szCs w:val="22"/>
        </w:rPr>
        <w:t xml:space="preserve">metropolitan cities, </w:t>
      </w:r>
      <w:r w:rsidR="00B0587A">
        <w:rPr>
          <w:rFonts w:asciiTheme="majorBidi" w:hAnsiTheme="majorBidi" w:cstheme="majorBidi"/>
          <w:sz w:val="22"/>
          <w:szCs w:val="22"/>
        </w:rPr>
        <w:t xml:space="preserve">11 </w:t>
      </w:r>
      <w:r w:rsidR="000564D4" w:rsidRPr="00A12542">
        <w:rPr>
          <w:rFonts w:asciiTheme="majorBidi" w:hAnsiTheme="majorBidi" w:cstheme="majorBidi"/>
          <w:sz w:val="22"/>
          <w:szCs w:val="22"/>
        </w:rPr>
        <w:t xml:space="preserve">sub-metropolitan cities, </w:t>
      </w:r>
      <w:r w:rsidR="00B0587A">
        <w:rPr>
          <w:rFonts w:asciiTheme="majorBidi" w:hAnsiTheme="majorBidi" w:cstheme="majorBidi"/>
          <w:sz w:val="22"/>
          <w:szCs w:val="22"/>
        </w:rPr>
        <w:t xml:space="preserve">276 </w:t>
      </w:r>
      <w:r w:rsidR="000564D4" w:rsidRPr="00A12542">
        <w:rPr>
          <w:rFonts w:asciiTheme="majorBidi" w:hAnsiTheme="majorBidi" w:cstheme="majorBidi"/>
          <w:sz w:val="22"/>
          <w:szCs w:val="22"/>
        </w:rPr>
        <w:t xml:space="preserve">urban municipalities, </w:t>
      </w:r>
      <w:r w:rsidR="00B0587A">
        <w:rPr>
          <w:rFonts w:asciiTheme="majorBidi" w:hAnsiTheme="majorBidi" w:cstheme="majorBidi"/>
          <w:sz w:val="22"/>
          <w:szCs w:val="22"/>
        </w:rPr>
        <w:t xml:space="preserve">460 </w:t>
      </w:r>
      <w:r w:rsidR="000564D4" w:rsidRPr="00A12542">
        <w:rPr>
          <w:rFonts w:asciiTheme="majorBidi" w:hAnsiTheme="majorBidi" w:cstheme="majorBidi"/>
          <w:sz w:val="22"/>
          <w:szCs w:val="22"/>
        </w:rPr>
        <w:t>rural municipalities)</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{"citationID":"zM9sVIjy","properties":{"formattedCitation":"[22]","plainCitation":"[22]","noteIndex":0},"citationItems":[{"id":544,"uris":["http://zotero.org/users/3118180/items/EBKC3M4M"],"itemData":{"id":544,"type":"webpage","title":"National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Nepal has three ecological belt</w:t>
      </w:r>
      <w:r w:rsidR="009C4F0B" w:rsidRPr="00A12542">
        <w:rPr>
          <w:rFonts w:asciiTheme="majorBidi" w:hAnsiTheme="majorBidi" w:cstheme="majorBidi"/>
          <w:sz w:val="22"/>
          <w:szCs w:val="22"/>
        </w:rPr>
        <w:t>s</w:t>
      </w:r>
      <w:r w:rsidR="000564D4" w:rsidRPr="00A12542">
        <w:rPr>
          <w:rFonts w:asciiTheme="majorBidi" w:hAnsiTheme="majorBidi" w:cstheme="majorBidi"/>
          <w:sz w:val="22"/>
          <w:szCs w:val="22"/>
        </w:rPr>
        <w:t>-</w:t>
      </w:r>
      <w:r w:rsidR="00680C16" w:rsidRPr="00A12542">
        <w:rPr>
          <w:rFonts w:asciiTheme="majorBidi" w:hAnsiTheme="majorBidi" w:cstheme="majorBidi"/>
          <w:sz w:val="22"/>
          <w:szCs w:val="22"/>
        </w:rPr>
        <w:t xml:space="preserve"> </w:t>
      </w:r>
      <w:r w:rsidR="000564D4" w:rsidRPr="00A12542">
        <w:rPr>
          <w:rFonts w:asciiTheme="majorBidi" w:hAnsiTheme="majorBidi" w:cstheme="majorBidi"/>
          <w:sz w:val="22"/>
          <w:szCs w:val="22"/>
        </w:rPr>
        <w:t>Mountain, Hill</w:t>
      </w:r>
      <w:r w:rsidR="00B0587A">
        <w:rPr>
          <w:rFonts w:asciiTheme="majorBidi" w:hAnsiTheme="majorBidi" w:cstheme="majorBidi"/>
          <w:sz w:val="22"/>
          <w:szCs w:val="22"/>
        </w:rPr>
        <w:t>,</w:t>
      </w:r>
      <w:r w:rsidR="000564D4" w:rsidRPr="00A12542">
        <w:rPr>
          <w:rFonts w:asciiTheme="majorBidi" w:hAnsiTheme="majorBidi" w:cstheme="majorBidi"/>
          <w:sz w:val="22"/>
          <w:szCs w:val="22"/>
        </w:rPr>
        <w:t xml:space="preserve"> and Terai. Based on </w:t>
      </w:r>
      <w:r w:rsidR="0031611A">
        <w:rPr>
          <w:rFonts w:asciiTheme="majorBidi" w:hAnsiTheme="majorBidi" w:cstheme="majorBidi"/>
          <w:sz w:val="22"/>
          <w:szCs w:val="22"/>
        </w:rPr>
        <w:t xml:space="preserve">the 2021 </w:t>
      </w:r>
      <w:r w:rsidR="000564D4" w:rsidRPr="00A12542">
        <w:rPr>
          <w:rFonts w:asciiTheme="majorBidi" w:hAnsiTheme="majorBidi" w:cstheme="majorBidi"/>
          <w:sz w:val="22"/>
          <w:szCs w:val="22"/>
        </w:rPr>
        <w:t xml:space="preserve">Census, the total population of Nepal was </w:t>
      </w:r>
      <w:r w:rsidR="000564D4" w:rsidRPr="67D89E56">
        <w:rPr>
          <w:rFonts w:asciiTheme="majorBidi" w:hAnsiTheme="majorBidi" w:cstheme="majorBidi"/>
          <w:sz w:val="22"/>
          <w:szCs w:val="22"/>
        </w:rPr>
        <w:t>29</w:t>
      </w:r>
      <w:r w:rsidR="0498047C" w:rsidRPr="67D89E56">
        <w:rPr>
          <w:rFonts w:asciiTheme="majorBidi" w:hAnsiTheme="majorBidi" w:cstheme="majorBidi"/>
          <w:sz w:val="22"/>
          <w:szCs w:val="22"/>
        </w:rPr>
        <w:t>,</w:t>
      </w:r>
      <w:r w:rsidR="000564D4" w:rsidRPr="67D89E56">
        <w:rPr>
          <w:rFonts w:asciiTheme="majorBidi" w:hAnsiTheme="majorBidi" w:cstheme="majorBidi"/>
          <w:sz w:val="22"/>
          <w:szCs w:val="22"/>
        </w:rPr>
        <w:t>164</w:t>
      </w:r>
      <w:r w:rsidR="5166C3BB" w:rsidRPr="67D89E56">
        <w:rPr>
          <w:rFonts w:asciiTheme="majorBidi" w:hAnsiTheme="majorBidi" w:cstheme="majorBidi"/>
          <w:sz w:val="22"/>
          <w:szCs w:val="22"/>
        </w:rPr>
        <w:t>,</w:t>
      </w:r>
      <w:r w:rsidR="000564D4" w:rsidRPr="67D89E56">
        <w:rPr>
          <w:rFonts w:asciiTheme="majorBidi" w:hAnsiTheme="majorBidi" w:cstheme="majorBidi"/>
          <w:sz w:val="22"/>
          <w:szCs w:val="22"/>
        </w:rPr>
        <w:t>578</w:t>
      </w:r>
      <w:r w:rsidR="000564D4" w:rsidRPr="00A12542">
        <w:rPr>
          <w:rFonts w:asciiTheme="majorBidi" w:hAnsiTheme="majorBidi" w:cstheme="majorBidi"/>
          <w:sz w:val="22"/>
          <w:szCs w:val="22"/>
        </w:rPr>
        <w:t xml:space="preserve"> of which </w:t>
      </w:r>
      <w:r w:rsidR="000564D4" w:rsidRPr="67D89E56">
        <w:rPr>
          <w:rFonts w:asciiTheme="majorBidi" w:hAnsiTheme="majorBidi" w:cstheme="majorBidi"/>
          <w:sz w:val="22"/>
          <w:szCs w:val="22"/>
        </w:rPr>
        <w:t>14</w:t>
      </w:r>
      <w:r w:rsidR="3BD913A5" w:rsidRPr="67D89E56">
        <w:rPr>
          <w:rFonts w:asciiTheme="majorBidi" w:hAnsiTheme="majorBidi" w:cstheme="majorBidi"/>
          <w:sz w:val="22"/>
          <w:szCs w:val="22"/>
        </w:rPr>
        <w:t>,</w:t>
      </w:r>
      <w:r w:rsidR="000564D4" w:rsidRPr="67D89E56">
        <w:rPr>
          <w:rFonts w:asciiTheme="majorBidi" w:hAnsiTheme="majorBidi" w:cstheme="majorBidi"/>
          <w:sz w:val="22"/>
          <w:szCs w:val="22"/>
        </w:rPr>
        <w:t>911</w:t>
      </w:r>
      <w:r w:rsidR="426BAC06" w:rsidRPr="67D89E56">
        <w:rPr>
          <w:rFonts w:asciiTheme="majorBidi" w:hAnsiTheme="majorBidi" w:cstheme="majorBidi"/>
          <w:sz w:val="22"/>
          <w:szCs w:val="22"/>
        </w:rPr>
        <w:t>,</w:t>
      </w:r>
      <w:r w:rsidR="000564D4" w:rsidRPr="67D89E56">
        <w:rPr>
          <w:rFonts w:asciiTheme="majorBidi" w:hAnsiTheme="majorBidi" w:cstheme="majorBidi"/>
          <w:sz w:val="22"/>
          <w:szCs w:val="22"/>
        </w:rPr>
        <w:t>027</w:t>
      </w:r>
      <w:r w:rsidR="000564D4" w:rsidRPr="00A12542">
        <w:rPr>
          <w:rFonts w:asciiTheme="majorBidi" w:hAnsiTheme="majorBidi" w:cstheme="majorBidi"/>
          <w:sz w:val="22"/>
          <w:szCs w:val="22"/>
        </w:rPr>
        <w:t xml:space="preserve"> (51.1 %) were females and </w:t>
      </w:r>
      <w:r w:rsidR="000564D4" w:rsidRPr="67D89E56">
        <w:rPr>
          <w:rFonts w:asciiTheme="majorBidi" w:hAnsiTheme="majorBidi" w:cstheme="majorBidi"/>
          <w:sz w:val="22"/>
          <w:szCs w:val="22"/>
        </w:rPr>
        <w:t>14</w:t>
      </w:r>
      <w:r w:rsidR="3A9DBEA0" w:rsidRPr="67D89E56">
        <w:rPr>
          <w:rFonts w:asciiTheme="majorBidi" w:hAnsiTheme="majorBidi" w:cstheme="majorBidi"/>
          <w:sz w:val="22"/>
          <w:szCs w:val="22"/>
        </w:rPr>
        <w:t>,</w:t>
      </w:r>
      <w:r w:rsidR="000564D4" w:rsidRPr="67D89E56">
        <w:rPr>
          <w:rFonts w:asciiTheme="majorBidi" w:hAnsiTheme="majorBidi" w:cstheme="majorBidi"/>
          <w:sz w:val="22"/>
          <w:szCs w:val="22"/>
        </w:rPr>
        <w:t>253</w:t>
      </w:r>
      <w:r w:rsidR="091AAEC8" w:rsidRPr="67D89E56">
        <w:rPr>
          <w:rFonts w:asciiTheme="majorBidi" w:hAnsiTheme="majorBidi" w:cstheme="majorBidi"/>
          <w:sz w:val="22"/>
          <w:szCs w:val="22"/>
        </w:rPr>
        <w:t>,</w:t>
      </w:r>
      <w:r w:rsidR="000564D4" w:rsidRPr="67D89E56">
        <w:rPr>
          <w:rFonts w:asciiTheme="majorBidi" w:hAnsiTheme="majorBidi" w:cstheme="majorBidi"/>
          <w:sz w:val="22"/>
          <w:szCs w:val="22"/>
        </w:rPr>
        <w:t>551</w:t>
      </w:r>
      <w:r w:rsidR="000564D4" w:rsidRPr="00A12542">
        <w:rPr>
          <w:rFonts w:asciiTheme="majorBidi" w:hAnsiTheme="majorBidi" w:cstheme="majorBidi"/>
          <w:sz w:val="22"/>
          <w:szCs w:val="22"/>
        </w:rPr>
        <w:t xml:space="preserve"> (48.9 %) were males</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{"citationID":"7G2RmSfA","properties":{"formattedCitation":"[22]","plainCitation":"[22]","noteIndex":0},"citationItems":[{"id":544,"uris":["http://zotero.org/users/3118180/items/EBKC3M4M"],"itemData":{"id":544,"type":"webpage","title":"National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The human development index (HDI) of rural and urban parts of Nepal were 0.647 and 0.561 respectively with an overall HDI of 0.587</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{"citationID":"DFunrSXB","properties":{"formattedCitation":"[23]","plainCitation":"[23]","noteIndex":0},"citationItems":[{"id":650,"uris":["http://zotero.org/users/3118180/items/7U7A85NF"],"itemData":{"id":650,"type":"report","event-place":"Lalitpur, Nepal","publisher-place":"Lalitpur, Nepal","title":"Nepal Human Development Report 2020: Beyond Graduation: Productive Transformation and Prosperity","author":[{"literal":"Government of Nepal-National Planning Comission"},{"literal":"United Nations Development Programme"}],"issued":{"date-parts":[["2020"]]}}}],"schema":"https://github.com/citation-style-language/schema/raw/master/csl-citation.json"}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[23]</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w:t>
      </w:r>
    </w:p>
    <w:p w14:paraId="7BF53EF6" w14:textId="77777777" w:rsidR="0010589C" w:rsidRDefault="0010589C" w:rsidP="00775DF7">
      <w:pPr>
        <w:spacing w:line="360" w:lineRule="auto"/>
        <w:jc w:val="both"/>
        <w:rPr>
          <w:rFonts w:asciiTheme="majorBidi" w:hAnsiTheme="majorBidi" w:cstheme="majorBidi"/>
          <w:i/>
          <w:iCs/>
          <w:sz w:val="22"/>
          <w:szCs w:val="22"/>
        </w:rPr>
      </w:pPr>
    </w:p>
    <w:p w14:paraId="567B33F5" w14:textId="21BA1CF2" w:rsidR="00FB006A" w:rsidRDefault="000564D4"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Sample and sampling</w:t>
      </w:r>
    </w:p>
    <w:p w14:paraId="0D708E85" w14:textId="62728C4D" w:rsidR="000564D4" w:rsidRPr="00A12542" w:rsidRDefault="00AE0F4D"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w:t>
      </w:r>
      <w:r w:rsidR="002E7418" w:rsidRPr="00A12542">
        <w:rPr>
          <w:rFonts w:asciiTheme="majorBidi" w:hAnsiTheme="majorBidi" w:cstheme="majorBidi"/>
          <w:sz w:val="22"/>
          <w:szCs w:val="22"/>
        </w:rPr>
        <w:t xml:space="preserve"> </w:t>
      </w:r>
      <w:r w:rsidR="008740E2" w:rsidRPr="00A12542">
        <w:rPr>
          <w:rFonts w:asciiTheme="majorBidi" w:hAnsiTheme="majorBidi" w:cstheme="majorBidi"/>
          <w:sz w:val="22"/>
          <w:szCs w:val="22"/>
        </w:rPr>
        <w:t>NDHS 2022</w:t>
      </w:r>
      <w:r w:rsidR="00B76A29" w:rsidRPr="00A12542">
        <w:rPr>
          <w:rFonts w:asciiTheme="majorBidi" w:hAnsiTheme="majorBidi" w:cstheme="majorBidi"/>
          <w:sz w:val="22"/>
          <w:szCs w:val="22"/>
        </w:rPr>
        <w:t xml:space="preserve"> used </w:t>
      </w:r>
      <w:r w:rsidRPr="00A12542">
        <w:rPr>
          <w:rFonts w:asciiTheme="majorBidi" w:hAnsiTheme="majorBidi" w:cstheme="majorBidi"/>
          <w:sz w:val="22"/>
          <w:szCs w:val="22"/>
        </w:rPr>
        <w:t>a</w:t>
      </w:r>
      <w:r w:rsidR="002E7418" w:rsidRPr="00A12542">
        <w:rPr>
          <w:rFonts w:asciiTheme="majorBidi" w:hAnsiTheme="majorBidi" w:cstheme="majorBidi"/>
          <w:sz w:val="22"/>
          <w:szCs w:val="22"/>
        </w:rPr>
        <w:t xml:space="preserve"> </w:t>
      </w:r>
      <w:r w:rsidR="00D82B22" w:rsidRPr="00A12542">
        <w:rPr>
          <w:rFonts w:asciiTheme="majorBidi" w:hAnsiTheme="majorBidi" w:cstheme="majorBidi"/>
          <w:sz w:val="22"/>
          <w:szCs w:val="22"/>
        </w:rPr>
        <w:t>two</w:t>
      </w:r>
      <w:r w:rsidRPr="00A12542">
        <w:rPr>
          <w:rFonts w:asciiTheme="majorBidi" w:hAnsiTheme="majorBidi" w:cstheme="majorBidi"/>
          <w:sz w:val="22"/>
          <w:szCs w:val="22"/>
        </w:rPr>
        <w:t>-</w:t>
      </w:r>
      <w:r w:rsidR="00D82B22" w:rsidRPr="00A12542">
        <w:rPr>
          <w:rFonts w:asciiTheme="majorBidi" w:hAnsiTheme="majorBidi" w:cstheme="majorBidi"/>
          <w:sz w:val="22"/>
          <w:szCs w:val="22"/>
        </w:rPr>
        <w:t>stage stratified cluster sampl</w:t>
      </w:r>
      <w:r w:rsidRPr="00A12542">
        <w:rPr>
          <w:rFonts w:asciiTheme="majorBidi" w:hAnsiTheme="majorBidi" w:cstheme="majorBidi"/>
          <w:sz w:val="22"/>
          <w:szCs w:val="22"/>
        </w:rPr>
        <w:t>ing</w:t>
      </w:r>
      <w:r w:rsidR="00D82B22" w:rsidRPr="00A12542">
        <w:rPr>
          <w:rFonts w:asciiTheme="majorBidi" w:hAnsiTheme="majorBidi" w:cstheme="majorBidi"/>
          <w:sz w:val="22"/>
          <w:szCs w:val="22"/>
        </w:rPr>
        <w:t xml:space="preserve"> of households and stratification was achieved based on rural and urban settings</w:t>
      </w:r>
      <w:r w:rsidR="00747CBE" w:rsidRPr="00A12542">
        <w:rPr>
          <w:rFonts w:asciiTheme="majorBidi" w:hAnsiTheme="majorBidi" w:cstheme="majorBidi"/>
          <w:sz w:val="22"/>
          <w:szCs w:val="22"/>
        </w:rPr>
        <w:t>. In the first stage of sampling, P</w:t>
      </w:r>
      <w:r w:rsidR="00B0587A">
        <w:rPr>
          <w:rFonts w:asciiTheme="majorBidi" w:hAnsiTheme="majorBidi" w:cstheme="majorBidi"/>
          <w:sz w:val="22"/>
          <w:szCs w:val="22"/>
        </w:rPr>
        <w:t xml:space="preserve">rimary </w:t>
      </w:r>
      <w:r w:rsidR="00747CBE" w:rsidRPr="00A12542">
        <w:rPr>
          <w:rFonts w:asciiTheme="majorBidi" w:hAnsiTheme="majorBidi" w:cstheme="majorBidi"/>
          <w:sz w:val="22"/>
          <w:szCs w:val="22"/>
        </w:rPr>
        <w:t>S</w:t>
      </w:r>
      <w:r w:rsidR="00B0587A">
        <w:rPr>
          <w:rFonts w:asciiTheme="majorBidi" w:hAnsiTheme="majorBidi" w:cstheme="majorBidi"/>
          <w:sz w:val="22"/>
          <w:szCs w:val="22"/>
        </w:rPr>
        <w:t xml:space="preserve">ampling </w:t>
      </w:r>
      <w:r w:rsidR="00747CBE" w:rsidRPr="00A12542">
        <w:rPr>
          <w:rFonts w:asciiTheme="majorBidi" w:hAnsiTheme="majorBidi" w:cstheme="majorBidi"/>
          <w:sz w:val="22"/>
          <w:szCs w:val="22"/>
        </w:rPr>
        <w:t>U</w:t>
      </w:r>
      <w:r w:rsidR="00B0587A">
        <w:rPr>
          <w:rFonts w:asciiTheme="majorBidi" w:hAnsiTheme="majorBidi" w:cstheme="majorBidi"/>
          <w:sz w:val="22"/>
          <w:szCs w:val="22"/>
        </w:rPr>
        <w:t>nit</w:t>
      </w:r>
      <w:r w:rsidR="00747CBE" w:rsidRPr="00A12542">
        <w:rPr>
          <w:rFonts w:asciiTheme="majorBidi" w:hAnsiTheme="majorBidi" w:cstheme="majorBidi"/>
          <w:sz w:val="22"/>
          <w:szCs w:val="22"/>
        </w:rPr>
        <w:t>s</w:t>
      </w:r>
      <w:r w:rsidR="00B0587A">
        <w:rPr>
          <w:rFonts w:asciiTheme="majorBidi" w:hAnsiTheme="majorBidi" w:cstheme="majorBidi"/>
          <w:sz w:val="22"/>
          <w:szCs w:val="22"/>
        </w:rPr>
        <w:t xml:space="preserve"> (PSUs)</w:t>
      </w:r>
      <w:r w:rsidR="00747CBE" w:rsidRPr="00A12542">
        <w:rPr>
          <w:rFonts w:asciiTheme="majorBidi" w:hAnsiTheme="majorBidi" w:cstheme="majorBidi"/>
          <w:sz w:val="22"/>
          <w:szCs w:val="22"/>
        </w:rPr>
        <w:t xml:space="preserve"> were nominated by probability proportional to size followed by </w:t>
      </w:r>
      <w:r w:rsidR="008F2016" w:rsidRPr="00A12542">
        <w:rPr>
          <w:rFonts w:asciiTheme="majorBidi" w:hAnsiTheme="majorBidi" w:cstheme="majorBidi"/>
          <w:sz w:val="22"/>
          <w:szCs w:val="22"/>
        </w:rPr>
        <w:t>a</w:t>
      </w:r>
      <w:r w:rsidR="002E7418" w:rsidRPr="00A12542">
        <w:rPr>
          <w:rFonts w:asciiTheme="majorBidi" w:hAnsiTheme="majorBidi" w:cstheme="majorBidi"/>
          <w:sz w:val="22"/>
          <w:szCs w:val="22"/>
        </w:rPr>
        <w:t xml:space="preserve"> </w:t>
      </w:r>
      <w:r w:rsidR="00747CBE" w:rsidRPr="00A12542">
        <w:rPr>
          <w:rFonts w:asciiTheme="majorBidi" w:hAnsiTheme="majorBidi" w:cstheme="majorBidi"/>
          <w:sz w:val="22"/>
          <w:szCs w:val="22"/>
        </w:rPr>
        <w:t>systematic selection of households from individual PSU</w:t>
      </w:r>
      <w:r w:rsidR="008F2016" w:rsidRPr="00A12542">
        <w:rPr>
          <w:rFonts w:asciiTheme="majorBidi" w:hAnsiTheme="majorBidi" w:cstheme="majorBidi"/>
          <w:sz w:val="22"/>
          <w:szCs w:val="22"/>
        </w:rPr>
        <w:t>s</w:t>
      </w:r>
      <w:r w:rsidR="00747CBE" w:rsidRPr="00A12542">
        <w:rPr>
          <w:rFonts w:asciiTheme="majorBidi" w:hAnsiTheme="majorBidi" w:cstheme="majorBidi"/>
          <w:sz w:val="22"/>
          <w:szCs w:val="22"/>
        </w:rPr>
        <w:t xml:space="preserve"> during </w:t>
      </w:r>
      <w:r w:rsidR="008F2016" w:rsidRPr="00A12542">
        <w:rPr>
          <w:rFonts w:asciiTheme="majorBidi" w:hAnsiTheme="majorBidi" w:cstheme="majorBidi"/>
          <w:sz w:val="22"/>
          <w:szCs w:val="22"/>
        </w:rPr>
        <w:t>the</w:t>
      </w:r>
      <w:r w:rsidR="002E7418" w:rsidRPr="00A12542">
        <w:rPr>
          <w:rFonts w:asciiTheme="majorBidi" w:hAnsiTheme="majorBidi" w:cstheme="majorBidi"/>
          <w:sz w:val="22"/>
          <w:szCs w:val="22"/>
        </w:rPr>
        <w:t xml:space="preserve"> </w:t>
      </w:r>
      <w:r w:rsidR="00747CBE" w:rsidRPr="00A12542">
        <w:rPr>
          <w:rFonts w:asciiTheme="majorBidi" w:hAnsiTheme="majorBidi" w:cstheme="majorBidi"/>
          <w:sz w:val="22"/>
          <w:szCs w:val="22"/>
        </w:rPr>
        <w:t>second stage of sampling.</w:t>
      </w:r>
      <w:r w:rsidR="00003636" w:rsidRPr="00A12542">
        <w:rPr>
          <w:rFonts w:asciiTheme="majorBidi" w:hAnsiTheme="majorBidi" w:cstheme="majorBidi"/>
          <w:sz w:val="22"/>
          <w:szCs w:val="22"/>
        </w:rPr>
        <w:t xml:space="preserve"> In this study</w:t>
      </w:r>
      <w:r w:rsidR="008F2016" w:rsidRPr="00A12542">
        <w:rPr>
          <w:rFonts w:asciiTheme="majorBidi" w:hAnsiTheme="majorBidi" w:cstheme="majorBidi"/>
          <w:sz w:val="22"/>
          <w:szCs w:val="22"/>
        </w:rPr>
        <w:t>,</w:t>
      </w:r>
      <w:r w:rsidR="00003636" w:rsidRPr="00A12542">
        <w:rPr>
          <w:rFonts w:asciiTheme="majorBidi" w:hAnsiTheme="majorBidi" w:cstheme="majorBidi"/>
          <w:sz w:val="22"/>
          <w:szCs w:val="22"/>
        </w:rPr>
        <w:t xml:space="preserve"> we will analyze the data of</w:t>
      </w:r>
      <w:r w:rsidR="00E12BD4" w:rsidRPr="00A12542">
        <w:rPr>
          <w:rFonts w:asciiTheme="majorBidi" w:hAnsiTheme="majorBidi" w:cstheme="majorBidi"/>
          <w:sz w:val="22"/>
          <w:szCs w:val="22"/>
        </w:rPr>
        <w:t xml:space="preserve"> </w:t>
      </w:r>
      <w:r w:rsidR="004645FE" w:rsidRPr="67D89E56">
        <w:rPr>
          <w:rFonts w:asciiTheme="majorBidi" w:hAnsiTheme="majorBidi" w:cstheme="majorBidi"/>
          <w:sz w:val="22"/>
          <w:szCs w:val="22"/>
        </w:rPr>
        <w:t>2</w:t>
      </w:r>
      <w:r w:rsidR="573652AD" w:rsidRPr="67D89E56">
        <w:rPr>
          <w:rFonts w:asciiTheme="majorBidi" w:hAnsiTheme="majorBidi" w:cstheme="majorBidi"/>
          <w:sz w:val="22"/>
          <w:szCs w:val="22"/>
        </w:rPr>
        <w:t>,</w:t>
      </w:r>
      <w:r w:rsidR="004645FE" w:rsidRPr="67D89E56">
        <w:rPr>
          <w:rFonts w:asciiTheme="majorBidi" w:hAnsiTheme="majorBidi" w:cstheme="majorBidi"/>
          <w:sz w:val="22"/>
          <w:szCs w:val="22"/>
        </w:rPr>
        <w:t>395</w:t>
      </w:r>
      <w:r w:rsidR="002E7418" w:rsidRPr="00A12542">
        <w:rPr>
          <w:rFonts w:asciiTheme="majorBidi" w:hAnsiTheme="majorBidi" w:cstheme="majorBidi"/>
          <w:sz w:val="22"/>
          <w:szCs w:val="22"/>
        </w:rPr>
        <w:t xml:space="preserve"> </w:t>
      </w:r>
      <w:del w:id="65" w:author="Bikram Adhikari (bdhikari)" w:date="2025-10-16T14:47:00Z" w16du:dateUtc="2025-10-16T19:47:00Z">
        <w:r w:rsidR="008F2016" w:rsidRPr="00A12542" w:rsidDel="00981910">
          <w:rPr>
            <w:rFonts w:asciiTheme="majorBidi" w:hAnsiTheme="majorBidi" w:cstheme="majorBidi"/>
            <w:sz w:val="22"/>
            <w:szCs w:val="22"/>
          </w:rPr>
          <w:delText xml:space="preserve">children </w:delText>
        </w:r>
      </w:del>
      <w:ins w:id="66" w:author="Bikram Adhikari (bdhikari)" w:date="2025-10-16T14:47:00Z" w16du:dateUtc="2025-10-16T19:47:00Z">
        <w:r w:rsidR="00981910" w:rsidRPr="00A12542">
          <w:rPr>
            <w:rFonts w:asciiTheme="majorBidi" w:hAnsiTheme="majorBidi" w:cstheme="majorBidi"/>
            <w:sz w:val="22"/>
            <w:szCs w:val="22"/>
          </w:rPr>
          <w:t xml:space="preserve">children </w:t>
        </w:r>
        <w:r w:rsidR="00981910">
          <w:rPr>
            <w:rFonts w:asciiTheme="majorBidi" w:hAnsiTheme="majorBidi" w:cstheme="majorBidi"/>
            <w:sz w:val="22"/>
            <w:szCs w:val="22"/>
          </w:rPr>
          <w:t>aged</w:t>
        </w:r>
        <w:r w:rsidR="002A7276">
          <w:rPr>
            <w:rFonts w:asciiTheme="majorBidi" w:hAnsiTheme="majorBidi" w:cstheme="majorBidi"/>
            <w:sz w:val="22"/>
            <w:szCs w:val="22"/>
          </w:rPr>
          <w:t xml:space="preserve"> 6 months to 5 years </w:t>
        </w:r>
      </w:ins>
      <w:del w:id="67" w:author="Bikram Adhikari (bdhikari)" w:date="2025-10-16T14:48:00Z" w16du:dateUtc="2025-10-16T19:48:00Z">
        <w:r w:rsidR="008F2016" w:rsidRPr="00A12542" w:rsidDel="00E45EBF">
          <w:rPr>
            <w:rFonts w:asciiTheme="majorBidi" w:hAnsiTheme="majorBidi" w:cstheme="majorBidi"/>
            <w:sz w:val="22"/>
            <w:szCs w:val="22"/>
          </w:rPr>
          <w:delText xml:space="preserve">from </w:delText>
        </w:r>
        <w:r w:rsidR="00BD2B4A" w:rsidRPr="00A12542" w:rsidDel="00E45EBF">
          <w:rPr>
            <w:rFonts w:asciiTheme="majorBidi" w:hAnsiTheme="majorBidi" w:cstheme="majorBidi"/>
            <w:sz w:val="22"/>
            <w:szCs w:val="22"/>
          </w:rPr>
          <w:delText>the</w:delText>
        </w:r>
      </w:del>
      <w:del w:id="68" w:author="Bikram Adhikari (bdhikari)" w:date="2025-10-16T15:11:00Z" w16du:dateUtc="2025-10-16T20:11:00Z">
        <w:r w:rsidR="00BD2B4A" w:rsidRPr="00A12542" w:rsidDel="008B6B13">
          <w:rPr>
            <w:rFonts w:asciiTheme="majorBidi" w:hAnsiTheme="majorBidi" w:cstheme="majorBidi"/>
            <w:sz w:val="22"/>
            <w:szCs w:val="22"/>
          </w:rPr>
          <w:delText xml:space="preserve"> </w:delText>
        </w:r>
        <w:r w:rsidR="002C7DDE" w:rsidRPr="00A12542" w:rsidDel="008B6B13">
          <w:rPr>
            <w:rFonts w:asciiTheme="majorBidi" w:hAnsiTheme="majorBidi" w:cstheme="majorBidi"/>
            <w:sz w:val="22"/>
            <w:szCs w:val="22"/>
          </w:rPr>
          <w:delText>NDHS</w:delText>
        </w:r>
      </w:del>
      <w:ins w:id="69" w:author="Bikram Adhikari (bdhikari)" w:date="2025-10-16T15:11:00Z" w16du:dateUtc="2025-10-16T20:11:00Z">
        <w:r w:rsidR="008B6B13">
          <w:rPr>
            <w:rFonts w:asciiTheme="majorBidi" w:hAnsiTheme="majorBidi" w:cstheme="majorBidi"/>
            <w:sz w:val="22"/>
            <w:szCs w:val="22"/>
          </w:rPr>
          <w:t xml:space="preserve">using </w:t>
        </w:r>
        <w:r w:rsidR="008B6B13" w:rsidRPr="00A12542">
          <w:rPr>
            <w:rFonts w:asciiTheme="majorBidi" w:hAnsiTheme="majorBidi" w:cstheme="majorBidi"/>
            <w:sz w:val="22"/>
            <w:szCs w:val="22"/>
          </w:rPr>
          <w:t>NDHS</w:t>
        </w:r>
      </w:ins>
      <w:r w:rsidR="002E7418" w:rsidRPr="00A12542">
        <w:rPr>
          <w:rFonts w:asciiTheme="majorBidi" w:hAnsiTheme="majorBidi" w:cstheme="majorBidi"/>
          <w:sz w:val="22"/>
          <w:szCs w:val="22"/>
        </w:rPr>
        <w:t xml:space="preserve"> </w:t>
      </w:r>
      <w:r w:rsidR="008F2016" w:rsidRPr="00A12542">
        <w:rPr>
          <w:rFonts w:asciiTheme="majorBidi" w:hAnsiTheme="majorBidi" w:cstheme="majorBidi"/>
          <w:sz w:val="22"/>
          <w:szCs w:val="22"/>
        </w:rPr>
        <w:t>2022</w:t>
      </w:r>
      <w:r w:rsidR="008740E2" w:rsidRPr="00A12542">
        <w:rPr>
          <w:rFonts w:asciiTheme="majorBidi" w:hAnsiTheme="majorBidi" w:cstheme="majorBidi"/>
          <w:sz w:val="22"/>
          <w:szCs w:val="22"/>
        </w:rPr>
        <w:t xml:space="preserve"> dataset</w:t>
      </w:r>
      <w:r w:rsidR="002C7DDE" w:rsidRPr="00A12542">
        <w:rPr>
          <w:rFonts w:asciiTheme="majorBidi" w:hAnsiTheme="majorBidi" w:cstheme="majorBidi"/>
          <w:sz w:val="22"/>
          <w:szCs w:val="22"/>
        </w:rPr>
        <w:t>.</w:t>
      </w:r>
    </w:p>
    <w:p w14:paraId="0542624F" w14:textId="77777777" w:rsidR="0010589C" w:rsidRDefault="0010589C" w:rsidP="00775DF7">
      <w:pPr>
        <w:spacing w:line="360" w:lineRule="auto"/>
        <w:jc w:val="both"/>
        <w:rPr>
          <w:rFonts w:asciiTheme="majorBidi" w:hAnsiTheme="majorBidi" w:cstheme="majorBidi"/>
          <w:i/>
          <w:iCs/>
          <w:sz w:val="22"/>
          <w:szCs w:val="22"/>
        </w:rPr>
      </w:pPr>
    </w:p>
    <w:p w14:paraId="64DF8922" w14:textId="0A7D5569" w:rsidR="00463E12" w:rsidRPr="00A12542" w:rsidRDefault="00D22E1C"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Measures</w:t>
      </w:r>
    </w:p>
    <w:p w14:paraId="104320E9" w14:textId="34FBA4E1" w:rsidR="00463E12" w:rsidRPr="0010589C" w:rsidRDefault="00463E12"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t>Outcome variables</w:t>
      </w:r>
    </w:p>
    <w:p w14:paraId="4C8F6894" w14:textId="2EA58A39" w:rsidR="00C24CF6" w:rsidRPr="00A12542" w:rsidRDefault="00455C27" w:rsidP="00C24CF6">
      <w:pPr>
        <w:spacing w:line="360" w:lineRule="auto"/>
        <w:jc w:val="both"/>
        <w:rPr>
          <w:ins w:id="70" w:author="Bikram Adhikari (bdhikari)" w:date="2025-10-16T15:14:00Z" w16du:dateUtc="2025-10-16T20:14:00Z"/>
          <w:rFonts w:asciiTheme="majorBidi" w:hAnsiTheme="majorBidi" w:cstheme="majorBidi"/>
          <w:sz w:val="22"/>
          <w:szCs w:val="22"/>
        </w:rPr>
      </w:pPr>
      <w:r>
        <w:rPr>
          <w:rFonts w:asciiTheme="majorBidi" w:hAnsiTheme="majorBidi" w:cstheme="majorBidi"/>
          <w:sz w:val="22"/>
          <w:szCs w:val="22"/>
        </w:rPr>
        <w:t xml:space="preserve">The primary outcome was </w:t>
      </w:r>
      <w:r w:rsidR="2F2F3ADE" w:rsidRPr="00A12542">
        <w:rPr>
          <w:rFonts w:asciiTheme="majorBidi" w:hAnsiTheme="majorBidi" w:cstheme="majorBidi"/>
          <w:sz w:val="22"/>
          <w:szCs w:val="22"/>
        </w:rPr>
        <w:t xml:space="preserve">“Coexistence of </w:t>
      </w:r>
      <w:r w:rsidR="3B4ED329" w:rsidRPr="00A12542">
        <w:rPr>
          <w:rFonts w:asciiTheme="majorBidi" w:hAnsiTheme="majorBidi" w:cstheme="majorBidi"/>
          <w:sz w:val="22"/>
          <w:szCs w:val="22"/>
        </w:rPr>
        <w:t>undernutrition</w:t>
      </w:r>
      <w:r>
        <w:rPr>
          <w:rFonts w:asciiTheme="majorBidi" w:hAnsiTheme="majorBidi" w:cstheme="majorBidi"/>
          <w:sz w:val="22"/>
          <w:szCs w:val="22"/>
        </w:rPr>
        <w:t xml:space="preserve"> (stunting, wasting or underweight)</w:t>
      </w:r>
      <w:r w:rsidR="2F2F3ADE" w:rsidRPr="00A12542">
        <w:rPr>
          <w:rFonts w:asciiTheme="majorBidi" w:hAnsiTheme="majorBidi" w:cstheme="majorBidi"/>
          <w:sz w:val="22"/>
          <w:szCs w:val="22"/>
        </w:rPr>
        <w:t xml:space="preserve"> and anemia”</w:t>
      </w:r>
      <w:r>
        <w:rPr>
          <w:rFonts w:asciiTheme="majorBidi" w:hAnsiTheme="majorBidi" w:cstheme="majorBidi"/>
          <w:sz w:val="22"/>
          <w:szCs w:val="22"/>
        </w:rPr>
        <w:t xml:space="preserve">. </w:t>
      </w:r>
      <w:ins w:id="71" w:author="Bikram Adhikari (bdhikari)" w:date="2025-10-16T15:14:00Z" w16du:dateUtc="2025-10-16T20:14:00Z">
        <w:r w:rsidR="000C09EA" w:rsidRPr="00B0587A">
          <w:rPr>
            <w:rFonts w:asciiTheme="majorBidi" w:hAnsiTheme="majorBidi" w:cstheme="majorBidi"/>
            <w:sz w:val="22"/>
            <w:szCs w:val="22"/>
          </w:rPr>
          <w:t xml:space="preserve">A child is classified </w:t>
        </w:r>
        <w:r w:rsidR="000C09EA">
          <w:rPr>
            <w:rFonts w:asciiTheme="majorBidi" w:hAnsiTheme="majorBidi" w:cstheme="majorBidi"/>
            <w:sz w:val="22"/>
            <w:szCs w:val="22"/>
          </w:rPr>
          <w:t xml:space="preserve">to have </w:t>
        </w:r>
        <w:r w:rsidR="000C09EA" w:rsidRPr="00B0587A">
          <w:rPr>
            <w:rFonts w:asciiTheme="majorBidi" w:hAnsiTheme="majorBidi" w:cstheme="majorBidi"/>
            <w:sz w:val="22"/>
            <w:szCs w:val="22"/>
          </w:rPr>
          <w:t>undernutrition if they exhibit stunting, wasting, underweight, or any of these conditions.</w:t>
        </w:r>
        <w:r w:rsidR="000C09EA" w:rsidRPr="00A12542">
          <w:rPr>
            <w:rFonts w:asciiTheme="majorBidi" w:hAnsiTheme="majorBidi" w:cstheme="majorBidi"/>
            <w:sz w:val="22"/>
            <w:szCs w:val="22"/>
          </w:rPr>
          <w:fldChar w:fldCharType="begin"/>
        </w:r>
      </w:ins>
      <w:r w:rsidR="0055344A">
        <w:rPr>
          <w:rFonts w:asciiTheme="majorBidi" w:hAnsiTheme="majorBidi" w:cstheme="majorBidi"/>
          <w:sz w:val="22"/>
          <w:szCs w:val="22"/>
        </w:rPr>
        <w:instrText xml:space="preserve"> ADDIN ZOTERO_ITEM CSL_CITATION {"citationID":"uMGrSUnf","properties":{"formattedCitation":"[24]","plainCitation":"[24]","noteIndex":0},"citationItems":[{"id":2137,"uris":["http://zotero.org/users/3118180/items/ALL45CMY"],"itemData":{"id":2137,"type":"article-journal","abstract":"The Composite Index of Anthropometric Failure (CIAF) can comprehensively identify undernutrition by combining several indicators of nutritional status – namely, weight-for-age, length/height-for-age and weight-for-length/height – to determine the nutritional status of children under five years of age. This study aims to assess undernutrition using the CIAF and its determinants on children under five years of age in the Bogor District, Indonesia.","container-title":"BMC Nutrition","DOI":"10.1186/s40795-022-00627-3","ISSN":"2055-0928","issue":"1","journalAbbreviation":"BMC Nutrition","page":"133","source":"BioMed Central","title":"Assessment of undernutrition using the composite index of anthropometric failure (CIAF) and its determinants: A cross-sectional study in the rural area of the Bogor District in Indonesia","title-short":"Assessment of undernutrition using the composite index of anthropometric failure (CIAF) and its determinants","volume":"8","author":[{"family":"Permatasari","given":"Tria Astika Endah"},{"family":"Chadirin","given":"Yudi"}],"issued":{"date-parts":[["2022",11,16]]}}}],"schema":"https://github.com/citation-style-language/schema/raw/master/csl-citation.json"} </w:instrText>
      </w:r>
      <w:ins w:id="72" w:author="Bikram Adhikari (bdhikari)" w:date="2025-10-16T15:14:00Z" w16du:dateUtc="2025-10-16T20:14:00Z">
        <w:r w:rsidR="000C09EA" w:rsidRPr="00A12542">
          <w:rPr>
            <w:rFonts w:asciiTheme="majorBidi" w:hAnsiTheme="majorBidi" w:cstheme="majorBidi"/>
            <w:sz w:val="22"/>
            <w:szCs w:val="22"/>
          </w:rPr>
          <w:fldChar w:fldCharType="separate"/>
        </w:r>
      </w:ins>
      <w:r w:rsidR="0055344A" w:rsidRPr="0055344A">
        <w:rPr>
          <w:rFonts w:ascii="Times New Roman" w:hAnsi="Times New Roman" w:cs="Times New Roman"/>
          <w:sz w:val="22"/>
        </w:rPr>
        <w:t>[24]</w:t>
      </w:r>
      <w:ins w:id="73" w:author="Bikram Adhikari (bdhikari)" w:date="2025-10-16T15:14:00Z" w16du:dateUtc="2025-10-16T20:14:00Z">
        <w:r w:rsidR="000C09EA" w:rsidRPr="00A12542">
          <w:rPr>
            <w:rFonts w:asciiTheme="majorBidi" w:hAnsiTheme="majorBidi" w:cstheme="majorBidi"/>
            <w:sz w:val="22"/>
            <w:szCs w:val="22"/>
          </w:rPr>
          <w:fldChar w:fldCharType="end"/>
        </w:r>
        <w:r w:rsidR="000C09EA" w:rsidRPr="00A12542">
          <w:rPr>
            <w:rFonts w:asciiTheme="majorBidi" w:hAnsiTheme="majorBidi" w:cstheme="majorBidi"/>
            <w:sz w:val="22"/>
            <w:szCs w:val="22"/>
          </w:rPr>
          <w:t xml:space="preserve"> Anemia was assessed using altitude-adjusted hemoglobin </w:t>
        </w:r>
        <w:r w:rsidR="000C09EA">
          <w:rPr>
            <w:rFonts w:asciiTheme="majorBidi" w:hAnsiTheme="majorBidi" w:cstheme="majorBidi"/>
            <w:sz w:val="22"/>
            <w:szCs w:val="22"/>
          </w:rPr>
          <w:t>levels and a</w:t>
        </w:r>
        <w:r w:rsidR="000C09EA" w:rsidRPr="00A12542">
          <w:rPr>
            <w:rFonts w:asciiTheme="majorBidi" w:hAnsiTheme="majorBidi" w:cstheme="majorBidi"/>
            <w:sz w:val="22"/>
            <w:szCs w:val="22"/>
          </w:rPr>
          <w:t xml:space="preserve"> child</w:t>
        </w:r>
        <w:r w:rsidR="000C09EA">
          <w:rPr>
            <w:rFonts w:asciiTheme="majorBidi" w:hAnsiTheme="majorBidi" w:cstheme="majorBidi"/>
            <w:sz w:val="22"/>
            <w:szCs w:val="22"/>
          </w:rPr>
          <w:t xml:space="preserve"> was</w:t>
        </w:r>
        <w:r w:rsidR="000C09EA" w:rsidRPr="00A12542">
          <w:rPr>
            <w:rFonts w:asciiTheme="majorBidi" w:hAnsiTheme="majorBidi" w:cstheme="majorBidi"/>
            <w:sz w:val="22"/>
            <w:szCs w:val="22"/>
          </w:rPr>
          <w:t xml:space="preserve"> considered anemi</w:t>
        </w:r>
        <w:r w:rsidR="000C09EA">
          <w:rPr>
            <w:rFonts w:asciiTheme="majorBidi" w:hAnsiTheme="majorBidi" w:cstheme="majorBidi"/>
            <w:sz w:val="22"/>
            <w:szCs w:val="22"/>
          </w:rPr>
          <w:t>c</w:t>
        </w:r>
        <w:r w:rsidR="000C09EA" w:rsidRPr="00A12542">
          <w:rPr>
            <w:rFonts w:asciiTheme="majorBidi" w:hAnsiTheme="majorBidi" w:cstheme="majorBidi"/>
            <w:sz w:val="22"/>
            <w:szCs w:val="22"/>
          </w:rPr>
          <w:t xml:space="preserve"> if the</w:t>
        </w:r>
        <w:r w:rsidR="000C09EA">
          <w:rPr>
            <w:rFonts w:asciiTheme="majorBidi" w:hAnsiTheme="majorBidi" w:cstheme="majorBidi"/>
            <w:sz w:val="22"/>
            <w:szCs w:val="22"/>
          </w:rPr>
          <w:t xml:space="preserve"> level</w:t>
        </w:r>
        <w:r w:rsidR="000C09EA" w:rsidRPr="00A12542">
          <w:rPr>
            <w:rFonts w:asciiTheme="majorBidi" w:hAnsiTheme="majorBidi" w:cstheme="majorBidi"/>
            <w:sz w:val="22"/>
            <w:szCs w:val="22"/>
          </w:rPr>
          <w:t xml:space="preserve"> </w:t>
        </w:r>
        <w:r w:rsidR="000C09EA">
          <w:rPr>
            <w:rFonts w:asciiTheme="majorBidi" w:hAnsiTheme="majorBidi" w:cstheme="majorBidi"/>
            <w:sz w:val="22"/>
            <w:szCs w:val="22"/>
          </w:rPr>
          <w:t>was</w:t>
        </w:r>
        <w:r w:rsidR="000C09EA" w:rsidRPr="00A12542">
          <w:rPr>
            <w:rFonts w:asciiTheme="majorBidi" w:hAnsiTheme="majorBidi" w:cstheme="majorBidi"/>
            <w:sz w:val="22"/>
            <w:szCs w:val="22"/>
          </w:rPr>
          <w:t xml:space="preserve"> </w:t>
        </w:r>
        <w:r w:rsidR="000C09EA">
          <w:rPr>
            <w:rFonts w:asciiTheme="majorBidi" w:hAnsiTheme="majorBidi" w:cstheme="majorBidi"/>
            <w:sz w:val="22"/>
            <w:szCs w:val="22"/>
          </w:rPr>
          <w:t xml:space="preserve">less than </w:t>
        </w:r>
        <w:r w:rsidR="000C09EA" w:rsidRPr="00A12542">
          <w:rPr>
            <w:rFonts w:asciiTheme="majorBidi" w:hAnsiTheme="majorBidi" w:cstheme="majorBidi"/>
            <w:sz w:val="22"/>
            <w:szCs w:val="22"/>
          </w:rPr>
          <w:t xml:space="preserve">11.0 gm/deciliter </w:t>
        </w:r>
        <w:r w:rsidR="000C09EA" w:rsidRPr="00A12542">
          <w:rPr>
            <w:rFonts w:asciiTheme="majorBidi" w:hAnsiTheme="majorBidi" w:cstheme="majorBidi"/>
            <w:sz w:val="22"/>
            <w:szCs w:val="22"/>
          </w:rPr>
          <w:fldChar w:fldCharType="begin"/>
        </w:r>
        <w:r w:rsidR="000C09EA">
          <w:rPr>
            <w:rFonts w:asciiTheme="majorBidi" w:hAnsiTheme="majorBidi" w:cstheme="majorBidi"/>
            <w:sz w:val="22"/>
            <w:szCs w:val="22"/>
          </w:rPr>
          <w:instrText xml:space="preserve"> ADDIN ZOTERO_ITEM CSL_CITATION {"citationID":"kx4FZ9sz","properties":{"formattedCitation":"[13]","plainCitation":"[13]","noteIndex":0},"citationItems":[{"id":653,"uris":["http://zotero.org/users/3118180/items/V9GGFC5V"],"itemData":{"id":653,"type":"report","event-place":"Kathmandu,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0C09EA" w:rsidRPr="00A12542">
          <w:rPr>
            <w:rFonts w:asciiTheme="majorBidi" w:hAnsiTheme="majorBidi" w:cstheme="majorBidi"/>
            <w:sz w:val="22"/>
            <w:szCs w:val="22"/>
          </w:rPr>
          <w:fldChar w:fldCharType="separate"/>
        </w:r>
        <w:r w:rsidR="000C09EA" w:rsidRPr="00B62121">
          <w:rPr>
            <w:rFonts w:ascii="Times New Roman" w:hAnsi="Times New Roman" w:cs="Times New Roman"/>
            <w:sz w:val="22"/>
          </w:rPr>
          <w:t>[13]</w:t>
        </w:r>
        <w:r w:rsidR="000C09EA" w:rsidRPr="00A12542">
          <w:rPr>
            <w:rFonts w:asciiTheme="majorBidi" w:hAnsiTheme="majorBidi" w:cstheme="majorBidi"/>
            <w:sz w:val="22"/>
            <w:szCs w:val="22"/>
          </w:rPr>
          <w:fldChar w:fldCharType="end"/>
        </w:r>
        <w:r w:rsidR="000C09EA" w:rsidRPr="00A12542">
          <w:rPr>
            <w:rFonts w:asciiTheme="majorBidi" w:hAnsiTheme="majorBidi" w:cstheme="majorBidi"/>
            <w:sz w:val="22"/>
            <w:szCs w:val="22"/>
          </w:rPr>
          <w:t xml:space="preserve">. </w:t>
        </w:r>
        <w:r w:rsidR="00C24CF6">
          <w:rPr>
            <w:rFonts w:asciiTheme="majorBidi" w:hAnsiTheme="majorBidi" w:cstheme="majorBidi"/>
            <w:sz w:val="22"/>
            <w:szCs w:val="22"/>
          </w:rPr>
          <w:t xml:space="preserve"> </w:t>
        </w:r>
        <w:r w:rsidR="00C24CF6" w:rsidRPr="00A12542">
          <w:rPr>
            <w:rFonts w:asciiTheme="majorBidi" w:hAnsiTheme="majorBidi" w:cstheme="majorBidi"/>
            <w:sz w:val="22"/>
            <w:szCs w:val="22"/>
          </w:rPr>
          <w:t xml:space="preserve">The outcome variable co-existence of undernutrition and anemia consists of four categories a) </w:t>
        </w:r>
        <w:r w:rsidR="00C24CF6">
          <w:rPr>
            <w:rFonts w:asciiTheme="majorBidi" w:hAnsiTheme="majorBidi" w:cstheme="majorBidi"/>
            <w:sz w:val="22"/>
            <w:szCs w:val="22"/>
          </w:rPr>
          <w:t>Normal</w:t>
        </w:r>
        <w:r w:rsidR="00C24CF6" w:rsidRPr="00A12542">
          <w:rPr>
            <w:rFonts w:asciiTheme="majorBidi" w:hAnsiTheme="majorBidi" w:cstheme="majorBidi"/>
            <w:sz w:val="22"/>
            <w:szCs w:val="22"/>
          </w:rPr>
          <w:t xml:space="preserve"> (having neither undernutrition nor anemia) b) only undernutrition (having only undernutrition) c) only anemia (having only anemia) and d) co-existence of undernutrition-anemia (having both undernutrition and anemia). </w:t>
        </w:r>
      </w:ins>
    </w:p>
    <w:p w14:paraId="67EFC3C6" w14:textId="34ABCB8F" w:rsidR="000C09EA" w:rsidRPr="00A12542" w:rsidRDefault="000C09EA" w:rsidP="000C09EA">
      <w:pPr>
        <w:spacing w:line="360" w:lineRule="auto"/>
        <w:jc w:val="both"/>
        <w:rPr>
          <w:ins w:id="74" w:author="Bikram Adhikari (bdhikari)" w:date="2025-10-16T15:14:00Z" w16du:dateUtc="2025-10-16T20:14:00Z"/>
          <w:rFonts w:asciiTheme="majorBidi" w:hAnsiTheme="majorBidi" w:cstheme="majorBidi"/>
          <w:sz w:val="22"/>
          <w:szCs w:val="22"/>
        </w:rPr>
      </w:pPr>
    </w:p>
    <w:p w14:paraId="2141C7AC" w14:textId="7B9C2A8A" w:rsidR="001E0992" w:rsidRPr="00A12542" w:rsidRDefault="51617D0B"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Children whose height-for-age z</w:t>
      </w:r>
      <w:r w:rsidR="00DE77BA">
        <w:rPr>
          <w:rFonts w:asciiTheme="majorBidi" w:hAnsiTheme="majorBidi" w:cstheme="majorBidi"/>
          <w:sz w:val="22"/>
          <w:szCs w:val="22"/>
        </w:rPr>
        <w:t>-</w:t>
      </w:r>
      <w:r w:rsidRPr="00A12542">
        <w:rPr>
          <w:rFonts w:asciiTheme="majorBidi" w:hAnsiTheme="majorBidi" w:cstheme="majorBidi"/>
          <w:sz w:val="22"/>
          <w:szCs w:val="22"/>
        </w:rPr>
        <w:t xml:space="preserve">score is below minus two standard deviations (–2 SD) from the median of the reference population were </w:t>
      </w:r>
      <w:r w:rsidR="00455C27">
        <w:rPr>
          <w:rFonts w:asciiTheme="majorBidi" w:hAnsiTheme="majorBidi" w:cstheme="majorBidi"/>
          <w:sz w:val="22"/>
          <w:szCs w:val="22"/>
        </w:rPr>
        <w:t xml:space="preserve">defined as </w:t>
      </w:r>
      <w:r w:rsidRPr="00A12542">
        <w:rPr>
          <w:rFonts w:asciiTheme="majorBidi" w:hAnsiTheme="majorBidi" w:cstheme="majorBidi"/>
          <w:sz w:val="22"/>
          <w:szCs w:val="22"/>
        </w:rPr>
        <w:t>stunted</w:t>
      </w:r>
      <w:r w:rsidR="005C1A49">
        <w:rPr>
          <w:rFonts w:asciiTheme="majorBidi" w:hAnsiTheme="majorBidi" w:cstheme="majorBidi"/>
          <w:sz w:val="22"/>
          <w:szCs w:val="22"/>
        </w:rPr>
        <w:t xml:space="preserve"> </w:t>
      </w:r>
      <w:r w:rsidR="00963EB1">
        <w:rPr>
          <w:rFonts w:asciiTheme="majorBidi" w:hAnsiTheme="majorBidi" w:cstheme="majorBidi"/>
          <w:sz w:val="22"/>
          <w:szCs w:val="22"/>
        </w:rPr>
        <w:fldChar w:fldCharType="begin"/>
      </w:r>
      <w:r w:rsidR="00383432">
        <w:rPr>
          <w:rFonts w:asciiTheme="majorBidi" w:hAnsiTheme="majorBidi" w:cstheme="majorBidi"/>
          <w:sz w:val="22"/>
          <w:szCs w:val="22"/>
        </w:rPr>
        <w:instrText xml:space="preserve"> ADDIN ZOTERO_ITEM CSL_CITATION {"citationID":"c1a7keCh","properties":{"formattedCitation":"[24]","plainCitation":"[24]","dontUpdate":true,"noteIndex":0},"citationItems":[{"id":2198,"uris":["http://zotero.org/users/3118180/items/KFCSEFXT"],"itemData":{"id":2198,"type":"webpage","abstract":"Updates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963EB1">
        <w:rPr>
          <w:rFonts w:asciiTheme="majorBidi" w:hAnsiTheme="majorBidi" w:cstheme="majorBidi"/>
          <w:sz w:val="22"/>
          <w:szCs w:val="22"/>
        </w:rPr>
        <w:fldChar w:fldCharType="separate"/>
      </w:r>
      <w:r w:rsidR="00963EB1" w:rsidRPr="00963EB1">
        <w:rPr>
          <w:rFonts w:ascii="Times New Roman" w:hAnsi="Times New Roman" w:cs="Times New Roman"/>
          <w:sz w:val="22"/>
        </w:rPr>
        <w:t>[</w:t>
      </w:r>
      <w:r w:rsidR="005C1A49">
        <w:rPr>
          <w:rFonts w:ascii="Times New Roman" w:hAnsi="Times New Roman" w:cs="Times New Roman"/>
          <w:sz w:val="22"/>
        </w:rPr>
        <w:t xml:space="preserve"> </w:t>
      </w:r>
      <w:r w:rsidR="00963EB1" w:rsidRPr="00963EB1">
        <w:rPr>
          <w:rFonts w:ascii="Times New Roman" w:hAnsi="Times New Roman" w:cs="Times New Roman"/>
          <w:sz w:val="22"/>
        </w:rPr>
        <w:t>24]</w:t>
      </w:r>
      <w:r w:rsidR="00963EB1">
        <w:rPr>
          <w:rFonts w:asciiTheme="majorBidi" w:hAnsiTheme="majorBidi" w:cstheme="majorBidi"/>
          <w:sz w:val="22"/>
          <w:szCs w:val="22"/>
        </w:rPr>
        <w:fldChar w:fldCharType="end"/>
      </w:r>
      <w:r w:rsidRPr="00A12542">
        <w:rPr>
          <w:rFonts w:asciiTheme="majorBidi" w:hAnsiTheme="majorBidi" w:cstheme="majorBidi"/>
          <w:sz w:val="22"/>
          <w:szCs w:val="22"/>
        </w:rPr>
        <w:t>. Children whose weight-for-height z</w:t>
      </w:r>
      <w:r w:rsidR="00DE77BA">
        <w:rPr>
          <w:rFonts w:asciiTheme="majorBidi" w:hAnsiTheme="majorBidi" w:cstheme="majorBidi"/>
          <w:sz w:val="22"/>
          <w:szCs w:val="22"/>
        </w:rPr>
        <w:t>-</w:t>
      </w:r>
      <w:r w:rsidRPr="00A12542">
        <w:rPr>
          <w:rFonts w:asciiTheme="majorBidi" w:hAnsiTheme="majorBidi" w:cstheme="majorBidi"/>
          <w:sz w:val="22"/>
          <w:szCs w:val="22"/>
        </w:rPr>
        <w:t xml:space="preserve">score is below –2 SD from the median of the reference population were </w:t>
      </w:r>
      <w:r w:rsidR="0002748F">
        <w:rPr>
          <w:rFonts w:asciiTheme="majorBidi" w:hAnsiTheme="majorBidi" w:cstheme="majorBidi"/>
          <w:sz w:val="22"/>
          <w:szCs w:val="22"/>
        </w:rPr>
        <w:t xml:space="preserve">defined as </w:t>
      </w:r>
      <w:r w:rsidRPr="00A12542">
        <w:rPr>
          <w:rFonts w:asciiTheme="majorBidi" w:hAnsiTheme="majorBidi" w:cstheme="majorBidi"/>
          <w:sz w:val="22"/>
          <w:szCs w:val="22"/>
        </w:rPr>
        <w:t>wasted</w:t>
      </w:r>
      <w:r w:rsidR="005C1A49">
        <w:rPr>
          <w:rFonts w:asciiTheme="majorBidi" w:hAnsiTheme="majorBidi" w:cstheme="majorBidi"/>
          <w:sz w:val="22"/>
          <w:szCs w:val="22"/>
        </w:rPr>
        <w:t xml:space="preserve"> </w:t>
      </w:r>
      <w:r w:rsidR="005C1A49">
        <w:rPr>
          <w:rFonts w:asciiTheme="majorBidi" w:hAnsiTheme="majorBidi" w:cstheme="majorBidi"/>
          <w:sz w:val="22"/>
          <w:szCs w:val="22"/>
        </w:rPr>
        <w:fldChar w:fldCharType="begin"/>
      </w:r>
      <w:r w:rsidR="0055344A">
        <w:rPr>
          <w:rFonts w:asciiTheme="majorBidi" w:hAnsiTheme="majorBidi" w:cstheme="majorBidi"/>
          <w:sz w:val="22"/>
          <w:szCs w:val="22"/>
        </w:rPr>
        <w:instrText xml:space="preserve"> ADDIN ZOTERO_ITEM CSL_CITATION {"citationID":"FVvYnVG3","properties":{"formattedCitation":"[25]","plainCitation":"[25]","noteIndex":0},"citationItems":[{"id":2198,"uris":["http://zotero.org/users/3118180/items/KFCSEFXT"],"itemData":{"id":2198,"type":"webpage","abstract":"Updates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5C1A49">
        <w:rPr>
          <w:rFonts w:asciiTheme="majorBidi" w:hAnsiTheme="majorBidi" w:cstheme="majorBidi"/>
          <w:sz w:val="22"/>
          <w:szCs w:val="22"/>
        </w:rPr>
        <w:fldChar w:fldCharType="separate"/>
      </w:r>
      <w:r w:rsidR="0055344A" w:rsidRPr="0055344A">
        <w:rPr>
          <w:rFonts w:ascii="Times New Roman" w:hAnsi="Times New Roman" w:cs="Times New Roman"/>
          <w:sz w:val="22"/>
        </w:rPr>
        <w:t>[25]</w:t>
      </w:r>
      <w:r w:rsidR="005C1A49">
        <w:rPr>
          <w:rFonts w:asciiTheme="majorBidi" w:hAnsiTheme="majorBidi" w:cstheme="majorBidi"/>
          <w:sz w:val="22"/>
          <w:szCs w:val="22"/>
        </w:rPr>
        <w:fldChar w:fldCharType="end"/>
      </w:r>
      <w:r w:rsidRPr="00A12542">
        <w:rPr>
          <w:rFonts w:asciiTheme="majorBidi" w:hAnsiTheme="majorBidi" w:cstheme="majorBidi"/>
          <w:sz w:val="22"/>
          <w:szCs w:val="22"/>
        </w:rPr>
        <w:t>.</w:t>
      </w:r>
      <w:r w:rsidR="47468ADC" w:rsidRPr="00A12542">
        <w:rPr>
          <w:rFonts w:asciiTheme="majorBidi" w:hAnsiTheme="majorBidi" w:cstheme="majorBidi"/>
          <w:sz w:val="22"/>
          <w:szCs w:val="22"/>
        </w:rPr>
        <w:t xml:space="preserve"> Children whose weight-for-age z</w:t>
      </w:r>
      <w:r w:rsidR="00A460B8">
        <w:rPr>
          <w:rFonts w:asciiTheme="majorBidi" w:hAnsiTheme="majorBidi" w:cstheme="majorBidi"/>
          <w:sz w:val="22"/>
          <w:szCs w:val="22"/>
        </w:rPr>
        <w:t>-</w:t>
      </w:r>
      <w:r w:rsidR="47468ADC" w:rsidRPr="00A12542">
        <w:rPr>
          <w:rFonts w:asciiTheme="majorBidi" w:hAnsiTheme="majorBidi" w:cstheme="majorBidi"/>
          <w:sz w:val="22"/>
          <w:szCs w:val="22"/>
        </w:rPr>
        <w:t>score is below –2 SD from the median of the reference population were</w:t>
      </w:r>
      <w:r w:rsidR="0002748F">
        <w:rPr>
          <w:rFonts w:asciiTheme="majorBidi" w:hAnsiTheme="majorBidi" w:cstheme="majorBidi"/>
          <w:sz w:val="22"/>
          <w:szCs w:val="22"/>
        </w:rPr>
        <w:t xml:space="preserve"> defined as</w:t>
      </w:r>
      <w:r w:rsidR="47468ADC" w:rsidRPr="00A12542">
        <w:rPr>
          <w:rFonts w:asciiTheme="majorBidi" w:hAnsiTheme="majorBidi" w:cstheme="majorBidi"/>
          <w:sz w:val="22"/>
          <w:szCs w:val="22"/>
        </w:rPr>
        <w:t xml:space="preserve"> underweight</w:t>
      </w:r>
      <w:r w:rsidR="005C1A49">
        <w:rPr>
          <w:rFonts w:asciiTheme="majorBidi" w:hAnsiTheme="majorBidi" w:cstheme="majorBidi"/>
          <w:sz w:val="22"/>
          <w:szCs w:val="22"/>
        </w:rPr>
        <w:fldChar w:fldCharType="begin"/>
      </w:r>
      <w:r w:rsidR="0055344A">
        <w:rPr>
          <w:rFonts w:asciiTheme="majorBidi" w:hAnsiTheme="majorBidi" w:cstheme="majorBidi"/>
          <w:sz w:val="22"/>
          <w:szCs w:val="22"/>
        </w:rPr>
        <w:instrText xml:space="preserve"> ADDIN ZOTERO_ITEM CSL_CITATION {"citationID":"Qq685IOg","properties":{"formattedCitation":"[25]","plainCitation":"[25]","noteIndex":0},"citationItems":[{"id":2198,"uris":["http://zotero.org/users/3118180/items/KFCSEFXT"],"itemData":{"id":2198,"type":"webpage","abstract":"Updates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5C1A49">
        <w:rPr>
          <w:rFonts w:asciiTheme="majorBidi" w:hAnsiTheme="majorBidi" w:cstheme="majorBidi"/>
          <w:sz w:val="22"/>
          <w:szCs w:val="22"/>
        </w:rPr>
        <w:fldChar w:fldCharType="separate"/>
      </w:r>
      <w:r w:rsidR="0055344A" w:rsidRPr="0055344A">
        <w:rPr>
          <w:rFonts w:ascii="Times New Roman" w:hAnsi="Times New Roman" w:cs="Times New Roman"/>
          <w:sz w:val="22"/>
        </w:rPr>
        <w:t>[25]</w:t>
      </w:r>
      <w:r w:rsidR="005C1A49">
        <w:rPr>
          <w:rFonts w:asciiTheme="majorBidi" w:hAnsiTheme="majorBidi" w:cstheme="majorBidi"/>
          <w:sz w:val="22"/>
          <w:szCs w:val="22"/>
        </w:rPr>
        <w:fldChar w:fldCharType="end"/>
      </w:r>
      <w:r w:rsidR="47468ADC" w:rsidRPr="00A12542">
        <w:rPr>
          <w:rFonts w:asciiTheme="majorBidi" w:hAnsiTheme="majorBidi" w:cstheme="majorBidi"/>
          <w:sz w:val="22"/>
          <w:szCs w:val="22"/>
        </w:rPr>
        <w:t xml:space="preserve">. </w:t>
      </w:r>
    </w:p>
    <w:p w14:paraId="7BAF1237" w14:textId="3F248C2B" w:rsidR="00845088" w:rsidRPr="00A12542" w:rsidDel="000C09EA" w:rsidRDefault="00B0587A" w:rsidP="477BA17D">
      <w:pPr>
        <w:spacing w:line="360" w:lineRule="auto"/>
        <w:jc w:val="both"/>
        <w:rPr>
          <w:del w:id="75" w:author="Bikram Adhikari (bdhikari)" w:date="2025-10-16T15:14:00Z" w16du:dateUtc="2025-10-16T20:14:00Z"/>
          <w:rFonts w:asciiTheme="majorBidi" w:hAnsiTheme="majorBidi" w:cstheme="majorBidi"/>
          <w:sz w:val="22"/>
          <w:szCs w:val="22"/>
        </w:rPr>
      </w:pPr>
      <w:del w:id="76" w:author="Bikram Adhikari (bdhikari)" w:date="2025-10-16T15:14:00Z" w16du:dateUtc="2025-10-16T20:14:00Z">
        <w:r w:rsidRPr="00B0587A" w:rsidDel="000C09EA">
          <w:rPr>
            <w:rFonts w:asciiTheme="majorBidi" w:hAnsiTheme="majorBidi" w:cstheme="majorBidi"/>
            <w:sz w:val="22"/>
            <w:szCs w:val="22"/>
          </w:rPr>
          <w:delText xml:space="preserve">A child is classified </w:delText>
        </w:r>
      </w:del>
      <w:del w:id="77" w:author="Bikram Adhikari (bdhikari)" w:date="2025-10-16T15:13:00Z" w16du:dateUtc="2025-10-16T20:13:00Z">
        <w:r w:rsidRPr="00B0587A" w:rsidDel="007B50C1">
          <w:rPr>
            <w:rFonts w:asciiTheme="majorBidi" w:hAnsiTheme="majorBidi" w:cstheme="majorBidi"/>
            <w:sz w:val="22"/>
            <w:szCs w:val="22"/>
          </w:rPr>
          <w:delText xml:space="preserve">as experiencing </w:delText>
        </w:r>
      </w:del>
      <w:del w:id="78" w:author="Bikram Adhikari (bdhikari)" w:date="2025-10-16T15:14:00Z" w16du:dateUtc="2025-10-16T20:14:00Z">
        <w:r w:rsidRPr="00B0587A" w:rsidDel="000C09EA">
          <w:rPr>
            <w:rFonts w:asciiTheme="majorBidi" w:hAnsiTheme="majorBidi" w:cstheme="majorBidi"/>
            <w:sz w:val="22"/>
            <w:szCs w:val="22"/>
          </w:rPr>
          <w:delText xml:space="preserve">undernutrition if they exhibit stunting, wasting, underweight, or any </w:delText>
        </w:r>
      </w:del>
      <w:del w:id="79" w:author="Bikram Adhikari (bdhikari)" w:date="2025-10-16T15:13:00Z" w16du:dateUtc="2025-10-16T20:13:00Z">
        <w:r w:rsidRPr="00B0587A" w:rsidDel="005D36DB">
          <w:rPr>
            <w:rFonts w:asciiTheme="majorBidi" w:hAnsiTheme="majorBidi" w:cstheme="majorBidi"/>
            <w:sz w:val="22"/>
            <w:szCs w:val="22"/>
          </w:rPr>
          <w:delText xml:space="preserve">combination </w:delText>
        </w:r>
      </w:del>
      <w:del w:id="80" w:author="Bikram Adhikari (bdhikari)" w:date="2025-10-16T15:14:00Z" w16du:dateUtc="2025-10-16T20:14:00Z">
        <w:r w:rsidRPr="00B0587A" w:rsidDel="000C09EA">
          <w:rPr>
            <w:rFonts w:asciiTheme="majorBidi" w:hAnsiTheme="majorBidi" w:cstheme="majorBidi"/>
            <w:sz w:val="22"/>
            <w:szCs w:val="22"/>
          </w:rPr>
          <w:delText>of these conditions.</w:delText>
        </w:r>
        <w:r w:rsidR="00424740" w:rsidRPr="00A12542" w:rsidDel="000C09EA">
          <w:rPr>
            <w:rFonts w:asciiTheme="majorBidi" w:hAnsiTheme="majorBidi" w:cstheme="majorBidi"/>
            <w:sz w:val="22"/>
            <w:szCs w:val="22"/>
          </w:rPr>
          <w:fldChar w:fldCharType="begin"/>
        </w:r>
        <w:r w:rsidR="00963EB1" w:rsidDel="000C09EA">
          <w:rPr>
            <w:rFonts w:asciiTheme="majorBidi" w:hAnsiTheme="majorBidi" w:cstheme="majorBidi"/>
            <w:sz w:val="22"/>
            <w:szCs w:val="22"/>
          </w:rPr>
          <w:delInstrText xml:space="preserve"> ADDIN ZOTERO_ITEM CSL_CITATION {"citationID":"uMGrSUnf","properties":{"formattedCitation":"[25]","plainCitation":"[25]","noteIndex":0},"citationItems":[{"id":2137,"uris":["http://zotero.org/users/3118180/items/ALL45CMY"],"itemData":{"id":2137,"type":"article-journal","abstract":"The Composite Index of Anthropometric Failure (CIAF) can comprehensively identify undernutrition by combining several indicators of nutritional status – namely, weight-for-age, length/height-for-age and weight-for-length/height – to determine the nutritional status of children under five years of age. This study aims to assess undernutrition using the CIAF and its determinants on children under five years of age in the Bogor District, Indonesia.","container-title":"BMC Nutrition","DOI":"10.1186/s40795-022-00627-3","ISSN":"2055-0928","issue":"1","journalAbbreviation":"BMC Nutrition","page":"133","source":"BioMed Central","title":"Assessment of undernutrition using the composite index of anthropometric failure (CIAF) and its determinants: A cross-sectional study in the rural area of the Bogor District in Indonesia","title-short":"Assessment of undernutrition using the composite index of anthropometric failure (CIAF) and its determinants","volume":"8","author":[{"family":"Permatasari","given":"Tria Astika Endah"},{"family":"Chadirin","given":"Yudi"}],"issued":{"date-parts":[["2022",11,16]]}}}],"schema":"https://github.com/citation-style-language/schema/raw/master/csl-citation.json"} </w:delInstrText>
        </w:r>
        <w:r w:rsidR="00424740" w:rsidRPr="00A12542" w:rsidDel="000C09EA">
          <w:rPr>
            <w:rFonts w:asciiTheme="majorBidi" w:hAnsiTheme="majorBidi" w:cstheme="majorBidi"/>
            <w:sz w:val="22"/>
            <w:szCs w:val="22"/>
          </w:rPr>
          <w:fldChar w:fldCharType="separate"/>
        </w:r>
        <w:r w:rsidR="00963EB1" w:rsidRPr="00963EB1" w:rsidDel="000C09EA">
          <w:rPr>
            <w:rFonts w:ascii="Times New Roman" w:hAnsi="Times New Roman" w:cs="Times New Roman"/>
            <w:sz w:val="22"/>
          </w:rPr>
          <w:delText>[25]</w:delText>
        </w:r>
        <w:r w:rsidR="00424740" w:rsidRPr="00A12542" w:rsidDel="000C09EA">
          <w:rPr>
            <w:rFonts w:asciiTheme="majorBidi" w:hAnsiTheme="majorBidi" w:cstheme="majorBidi"/>
            <w:sz w:val="22"/>
            <w:szCs w:val="22"/>
          </w:rPr>
          <w:fldChar w:fldCharType="end"/>
        </w:r>
        <w:r w:rsidR="17CBD78B" w:rsidRPr="00A12542" w:rsidDel="000C09EA">
          <w:rPr>
            <w:rFonts w:asciiTheme="majorBidi" w:hAnsiTheme="majorBidi" w:cstheme="majorBidi"/>
            <w:sz w:val="22"/>
            <w:szCs w:val="22"/>
          </w:rPr>
          <w:delText xml:space="preserve"> </w:delText>
        </w:r>
        <w:r w:rsidR="48B14247" w:rsidRPr="00A12542" w:rsidDel="000C09EA">
          <w:rPr>
            <w:rFonts w:asciiTheme="majorBidi" w:hAnsiTheme="majorBidi" w:cstheme="majorBidi"/>
            <w:sz w:val="22"/>
            <w:szCs w:val="22"/>
          </w:rPr>
          <w:delText xml:space="preserve">Anemia was assessed using altitude-adjusted hemoglobin </w:delText>
        </w:r>
        <w:r w:rsidDel="000C09EA">
          <w:rPr>
            <w:rFonts w:asciiTheme="majorBidi" w:hAnsiTheme="majorBidi" w:cstheme="majorBidi"/>
            <w:sz w:val="22"/>
            <w:szCs w:val="22"/>
          </w:rPr>
          <w:delText>levels and a</w:delText>
        </w:r>
        <w:r w:rsidR="51617D0B" w:rsidRPr="00A12542" w:rsidDel="000C09EA">
          <w:rPr>
            <w:rFonts w:asciiTheme="majorBidi" w:hAnsiTheme="majorBidi" w:cstheme="majorBidi"/>
            <w:sz w:val="22"/>
            <w:szCs w:val="22"/>
          </w:rPr>
          <w:delText xml:space="preserve"> child</w:delText>
        </w:r>
        <w:r w:rsidDel="000C09EA">
          <w:rPr>
            <w:rFonts w:asciiTheme="majorBidi" w:hAnsiTheme="majorBidi" w:cstheme="majorBidi"/>
            <w:sz w:val="22"/>
            <w:szCs w:val="22"/>
          </w:rPr>
          <w:delText xml:space="preserve"> was</w:delText>
        </w:r>
        <w:r w:rsidR="51617D0B" w:rsidRPr="00A12542" w:rsidDel="000C09EA">
          <w:rPr>
            <w:rFonts w:asciiTheme="majorBidi" w:hAnsiTheme="majorBidi" w:cstheme="majorBidi"/>
            <w:sz w:val="22"/>
            <w:szCs w:val="22"/>
          </w:rPr>
          <w:delText xml:space="preserve"> considered anemi</w:delText>
        </w:r>
        <w:r w:rsidDel="000C09EA">
          <w:rPr>
            <w:rFonts w:asciiTheme="majorBidi" w:hAnsiTheme="majorBidi" w:cstheme="majorBidi"/>
            <w:sz w:val="22"/>
            <w:szCs w:val="22"/>
          </w:rPr>
          <w:delText>c</w:delText>
        </w:r>
        <w:r w:rsidR="51617D0B" w:rsidRPr="00A12542" w:rsidDel="000C09EA">
          <w:rPr>
            <w:rFonts w:asciiTheme="majorBidi" w:hAnsiTheme="majorBidi" w:cstheme="majorBidi"/>
            <w:sz w:val="22"/>
            <w:szCs w:val="22"/>
          </w:rPr>
          <w:delText xml:space="preserve"> if the</w:delText>
        </w:r>
        <w:r w:rsidDel="000C09EA">
          <w:rPr>
            <w:rFonts w:asciiTheme="majorBidi" w:hAnsiTheme="majorBidi" w:cstheme="majorBidi"/>
            <w:sz w:val="22"/>
            <w:szCs w:val="22"/>
          </w:rPr>
          <w:delText xml:space="preserve"> level</w:delText>
        </w:r>
        <w:r w:rsidR="51617D0B" w:rsidRPr="00A12542" w:rsidDel="000C09EA">
          <w:rPr>
            <w:rFonts w:asciiTheme="majorBidi" w:hAnsiTheme="majorBidi" w:cstheme="majorBidi"/>
            <w:sz w:val="22"/>
            <w:szCs w:val="22"/>
          </w:rPr>
          <w:delText xml:space="preserve"> </w:delText>
        </w:r>
        <w:r w:rsidDel="000C09EA">
          <w:rPr>
            <w:rFonts w:asciiTheme="majorBidi" w:hAnsiTheme="majorBidi" w:cstheme="majorBidi"/>
            <w:sz w:val="22"/>
            <w:szCs w:val="22"/>
          </w:rPr>
          <w:delText>was</w:delText>
        </w:r>
        <w:r w:rsidR="51617D0B" w:rsidRPr="00A12542" w:rsidDel="000C09EA">
          <w:rPr>
            <w:rFonts w:asciiTheme="majorBidi" w:hAnsiTheme="majorBidi" w:cstheme="majorBidi"/>
            <w:sz w:val="22"/>
            <w:szCs w:val="22"/>
          </w:rPr>
          <w:delText xml:space="preserve"> </w:delText>
        </w:r>
        <w:r w:rsidDel="000C09EA">
          <w:rPr>
            <w:rFonts w:asciiTheme="majorBidi" w:hAnsiTheme="majorBidi" w:cstheme="majorBidi"/>
            <w:sz w:val="22"/>
            <w:szCs w:val="22"/>
          </w:rPr>
          <w:delText xml:space="preserve">less than </w:delText>
        </w:r>
        <w:r w:rsidR="51617D0B" w:rsidRPr="00A12542" w:rsidDel="000C09EA">
          <w:rPr>
            <w:rFonts w:asciiTheme="majorBidi" w:hAnsiTheme="majorBidi" w:cstheme="majorBidi"/>
            <w:sz w:val="22"/>
            <w:szCs w:val="22"/>
          </w:rPr>
          <w:delText>11.0 gm/deciliter</w:delText>
        </w:r>
        <w:r w:rsidR="57F4ECF6" w:rsidRPr="00A12542" w:rsidDel="000C09EA">
          <w:rPr>
            <w:rFonts w:asciiTheme="majorBidi" w:hAnsiTheme="majorBidi" w:cstheme="majorBidi"/>
            <w:sz w:val="22"/>
            <w:szCs w:val="22"/>
          </w:rPr>
          <w:delText xml:space="preserve"> </w:delText>
        </w:r>
        <w:r w:rsidR="00D07E8C" w:rsidRPr="00A12542" w:rsidDel="000C09EA">
          <w:rPr>
            <w:rFonts w:asciiTheme="majorBidi" w:hAnsiTheme="majorBidi" w:cstheme="majorBidi"/>
            <w:sz w:val="22"/>
            <w:szCs w:val="22"/>
          </w:rPr>
          <w:fldChar w:fldCharType="begin"/>
        </w:r>
        <w:r w:rsidR="00B62121" w:rsidDel="000C09EA">
          <w:rPr>
            <w:rFonts w:asciiTheme="majorBidi" w:hAnsiTheme="majorBidi" w:cstheme="majorBidi"/>
            <w:sz w:val="22"/>
            <w:szCs w:val="22"/>
          </w:rPr>
          <w:delInstrText xml:space="preserve"> ADDIN ZOTERO_ITEM CSL_CITATION {"citationID":"kx4FZ9sz","properties":{"formattedCitation":"[13]","plainCitation":"[13]","noteIndex":0},"citationItems":[{"id":653,"uris":["http://zotero.org/users/3118180/items/V9GGFC5V"],"itemData":{"id":653,"type":"report","event-place":"Kathmandu,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delInstrText>
        </w:r>
        <w:r w:rsidR="00D07E8C" w:rsidRPr="00A12542" w:rsidDel="000C09EA">
          <w:rPr>
            <w:rFonts w:asciiTheme="majorBidi" w:hAnsiTheme="majorBidi" w:cstheme="majorBidi"/>
            <w:sz w:val="22"/>
            <w:szCs w:val="22"/>
          </w:rPr>
          <w:fldChar w:fldCharType="separate"/>
        </w:r>
        <w:r w:rsidR="00B62121" w:rsidRPr="00B62121" w:rsidDel="000C09EA">
          <w:rPr>
            <w:rFonts w:ascii="Times New Roman" w:hAnsi="Times New Roman" w:cs="Times New Roman"/>
            <w:sz w:val="22"/>
          </w:rPr>
          <w:delText>[13]</w:delText>
        </w:r>
        <w:r w:rsidR="00D07E8C" w:rsidRPr="00A12542" w:rsidDel="000C09EA">
          <w:rPr>
            <w:rFonts w:asciiTheme="majorBidi" w:hAnsiTheme="majorBidi" w:cstheme="majorBidi"/>
            <w:sz w:val="22"/>
            <w:szCs w:val="22"/>
          </w:rPr>
          <w:fldChar w:fldCharType="end"/>
        </w:r>
        <w:r w:rsidR="51617D0B" w:rsidRPr="00A12542" w:rsidDel="000C09EA">
          <w:rPr>
            <w:rFonts w:asciiTheme="majorBidi" w:hAnsiTheme="majorBidi" w:cstheme="majorBidi"/>
            <w:sz w:val="22"/>
            <w:szCs w:val="22"/>
          </w:rPr>
          <w:delText>.</w:delText>
        </w:r>
        <w:r w:rsidR="726BB337" w:rsidRPr="00A12542" w:rsidDel="000C09EA">
          <w:rPr>
            <w:rFonts w:asciiTheme="majorBidi" w:hAnsiTheme="majorBidi" w:cstheme="majorBidi"/>
            <w:sz w:val="22"/>
            <w:szCs w:val="22"/>
          </w:rPr>
          <w:delText xml:space="preserve"> </w:delText>
        </w:r>
      </w:del>
    </w:p>
    <w:p w14:paraId="421B30D5" w14:textId="1960B03B" w:rsidR="005771E8" w:rsidRPr="00A12542" w:rsidDel="00C24CF6" w:rsidRDefault="009579EB" w:rsidP="00775DF7">
      <w:pPr>
        <w:spacing w:line="360" w:lineRule="auto"/>
        <w:jc w:val="both"/>
        <w:rPr>
          <w:del w:id="81" w:author="Bikram Adhikari (bdhikari)" w:date="2025-10-16T15:14:00Z" w16du:dateUtc="2025-10-16T20:14:00Z"/>
          <w:rFonts w:asciiTheme="majorBidi" w:hAnsiTheme="majorBidi" w:cstheme="majorBidi"/>
          <w:sz w:val="22"/>
          <w:szCs w:val="22"/>
        </w:rPr>
      </w:pPr>
      <w:del w:id="82" w:author="Bikram Adhikari (bdhikari)" w:date="2025-10-16T15:14:00Z" w16du:dateUtc="2025-10-16T20:14:00Z">
        <w:r w:rsidRPr="00A12542" w:rsidDel="00C24CF6">
          <w:rPr>
            <w:rFonts w:asciiTheme="majorBidi" w:hAnsiTheme="majorBidi" w:cstheme="majorBidi"/>
            <w:sz w:val="22"/>
            <w:szCs w:val="22"/>
          </w:rPr>
          <w:delText xml:space="preserve">The outcome variable co-existence of undernutrition and </w:delText>
        </w:r>
        <w:r w:rsidR="00386A3B" w:rsidRPr="00A12542" w:rsidDel="00C24CF6">
          <w:rPr>
            <w:rFonts w:asciiTheme="majorBidi" w:hAnsiTheme="majorBidi" w:cstheme="majorBidi"/>
            <w:sz w:val="22"/>
            <w:szCs w:val="22"/>
          </w:rPr>
          <w:delText xml:space="preserve">anemia </w:delText>
        </w:r>
        <w:r w:rsidR="00784DEF" w:rsidRPr="00A12542" w:rsidDel="00C24CF6">
          <w:rPr>
            <w:rFonts w:asciiTheme="majorBidi" w:hAnsiTheme="majorBidi" w:cstheme="majorBidi"/>
            <w:sz w:val="22"/>
            <w:szCs w:val="22"/>
          </w:rPr>
          <w:delText>consists</w:delText>
        </w:r>
        <w:r w:rsidR="00386A3B" w:rsidRPr="00A12542" w:rsidDel="00C24CF6">
          <w:rPr>
            <w:rFonts w:asciiTheme="majorBidi" w:hAnsiTheme="majorBidi" w:cstheme="majorBidi"/>
            <w:sz w:val="22"/>
            <w:szCs w:val="22"/>
          </w:rPr>
          <w:delText xml:space="preserve"> of four categories a) </w:delText>
        </w:r>
        <w:r w:rsidR="008C752F" w:rsidDel="00C24CF6">
          <w:rPr>
            <w:rFonts w:asciiTheme="majorBidi" w:hAnsiTheme="majorBidi" w:cstheme="majorBidi"/>
            <w:sz w:val="22"/>
            <w:szCs w:val="22"/>
          </w:rPr>
          <w:delText>Normal</w:delText>
        </w:r>
        <w:r w:rsidR="00B6202B" w:rsidRPr="00A12542" w:rsidDel="00C24CF6">
          <w:rPr>
            <w:rFonts w:asciiTheme="majorBidi" w:hAnsiTheme="majorBidi" w:cstheme="majorBidi"/>
            <w:sz w:val="22"/>
            <w:szCs w:val="22"/>
          </w:rPr>
          <w:delText xml:space="preserve"> (having neither undernutrition nor anemia)</w:delText>
        </w:r>
        <w:r w:rsidR="00386A3B" w:rsidRPr="00A12542" w:rsidDel="00C24CF6">
          <w:rPr>
            <w:rFonts w:asciiTheme="majorBidi" w:hAnsiTheme="majorBidi" w:cstheme="majorBidi"/>
            <w:sz w:val="22"/>
            <w:szCs w:val="22"/>
          </w:rPr>
          <w:delText xml:space="preserve"> b) only undernutrition</w:delText>
        </w:r>
        <w:r w:rsidR="00B6202B" w:rsidRPr="00A12542" w:rsidDel="00C24CF6">
          <w:rPr>
            <w:rFonts w:asciiTheme="majorBidi" w:hAnsiTheme="majorBidi" w:cstheme="majorBidi"/>
            <w:sz w:val="22"/>
            <w:szCs w:val="22"/>
          </w:rPr>
          <w:delText xml:space="preserve"> (having only undernutrition)</w:delText>
        </w:r>
        <w:r w:rsidR="00386A3B" w:rsidRPr="00A12542" w:rsidDel="00C24CF6">
          <w:rPr>
            <w:rFonts w:asciiTheme="majorBidi" w:hAnsiTheme="majorBidi" w:cstheme="majorBidi"/>
            <w:sz w:val="22"/>
            <w:szCs w:val="22"/>
          </w:rPr>
          <w:delText xml:space="preserve"> c) only anemia </w:delText>
        </w:r>
        <w:r w:rsidR="00B6202B" w:rsidRPr="00A12542" w:rsidDel="00C24CF6">
          <w:rPr>
            <w:rFonts w:asciiTheme="majorBidi" w:hAnsiTheme="majorBidi" w:cstheme="majorBidi"/>
            <w:sz w:val="22"/>
            <w:szCs w:val="22"/>
          </w:rPr>
          <w:delText xml:space="preserve">(having only anemia) </w:delText>
        </w:r>
        <w:r w:rsidR="00386A3B" w:rsidRPr="00A12542" w:rsidDel="00C24CF6">
          <w:rPr>
            <w:rFonts w:asciiTheme="majorBidi" w:hAnsiTheme="majorBidi" w:cstheme="majorBidi"/>
            <w:sz w:val="22"/>
            <w:szCs w:val="22"/>
          </w:rPr>
          <w:delText>and d) co-existence of undernutrition-anemia</w:delText>
        </w:r>
        <w:r w:rsidR="00B6202B" w:rsidRPr="00A12542" w:rsidDel="00C24CF6">
          <w:rPr>
            <w:rFonts w:asciiTheme="majorBidi" w:hAnsiTheme="majorBidi" w:cstheme="majorBidi"/>
            <w:sz w:val="22"/>
            <w:szCs w:val="22"/>
          </w:rPr>
          <w:delText xml:space="preserve"> (having both undernutrition and anemia)</w:delText>
        </w:r>
        <w:r w:rsidR="00386A3B" w:rsidRPr="00A12542" w:rsidDel="00C24CF6">
          <w:rPr>
            <w:rFonts w:asciiTheme="majorBidi" w:hAnsiTheme="majorBidi" w:cstheme="majorBidi"/>
            <w:sz w:val="22"/>
            <w:szCs w:val="22"/>
          </w:rPr>
          <w:delText xml:space="preserve">. </w:delText>
        </w:r>
      </w:del>
    </w:p>
    <w:p w14:paraId="1C29A09B" w14:textId="77777777" w:rsidR="00FC067D" w:rsidRPr="00A12542" w:rsidRDefault="00FC067D" w:rsidP="00775DF7">
      <w:pPr>
        <w:spacing w:line="360" w:lineRule="auto"/>
        <w:jc w:val="both"/>
        <w:rPr>
          <w:rFonts w:asciiTheme="majorBidi" w:hAnsiTheme="majorBidi" w:cstheme="majorBidi"/>
          <w:sz w:val="22"/>
          <w:szCs w:val="22"/>
        </w:rPr>
      </w:pPr>
    </w:p>
    <w:p w14:paraId="2B82C4FB" w14:textId="400CF1F0" w:rsidR="00400D0C" w:rsidRPr="0010589C" w:rsidRDefault="00400D0C"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t>Exposure variables</w:t>
      </w:r>
    </w:p>
    <w:p w14:paraId="50A6221F" w14:textId="2CFB8EA3" w:rsidR="00970960" w:rsidRPr="00A12542" w:rsidRDefault="00400D0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exposure variables for this study </w:t>
      </w:r>
      <w:r w:rsidR="00B0587A">
        <w:rPr>
          <w:rFonts w:asciiTheme="majorBidi" w:hAnsiTheme="majorBidi" w:cstheme="majorBidi"/>
          <w:sz w:val="22"/>
          <w:szCs w:val="22"/>
        </w:rPr>
        <w:t>were</w:t>
      </w:r>
      <w:r w:rsidRPr="00A12542">
        <w:rPr>
          <w:rFonts w:asciiTheme="majorBidi" w:hAnsiTheme="majorBidi" w:cstheme="majorBidi"/>
          <w:sz w:val="22"/>
          <w:szCs w:val="22"/>
        </w:rPr>
        <w:t xml:space="preserve"> wealth quintile</w:t>
      </w:r>
      <w:r w:rsidR="00AD286A" w:rsidRPr="00A12542">
        <w:rPr>
          <w:rFonts w:asciiTheme="majorBidi" w:hAnsiTheme="majorBidi" w:cstheme="majorBidi"/>
          <w:sz w:val="22"/>
          <w:szCs w:val="22"/>
        </w:rPr>
        <w:t xml:space="preserve"> (poorest/poorer</w:t>
      </w:r>
      <w:r w:rsidR="00591C55" w:rsidRPr="00A12542">
        <w:rPr>
          <w:rFonts w:asciiTheme="majorBidi" w:hAnsiTheme="majorBidi" w:cstheme="majorBidi"/>
          <w:sz w:val="22"/>
          <w:szCs w:val="22"/>
        </w:rPr>
        <w:t>/middle/richer/richest)</w:t>
      </w:r>
      <w:r w:rsidRPr="00A12542">
        <w:rPr>
          <w:rFonts w:asciiTheme="majorBidi" w:hAnsiTheme="majorBidi" w:cstheme="majorBidi"/>
          <w:sz w:val="22"/>
          <w:szCs w:val="22"/>
        </w:rPr>
        <w:t xml:space="preserve">, </w:t>
      </w:r>
      <w:del w:id="83" w:author="Bikram Adhikari (bdhikari)" w:date="2025-10-16T14:38:00Z" w16du:dateUtc="2025-10-16T19:38:00Z">
        <w:r w:rsidRPr="00A12542" w:rsidDel="0001242B">
          <w:rPr>
            <w:rFonts w:asciiTheme="majorBidi" w:hAnsiTheme="majorBidi" w:cstheme="majorBidi"/>
            <w:sz w:val="22"/>
            <w:szCs w:val="22"/>
          </w:rPr>
          <w:delText>mother’s nutritional status</w:delText>
        </w:r>
      </w:del>
      <w:ins w:id="84" w:author="Bikram Adhikari (bdhikari)" w:date="2025-10-16T14:38:00Z" w16du:dateUtc="2025-10-16T19:38:00Z">
        <w:r w:rsidR="0001242B">
          <w:rPr>
            <w:rFonts w:asciiTheme="majorBidi" w:hAnsiTheme="majorBidi" w:cstheme="majorBidi"/>
            <w:sz w:val="22"/>
            <w:szCs w:val="22"/>
          </w:rPr>
          <w:t>maternal body mass index</w:t>
        </w:r>
      </w:ins>
      <w:r w:rsidR="0089060D" w:rsidRPr="00A12542">
        <w:rPr>
          <w:rFonts w:asciiTheme="majorBidi" w:hAnsiTheme="majorBidi" w:cstheme="majorBidi"/>
          <w:sz w:val="22"/>
          <w:szCs w:val="22"/>
        </w:rPr>
        <w:t xml:space="preserve"> </w:t>
      </w:r>
      <w:r w:rsidR="00591C55" w:rsidRPr="00A12542">
        <w:rPr>
          <w:rFonts w:asciiTheme="majorBidi" w:hAnsiTheme="majorBidi" w:cstheme="majorBidi"/>
          <w:sz w:val="22"/>
          <w:szCs w:val="22"/>
        </w:rPr>
        <w:t>(thin/normal/overweight or obese)</w:t>
      </w:r>
      <w:r w:rsidRPr="00A12542">
        <w:rPr>
          <w:rFonts w:asciiTheme="majorBidi" w:hAnsiTheme="majorBidi" w:cstheme="majorBidi"/>
          <w:sz w:val="22"/>
          <w:szCs w:val="22"/>
        </w:rPr>
        <w:t>, mother’s education</w:t>
      </w:r>
      <w:r w:rsidR="00591C55" w:rsidRPr="00A12542">
        <w:rPr>
          <w:rFonts w:asciiTheme="majorBidi" w:hAnsiTheme="majorBidi" w:cstheme="majorBidi"/>
          <w:sz w:val="22"/>
          <w:szCs w:val="22"/>
        </w:rPr>
        <w:t xml:space="preserve"> (no education/</w:t>
      </w:r>
      <w:r w:rsidR="00BB489D" w:rsidRPr="00A12542">
        <w:rPr>
          <w:rFonts w:asciiTheme="majorBidi" w:hAnsiTheme="majorBidi" w:cstheme="majorBidi"/>
          <w:sz w:val="22"/>
          <w:szCs w:val="22"/>
        </w:rPr>
        <w:t xml:space="preserve"> basic level education/Secondary and higher level)</w:t>
      </w:r>
      <w:r w:rsidRPr="00A12542">
        <w:rPr>
          <w:rFonts w:asciiTheme="majorBidi" w:hAnsiTheme="majorBidi" w:cstheme="majorBidi"/>
          <w:sz w:val="22"/>
          <w:szCs w:val="22"/>
        </w:rPr>
        <w:t>, mother’s exposure to health programs in television and radio</w:t>
      </w:r>
      <w:r w:rsidR="004052A9" w:rsidRPr="00A12542">
        <w:rPr>
          <w:rFonts w:asciiTheme="majorBidi" w:hAnsiTheme="majorBidi" w:cstheme="majorBidi"/>
          <w:sz w:val="22"/>
          <w:szCs w:val="22"/>
        </w:rPr>
        <w:t xml:space="preserve"> (yes/no)</w:t>
      </w:r>
      <w:r w:rsidRPr="00A12542">
        <w:rPr>
          <w:rFonts w:asciiTheme="majorBidi" w:hAnsiTheme="majorBidi" w:cstheme="majorBidi"/>
          <w:sz w:val="22"/>
          <w:szCs w:val="22"/>
        </w:rPr>
        <w:t xml:space="preserve">, and mother’s </w:t>
      </w:r>
      <w:r w:rsidR="00AD286A" w:rsidRPr="00A12542">
        <w:rPr>
          <w:rFonts w:asciiTheme="majorBidi" w:hAnsiTheme="majorBidi" w:cstheme="majorBidi"/>
          <w:sz w:val="22"/>
          <w:szCs w:val="22"/>
        </w:rPr>
        <w:t>participation in household decision making</w:t>
      </w:r>
      <w:r w:rsidR="004052A9" w:rsidRPr="00A12542">
        <w:rPr>
          <w:rFonts w:asciiTheme="majorBidi" w:hAnsiTheme="majorBidi" w:cstheme="majorBidi"/>
          <w:sz w:val="22"/>
          <w:szCs w:val="22"/>
        </w:rPr>
        <w:t xml:space="preserve"> (yes/no)</w:t>
      </w:r>
      <w:r w:rsidR="00AD286A" w:rsidRPr="00A12542">
        <w:rPr>
          <w:rFonts w:asciiTheme="majorBidi" w:hAnsiTheme="majorBidi" w:cstheme="majorBidi"/>
          <w:sz w:val="22"/>
          <w:szCs w:val="22"/>
        </w:rPr>
        <w:t>.</w:t>
      </w:r>
      <w:r w:rsidR="004052A9" w:rsidRPr="00A12542">
        <w:rPr>
          <w:rFonts w:asciiTheme="majorBidi" w:hAnsiTheme="majorBidi" w:cstheme="majorBidi"/>
          <w:sz w:val="22"/>
          <w:szCs w:val="22"/>
        </w:rPr>
        <w:t xml:space="preserve"> The </w:t>
      </w:r>
      <w:r w:rsidR="0089060D" w:rsidRPr="00A12542">
        <w:rPr>
          <w:rFonts w:asciiTheme="majorBidi" w:hAnsiTheme="majorBidi" w:cstheme="majorBidi"/>
          <w:sz w:val="22"/>
          <w:szCs w:val="22"/>
        </w:rPr>
        <w:t xml:space="preserve">definition of each exposure </w:t>
      </w:r>
      <w:r w:rsidR="00BE0070" w:rsidRPr="00A12542">
        <w:rPr>
          <w:rFonts w:asciiTheme="majorBidi" w:hAnsiTheme="majorBidi" w:cstheme="majorBidi"/>
          <w:sz w:val="22"/>
          <w:szCs w:val="22"/>
        </w:rPr>
        <w:t>variable</w:t>
      </w:r>
      <w:r w:rsidR="0089060D" w:rsidRPr="00A12542">
        <w:rPr>
          <w:rFonts w:asciiTheme="majorBidi" w:hAnsiTheme="majorBidi" w:cstheme="majorBidi"/>
          <w:sz w:val="22"/>
          <w:szCs w:val="22"/>
        </w:rPr>
        <w:t xml:space="preserve"> is explained in </w:t>
      </w:r>
      <w:r w:rsidR="00FA5746" w:rsidRPr="00A12542">
        <w:rPr>
          <w:rFonts w:asciiTheme="majorBidi" w:hAnsiTheme="majorBidi" w:cstheme="majorBidi"/>
          <w:sz w:val="22"/>
          <w:szCs w:val="22"/>
        </w:rPr>
        <w:t>table</w:t>
      </w:r>
      <w:r w:rsidR="0089060D" w:rsidRPr="00A12542">
        <w:rPr>
          <w:rFonts w:asciiTheme="majorBidi" w:hAnsiTheme="majorBidi" w:cstheme="majorBidi"/>
          <w:sz w:val="22"/>
          <w:szCs w:val="22"/>
        </w:rPr>
        <w:t xml:space="preserve"> 1 below</w:t>
      </w:r>
      <w:r w:rsidR="004F7BCA" w:rsidRPr="00A12542">
        <w:rPr>
          <w:rFonts w:asciiTheme="majorBidi" w:hAnsiTheme="majorBidi" w:cstheme="majorBidi"/>
          <w:i/>
          <w:iCs/>
          <w:sz w:val="22"/>
          <w:szCs w:val="22"/>
        </w:rPr>
        <w:t>:</w:t>
      </w:r>
    </w:p>
    <w:p w14:paraId="6CF2C412" w14:textId="2106DD99" w:rsidR="004F7BCA" w:rsidRPr="00251ECC" w:rsidDel="00251ECC" w:rsidRDefault="004F7BCA" w:rsidP="00775DF7">
      <w:pPr>
        <w:spacing w:line="360" w:lineRule="auto"/>
        <w:jc w:val="both"/>
        <w:rPr>
          <w:del w:id="85" w:author="Bikram Adhikari (bdhikari)" w:date="2025-10-09T15:33:00Z" w16du:dateUtc="2025-10-09T20:33:00Z"/>
          <w:rFonts w:asciiTheme="majorBidi" w:hAnsiTheme="majorBidi" w:cstheme="majorBidi"/>
          <w:b/>
          <w:bCs/>
          <w:i/>
          <w:iCs/>
          <w:sz w:val="22"/>
          <w:szCs w:val="22"/>
          <w:rPrChange w:id="86" w:author="Bikram Adhikari (bdhikari)" w:date="2025-10-09T15:33:00Z" w16du:dateUtc="2025-10-09T20:33:00Z">
            <w:rPr>
              <w:del w:id="87" w:author="Bikram Adhikari (bdhikari)" w:date="2025-10-09T15:33:00Z" w16du:dateUtc="2025-10-09T20:33:00Z"/>
              <w:rFonts w:asciiTheme="majorBidi" w:hAnsiTheme="majorBidi" w:cstheme="majorBidi"/>
              <w:i/>
              <w:iCs/>
              <w:sz w:val="22"/>
              <w:szCs w:val="22"/>
            </w:rPr>
          </w:rPrChange>
        </w:rPr>
      </w:pPr>
      <w:del w:id="88" w:author="Bikram Adhikari (bdhikari)" w:date="2025-10-09T15:33:00Z" w16du:dateUtc="2025-10-09T20:33:00Z">
        <w:r w:rsidRPr="00251ECC" w:rsidDel="00251ECC">
          <w:rPr>
            <w:rFonts w:asciiTheme="majorBidi" w:hAnsiTheme="majorBidi" w:cstheme="majorBidi"/>
            <w:b/>
            <w:bCs/>
            <w:i/>
            <w:iCs/>
            <w:sz w:val="22"/>
            <w:szCs w:val="22"/>
            <w:rPrChange w:id="89" w:author="Bikram Adhikari (bdhikari)" w:date="2025-10-09T15:33:00Z" w16du:dateUtc="2025-10-09T20:33:00Z">
              <w:rPr>
                <w:rFonts w:asciiTheme="majorBidi" w:hAnsiTheme="majorBidi" w:cstheme="majorBidi"/>
                <w:i/>
                <w:iCs/>
                <w:sz w:val="22"/>
                <w:szCs w:val="22"/>
              </w:rPr>
            </w:rPrChange>
          </w:rPr>
          <w:delText xml:space="preserve">Table 1: List of exposure variables with their </w:delText>
        </w:r>
        <w:r w:rsidR="005D540C" w:rsidRPr="00251ECC" w:rsidDel="00251ECC">
          <w:rPr>
            <w:rFonts w:asciiTheme="majorBidi" w:hAnsiTheme="majorBidi" w:cstheme="majorBidi"/>
            <w:b/>
            <w:bCs/>
            <w:i/>
            <w:iCs/>
            <w:sz w:val="22"/>
            <w:szCs w:val="22"/>
            <w:rPrChange w:id="90" w:author="Bikram Adhikari (bdhikari)" w:date="2025-10-09T15:33:00Z" w16du:dateUtc="2025-10-09T20:33:00Z">
              <w:rPr>
                <w:rFonts w:asciiTheme="majorBidi" w:hAnsiTheme="majorBidi" w:cstheme="majorBidi"/>
                <w:i/>
                <w:iCs/>
                <w:sz w:val="22"/>
                <w:szCs w:val="22"/>
              </w:rPr>
            </w:rPrChange>
          </w:rPr>
          <w:delText>definition</w:delText>
        </w:r>
      </w:del>
    </w:p>
    <w:p w14:paraId="20318E68" w14:textId="3275B7B8" w:rsidR="00251ECC" w:rsidRPr="00251ECC" w:rsidRDefault="00251ECC">
      <w:pPr>
        <w:pStyle w:val="Caption"/>
        <w:keepNext/>
        <w:rPr>
          <w:ins w:id="91" w:author="Bikram Adhikari (bdhikari)" w:date="2025-10-09T15:33:00Z" w16du:dateUtc="2025-10-09T20:33:00Z"/>
          <w:rFonts w:asciiTheme="majorBidi" w:hAnsiTheme="majorBidi" w:cstheme="majorBidi"/>
          <w:b/>
          <w:bCs/>
          <w:sz w:val="22"/>
          <w:szCs w:val="22"/>
          <w:rPrChange w:id="92" w:author="Bikram Adhikari (bdhikari)" w:date="2025-10-09T15:33:00Z" w16du:dateUtc="2025-10-09T20:33:00Z">
            <w:rPr>
              <w:ins w:id="93" w:author="Bikram Adhikari (bdhikari)" w:date="2025-10-09T15:33:00Z" w16du:dateUtc="2025-10-09T20:33:00Z"/>
            </w:rPr>
          </w:rPrChange>
        </w:rPr>
        <w:pPrChange w:id="94" w:author="Bikram Adhikari (bdhikari)" w:date="2025-10-09T15:33:00Z" w16du:dateUtc="2025-10-09T20:33:00Z">
          <w:pPr/>
        </w:pPrChange>
      </w:pPr>
      <w:ins w:id="95" w:author="Bikram Adhikari (bdhikari)" w:date="2025-10-09T15:33:00Z" w16du:dateUtc="2025-10-09T20:33:00Z">
        <w:r w:rsidRPr="00251ECC">
          <w:rPr>
            <w:rFonts w:asciiTheme="majorBidi" w:hAnsiTheme="majorBidi" w:cstheme="majorBidi"/>
            <w:b/>
            <w:bCs/>
            <w:color w:val="auto"/>
            <w:sz w:val="22"/>
            <w:szCs w:val="22"/>
            <w:rPrChange w:id="96" w:author="Bikram Adhikari (bdhikari)" w:date="2025-10-09T15:33:00Z" w16du:dateUtc="2025-10-09T20:33:00Z">
              <w:rPr>
                <w:i/>
                <w:iCs/>
              </w:rPr>
            </w:rPrChange>
          </w:rPr>
          <w:t xml:space="preserve">Table </w:t>
        </w:r>
        <w:r w:rsidRPr="00251ECC">
          <w:rPr>
            <w:rFonts w:asciiTheme="majorBidi" w:hAnsiTheme="majorBidi" w:cstheme="majorBidi"/>
            <w:b/>
            <w:bCs/>
            <w:color w:val="auto"/>
            <w:sz w:val="22"/>
            <w:szCs w:val="22"/>
            <w:rPrChange w:id="97" w:author="Bikram Adhikari (bdhikari)" w:date="2025-10-09T15:33:00Z" w16du:dateUtc="2025-10-09T20:33:00Z">
              <w:rPr>
                <w:i/>
                <w:iCs/>
              </w:rPr>
            </w:rPrChange>
          </w:rPr>
          <w:fldChar w:fldCharType="begin"/>
        </w:r>
        <w:r w:rsidRPr="00251ECC">
          <w:rPr>
            <w:rFonts w:asciiTheme="majorBidi" w:hAnsiTheme="majorBidi" w:cstheme="majorBidi"/>
            <w:b/>
            <w:bCs/>
            <w:color w:val="auto"/>
            <w:sz w:val="22"/>
            <w:szCs w:val="22"/>
            <w:rPrChange w:id="98" w:author="Bikram Adhikari (bdhikari)" w:date="2025-10-09T15:33:00Z" w16du:dateUtc="2025-10-09T20:33:00Z">
              <w:rPr>
                <w:i/>
                <w:iCs/>
              </w:rPr>
            </w:rPrChange>
          </w:rPr>
          <w:instrText xml:space="preserve"> SEQ Table \* ARABIC </w:instrText>
        </w:r>
      </w:ins>
      <w:r w:rsidRPr="00251ECC">
        <w:rPr>
          <w:rFonts w:asciiTheme="majorBidi" w:hAnsiTheme="majorBidi" w:cstheme="majorBidi"/>
          <w:b/>
          <w:bCs/>
          <w:color w:val="auto"/>
          <w:sz w:val="22"/>
          <w:szCs w:val="22"/>
          <w:rPrChange w:id="99" w:author="Bikram Adhikari (bdhikari)" w:date="2025-10-09T15:33:00Z" w16du:dateUtc="2025-10-09T20:33:00Z">
            <w:rPr>
              <w:i/>
              <w:iCs/>
            </w:rPr>
          </w:rPrChange>
        </w:rPr>
        <w:fldChar w:fldCharType="separate"/>
      </w:r>
      <w:ins w:id="100" w:author="Bikram Adhikari (bdhikari)" w:date="2025-10-16T11:51:00Z" w16du:dateUtc="2025-10-16T16:51:00Z">
        <w:r w:rsidR="00194DC1">
          <w:rPr>
            <w:rFonts w:asciiTheme="majorBidi" w:hAnsiTheme="majorBidi" w:cstheme="majorBidi"/>
            <w:b/>
            <w:bCs/>
            <w:noProof/>
            <w:color w:val="auto"/>
            <w:sz w:val="22"/>
            <w:szCs w:val="22"/>
          </w:rPr>
          <w:t>1</w:t>
        </w:r>
      </w:ins>
      <w:ins w:id="101" w:author="Bikram Adhikari (bdhikari)" w:date="2025-10-09T15:33:00Z" w16du:dateUtc="2025-10-09T20:33:00Z">
        <w:r w:rsidRPr="00251ECC">
          <w:rPr>
            <w:rFonts w:asciiTheme="majorBidi" w:hAnsiTheme="majorBidi" w:cstheme="majorBidi"/>
            <w:b/>
            <w:bCs/>
            <w:color w:val="auto"/>
            <w:sz w:val="22"/>
            <w:szCs w:val="22"/>
            <w:rPrChange w:id="102" w:author="Bikram Adhikari (bdhikari)" w:date="2025-10-09T15:33:00Z" w16du:dateUtc="2025-10-09T20:33:00Z">
              <w:rPr>
                <w:i/>
                <w:iCs/>
              </w:rPr>
            </w:rPrChange>
          </w:rPr>
          <w:fldChar w:fldCharType="end"/>
        </w:r>
        <w:r w:rsidRPr="00251ECC">
          <w:rPr>
            <w:rFonts w:asciiTheme="majorBidi" w:hAnsiTheme="majorBidi" w:cstheme="majorBidi"/>
            <w:b/>
            <w:bCs/>
            <w:color w:val="auto"/>
            <w:sz w:val="22"/>
            <w:szCs w:val="22"/>
            <w:rPrChange w:id="103" w:author="Bikram Adhikari (bdhikari)" w:date="2025-10-09T15:33:00Z" w16du:dateUtc="2025-10-09T20:33:00Z">
              <w:rPr>
                <w:i/>
                <w:iCs/>
              </w:rPr>
            </w:rPrChange>
          </w:rPr>
          <w:t>: List of exposure variables with their definition</w:t>
        </w:r>
      </w:ins>
    </w:p>
    <w:tbl>
      <w:tblPr>
        <w:tblStyle w:val="TableGrid"/>
        <w:tblW w:w="9625" w:type="dxa"/>
        <w:tblLook w:val="04A0" w:firstRow="1" w:lastRow="0" w:firstColumn="1" w:lastColumn="0" w:noHBand="0" w:noVBand="1"/>
      </w:tblPr>
      <w:tblGrid>
        <w:gridCol w:w="1975"/>
        <w:gridCol w:w="7650"/>
      </w:tblGrid>
      <w:tr w:rsidR="00190CB7" w:rsidRPr="00A12542" w14:paraId="6203E8E5" w14:textId="77777777" w:rsidTr="009732C8">
        <w:trPr>
          <w:trHeight w:val="336"/>
        </w:trPr>
        <w:tc>
          <w:tcPr>
            <w:tcW w:w="1975" w:type="dxa"/>
            <w:vAlign w:val="center"/>
          </w:tcPr>
          <w:p w14:paraId="559B1412" w14:textId="038099CA" w:rsidR="00670C8B" w:rsidRPr="00A12542" w:rsidRDefault="00670C8B" w:rsidP="009732C8">
            <w:pPr>
              <w:spacing w:line="360" w:lineRule="auto"/>
              <w:rPr>
                <w:rFonts w:asciiTheme="majorBidi" w:hAnsiTheme="majorBidi" w:cstheme="majorBidi"/>
                <w:b/>
                <w:bCs/>
                <w:sz w:val="20"/>
                <w:szCs w:val="20"/>
              </w:rPr>
            </w:pPr>
            <w:r w:rsidRPr="00A12542">
              <w:rPr>
                <w:rFonts w:asciiTheme="majorBidi" w:hAnsiTheme="majorBidi" w:cstheme="majorBidi"/>
                <w:b/>
                <w:bCs/>
                <w:sz w:val="20"/>
                <w:szCs w:val="20"/>
              </w:rPr>
              <w:t>Variables</w:t>
            </w:r>
          </w:p>
        </w:tc>
        <w:tc>
          <w:tcPr>
            <w:tcW w:w="7650" w:type="dxa"/>
            <w:vAlign w:val="center"/>
          </w:tcPr>
          <w:p w14:paraId="395DE416" w14:textId="02656ADE" w:rsidR="00670C8B" w:rsidRPr="00A12542" w:rsidRDefault="00670C8B" w:rsidP="009732C8">
            <w:pPr>
              <w:spacing w:line="360" w:lineRule="auto"/>
              <w:rPr>
                <w:rFonts w:asciiTheme="majorBidi" w:hAnsiTheme="majorBidi" w:cstheme="majorBidi"/>
                <w:b/>
                <w:bCs/>
                <w:sz w:val="20"/>
                <w:szCs w:val="20"/>
              </w:rPr>
            </w:pPr>
            <w:r w:rsidRPr="00A12542">
              <w:rPr>
                <w:rFonts w:asciiTheme="majorBidi" w:hAnsiTheme="majorBidi" w:cstheme="majorBidi"/>
                <w:b/>
                <w:bCs/>
                <w:sz w:val="20"/>
                <w:szCs w:val="20"/>
              </w:rPr>
              <w:t>Definition</w:t>
            </w:r>
          </w:p>
        </w:tc>
      </w:tr>
      <w:tr w:rsidR="00190CB7" w:rsidRPr="00A12542" w14:paraId="3A1A7CB4" w14:textId="77777777" w:rsidTr="009732C8">
        <w:trPr>
          <w:trHeight w:val="233"/>
        </w:trPr>
        <w:tc>
          <w:tcPr>
            <w:tcW w:w="1975" w:type="dxa"/>
            <w:vAlign w:val="center"/>
          </w:tcPr>
          <w:p w14:paraId="5B9F57C4" w14:textId="5AEC4D3B" w:rsidR="009B78A3" w:rsidRPr="00A12542" w:rsidRDefault="004645FE"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Wealth </w:t>
            </w:r>
            <w:r w:rsidR="00B241CD" w:rsidRPr="00A12542">
              <w:rPr>
                <w:rFonts w:asciiTheme="majorBidi" w:hAnsiTheme="majorBidi" w:cstheme="majorBidi"/>
                <w:sz w:val="18"/>
                <w:szCs w:val="18"/>
              </w:rPr>
              <w:t>q</w:t>
            </w:r>
            <w:r w:rsidRPr="00A12542">
              <w:rPr>
                <w:rFonts w:asciiTheme="majorBidi" w:hAnsiTheme="majorBidi" w:cstheme="majorBidi"/>
                <w:sz w:val="18"/>
                <w:szCs w:val="18"/>
              </w:rPr>
              <w:t>uintile</w:t>
            </w:r>
          </w:p>
        </w:tc>
        <w:tc>
          <w:tcPr>
            <w:tcW w:w="7650" w:type="dxa"/>
            <w:vAlign w:val="center"/>
          </w:tcPr>
          <w:p w14:paraId="0AF6D372" w14:textId="39731097" w:rsidR="009B78A3" w:rsidRPr="00A12542" w:rsidRDefault="00B0587A" w:rsidP="009732C8">
            <w:pPr>
              <w:spacing w:line="360" w:lineRule="auto"/>
              <w:rPr>
                <w:rFonts w:asciiTheme="majorBidi" w:hAnsiTheme="majorBidi" w:cstheme="majorBidi"/>
                <w:sz w:val="18"/>
                <w:szCs w:val="18"/>
              </w:rPr>
            </w:pPr>
            <w:r>
              <w:rPr>
                <w:rFonts w:asciiTheme="majorBidi" w:hAnsiTheme="majorBidi" w:cstheme="majorBidi"/>
                <w:sz w:val="18"/>
                <w:szCs w:val="18"/>
              </w:rPr>
              <w:t>The wealth</w:t>
            </w:r>
            <w:r w:rsidRPr="00A12542">
              <w:rPr>
                <w:rFonts w:asciiTheme="majorBidi" w:hAnsiTheme="majorBidi" w:cstheme="majorBidi"/>
                <w:sz w:val="18"/>
                <w:szCs w:val="18"/>
              </w:rPr>
              <w:t xml:space="preserve"> </w:t>
            </w:r>
            <w:r w:rsidR="004645FE" w:rsidRPr="00A12542">
              <w:rPr>
                <w:rFonts w:asciiTheme="majorBidi" w:hAnsiTheme="majorBidi" w:cstheme="majorBidi"/>
                <w:sz w:val="18"/>
                <w:szCs w:val="18"/>
              </w:rPr>
              <w:t>quintile</w:t>
            </w:r>
            <w:r w:rsidR="00710EB4" w:rsidRPr="00A12542">
              <w:rPr>
                <w:rFonts w:asciiTheme="majorBidi" w:hAnsiTheme="majorBidi" w:cstheme="majorBidi"/>
                <w:sz w:val="18"/>
                <w:szCs w:val="18"/>
              </w:rPr>
              <w:t xml:space="preserve"> measures the economic status of </w:t>
            </w:r>
            <w:r w:rsidR="00190CB7" w:rsidRPr="00A12542">
              <w:rPr>
                <w:rFonts w:asciiTheme="majorBidi" w:hAnsiTheme="majorBidi" w:cstheme="majorBidi"/>
                <w:sz w:val="18"/>
                <w:szCs w:val="18"/>
              </w:rPr>
              <w:t>the household</w:t>
            </w:r>
            <w:r w:rsidR="006909A8" w:rsidRPr="00A12542">
              <w:rPr>
                <w:rFonts w:asciiTheme="majorBidi" w:hAnsiTheme="majorBidi" w:cstheme="majorBidi"/>
                <w:sz w:val="18"/>
                <w:szCs w:val="18"/>
              </w:rPr>
              <w:t xml:space="preserve">, and it </w:t>
            </w:r>
            <w:r w:rsidR="00B241CD" w:rsidRPr="00A12542">
              <w:rPr>
                <w:rFonts w:asciiTheme="majorBidi" w:hAnsiTheme="majorBidi" w:cstheme="majorBidi"/>
                <w:sz w:val="18"/>
                <w:szCs w:val="18"/>
              </w:rPr>
              <w:t xml:space="preserve">is classified into </w:t>
            </w:r>
            <w:r w:rsidR="004645FE" w:rsidRPr="00A12542">
              <w:rPr>
                <w:rFonts w:asciiTheme="majorBidi" w:hAnsiTheme="majorBidi" w:cstheme="majorBidi"/>
                <w:sz w:val="18"/>
                <w:szCs w:val="18"/>
              </w:rPr>
              <w:t>poorest, poorer, middle, richer,</w:t>
            </w:r>
            <w:r w:rsidR="00B241CD" w:rsidRPr="00A12542">
              <w:rPr>
                <w:rFonts w:asciiTheme="majorBidi" w:hAnsiTheme="majorBidi" w:cstheme="majorBidi"/>
                <w:sz w:val="18"/>
                <w:szCs w:val="18"/>
              </w:rPr>
              <w:t xml:space="preserve"> and </w:t>
            </w:r>
            <w:r w:rsidR="004645FE" w:rsidRPr="00A12542">
              <w:rPr>
                <w:rFonts w:asciiTheme="majorBidi" w:hAnsiTheme="majorBidi" w:cstheme="majorBidi"/>
                <w:sz w:val="18"/>
                <w:szCs w:val="18"/>
              </w:rPr>
              <w:t>richest</w:t>
            </w:r>
            <w:r w:rsidR="00B241CD" w:rsidRPr="00A12542">
              <w:rPr>
                <w:rFonts w:asciiTheme="majorBidi" w:hAnsiTheme="majorBidi" w:cstheme="majorBidi"/>
                <w:sz w:val="18"/>
                <w:szCs w:val="18"/>
              </w:rPr>
              <w:t xml:space="preserve"> based on the wealth index</w:t>
            </w:r>
            <w:r w:rsidR="00070554">
              <w:rPr>
                <w:rFonts w:asciiTheme="majorBidi" w:hAnsiTheme="majorBidi" w:cstheme="majorBidi"/>
                <w:sz w:val="18"/>
                <w:szCs w:val="18"/>
              </w:rPr>
              <w:t xml:space="preserve"> </w:t>
            </w:r>
            <w:r w:rsidR="00CB08B0">
              <w:rPr>
                <w:rFonts w:asciiTheme="majorBidi" w:hAnsiTheme="majorBidi" w:cstheme="majorBidi"/>
                <w:sz w:val="18"/>
                <w:szCs w:val="18"/>
              </w:rPr>
              <w:fldChar w:fldCharType="begin"/>
            </w:r>
            <w:r w:rsidR="00B62121">
              <w:rPr>
                <w:rFonts w:asciiTheme="majorBidi" w:hAnsiTheme="majorBidi" w:cstheme="majorBidi"/>
                <w:sz w:val="18"/>
                <w:szCs w:val="18"/>
              </w:rPr>
              <w:instrText xml:space="preserve"> ADDIN ZOTERO_ITEM CSL_CITATION {"citationID":"w8ZSZH83","properties":{"formattedCitation":"[13]","plainCitation":"[13]","noteIndex":0},"citationItems":[{"id":653,"uris":["http://zotero.org/users/3118180/items/V9GGFC5V"],"itemData":{"id":653,"type":"report","event-place":"Kathmandu,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CB08B0">
              <w:rPr>
                <w:rFonts w:asciiTheme="majorBidi" w:hAnsiTheme="majorBidi" w:cstheme="majorBidi"/>
                <w:sz w:val="18"/>
                <w:szCs w:val="18"/>
              </w:rPr>
              <w:fldChar w:fldCharType="separate"/>
            </w:r>
            <w:r w:rsidR="00B62121" w:rsidRPr="00B62121">
              <w:rPr>
                <w:rFonts w:ascii="Times New Roman" w:hAnsi="Times New Roman" w:cs="Times New Roman"/>
                <w:sz w:val="18"/>
              </w:rPr>
              <w:t>[13]</w:t>
            </w:r>
            <w:r w:rsidR="00CB08B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190CB7" w:rsidRPr="00A12542" w14:paraId="1BDC2B32" w14:textId="77777777" w:rsidTr="009732C8">
        <w:trPr>
          <w:trHeight w:val="53"/>
        </w:trPr>
        <w:tc>
          <w:tcPr>
            <w:tcW w:w="1975" w:type="dxa"/>
            <w:vAlign w:val="center"/>
          </w:tcPr>
          <w:p w14:paraId="59D314B1" w14:textId="2DE359F3" w:rsidR="0036703D" w:rsidRPr="00A12542" w:rsidRDefault="00AB5FD1" w:rsidP="009732C8">
            <w:pPr>
              <w:spacing w:line="360" w:lineRule="auto"/>
              <w:rPr>
                <w:rFonts w:asciiTheme="majorBidi" w:hAnsiTheme="majorBidi" w:cstheme="majorBidi"/>
                <w:sz w:val="18"/>
                <w:szCs w:val="18"/>
              </w:rPr>
            </w:pPr>
            <w:ins w:id="104" w:author="Bikram Adhikari (bdhikari)" w:date="2025-10-16T14:35:00Z" w16du:dateUtc="2025-10-16T19:35:00Z">
              <w:r>
                <w:rPr>
                  <w:rFonts w:asciiTheme="majorBidi" w:hAnsiTheme="majorBidi" w:cstheme="majorBidi"/>
                  <w:sz w:val="18"/>
                  <w:szCs w:val="18"/>
                </w:rPr>
                <w:t>M</w:t>
              </w:r>
            </w:ins>
            <w:ins w:id="105" w:author="Bikram Adhikari (bdhikari)" w:date="2025-10-16T14:34:00Z">
              <w:r w:rsidRPr="00AB5FD1">
                <w:rPr>
                  <w:rFonts w:asciiTheme="majorBidi" w:hAnsiTheme="majorBidi" w:cstheme="majorBidi"/>
                  <w:sz w:val="18"/>
                  <w:szCs w:val="18"/>
                </w:rPr>
                <w:t xml:space="preserve">aternal </w:t>
              </w:r>
            </w:ins>
            <w:ins w:id="106" w:author="Bikram Adhikari (bdhikari)" w:date="2025-10-16T14:38:00Z" w16du:dateUtc="2025-10-16T19:38:00Z">
              <w:r w:rsidR="0001242B">
                <w:rPr>
                  <w:rFonts w:asciiTheme="majorBidi" w:hAnsiTheme="majorBidi" w:cstheme="majorBidi"/>
                  <w:sz w:val="18"/>
                  <w:szCs w:val="18"/>
                </w:rPr>
                <w:t>body mass index (</w:t>
              </w:r>
            </w:ins>
            <w:ins w:id="107" w:author="Bikram Adhikari (bdhikari)" w:date="2025-10-16T14:34:00Z">
              <w:r w:rsidRPr="00AB5FD1">
                <w:rPr>
                  <w:rFonts w:asciiTheme="majorBidi" w:hAnsiTheme="majorBidi" w:cstheme="majorBidi"/>
                  <w:sz w:val="18"/>
                  <w:szCs w:val="18"/>
                </w:rPr>
                <w:t>BMI</w:t>
              </w:r>
            </w:ins>
            <w:ins w:id="108" w:author="Bikram Adhikari (bdhikari)" w:date="2025-10-16T14:38:00Z" w16du:dateUtc="2025-10-16T19:38:00Z">
              <w:r w:rsidR="0001242B">
                <w:rPr>
                  <w:rFonts w:asciiTheme="majorBidi" w:hAnsiTheme="majorBidi" w:cstheme="majorBidi"/>
                  <w:sz w:val="18"/>
                  <w:szCs w:val="18"/>
                </w:rPr>
                <w:t>)</w:t>
              </w:r>
            </w:ins>
            <w:del w:id="109" w:author="Bikram Adhikari (bdhikari)" w:date="2025-10-16T14:34:00Z" w16du:dateUtc="2025-10-16T19:34:00Z">
              <w:r w:rsidR="0036703D" w:rsidRPr="00A12542" w:rsidDel="00AB5FD1">
                <w:rPr>
                  <w:rFonts w:asciiTheme="majorBidi" w:hAnsiTheme="majorBidi" w:cstheme="majorBidi"/>
                  <w:sz w:val="18"/>
                  <w:szCs w:val="18"/>
                </w:rPr>
                <w:delText>Mother’s nutritional status</w:delText>
              </w:r>
            </w:del>
          </w:p>
        </w:tc>
        <w:tc>
          <w:tcPr>
            <w:tcW w:w="7650" w:type="dxa"/>
            <w:vAlign w:val="center"/>
          </w:tcPr>
          <w:p w14:paraId="11CDB66D" w14:textId="27D07FFC" w:rsidR="0036703D" w:rsidRPr="00A12542" w:rsidRDefault="00B0587A" w:rsidP="009732C8">
            <w:pPr>
              <w:spacing w:line="360" w:lineRule="auto"/>
              <w:rPr>
                <w:rFonts w:asciiTheme="majorBidi" w:hAnsiTheme="majorBidi" w:cstheme="majorBidi"/>
                <w:sz w:val="18"/>
                <w:szCs w:val="18"/>
                <w:vertAlign w:val="superscript"/>
              </w:rPr>
            </w:pPr>
            <w:r>
              <w:rPr>
                <w:rFonts w:asciiTheme="majorBidi" w:hAnsiTheme="majorBidi" w:cstheme="majorBidi"/>
                <w:sz w:val="18"/>
                <w:szCs w:val="18"/>
              </w:rPr>
              <w:t xml:space="preserve">The </w:t>
            </w:r>
            <w:del w:id="110" w:author="Bikram Adhikari (bdhikari)" w:date="2025-10-16T14:35:00Z" w16du:dateUtc="2025-10-16T19:35:00Z">
              <w:r w:rsidDel="00AB5FD1">
                <w:rPr>
                  <w:rFonts w:asciiTheme="majorBidi" w:hAnsiTheme="majorBidi" w:cstheme="majorBidi"/>
                  <w:sz w:val="18"/>
                  <w:szCs w:val="18"/>
                </w:rPr>
                <w:delText>mother’s</w:delText>
              </w:r>
              <w:r w:rsidRPr="00A12542" w:rsidDel="00AB5FD1">
                <w:rPr>
                  <w:rFonts w:asciiTheme="majorBidi" w:hAnsiTheme="majorBidi" w:cstheme="majorBidi"/>
                  <w:sz w:val="18"/>
                  <w:szCs w:val="18"/>
                </w:rPr>
                <w:delText xml:space="preserve"> </w:delText>
              </w:r>
              <w:r w:rsidR="006B2645" w:rsidRPr="00A12542" w:rsidDel="00AB5FD1">
                <w:rPr>
                  <w:rFonts w:asciiTheme="majorBidi" w:hAnsiTheme="majorBidi" w:cstheme="majorBidi"/>
                  <w:sz w:val="18"/>
                  <w:szCs w:val="18"/>
                </w:rPr>
                <w:delText>nutrition</w:delText>
              </w:r>
            </w:del>
            <w:ins w:id="111" w:author="Bikram Adhikari (bdhikari)" w:date="2025-10-16T14:35:00Z" w16du:dateUtc="2025-10-16T19:35:00Z">
              <w:r w:rsidR="00AB5FD1">
                <w:rPr>
                  <w:rFonts w:asciiTheme="majorBidi" w:hAnsiTheme="majorBidi" w:cstheme="majorBidi"/>
                  <w:sz w:val="18"/>
                  <w:szCs w:val="18"/>
                </w:rPr>
                <w:t>maternal BMI</w:t>
              </w:r>
            </w:ins>
            <w:r w:rsidR="006B2645" w:rsidRPr="00A12542">
              <w:rPr>
                <w:rFonts w:asciiTheme="majorBidi" w:hAnsiTheme="majorBidi" w:cstheme="majorBidi"/>
                <w:sz w:val="18"/>
                <w:szCs w:val="18"/>
              </w:rPr>
              <w:t xml:space="preserve"> </w:t>
            </w:r>
            <w:del w:id="112" w:author="Bikram Adhikari (bdhikari)" w:date="2025-10-16T14:35:00Z" w16du:dateUtc="2025-10-16T19:35:00Z">
              <w:r w:rsidR="006B2645" w:rsidRPr="00A12542" w:rsidDel="00AB5FD1">
                <w:rPr>
                  <w:rFonts w:asciiTheme="majorBidi" w:hAnsiTheme="majorBidi" w:cstheme="majorBidi"/>
                  <w:sz w:val="18"/>
                  <w:szCs w:val="18"/>
                </w:rPr>
                <w:delText>status</w:delText>
              </w:r>
            </w:del>
            <w:r w:rsidR="006B2645" w:rsidRPr="00A12542">
              <w:rPr>
                <w:rFonts w:asciiTheme="majorBidi" w:hAnsiTheme="majorBidi" w:cstheme="majorBidi"/>
                <w:sz w:val="18"/>
                <w:szCs w:val="18"/>
              </w:rPr>
              <w:t xml:space="preserve"> </w:t>
            </w:r>
            <w:r w:rsidR="00556F78">
              <w:rPr>
                <w:rFonts w:asciiTheme="majorBidi" w:hAnsiTheme="majorBidi" w:cstheme="majorBidi"/>
                <w:sz w:val="18"/>
                <w:szCs w:val="18"/>
              </w:rPr>
              <w:t>was</w:t>
            </w:r>
            <w:r w:rsidR="006B2645" w:rsidRPr="00A12542">
              <w:rPr>
                <w:rFonts w:asciiTheme="majorBidi" w:hAnsiTheme="majorBidi" w:cstheme="majorBidi"/>
                <w:sz w:val="18"/>
                <w:szCs w:val="18"/>
              </w:rPr>
              <w:t xml:space="preserve"> classified as </w:t>
            </w:r>
            <w:r w:rsidR="00595E87">
              <w:rPr>
                <w:rFonts w:asciiTheme="majorBidi" w:hAnsiTheme="majorBidi" w:cstheme="majorBidi"/>
                <w:sz w:val="18"/>
                <w:szCs w:val="18"/>
              </w:rPr>
              <w:t>t</w:t>
            </w:r>
            <w:r w:rsidR="006B2645" w:rsidRPr="00A12542">
              <w:rPr>
                <w:rFonts w:asciiTheme="majorBidi" w:hAnsiTheme="majorBidi" w:cstheme="majorBidi"/>
                <w:sz w:val="18"/>
                <w:szCs w:val="18"/>
              </w:rPr>
              <w:t xml:space="preserve">hin, </w:t>
            </w:r>
            <w:r w:rsidR="00595E87">
              <w:rPr>
                <w:rFonts w:asciiTheme="majorBidi" w:hAnsiTheme="majorBidi" w:cstheme="majorBidi"/>
                <w:sz w:val="18"/>
                <w:szCs w:val="18"/>
              </w:rPr>
              <w:t>n</w:t>
            </w:r>
            <w:r w:rsidR="006B2645" w:rsidRPr="00A12542">
              <w:rPr>
                <w:rFonts w:asciiTheme="majorBidi" w:hAnsiTheme="majorBidi" w:cstheme="majorBidi"/>
                <w:sz w:val="18"/>
                <w:szCs w:val="18"/>
              </w:rPr>
              <w:t xml:space="preserve">ormal, </w:t>
            </w:r>
            <w:r w:rsidR="00595E87">
              <w:rPr>
                <w:rFonts w:asciiTheme="majorBidi" w:hAnsiTheme="majorBidi" w:cstheme="majorBidi"/>
                <w:sz w:val="18"/>
                <w:szCs w:val="18"/>
              </w:rPr>
              <w:t>o</w:t>
            </w:r>
            <w:r w:rsidR="006B2645" w:rsidRPr="00A12542">
              <w:rPr>
                <w:rFonts w:asciiTheme="majorBidi" w:hAnsiTheme="majorBidi" w:cstheme="majorBidi"/>
                <w:sz w:val="18"/>
                <w:szCs w:val="18"/>
              </w:rPr>
              <w:t>verweight</w:t>
            </w:r>
            <w:r>
              <w:rPr>
                <w:rFonts w:asciiTheme="majorBidi" w:hAnsiTheme="majorBidi" w:cstheme="majorBidi"/>
                <w:sz w:val="18"/>
                <w:szCs w:val="18"/>
              </w:rPr>
              <w:t>,</w:t>
            </w:r>
            <w:r w:rsidR="006B2645" w:rsidRPr="00A12542">
              <w:rPr>
                <w:rFonts w:asciiTheme="majorBidi" w:hAnsiTheme="majorBidi" w:cstheme="majorBidi"/>
                <w:sz w:val="18"/>
                <w:szCs w:val="18"/>
              </w:rPr>
              <w:t xml:space="preserve"> and </w:t>
            </w:r>
            <w:r w:rsidR="00595E87">
              <w:rPr>
                <w:rFonts w:asciiTheme="majorBidi" w:hAnsiTheme="majorBidi" w:cstheme="majorBidi"/>
                <w:sz w:val="18"/>
                <w:szCs w:val="18"/>
              </w:rPr>
              <w:t>o</w:t>
            </w:r>
            <w:r w:rsidR="006B2645" w:rsidRPr="00A12542">
              <w:rPr>
                <w:rFonts w:asciiTheme="majorBidi" w:hAnsiTheme="majorBidi" w:cstheme="majorBidi"/>
                <w:sz w:val="18"/>
                <w:szCs w:val="18"/>
              </w:rPr>
              <w:t>bese based on</w:t>
            </w:r>
            <w:r w:rsidR="00BB5728" w:rsidRPr="00A12542">
              <w:rPr>
                <w:rFonts w:asciiTheme="majorBidi" w:hAnsiTheme="majorBidi" w:cstheme="majorBidi"/>
                <w:sz w:val="18"/>
                <w:szCs w:val="18"/>
              </w:rPr>
              <w:t xml:space="preserve"> the body mass index of the mother.</w:t>
            </w:r>
            <w:r w:rsidR="004D1F75" w:rsidRPr="00A12542">
              <w:rPr>
                <w:rFonts w:asciiTheme="majorBidi" w:hAnsiTheme="majorBidi" w:cstheme="majorBidi"/>
                <w:sz w:val="18"/>
                <w:szCs w:val="18"/>
              </w:rPr>
              <w:t xml:space="preserve"> The mother will be considered thin if BMI is less than</w:t>
            </w:r>
            <w:r w:rsidR="00895AB5" w:rsidRPr="00A12542">
              <w:rPr>
                <w:rFonts w:asciiTheme="majorBidi" w:hAnsiTheme="majorBidi" w:cstheme="majorBidi"/>
                <w:sz w:val="18"/>
                <w:szCs w:val="18"/>
              </w:rPr>
              <w:t xml:space="preserve"> </w:t>
            </w:r>
            <w:r w:rsidR="004D1F75" w:rsidRPr="00A12542">
              <w:rPr>
                <w:rFonts w:asciiTheme="majorBidi" w:hAnsiTheme="majorBidi" w:cstheme="majorBidi"/>
                <w:sz w:val="18"/>
                <w:szCs w:val="18"/>
              </w:rPr>
              <w:t>18.5</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4D1F75" w:rsidRPr="00A12542">
              <w:rPr>
                <w:rFonts w:asciiTheme="majorBidi" w:hAnsiTheme="majorBidi" w:cstheme="majorBidi"/>
                <w:sz w:val="18"/>
                <w:szCs w:val="18"/>
              </w:rPr>
              <w:t xml:space="preserve">, </w:t>
            </w:r>
            <w:r w:rsidR="00F908C5" w:rsidRPr="00A12542">
              <w:rPr>
                <w:rFonts w:asciiTheme="majorBidi" w:hAnsiTheme="majorBidi" w:cstheme="majorBidi"/>
                <w:sz w:val="18"/>
                <w:szCs w:val="18"/>
              </w:rPr>
              <w:t>normal if BMI is between</w:t>
            </w:r>
            <w:r w:rsidR="00895AB5" w:rsidRPr="00A12542">
              <w:rPr>
                <w:rFonts w:asciiTheme="majorBidi" w:hAnsiTheme="majorBidi" w:cstheme="majorBidi"/>
                <w:sz w:val="18"/>
                <w:szCs w:val="18"/>
              </w:rPr>
              <w:t xml:space="preserve"> </w:t>
            </w:r>
            <w:r w:rsidR="00F908C5" w:rsidRPr="00A12542">
              <w:rPr>
                <w:rFonts w:asciiTheme="majorBidi" w:hAnsiTheme="majorBidi" w:cstheme="majorBidi"/>
                <w:sz w:val="18"/>
                <w:szCs w:val="18"/>
              </w:rPr>
              <w:t>18.5 to 24.9</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F908C5" w:rsidRPr="00A12542">
              <w:rPr>
                <w:rFonts w:asciiTheme="majorBidi" w:hAnsiTheme="majorBidi" w:cstheme="majorBidi"/>
                <w:sz w:val="18"/>
                <w:szCs w:val="18"/>
              </w:rPr>
              <w:t xml:space="preserve">, overweight if </w:t>
            </w:r>
            <w:r>
              <w:rPr>
                <w:rFonts w:asciiTheme="majorBidi" w:hAnsiTheme="majorBidi" w:cstheme="majorBidi"/>
                <w:sz w:val="18"/>
                <w:szCs w:val="18"/>
              </w:rPr>
              <w:t xml:space="preserve">her </w:t>
            </w:r>
            <w:r w:rsidR="00F908C5" w:rsidRPr="00A12542">
              <w:rPr>
                <w:rFonts w:asciiTheme="majorBidi" w:hAnsiTheme="majorBidi" w:cstheme="majorBidi"/>
                <w:sz w:val="18"/>
                <w:szCs w:val="18"/>
              </w:rPr>
              <w:t>BMI is between 25-29.9</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Pr>
                <w:rFonts w:asciiTheme="majorBidi" w:hAnsiTheme="majorBidi" w:cstheme="majorBidi"/>
                <w:sz w:val="18"/>
                <w:szCs w:val="18"/>
                <w:vertAlign w:val="superscript"/>
              </w:rPr>
              <w:t>,</w:t>
            </w:r>
            <w:r w:rsidR="00F908C5" w:rsidRPr="00A12542">
              <w:rPr>
                <w:rFonts w:asciiTheme="majorBidi" w:hAnsiTheme="majorBidi" w:cstheme="majorBidi"/>
                <w:sz w:val="18"/>
                <w:szCs w:val="18"/>
              </w:rPr>
              <w:t xml:space="preserve"> and obese if </w:t>
            </w:r>
            <w:r>
              <w:rPr>
                <w:rFonts w:asciiTheme="majorBidi" w:hAnsiTheme="majorBidi" w:cstheme="majorBidi"/>
                <w:sz w:val="18"/>
                <w:szCs w:val="18"/>
              </w:rPr>
              <w:t xml:space="preserve">her </w:t>
            </w:r>
            <w:r w:rsidR="00F908C5" w:rsidRPr="00A12542">
              <w:rPr>
                <w:rFonts w:asciiTheme="majorBidi" w:hAnsiTheme="majorBidi" w:cstheme="majorBidi"/>
                <w:sz w:val="18"/>
                <w:szCs w:val="18"/>
              </w:rPr>
              <w:t>BMI is greater than 30.0</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070554">
              <w:rPr>
                <w:rFonts w:asciiTheme="majorBidi" w:hAnsiTheme="majorBidi" w:cstheme="majorBidi"/>
                <w:sz w:val="18"/>
                <w:szCs w:val="18"/>
                <w:vertAlign w:val="superscript"/>
              </w:rPr>
              <w:t xml:space="preserve"> </w:t>
            </w:r>
            <w:r w:rsidR="001A0456">
              <w:rPr>
                <w:rFonts w:asciiTheme="majorBidi" w:hAnsiTheme="majorBidi" w:cstheme="majorBidi"/>
                <w:sz w:val="18"/>
                <w:szCs w:val="18"/>
                <w:vertAlign w:val="superscript"/>
              </w:rPr>
              <w:fldChar w:fldCharType="begin"/>
            </w:r>
            <w:r w:rsidR="00B62121">
              <w:rPr>
                <w:rFonts w:asciiTheme="majorBidi" w:hAnsiTheme="majorBidi" w:cstheme="majorBidi"/>
                <w:sz w:val="18"/>
                <w:szCs w:val="18"/>
                <w:vertAlign w:val="superscript"/>
              </w:rPr>
              <w:instrText xml:space="preserve"> ADDIN ZOTERO_ITEM CSL_CITATION {"citationID":"gZc5NTC7","properties":{"formattedCitation":"[13]","plainCitation":"[13]","noteIndex":0},"citationItems":[{"id":653,"uris":["http://zotero.org/users/3118180/items/V9GGFC5V"],"itemData":{"id":653,"type":"report","event-place":"Kathmandu,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1A0456">
              <w:rPr>
                <w:rFonts w:asciiTheme="majorBidi" w:hAnsiTheme="majorBidi" w:cstheme="majorBidi"/>
                <w:sz w:val="18"/>
                <w:szCs w:val="18"/>
                <w:vertAlign w:val="superscript"/>
              </w:rPr>
              <w:fldChar w:fldCharType="separate"/>
            </w:r>
            <w:r w:rsidR="00B62121" w:rsidRPr="00B62121">
              <w:rPr>
                <w:rFonts w:ascii="Times New Roman" w:hAnsi="Times New Roman" w:cs="Times New Roman"/>
                <w:sz w:val="18"/>
              </w:rPr>
              <w:t>[13]</w:t>
            </w:r>
            <w:r w:rsidR="001A0456">
              <w:rPr>
                <w:rFonts w:asciiTheme="majorBidi" w:hAnsiTheme="majorBidi" w:cstheme="majorBidi"/>
                <w:sz w:val="18"/>
                <w:szCs w:val="18"/>
                <w:vertAlign w:val="superscript"/>
              </w:rPr>
              <w:fldChar w:fldCharType="end"/>
            </w:r>
          </w:p>
        </w:tc>
      </w:tr>
      <w:tr w:rsidR="00190CB7" w:rsidRPr="00A12542" w14:paraId="2C003680" w14:textId="77777777" w:rsidTr="009732C8">
        <w:trPr>
          <w:trHeight w:val="53"/>
        </w:trPr>
        <w:tc>
          <w:tcPr>
            <w:tcW w:w="1975" w:type="dxa"/>
            <w:vAlign w:val="center"/>
          </w:tcPr>
          <w:p w14:paraId="65A5CC98" w14:textId="6D7D3F46" w:rsidR="004645FE" w:rsidRPr="00A12542" w:rsidRDefault="004645FE"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Mother’s education</w:t>
            </w:r>
          </w:p>
        </w:tc>
        <w:tc>
          <w:tcPr>
            <w:tcW w:w="7650" w:type="dxa"/>
            <w:vAlign w:val="center"/>
          </w:tcPr>
          <w:p w14:paraId="24A6BF28" w14:textId="70A6C1EF" w:rsidR="004645FE" w:rsidRPr="00A12542" w:rsidRDefault="00AF406C" w:rsidP="009732C8">
            <w:pPr>
              <w:spacing w:line="360" w:lineRule="auto"/>
              <w:rPr>
                <w:rFonts w:asciiTheme="majorBidi" w:hAnsiTheme="majorBidi" w:cstheme="majorBidi"/>
                <w:sz w:val="18"/>
                <w:szCs w:val="18"/>
              </w:rPr>
            </w:pPr>
            <w:r w:rsidRPr="00A12542">
              <w:rPr>
                <w:rFonts w:asciiTheme="majorBidi" w:eastAsia="Times New Roman" w:hAnsiTheme="majorBidi" w:cstheme="majorBidi"/>
                <w:kern w:val="0"/>
                <w:sz w:val="18"/>
                <w:szCs w:val="18"/>
                <w14:ligatures w14:val="none"/>
              </w:rPr>
              <w:t xml:space="preserve">Mother’s education was </w:t>
            </w:r>
            <w:r w:rsidR="00CE5CD6">
              <w:rPr>
                <w:rFonts w:asciiTheme="majorBidi" w:eastAsia="Times New Roman" w:hAnsiTheme="majorBidi" w:cstheme="majorBidi"/>
                <w:kern w:val="0"/>
                <w:sz w:val="18"/>
                <w:szCs w:val="18"/>
                <w14:ligatures w14:val="none"/>
              </w:rPr>
              <w:t>classified into</w:t>
            </w:r>
            <w:r w:rsidRPr="00A12542">
              <w:rPr>
                <w:rFonts w:asciiTheme="majorBidi" w:eastAsia="Times New Roman" w:hAnsiTheme="majorBidi" w:cstheme="majorBidi"/>
                <w:kern w:val="0"/>
                <w:sz w:val="18"/>
                <w:szCs w:val="18"/>
                <w14:ligatures w14:val="none"/>
              </w:rPr>
              <w:t xml:space="preserve"> </w:t>
            </w:r>
            <w:r w:rsidR="004E59C2" w:rsidRPr="00A12542">
              <w:rPr>
                <w:rFonts w:asciiTheme="majorBidi" w:eastAsia="Times New Roman" w:hAnsiTheme="majorBidi" w:cstheme="majorBidi"/>
                <w:kern w:val="0"/>
                <w:sz w:val="18"/>
                <w:szCs w:val="18"/>
                <w14:ligatures w14:val="none"/>
              </w:rPr>
              <w:t>b</w:t>
            </w:r>
            <w:r w:rsidRPr="00A12542">
              <w:rPr>
                <w:rFonts w:asciiTheme="majorBidi" w:eastAsia="Times New Roman" w:hAnsiTheme="majorBidi" w:cstheme="majorBidi"/>
                <w:kern w:val="0"/>
                <w:sz w:val="18"/>
                <w:szCs w:val="18"/>
                <w14:ligatures w14:val="none"/>
              </w:rPr>
              <w:t>asic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 xml:space="preserve">1 to 8), </w:t>
            </w:r>
            <w:r w:rsidR="004E59C2" w:rsidRPr="00A12542">
              <w:rPr>
                <w:rFonts w:asciiTheme="majorBidi" w:eastAsia="Times New Roman" w:hAnsiTheme="majorBidi" w:cstheme="majorBidi"/>
                <w:kern w:val="0"/>
                <w:sz w:val="18"/>
                <w:szCs w:val="18"/>
                <w14:ligatures w14:val="none"/>
              </w:rPr>
              <w:t>s</w:t>
            </w:r>
            <w:r w:rsidRPr="00A12542">
              <w:rPr>
                <w:rFonts w:asciiTheme="majorBidi" w:eastAsia="Times New Roman" w:hAnsiTheme="majorBidi" w:cstheme="majorBidi"/>
                <w:kern w:val="0"/>
                <w:sz w:val="18"/>
                <w:szCs w:val="18"/>
                <w14:ligatures w14:val="none"/>
              </w:rPr>
              <w:t>econdary</w:t>
            </w:r>
            <w:r w:rsidR="004E59C2" w:rsidRPr="00A12542">
              <w:rPr>
                <w:rFonts w:asciiTheme="majorBidi" w:eastAsia="Times New Roman" w:hAnsiTheme="majorBidi" w:cstheme="majorBidi"/>
                <w:kern w:val="0"/>
                <w:sz w:val="18"/>
                <w:szCs w:val="18"/>
                <w14:ligatures w14:val="none"/>
              </w:rPr>
              <w:t xml:space="preserve"> level</w:t>
            </w:r>
            <w:r w:rsidRPr="00A12542">
              <w:rPr>
                <w:rFonts w:asciiTheme="majorBidi" w:eastAsia="Times New Roman" w:hAnsiTheme="majorBidi" w:cstheme="majorBidi"/>
                <w:kern w:val="0"/>
                <w:sz w:val="18"/>
                <w:szCs w:val="18"/>
                <w14:ligatures w14:val="none"/>
              </w:rPr>
              <w:t xml:space="preserve">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9 to 12)</w:t>
            </w:r>
            <w:r w:rsidR="00B0587A">
              <w:rPr>
                <w:rFonts w:asciiTheme="majorBidi" w:eastAsia="Times New Roman" w:hAnsiTheme="majorBidi" w:cstheme="majorBidi"/>
                <w:kern w:val="0"/>
                <w:sz w:val="18"/>
                <w:szCs w:val="18"/>
                <w14:ligatures w14:val="none"/>
              </w:rPr>
              <w:t>,</w:t>
            </w:r>
            <w:r w:rsidR="004E59C2" w:rsidRPr="00A12542">
              <w:rPr>
                <w:rFonts w:asciiTheme="majorBidi" w:eastAsia="Times New Roman" w:hAnsiTheme="majorBidi" w:cstheme="majorBidi"/>
                <w:kern w:val="0"/>
                <w:sz w:val="18"/>
                <w:szCs w:val="18"/>
                <w14:ligatures w14:val="none"/>
              </w:rPr>
              <w:t xml:space="preserve"> or </w:t>
            </w:r>
            <w:r w:rsidRPr="00A12542">
              <w:rPr>
                <w:rFonts w:asciiTheme="majorBidi" w:eastAsia="Times New Roman" w:hAnsiTheme="majorBidi" w:cstheme="majorBidi"/>
                <w:kern w:val="0"/>
                <w:sz w:val="18"/>
                <w:szCs w:val="18"/>
                <w14:ligatures w14:val="none"/>
              </w:rPr>
              <w:t>higher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13 and above)</w:t>
            </w:r>
            <w:r w:rsidR="00CE5CD6">
              <w:rPr>
                <w:rFonts w:asciiTheme="majorBidi" w:eastAsia="Times New Roman" w:hAnsiTheme="majorBidi" w:cstheme="majorBidi"/>
                <w:kern w:val="0"/>
                <w:sz w:val="18"/>
                <w:szCs w:val="18"/>
                <w14:ligatures w14:val="none"/>
              </w:rPr>
              <w:t xml:space="preserve"> based on the</w:t>
            </w:r>
            <w:r w:rsidR="0009771D">
              <w:rPr>
                <w:rFonts w:asciiTheme="majorBidi" w:eastAsia="Times New Roman" w:hAnsiTheme="majorBidi" w:cstheme="majorBidi"/>
                <w:kern w:val="0"/>
                <w:sz w:val="18"/>
                <w:szCs w:val="18"/>
                <w14:ligatures w14:val="none"/>
              </w:rPr>
              <w:t xml:space="preserve"> </w:t>
            </w:r>
            <w:r w:rsidR="00F964D1">
              <w:rPr>
                <w:rFonts w:asciiTheme="majorBidi" w:eastAsia="Times New Roman" w:hAnsiTheme="majorBidi" w:cstheme="majorBidi"/>
                <w:kern w:val="0"/>
                <w:sz w:val="18"/>
                <w:szCs w:val="18"/>
                <w14:ligatures w14:val="none"/>
              </w:rPr>
              <w:t>DHS questionnaire</w:t>
            </w:r>
            <w:r w:rsidR="00070554">
              <w:rPr>
                <w:rFonts w:asciiTheme="majorBidi" w:eastAsia="Times New Roman" w:hAnsiTheme="majorBidi" w:cstheme="majorBidi"/>
                <w:kern w:val="0"/>
                <w:sz w:val="18"/>
                <w:szCs w:val="18"/>
                <w14:ligatures w14:val="none"/>
              </w:rPr>
              <w:t xml:space="preserve"> </w:t>
            </w:r>
            <w:r w:rsidR="00070554">
              <w:rPr>
                <w:rFonts w:asciiTheme="majorBidi" w:eastAsia="Times New Roman" w:hAnsiTheme="majorBidi" w:cstheme="majorBidi"/>
                <w:kern w:val="0"/>
                <w:sz w:val="18"/>
                <w:szCs w:val="18"/>
                <w14:ligatures w14:val="none"/>
              </w:rPr>
              <w:fldChar w:fldCharType="begin"/>
            </w:r>
            <w:r w:rsidR="00070554">
              <w:rPr>
                <w:rFonts w:asciiTheme="majorBidi" w:eastAsia="Times New Roman" w:hAnsiTheme="majorBidi" w:cstheme="majorBidi"/>
                <w:kern w:val="0"/>
                <w:sz w:val="18"/>
                <w:szCs w:val="18"/>
                <w14:ligatures w14:val="none"/>
              </w:rPr>
              <w:instrText xml:space="preserve"> ADDIN ZOTERO_ITEM CSL_CITATION {"citationID":"AC3xbf29","properties":{"formattedCitation":"[13]","plainCitation":"[13]","noteIndex":0},"citationItems":[{"id":653,"uris":["http://zotero.org/users/3118180/items/V9GGFC5V"],"itemData":{"id":653,"type":"report","event-place":"Kathmandu,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070554">
              <w:rPr>
                <w:rFonts w:asciiTheme="majorBidi" w:eastAsia="Times New Roman" w:hAnsiTheme="majorBidi" w:cstheme="majorBidi"/>
                <w:kern w:val="0"/>
                <w:sz w:val="18"/>
                <w:szCs w:val="18"/>
                <w14:ligatures w14:val="none"/>
              </w:rPr>
              <w:fldChar w:fldCharType="separate"/>
            </w:r>
            <w:r w:rsidR="00070554" w:rsidRPr="00070554">
              <w:rPr>
                <w:rFonts w:ascii="Times New Roman" w:hAnsi="Times New Roman" w:cs="Times New Roman"/>
                <w:sz w:val="18"/>
              </w:rPr>
              <w:t>[13]</w:t>
            </w:r>
            <w:r w:rsidR="00070554">
              <w:rPr>
                <w:rFonts w:asciiTheme="majorBidi" w:eastAsia="Times New Roman" w:hAnsiTheme="majorBidi" w:cstheme="majorBidi"/>
                <w:kern w:val="0"/>
                <w:sz w:val="18"/>
                <w:szCs w:val="18"/>
                <w14:ligatures w14:val="none"/>
              </w:rPr>
              <w:fldChar w:fldCharType="end"/>
            </w:r>
            <w:r w:rsidRPr="00A12542">
              <w:rPr>
                <w:rFonts w:asciiTheme="majorBidi" w:eastAsia="Times New Roman" w:hAnsiTheme="majorBidi" w:cstheme="majorBidi"/>
                <w:kern w:val="0"/>
                <w:sz w:val="18"/>
                <w:szCs w:val="18"/>
                <w14:ligatures w14:val="none"/>
              </w:rPr>
              <w:t>.</w:t>
            </w:r>
          </w:p>
        </w:tc>
      </w:tr>
      <w:tr w:rsidR="00190CB7" w:rsidRPr="00A12542" w14:paraId="4F6E5BA5" w14:textId="77777777" w:rsidTr="009732C8">
        <w:trPr>
          <w:trHeight w:val="1790"/>
        </w:trPr>
        <w:tc>
          <w:tcPr>
            <w:tcW w:w="1975" w:type="dxa"/>
            <w:vAlign w:val="center"/>
          </w:tcPr>
          <w:p w14:paraId="4018298F" w14:textId="15D1B9B8" w:rsidR="00A300FB" w:rsidRPr="00A12542" w:rsidRDefault="00C25902"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Mother’s exposure to </w:t>
            </w:r>
            <w:r w:rsidR="005C4E18" w:rsidRPr="00A12542">
              <w:rPr>
                <w:rFonts w:asciiTheme="majorBidi" w:hAnsiTheme="majorBidi" w:cstheme="majorBidi"/>
                <w:sz w:val="18"/>
                <w:szCs w:val="18"/>
              </w:rPr>
              <w:t>Health program</w:t>
            </w:r>
            <w:ins w:id="113" w:author="Bikram Adhikari (bdhikari)" w:date="2025-10-16T15:42:00Z" w16du:dateUtc="2025-10-16T20:42:00Z">
              <w:r w:rsidR="001840AF">
                <w:rPr>
                  <w:rFonts w:asciiTheme="majorBidi" w:hAnsiTheme="majorBidi" w:cstheme="majorBidi"/>
                  <w:sz w:val="18"/>
                  <w:szCs w:val="18"/>
                </w:rPr>
                <w:t xml:space="preserve"> in TV/radio</w:t>
              </w:r>
            </w:ins>
          </w:p>
        </w:tc>
        <w:tc>
          <w:tcPr>
            <w:tcW w:w="7650" w:type="dxa"/>
            <w:vAlign w:val="center"/>
          </w:tcPr>
          <w:p w14:paraId="79FF3A59" w14:textId="7A954075" w:rsidR="00584C26" w:rsidRPr="00A12542" w:rsidRDefault="2EBA2958"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The women were considered to have</w:t>
            </w:r>
            <w:r w:rsidR="00D22240">
              <w:rPr>
                <w:rFonts w:asciiTheme="majorBidi" w:hAnsiTheme="majorBidi" w:cstheme="majorBidi"/>
                <w:sz w:val="18"/>
                <w:szCs w:val="18"/>
              </w:rPr>
              <w:t xml:space="preserve"> </w:t>
            </w:r>
            <w:r w:rsidRPr="00A12542">
              <w:rPr>
                <w:rFonts w:asciiTheme="majorBidi" w:hAnsiTheme="majorBidi" w:cstheme="majorBidi"/>
                <w:sz w:val="18"/>
                <w:szCs w:val="18"/>
              </w:rPr>
              <w:t>exposure to specific health programs if they heard or saw health programs on the radio or television</w:t>
            </w:r>
            <w:ins w:id="114" w:author="Bikram Adhikari (bdhikari)" w:date="2025-10-16T15:42:00Z" w16du:dateUtc="2025-10-16T20:42:00Z">
              <w:r w:rsidR="001840AF">
                <w:rPr>
                  <w:rFonts w:asciiTheme="majorBidi" w:hAnsiTheme="majorBidi" w:cstheme="majorBidi"/>
                  <w:sz w:val="18"/>
                  <w:szCs w:val="18"/>
                </w:rPr>
                <w:t xml:space="preserve"> (TV)</w:t>
              </w:r>
            </w:ins>
            <w:r w:rsidRPr="00A12542">
              <w:rPr>
                <w:rFonts w:asciiTheme="majorBidi" w:hAnsiTheme="majorBidi" w:cstheme="majorBidi"/>
                <w:sz w:val="18"/>
                <w:szCs w:val="18"/>
              </w:rPr>
              <w:t>.</w:t>
            </w:r>
            <w:r w:rsidR="00F964D1">
              <w:rPr>
                <w:rFonts w:asciiTheme="majorBidi" w:hAnsiTheme="majorBidi" w:cstheme="majorBidi"/>
                <w:sz w:val="18"/>
                <w:szCs w:val="18"/>
              </w:rPr>
              <w:t xml:space="preserve"> This is measured based on the </w:t>
            </w:r>
            <w:r w:rsidR="00595E87">
              <w:rPr>
                <w:rFonts w:asciiTheme="majorBidi" w:hAnsiTheme="majorBidi" w:cstheme="majorBidi"/>
                <w:sz w:val="18"/>
                <w:szCs w:val="18"/>
              </w:rPr>
              <w:t>DHS questionnaire.</w:t>
            </w:r>
            <w:r w:rsidRPr="00A12542">
              <w:rPr>
                <w:rFonts w:asciiTheme="majorBidi" w:hAnsiTheme="majorBidi" w:cstheme="majorBidi"/>
                <w:sz w:val="18"/>
                <w:szCs w:val="18"/>
              </w:rPr>
              <w:t xml:space="preserve"> These programs included eight different health-related programs broadcasted from radio and </w:t>
            </w:r>
            <w:r w:rsidR="00D22240">
              <w:rPr>
                <w:rFonts w:asciiTheme="majorBidi" w:hAnsiTheme="majorBidi" w:cstheme="majorBidi"/>
                <w:sz w:val="18"/>
                <w:szCs w:val="18"/>
              </w:rPr>
              <w:t>TV</w:t>
            </w:r>
            <w:r w:rsidRPr="00A12542">
              <w:rPr>
                <w:rFonts w:asciiTheme="majorBidi" w:hAnsiTheme="majorBidi" w:cstheme="majorBidi"/>
                <w:sz w:val="18"/>
                <w:szCs w:val="18"/>
              </w:rPr>
              <w:t xml:space="preserve"> namely</w:t>
            </w:r>
            <w:r w:rsidR="009732C8" w:rsidRPr="00A12542">
              <w:rPr>
                <w:rFonts w:asciiTheme="majorBidi" w:hAnsiTheme="majorBidi" w:cstheme="majorBidi"/>
                <w:sz w:val="18"/>
                <w:szCs w:val="18"/>
              </w:rPr>
              <w:t xml:space="preserve"> </w:t>
            </w:r>
            <w:r w:rsidRPr="00A12542">
              <w:rPr>
                <w:rFonts w:asciiTheme="majorBidi" w:hAnsiTheme="majorBidi" w:cstheme="majorBidi"/>
                <w:i/>
                <w:iCs/>
                <w:sz w:val="18"/>
                <w:szCs w:val="18"/>
              </w:rPr>
              <w:t>Jana Swasthya Bahas</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(Public Health Debate) television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Jeevan Chakra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(Life Cycle) television serial,</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Jana Swasthya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(Public Health)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Swasthya Gatibidhi</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(Health Affairs)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Eak Dui Tin Sunau eekai Chhin</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(Listen for a While)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Bhanchhin Ama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(Mother Says)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Hello Bhanchin Ama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(Mother Says Hello) radio program and</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Jeewan Rakshya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(Save Life COVID- response) radio program</w:t>
            </w:r>
            <w:r w:rsidR="002F2860">
              <w:rPr>
                <w:rFonts w:asciiTheme="majorBidi" w:hAnsiTheme="majorBidi" w:cstheme="majorBidi"/>
                <w:sz w:val="18"/>
                <w:szCs w:val="18"/>
              </w:rPr>
              <w:t xml:space="preserve"> </w:t>
            </w:r>
            <w:r w:rsidR="002F2860">
              <w:rPr>
                <w:rFonts w:asciiTheme="majorBidi" w:hAnsiTheme="majorBidi" w:cstheme="majorBidi"/>
                <w:sz w:val="18"/>
                <w:szCs w:val="18"/>
              </w:rPr>
              <w:fldChar w:fldCharType="begin"/>
            </w:r>
            <w:r w:rsidR="00963EB1">
              <w:rPr>
                <w:rFonts w:asciiTheme="majorBidi" w:hAnsiTheme="majorBidi" w:cstheme="majorBidi"/>
                <w:sz w:val="18"/>
                <w:szCs w:val="18"/>
              </w:rPr>
              <w:instrText xml:space="preserve"> ADDIN ZOTERO_ITEM CSL_CITATION {"citationID":"RLO3UWeX","properties":{"formattedCitation":"[13,26]","plainCitation":"[13,26]","noteIndex":0},"citationItems":[{"id":653,"uris":["http://zotero.org/users/3118180/items/V9GGFC5V"],"itemData":{"id":653,"type":"report","event-place":"Kathmandu,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ERA"},{"literal":"ICF"}],"issued":{"date-parts":[["2023"]]}}},{"id":2194,"uris":["http://zotero.org/users/3118180/items/S8UGDNNA"],"itemData":{"id":2194,"type":"article-journal","abstract":"Background\n              Nepal has made incremental progress in improving coverage of maternal health services leading to improved health outcomes. Government and other health sector stakeholders have consistently considered dissemination of educational messages on maternal health through mass media. However, in Nepal’s context, the media’s influence on the uptake of maternal health services is less known. This study examines the links between media exposure and maternal health service use in Nepal.\n            \n            \n              Method\n              Our analysis is based on the nationally representative Nepal Demographic and Health Survey (NDHS) 2022 data. We analyzed data from 1933 women aged 15–49 who had given birth in the two years preceding the survey. Weight analysis was performed to account for complex survey design. We presented categorical variables as frequency, percentage, and corresponding 95% Confidence Interval (CI). Univariable and multivariable logistic regression assessed the association between media exposure and maternal health service use, and the results are presented as crude (COR) and adjusted odds ratios (AOR) along with 95% CI.\n            \n            \n              Results\n              Women exposed to internet use had 1.59 times [AOR = 1.59, 95% CI = 1.16, 2.19], and those exposed to radio and television health programs had 1.73 times [AOR = 1.73, 95% CI = 1.17, 2.56] higher odds of having four or more Antenatal Care (ANC) visits. Similarly, women exposed to mass media had 1.32 times [AOR = 1.32, 95% CI = 1.00, 1.74] and those exposed to health programs had 1.50 times [AOR = 1.50, 95% CI = 1.02, 2.21] higher odds of having an institutional delivery. However, mass media exposure, internet use, and health program exposure were not significantly associated with increased postnatal care of mother and newborn.\n            \n            \n              Conclusion\n              Exposure to health programs and internet use are positively associated with four or more ANC visits. Exposure to mass media and health programs are positively associated with increased institutional delivery. Our findings imply that well-designed campaigns and awareness programs delivered through mass media platforms play a vital role in enhancing the uptake of maternal health services.","container-title":"PLOS ONE","DOI":"10.1371/journal.pone.0297418","ISSN":"1932-6203","issue":"3","journalAbbreviation":"PLoS ONE","language":"en","page":"e0297418","source":"DOI.org (Crossref)","title":"Association between media exposure and maternal health service use in Nepal: A further analysis of Nepal Demographic and Health Survey-2022","title-short":"Association between media exposure and maternal health service use in Nepal","volume":"19","author":[{"family":"Sharma","given":"Shreeman"},{"family":"Adhikari","given":"Bikram"},{"family":"Pandey","given":"Achyut Raj"},{"family":"Karki","given":"Sulata"},{"family":"K. C.","given":"Saugat Pratap"},{"family":"Joshi","given":"Deepak"},{"family":"Baral","given":"Sushil Chandra"}],"editor":[{"family":"Thapa","given":"Kanchan"}],"issued":{"date-parts":[["2024",3,11]]}}}],"schema":"https://github.com/citation-style-language/schema/raw/master/csl-citation.json"} </w:instrText>
            </w:r>
            <w:r w:rsidR="002F2860">
              <w:rPr>
                <w:rFonts w:asciiTheme="majorBidi" w:hAnsiTheme="majorBidi" w:cstheme="majorBidi"/>
                <w:sz w:val="18"/>
                <w:szCs w:val="18"/>
              </w:rPr>
              <w:fldChar w:fldCharType="separate"/>
            </w:r>
            <w:r w:rsidR="00963EB1" w:rsidRPr="00963EB1">
              <w:rPr>
                <w:rFonts w:ascii="Times New Roman" w:hAnsi="Times New Roman" w:cs="Times New Roman"/>
                <w:sz w:val="18"/>
              </w:rPr>
              <w:t>[13,26]</w:t>
            </w:r>
            <w:r w:rsidR="002F286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640874" w:rsidRPr="00A12542" w14:paraId="28739F6C" w14:textId="77777777" w:rsidTr="009732C8">
        <w:trPr>
          <w:trHeight w:val="602"/>
        </w:trPr>
        <w:tc>
          <w:tcPr>
            <w:tcW w:w="1975" w:type="dxa"/>
            <w:vAlign w:val="center"/>
          </w:tcPr>
          <w:p w14:paraId="0064918A" w14:textId="163F8DDB" w:rsidR="00640874" w:rsidRPr="00A12542" w:rsidRDefault="00640874"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Mother’s participation in household </w:t>
            </w:r>
            <w:r w:rsidR="0015283C">
              <w:rPr>
                <w:rFonts w:asciiTheme="majorBidi" w:hAnsiTheme="majorBidi" w:cstheme="majorBidi"/>
                <w:sz w:val="18"/>
                <w:szCs w:val="18"/>
              </w:rPr>
              <w:t>decision-making</w:t>
            </w:r>
          </w:p>
        </w:tc>
        <w:tc>
          <w:tcPr>
            <w:tcW w:w="7650" w:type="dxa"/>
            <w:vAlign w:val="center"/>
          </w:tcPr>
          <w:p w14:paraId="2D3013C8" w14:textId="4CC16453" w:rsidR="00640874" w:rsidRPr="00A12542" w:rsidRDefault="00D870A5"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A composite variable measured from </w:t>
            </w:r>
            <w:r w:rsidR="0015283C">
              <w:rPr>
                <w:rFonts w:asciiTheme="majorBidi" w:hAnsiTheme="majorBidi" w:cstheme="majorBidi"/>
                <w:sz w:val="18"/>
                <w:szCs w:val="18"/>
              </w:rPr>
              <w:t xml:space="preserve">the </w:t>
            </w:r>
            <w:r w:rsidR="0082683D" w:rsidRPr="00A12542">
              <w:rPr>
                <w:rFonts w:asciiTheme="majorBidi" w:hAnsiTheme="majorBidi" w:cstheme="majorBidi"/>
                <w:sz w:val="18"/>
                <w:szCs w:val="18"/>
              </w:rPr>
              <w:t>mother</w:t>
            </w:r>
            <w:r w:rsidRPr="00A12542">
              <w:rPr>
                <w:rFonts w:asciiTheme="majorBidi" w:hAnsiTheme="majorBidi" w:cstheme="majorBidi"/>
                <w:sz w:val="18"/>
                <w:szCs w:val="18"/>
              </w:rPr>
              <w:t xml:space="preserve">’s participation (alone or with </w:t>
            </w:r>
            <w:r w:rsidR="0015283C">
              <w:rPr>
                <w:rFonts w:asciiTheme="majorBidi" w:hAnsiTheme="majorBidi" w:cstheme="majorBidi"/>
                <w:sz w:val="18"/>
                <w:szCs w:val="18"/>
              </w:rPr>
              <w:t xml:space="preserve">her </w:t>
            </w:r>
            <w:r w:rsidRPr="00A12542">
              <w:rPr>
                <w:rFonts w:asciiTheme="majorBidi" w:hAnsiTheme="majorBidi" w:cstheme="majorBidi"/>
                <w:sz w:val="18"/>
                <w:szCs w:val="18"/>
              </w:rPr>
              <w:t>husband) in making three household decisions (access to healthcare, major household purchases</w:t>
            </w:r>
            <w:r w:rsidR="0015283C">
              <w:rPr>
                <w:rFonts w:asciiTheme="majorBidi" w:hAnsiTheme="majorBidi" w:cstheme="majorBidi"/>
                <w:sz w:val="18"/>
                <w:szCs w:val="18"/>
              </w:rPr>
              <w:t>,</w:t>
            </w:r>
            <w:r w:rsidRPr="00A12542">
              <w:rPr>
                <w:rFonts w:asciiTheme="majorBidi" w:hAnsiTheme="majorBidi" w:cstheme="majorBidi"/>
                <w:sz w:val="18"/>
                <w:szCs w:val="18"/>
              </w:rPr>
              <w:t xml:space="preserve"> and </w:t>
            </w:r>
            <w:r w:rsidR="0015283C">
              <w:rPr>
                <w:rFonts w:asciiTheme="majorBidi" w:hAnsiTheme="majorBidi" w:cstheme="majorBidi"/>
                <w:sz w:val="18"/>
                <w:szCs w:val="18"/>
              </w:rPr>
              <w:t>visits</w:t>
            </w:r>
            <w:r w:rsidR="0015283C" w:rsidRPr="00A12542">
              <w:rPr>
                <w:rFonts w:asciiTheme="majorBidi" w:hAnsiTheme="majorBidi" w:cstheme="majorBidi"/>
                <w:sz w:val="18"/>
                <w:szCs w:val="18"/>
              </w:rPr>
              <w:t xml:space="preserve"> </w:t>
            </w:r>
            <w:r w:rsidRPr="00A12542">
              <w:rPr>
                <w:rFonts w:asciiTheme="majorBidi" w:hAnsiTheme="majorBidi" w:cstheme="majorBidi"/>
                <w:sz w:val="18"/>
                <w:szCs w:val="18"/>
              </w:rPr>
              <w:t xml:space="preserve">her family or relatives) grouped into </w:t>
            </w:r>
            <w:r w:rsidR="00595E87">
              <w:rPr>
                <w:rFonts w:asciiTheme="majorBidi" w:hAnsiTheme="majorBidi" w:cstheme="majorBidi"/>
                <w:sz w:val="18"/>
                <w:szCs w:val="18"/>
              </w:rPr>
              <w:t>n</w:t>
            </w:r>
            <w:r w:rsidRPr="00A12542">
              <w:rPr>
                <w:rFonts w:asciiTheme="majorBidi" w:hAnsiTheme="majorBidi" w:cstheme="majorBidi"/>
                <w:sz w:val="18"/>
                <w:szCs w:val="18"/>
              </w:rPr>
              <w:t>o participation</w:t>
            </w:r>
            <w:r w:rsidR="005706C7" w:rsidRPr="00A12542">
              <w:rPr>
                <w:rFonts w:asciiTheme="majorBidi" w:hAnsiTheme="majorBidi" w:cstheme="majorBidi"/>
                <w:sz w:val="18"/>
                <w:szCs w:val="18"/>
              </w:rPr>
              <w:t xml:space="preserve"> or p</w:t>
            </w:r>
            <w:r w:rsidRPr="00A12542">
              <w:rPr>
                <w:rFonts w:asciiTheme="majorBidi" w:hAnsiTheme="majorBidi" w:cstheme="majorBidi"/>
                <w:sz w:val="18"/>
                <w:szCs w:val="18"/>
              </w:rPr>
              <w:t xml:space="preserve">articipation in </w:t>
            </w:r>
            <w:r w:rsidR="0015283C">
              <w:rPr>
                <w:rFonts w:asciiTheme="majorBidi" w:hAnsiTheme="majorBidi" w:cstheme="majorBidi"/>
                <w:sz w:val="18"/>
                <w:szCs w:val="18"/>
              </w:rPr>
              <w:t>decision-making</w:t>
            </w:r>
            <w:r w:rsidR="00070554">
              <w:rPr>
                <w:rFonts w:asciiTheme="majorBidi" w:hAnsiTheme="majorBidi" w:cstheme="majorBidi"/>
                <w:sz w:val="18"/>
                <w:szCs w:val="18"/>
              </w:rPr>
              <w:t xml:space="preserve"> </w:t>
            </w:r>
            <w:r w:rsidR="00CB08B0">
              <w:rPr>
                <w:rFonts w:asciiTheme="majorBidi" w:hAnsiTheme="majorBidi" w:cstheme="majorBidi"/>
                <w:sz w:val="18"/>
                <w:szCs w:val="18"/>
              </w:rPr>
              <w:fldChar w:fldCharType="begin"/>
            </w:r>
            <w:r w:rsidR="00B62121">
              <w:rPr>
                <w:rFonts w:asciiTheme="majorBidi" w:hAnsiTheme="majorBidi" w:cstheme="majorBidi"/>
                <w:sz w:val="18"/>
                <w:szCs w:val="18"/>
              </w:rPr>
              <w:instrText xml:space="preserve"> ADDIN ZOTERO_ITEM CSL_CITATION {"citationID":"mjQw2525","properties":{"formattedCitation":"[13]","plainCitation":"[13]","noteIndex":0},"citationItems":[{"id":653,"uris":["http://zotero.org/users/3118180/items/V9GGFC5V"],"itemData":{"id":653,"type":"report","event-place":"Kathmandu,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CB08B0">
              <w:rPr>
                <w:rFonts w:asciiTheme="majorBidi" w:hAnsiTheme="majorBidi" w:cstheme="majorBidi"/>
                <w:sz w:val="18"/>
                <w:szCs w:val="18"/>
              </w:rPr>
              <w:fldChar w:fldCharType="separate"/>
            </w:r>
            <w:r w:rsidR="00B62121" w:rsidRPr="00B62121">
              <w:rPr>
                <w:rFonts w:ascii="Times New Roman" w:hAnsi="Times New Roman" w:cs="Times New Roman"/>
                <w:sz w:val="18"/>
              </w:rPr>
              <w:t>[13]</w:t>
            </w:r>
            <w:r w:rsidR="00CB08B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B51B45" w:rsidRPr="00A12542" w14:paraId="7DB7710B" w14:textId="77777777" w:rsidTr="009732C8">
        <w:trPr>
          <w:trHeight w:val="602"/>
        </w:trPr>
        <w:tc>
          <w:tcPr>
            <w:tcW w:w="1975" w:type="dxa"/>
            <w:vAlign w:val="center"/>
          </w:tcPr>
          <w:p w14:paraId="15AAE906" w14:textId="11DF5843" w:rsidR="00B51B45" w:rsidRDefault="00B51B45" w:rsidP="009732C8">
            <w:pPr>
              <w:spacing w:line="360" w:lineRule="auto"/>
              <w:rPr>
                <w:rFonts w:asciiTheme="majorBidi" w:hAnsiTheme="majorBidi" w:cstheme="majorBidi"/>
                <w:sz w:val="18"/>
                <w:szCs w:val="18"/>
              </w:rPr>
            </w:pPr>
            <w:r>
              <w:rPr>
                <w:rFonts w:asciiTheme="majorBidi" w:hAnsiTheme="majorBidi" w:cstheme="majorBidi"/>
                <w:sz w:val="18"/>
                <w:szCs w:val="18"/>
              </w:rPr>
              <w:t>Anemia status in mother</w:t>
            </w:r>
          </w:p>
        </w:tc>
        <w:tc>
          <w:tcPr>
            <w:tcW w:w="7650" w:type="dxa"/>
            <w:vAlign w:val="center"/>
          </w:tcPr>
          <w:p w14:paraId="58BA4A0B" w14:textId="2CB188C6" w:rsidR="00B51B45" w:rsidRPr="00A12542" w:rsidRDefault="00FE30E1" w:rsidP="009732C8">
            <w:pPr>
              <w:spacing w:line="360" w:lineRule="auto"/>
              <w:rPr>
                <w:rFonts w:asciiTheme="majorBidi" w:hAnsiTheme="majorBidi" w:cstheme="majorBidi"/>
                <w:sz w:val="18"/>
                <w:szCs w:val="18"/>
              </w:rPr>
            </w:pPr>
            <w:r w:rsidRPr="00FE30E1">
              <w:rPr>
                <w:rFonts w:asciiTheme="majorBidi" w:hAnsiTheme="majorBidi" w:cstheme="majorBidi"/>
                <w:sz w:val="18"/>
                <w:szCs w:val="18"/>
              </w:rPr>
              <w:t xml:space="preserve">Anemia was assessed using altitude-adjusted hemoglobin levels and a </w:t>
            </w:r>
            <w:r>
              <w:rPr>
                <w:rFonts w:asciiTheme="majorBidi" w:hAnsiTheme="majorBidi" w:cstheme="majorBidi"/>
                <w:sz w:val="18"/>
                <w:szCs w:val="18"/>
              </w:rPr>
              <w:t>mother</w:t>
            </w:r>
            <w:r w:rsidRPr="00FE30E1">
              <w:rPr>
                <w:rFonts w:asciiTheme="majorBidi" w:hAnsiTheme="majorBidi" w:cstheme="majorBidi"/>
                <w:sz w:val="18"/>
                <w:szCs w:val="18"/>
              </w:rPr>
              <w:t xml:space="preserve"> was considered anemic if the level was less than 11.0 gm/deciliter</w:t>
            </w:r>
            <w:r>
              <w:rPr>
                <w:rFonts w:asciiTheme="majorBidi" w:hAnsiTheme="majorBidi" w:cstheme="majorBidi"/>
                <w:sz w:val="18"/>
                <w:szCs w:val="18"/>
              </w:rPr>
              <w:t>.</w:t>
            </w:r>
            <w:r w:rsidRPr="00A12542">
              <w:rPr>
                <w:rFonts w:asciiTheme="majorBidi" w:hAnsiTheme="majorBidi" w:cstheme="majorBidi"/>
                <w:sz w:val="22"/>
                <w:szCs w:val="22"/>
              </w:rPr>
              <w:t xml:space="preserve"> </w:t>
            </w:r>
            <w:r w:rsidRPr="00A12542">
              <w:rPr>
                <w:rFonts w:asciiTheme="majorBidi" w:hAnsiTheme="majorBidi" w:cstheme="majorBidi"/>
                <w:sz w:val="22"/>
                <w:szCs w:val="22"/>
              </w:rPr>
              <w:fldChar w:fldCharType="begin"/>
            </w:r>
            <w:r w:rsidR="0054532D">
              <w:rPr>
                <w:rFonts w:asciiTheme="majorBidi" w:hAnsiTheme="majorBidi" w:cstheme="majorBidi"/>
                <w:sz w:val="22"/>
                <w:szCs w:val="22"/>
              </w:rPr>
              <w:instrText xml:space="preserve"> ADDIN ZOTERO_ITEM CSL_CITATION {"citationID":"3ePRxePV","properties":{"formattedCitation":"[13]","plainCitation":"[13]","noteIndex":0},"citationItems":[{"id":653,"uris":["http://zotero.org/users/3118180/items/V9GGFC5V"],"itemData":{"id":653,"type":"report","event-place":"Kathmandu,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Pr="00A12542">
              <w:rPr>
                <w:rFonts w:asciiTheme="majorBidi" w:hAnsiTheme="majorBidi" w:cstheme="majorBidi"/>
                <w:sz w:val="22"/>
                <w:szCs w:val="22"/>
              </w:rPr>
              <w:fldChar w:fldCharType="separate"/>
            </w:r>
            <w:r w:rsidRPr="00B62121">
              <w:rPr>
                <w:rFonts w:ascii="Times New Roman" w:hAnsi="Times New Roman" w:cs="Times New Roman"/>
                <w:sz w:val="22"/>
              </w:rPr>
              <w:t>[13]</w:t>
            </w:r>
            <w:r w:rsidRPr="00A12542">
              <w:rPr>
                <w:rFonts w:asciiTheme="majorBidi" w:hAnsiTheme="majorBidi" w:cstheme="majorBidi"/>
                <w:sz w:val="22"/>
                <w:szCs w:val="22"/>
              </w:rPr>
              <w:fldChar w:fldCharType="end"/>
            </w:r>
          </w:p>
        </w:tc>
      </w:tr>
    </w:tbl>
    <w:p w14:paraId="1EFEBF8A" w14:textId="77777777" w:rsidR="00E47D66" w:rsidRPr="00A12542" w:rsidRDefault="00E47D66" w:rsidP="008868B1">
      <w:pPr>
        <w:spacing w:line="360" w:lineRule="auto"/>
        <w:jc w:val="both"/>
        <w:rPr>
          <w:rFonts w:asciiTheme="majorBidi" w:hAnsiTheme="majorBidi" w:cstheme="majorBidi"/>
          <w:i/>
          <w:iCs/>
          <w:sz w:val="22"/>
          <w:szCs w:val="22"/>
        </w:rPr>
      </w:pPr>
    </w:p>
    <w:p w14:paraId="1C514CBB" w14:textId="2101EE70" w:rsidR="00D22E1C" w:rsidRPr="0010589C" w:rsidRDefault="00403419"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t>Potential Confound</w:t>
      </w:r>
      <w:r w:rsidR="00B64C34">
        <w:rPr>
          <w:rFonts w:asciiTheme="majorBidi" w:hAnsiTheme="majorBidi" w:cstheme="majorBidi"/>
          <w:sz w:val="22"/>
          <w:szCs w:val="22"/>
          <w:u w:val="single"/>
        </w:rPr>
        <w:t>ing variables</w:t>
      </w:r>
    </w:p>
    <w:p w14:paraId="7E162ED1" w14:textId="7C35DEEC" w:rsidR="00977B71" w:rsidRPr="00A12542" w:rsidRDefault="00A2231A" w:rsidP="00A94FD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Based on the </w:t>
      </w:r>
      <w:r w:rsidR="0015283C">
        <w:rPr>
          <w:rFonts w:asciiTheme="majorBidi" w:hAnsiTheme="majorBidi" w:cstheme="majorBidi"/>
          <w:sz w:val="22"/>
          <w:szCs w:val="22"/>
        </w:rPr>
        <w:t>existing</w:t>
      </w:r>
      <w:r w:rsidRPr="00A12542">
        <w:rPr>
          <w:rFonts w:asciiTheme="majorBidi" w:hAnsiTheme="majorBidi" w:cstheme="majorBidi"/>
          <w:sz w:val="22"/>
          <w:szCs w:val="22"/>
        </w:rPr>
        <w:t xml:space="preserve"> </w:t>
      </w:r>
      <w:r w:rsidR="00CB08B0" w:rsidRPr="00A12542">
        <w:rPr>
          <w:rFonts w:asciiTheme="majorBidi" w:hAnsiTheme="majorBidi" w:cstheme="majorBidi"/>
          <w:sz w:val="22"/>
          <w:szCs w:val="22"/>
        </w:rPr>
        <w:t>literature</w:t>
      </w:r>
      <w:r w:rsidRPr="00A12542">
        <w:rPr>
          <w:rFonts w:asciiTheme="majorBidi" w:hAnsiTheme="majorBidi" w:cstheme="majorBidi"/>
          <w:sz w:val="22"/>
          <w:szCs w:val="22"/>
        </w:rPr>
        <w:t xml:space="preserve">, </w:t>
      </w:r>
      <w:r w:rsidR="00A94FD7" w:rsidRPr="00A12542">
        <w:rPr>
          <w:rFonts w:asciiTheme="majorBidi" w:hAnsiTheme="majorBidi" w:cstheme="majorBidi"/>
          <w:sz w:val="22"/>
          <w:szCs w:val="22"/>
        </w:rPr>
        <w:t>some</w:t>
      </w:r>
      <w:r w:rsidRPr="00A12542">
        <w:rPr>
          <w:rFonts w:asciiTheme="majorBidi" w:hAnsiTheme="majorBidi" w:cstheme="majorBidi"/>
          <w:sz w:val="22"/>
          <w:szCs w:val="22"/>
        </w:rPr>
        <w:t xml:space="preserve"> variables </w:t>
      </w:r>
      <w:r w:rsidR="00A94FD7" w:rsidRPr="00A12542">
        <w:rPr>
          <w:rFonts w:asciiTheme="majorBidi" w:hAnsiTheme="majorBidi" w:cstheme="majorBidi"/>
          <w:sz w:val="22"/>
          <w:szCs w:val="22"/>
        </w:rPr>
        <w:t xml:space="preserve">were found to be the potential </w:t>
      </w:r>
      <w:r w:rsidR="000E2398">
        <w:rPr>
          <w:rFonts w:asciiTheme="majorBidi" w:hAnsiTheme="majorBidi" w:cstheme="majorBidi"/>
          <w:sz w:val="22"/>
          <w:szCs w:val="22"/>
        </w:rPr>
        <w:t>confounders</w:t>
      </w:r>
      <w:r w:rsidR="00A94FD7" w:rsidRPr="00A12542">
        <w:rPr>
          <w:rFonts w:asciiTheme="majorBidi" w:hAnsiTheme="majorBidi" w:cstheme="majorBidi"/>
          <w:sz w:val="22"/>
          <w:szCs w:val="22"/>
        </w:rPr>
        <w:t xml:space="preserve"> in </w:t>
      </w:r>
      <w:r w:rsidR="000E2398">
        <w:rPr>
          <w:rFonts w:asciiTheme="majorBidi" w:hAnsiTheme="majorBidi" w:cstheme="majorBidi"/>
          <w:sz w:val="22"/>
          <w:szCs w:val="22"/>
        </w:rPr>
        <w:t xml:space="preserve">the </w:t>
      </w:r>
      <w:r w:rsidR="00A94FD7" w:rsidRPr="00A12542">
        <w:rPr>
          <w:rFonts w:asciiTheme="majorBidi" w:hAnsiTheme="majorBidi" w:cstheme="majorBidi"/>
          <w:sz w:val="22"/>
          <w:szCs w:val="22"/>
        </w:rPr>
        <w:t>association between outcome and exposure. They were s</w:t>
      </w:r>
      <w:r w:rsidR="0043248A" w:rsidRPr="00A12542">
        <w:rPr>
          <w:rFonts w:asciiTheme="majorBidi" w:hAnsiTheme="majorBidi" w:cstheme="majorBidi"/>
          <w:sz w:val="22"/>
          <w:szCs w:val="22"/>
        </w:rPr>
        <w:t>ociodemo</w:t>
      </w:r>
      <w:r w:rsidR="000E4742" w:rsidRPr="00A12542">
        <w:rPr>
          <w:rFonts w:asciiTheme="majorBidi" w:hAnsiTheme="majorBidi" w:cstheme="majorBidi"/>
          <w:sz w:val="22"/>
          <w:szCs w:val="22"/>
        </w:rPr>
        <w:t>graphic variables</w:t>
      </w:r>
      <w:r w:rsidR="00A94FD7" w:rsidRPr="00A12542">
        <w:rPr>
          <w:rFonts w:asciiTheme="majorBidi" w:hAnsiTheme="majorBidi" w:cstheme="majorBidi"/>
          <w:sz w:val="22"/>
          <w:szCs w:val="22"/>
        </w:rPr>
        <w:t xml:space="preserve"> consisting of</w:t>
      </w:r>
      <w:r w:rsidR="000E4742" w:rsidRPr="00A12542">
        <w:rPr>
          <w:rFonts w:asciiTheme="majorBidi" w:hAnsiTheme="majorBidi" w:cstheme="majorBidi"/>
          <w:sz w:val="22"/>
          <w:szCs w:val="22"/>
        </w:rPr>
        <w:t xml:space="preserve"> place</w:t>
      </w:r>
      <w:r w:rsidR="00A47C9C" w:rsidRPr="00A12542">
        <w:rPr>
          <w:rFonts w:asciiTheme="majorBidi" w:hAnsiTheme="majorBidi" w:cstheme="majorBidi"/>
          <w:sz w:val="22"/>
          <w:szCs w:val="22"/>
        </w:rPr>
        <w:t xml:space="preserve"> of residence</w:t>
      </w:r>
      <w:r w:rsidR="00F17C1F" w:rsidRPr="00A12542">
        <w:rPr>
          <w:rFonts w:asciiTheme="majorBidi" w:hAnsiTheme="majorBidi" w:cstheme="majorBidi"/>
          <w:sz w:val="22"/>
          <w:szCs w:val="22"/>
        </w:rPr>
        <w:t xml:space="preserve"> (rural/urban)</w:t>
      </w:r>
      <w:r w:rsidR="00A47C9C" w:rsidRPr="00A12542">
        <w:rPr>
          <w:rFonts w:asciiTheme="majorBidi" w:hAnsiTheme="majorBidi" w:cstheme="majorBidi"/>
          <w:sz w:val="22"/>
          <w:szCs w:val="22"/>
        </w:rPr>
        <w:t>,</w:t>
      </w:r>
      <w:r w:rsidR="00A94FD7" w:rsidRPr="00A12542">
        <w:rPr>
          <w:rFonts w:asciiTheme="majorBidi" w:hAnsiTheme="majorBidi" w:cstheme="majorBidi"/>
          <w:sz w:val="22"/>
          <w:szCs w:val="22"/>
        </w:rPr>
        <w:t xml:space="preserve"> and</w:t>
      </w:r>
      <w:r w:rsidR="00A47C9C" w:rsidRPr="00A12542">
        <w:rPr>
          <w:rFonts w:asciiTheme="majorBidi" w:hAnsiTheme="majorBidi" w:cstheme="majorBidi"/>
          <w:sz w:val="22"/>
          <w:szCs w:val="22"/>
        </w:rPr>
        <w:t xml:space="preserve"> ecological belt</w:t>
      </w:r>
      <w:r w:rsidR="00F17C1F" w:rsidRPr="00A12542">
        <w:rPr>
          <w:rFonts w:asciiTheme="majorBidi" w:hAnsiTheme="majorBidi" w:cstheme="majorBidi"/>
          <w:sz w:val="22"/>
          <w:szCs w:val="22"/>
        </w:rPr>
        <w:t xml:space="preserve"> (</w:t>
      </w:r>
      <w:r w:rsidR="000E2398">
        <w:rPr>
          <w:rFonts w:asciiTheme="majorBidi" w:hAnsiTheme="majorBidi" w:cstheme="majorBidi"/>
          <w:sz w:val="22"/>
          <w:szCs w:val="22"/>
        </w:rPr>
        <w:t>mountain/hill/terai</w:t>
      </w:r>
      <w:r w:rsidR="00F17C1F" w:rsidRPr="00A12542">
        <w:rPr>
          <w:rFonts w:asciiTheme="majorBidi" w:hAnsiTheme="majorBidi" w:cstheme="majorBidi"/>
          <w:sz w:val="22"/>
          <w:szCs w:val="22"/>
        </w:rPr>
        <w:t xml:space="preserve">), </w:t>
      </w:r>
      <w:r w:rsidR="00A94FD7" w:rsidRPr="00A12542">
        <w:rPr>
          <w:rFonts w:asciiTheme="majorBidi" w:hAnsiTheme="majorBidi" w:cstheme="majorBidi"/>
          <w:sz w:val="22"/>
          <w:szCs w:val="22"/>
        </w:rPr>
        <w:t>c</w:t>
      </w:r>
      <w:r w:rsidR="002D6EAD" w:rsidRPr="00A12542">
        <w:rPr>
          <w:rFonts w:asciiTheme="majorBidi" w:hAnsiTheme="majorBidi" w:cstheme="majorBidi"/>
          <w:sz w:val="22"/>
          <w:szCs w:val="22"/>
        </w:rPr>
        <w:t>hild</w:t>
      </w:r>
      <w:r w:rsidR="00221A6D" w:rsidRPr="00A12542">
        <w:rPr>
          <w:rFonts w:asciiTheme="majorBidi" w:hAnsiTheme="majorBidi" w:cstheme="majorBidi"/>
          <w:sz w:val="22"/>
          <w:szCs w:val="22"/>
        </w:rPr>
        <w:t>-</w:t>
      </w:r>
      <w:r w:rsidR="002D6EAD" w:rsidRPr="00A12542">
        <w:rPr>
          <w:rFonts w:asciiTheme="majorBidi" w:hAnsiTheme="majorBidi" w:cstheme="majorBidi"/>
          <w:sz w:val="22"/>
          <w:szCs w:val="22"/>
        </w:rPr>
        <w:t xml:space="preserve">related </w:t>
      </w:r>
      <w:r w:rsidR="000E2398">
        <w:rPr>
          <w:rFonts w:asciiTheme="majorBidi" w:hAnsiTheme="majorBidi" w:cstheme="majorBidi"/>
          <w:sz w:val="22"/>
          <w:szCs w:val="22"/>
        </w:rPr>
        <w:t>variables</w:t>
      </w:r>
      <w:r w:rsidR="00A94FD7" w:rsidRPr="00A12542">
        <w:rPr>
          <w:rFonts w:asciiTheme="majorBidi" w:hAnsiTheme="majorBidi" w:cstheme="majorBidi"/>
          <w:sz w:val="22"/>
          <w:szCs w:val="22"/>
        </w:rPr>
        <w:t xml:space="preserve"> consisting </w:t>
      </w:r>
      <w:r w:rsidR="0015283C">
        <w:rPr>
          <w:rFonts w:asciiTheme="majorBidi" w:hAnsiTheme="majorBidi" w:cstheme="majorBidi"/>
          <w:sz w:val="22"/>
          <w:szCs w:val="22"/>
        </w:rPr>
        <w:t xml:space="preserve">of the </w:t>
      </w:r>
      <w:r w:rsidR="00A94FD7" w:rsidRPr="00A12542">
        <w:rPr>
          <w:rFonts w:asciiTheme="majorBidi" w:hAnsiTheme="majorBidi" w:cstheme="majorBidi"/>
          <w:sz w:val="22"/>
          <w:szCs w:val="22"/>
        </w:rPr>
        <w:t>age</w:t>
      </w:r>
      <w:r w:rsidR="009F7833" w:rsidRPr="00A12542">
        <w:rPr>
          <w:rFonts w:asciiTheme="majorBidi" w:hAnsiTheme="majorBidi" w:cstheme="majorBidi"/>
          <w:sz w:val="22"/>
          <w:szCs w:val="22"/>
        </w:rPr>
        <w:t xml:space="preserve"> of </w:t>
      </w:r>
      <w:r w:rsidR="000E2398">
        <w:rPr>
          <w:rFonts w:asciiTheme="majorBidi" w:hAnsiTheme="majorBidi" w:cstheme="majorBidi"/>
          <w:sz w:val="22"/>
          <w:szCs w:val="22"/>
        </w:rPr>
        <w:t xml:space="preserve">the </w:t>
      </w:r>
      <w:r w:rsidR="009F7833" w:rsidRPr="00A12542">
        <w:rPr>
          <w:rFonts w:asciiTheme="majorBidi" w:hAnsiTheme="majorBidi" w:cstheme="majorBidi"/>
          <w:sz w:val="22"/>
          <w:szCs w:val="22"/>
        </w:rPr>
        <w:t xml:space="preserve">child (in months) </w:t>
      </w:r>
      <w:r w:rsidR="0037462D" w:rsidRPr="00A12542">
        <w:rPr>
          <w:rFonts w:asciiTheme="majorBidi" w:hAnsiTheme="majorBidi" w:cstheme="majorBidi"/>
          <w:sz w:val="22"/>
          <w:szCs w:val="22"/>
        </w:rPr>
        <w:t xml:space="preserve">and </w:t>
      </w:r>
      <w:r w:rsidR="009F7833" w:rsidRPr="00A12542">
        <w:rPr>
          <w:rFonts w:asciiTheme="majorBidi" w:hAnsiTheme="majorBidi" w:cstheme="majorBidi"/>
          <w:sz w:val="22"/>
          <w:szCs w:val="22"/>
        </w:rPr>
        <w:t xml:space="preserve">sex of </w:t>
      </w:r>
      <w:r w:rsidR="000E2398">
        <w:rPr>
          <w:rFonts w:asciiTheme="majorBidi" w:hAnsiTheme="majorBidi" w:cstheme="majorBidi"/>
          <w:sz w:val="22"/>
          <w:szCs w:val="22"/>
        </w:rPr>
        <w:t xml:space="preserve">the </w:t>
      </w:r>
      <w:r w:rsidR="009F7833" w:rsidRPr="00A12542">
        <w:rPr>
          <w:rFonts w:asciiTheme="majorBidi" w:hAnsiTheme="majorBidi" w:cstheme="majorBidi"/>
          <w:sz w:val="22"/>
          <w:szCs w:val="22"/>
        </w:rPr>
        <w:t>child (male/female</w:t>
      </w:r>
      <w:r w:rsidR="00C25902" w:rsidRPr="00A12542">
        <w:rPr>
          <w:rFonts w:asciiTheme="majorBidi" w:hAnsiTheme="majorBidi" w:cstheme="majorBidi"/>
          <w:sz w:val="22"/>
          <w:szCs w:val="22"/>
        </w:rPr>
        <w:t>)</w:t>
      </w:r>
      <w:r w:rsidR="00A94FD7" w:rsidRPr="00A12542">
        <w:rPr>
          <w:rFonts w:asciiTheme="majorBidi" w:hAnsiTheme="majorBidi" w:cstheme="majorBidi"/>
          <w:sz w:val="22"/>
          <w:szCs w:val="22"/>
        </w:rPr>
        <w:t>, and parents</w:t>
      </w:r>
      <w:r w:rsidR="00221A6D" w:rsidRPr="00A12542">
        <w:rPr>
          <w:rFonts w:asciiTheme="majorBidi" w:hAnsiTheme="majorBidi" w:cstheme="majorBidi"/>
          <w:sz w:val="22"/>
          <w:szCs w:val="22"/>
        </w:rPr>
        <w:t>-related variables</w:t>
      </w:r>
      <w:r w:rsidR="00A94FD7" w:rsidRPr="00A12542">
        <w:rPr>
          <w:rFonts w:asciiTheme="majorBidi" w:hAnsiTheme="majorBidi" w:cstheme="majorBidi"/>
          <w:sz w:val="22"/>
          <w:szCs w:val="22"/>
        </w:rPr>
        <w:t xml:space="preserve"> consisting of</w:t>
      </w:r>
      <w:r w:rsidR="000511C4" w:rsidRPr="00A12542">
        <w:rPr>
          <w:rFonts w:asciiTheme="majorBidi" w:hAnsiTheme="majorBidi" w:cstheme="majorBidi"/>
          <w:sz w:val="22"/>
          <w:szCs w:val="22"/>
        </w:rPr>
        <w:t xml:space="preserve"> </w:t>
      </w:r>
      <w:r w:rsidR="00AE32C5" w:rsidRPr="00A12542">
        <w:rPr>
          <w:rFonts w:asciiTheme="majorBidi" w:hAnsiTheme="majorBidi" w:cstheme="majorBidi"/>
          <w:sz w:val="22"/>
          <w:szCs w:val="22"/>
        </w:rPr>
        <w:t>parity (Primipara/Multipara)</w:t>
      </w:r>
      <w:r w:rsidR="00A94FD7" w:rsidRPr="00A12542">
        <w:rPr>
          <w:rFonts w:asciiTheme="majorBidi" w:hAnsiTheme="majorBidi" w:cstheme="majorBidi"/>
          <w:sz w:val="22"/>
          <w:szCs w:val="22"/>
        </w:rPr>
        <w:t xml:space="preserve"> and father’s education (no education/basic level/secondary and higher level).</w:t>
      </w:r>
    </w:p>
    <w:p w14:paraId="559177A3" w14:textId="77777777" w:rsidR="00C25902" w:rsidRPr="00A12542" w:rsidRDefault="00C25902" w:rsidP="00775DF7">
      <w:pPr>
        <w:spacing w:line="360" w:lineRule="auto"/>
        <w:jc w:val="both"/>
        <w:rPr>
          <w:rFonts w:asciiTheme="majorBidi" w:hAnsiTheme="majorBidi" w:cstheme="majorBidi"/>
          <w:sz w:val="22"/>
          <w:szCs w:val="22"/>
        </w:rPr>
      </w:pPr>
    </w:p>
    <w:p w14:paraId="56629848" w14:textId="5EC216E9" w:rsidR="00D22E1C" w:rsidRPr="00A12542" w:rsidRDefault="00D22E1C" w:rsidP="00775DF7">
      <w:pPr>
        <w:spacing w:line="360" w:lineRule="auto"/>
        <w:jc w:val="both"/>
        <w:rPr>
          <w:rFonts w:asciiTheme="majorBidi" w:hAnsiTheme="majorBidi" w:cstheme="majorBidi"/>
          <w:sz w:val="22"/>
          <w:szCs w:val="22"/>
        </w:rPr>
      </w:pPr>
      <w:r w:rsidRPr="00A12542">
        <w:rPr>
          <w:rFonts w:asciiTheme="majorBidi" w:hAnsiTheme="majorBidi" w:cstheme="majorBidi"/>
          <w:i/>
          <w:iCs/>
          <w:sz w:val="22"/>
          <w:szCs w:val="22"/>
        </w:rPr>
        <w:t xml:space="preserve">Statistical </w:t>
      </w:r>
      <w:r w:rsidR="003B6DAB" w:rsidRPr="00A12542">
        <w:rPr>
          <w:rFonts w:asciiTheme="majorBidi" w:hAnsiTheme="majorBidi" w:cstheme="majorBidi"/>
          <w:i/>
          <w:iCs/>
          <w:sz w:val="22"/>
          <w:szCs w:val="22"/>
        </w:rPr>
        <w:t>analysis</w:t>
      </w:r>
    </w:p>
    <w:p w14:paraId="6217E6BE" w14:textId="0DE67C5A" w:rsidR="001005AC" w:rsidRDefault="239F97A0" w:rsidP="3F0A6228">
      <w:pPr>
        <w:spacing w:line="360" w:lineRule="auto"/>
        <w:jc w:val="both"/>
        <w:rPr>
          <w:rFonts w:asciiTheme="majorBidi" w:hAnsiTheme="majorBidi" w:cstheme="majorBidi"/>
          <w:sz w:val="22"/>
          <w:szCs w:val="22"/>
        </w:rPr>
      </w:pPr>
      <w:r w:rsidRPr="3F0A6228">
        <w:rPr>
          <w:rFonts w:asciiTheme="majorBidi" w:hAnsiTheme="majorBidi" w:cstheme="majorBidi"/>
          <w:sz w:val="22"/>
          <w:szCs w:val="22"/>
        </w:rPr>
        <w:t xml:space="preserve">We </w:t>
      </w:r>
      <w:r w:rsidR="7B1DE2FE" w:rsidRPr="3F0A6228">
        <w:rPr>
          <w:rFonts w:asciiTheme="majorBidi" w:hAnsiTheme="majorBidi" w:cstheme="majorBidi"/>
          <w:sz w:val="22"/>
          <w:szCs w:val="22"/>
        </w:rPr>
        <w:t>conduct</w:t>
      </w:r>
      <w:r w:rsidR="3402E99D" w:rsidRPr="3F0A6228">
        <w:rPr>
          <w:rFonts w:asciiTheme="majorBidi" w:hAnsiTheme="majorBidi" w:cstheme="majorBidi"/>
          <w:sz w:val="22"/>
          <w:szCs w:val="22"/>
        </w:rPr>
        <w:t>ed</w:t>
      </w:r>
      <w:r w:rsidR="7B1DE2FE" w:rsidRPr="3F0A6228">
        <w:rPr>
          <w:rFonts w:asciiTheme="majorBidi" w:hAnsiTheme="majorBidi" w:cstheme="majorBidi"/>
          <w:sz w:val="22"/>
          <w:szCs w:val="22"/>
        </w:rPr>
        <w:t xml:space="preserve"> pre-analytical processing </w:t>
      </w:r>
      <w:r w:rsidR="175F7F93" w:rsidRPr="3F0A6228">
        <w:rPr>
          <w:rFonts w:asciiTheme="majorBidi" w:hAnsiTheme="majorBidi" w:cstheme="majorBidi"/>
          <w:sz w:val="22"/>
          <w:szCs w:val="22"/>
        </w:rPr>
        <w:t xml:space="preserve">and statistical analysis using </w:t>
      </w:r>
      <w:r w:rsidR="1F7956A3" w:rsidRPr="3F0A6228">
        <w:rPr>
          <w:rFonts w:asciiTheme="majorBidi" w:hAnsiTheme="majorBidi" w:cstheme="majorBidi"/>
          <w:sz w:val="22"/>
          <w:szCs w:val="22"/>
        </w:rPr>
        <w:t>R version 4.3.2</w:t>
      </w:r>
      <w:r w:rsidR="00070554" w:rsidRPr="3F0A6228">
        <w:rPr>
          <w:rFonts w:asciiTheme="majorBidi" w:hAnsiTheme="majorBidi" w:cstheme="majorBidi"/>
          <w:sz w:val="22"/>
          <w:szCs w:val="22"/>
        </w:rPr>
        <w:t xml:space="preserve"> </w:t>
      </w:r>
      <w:r w:rsidRPr="3F0A6228">
        <w:rPr>
          <w:rFonts w:asciiTheme="majorBidi" w:hAnsiTheme="majorBidi" w:cstheme="majorBidi"/>
          <w:sz w:val="22"/>
          <w:szCs w:val="22"/>
        </w:rPr>
        <w:fldChar w:fldCharType="begin"/>
      </w:r>
      <w:r w:rsidR="00963EB1">
        <w:rPr>
          <w:rFonts w:asciiTheme="majorBidi" w:hAnsiTheme="majorBidi" w:cstheme="majorBidi"/>
          <w:sz w:val="22"/>
          <w:szCs w:val="22"/>
        </w:rPr>
        <w:instrText xml:space="preserve"> ADDIN ZOTERO_ITEM CSL_CITATION {"citationID":"FzVOHnnX","properties":{"formattedCitation":"[27]","plainCitation":"[27]","noteIndex":0},"citationItems":[{"id":315,"uris":["http://zotero.org/users/3118180/items/8UW3AF63"],"itemData":{"id":315,"type":"software","event-place":"Vienna, Austria","publisher-place":"Vienna, Austria","title":"R: A language and environment for statistical computing. R Foundation for Statistical Computing","URL":"https://www.R-project.org/","author":[{"family":"R Core Team","given":""}],"issued":{"date-parts":[["2022"]]}}}],"schema":"https://github.com/citation-style-language/schema/raw/master/csl-citation.json"} </w:instrText>
      </w:r>
      <w:r w:rsidRPr="3F0A6228">
        <w:rPr>
          <w:rFonts w:asciiTheme="majorBidi" w:hAnsiTheme="majorBidi" w:cstheme="majorBidi"/>
          <w:sz w:val="22"/>
          <w:szCs w:val="22"/>
        </w:rPr>
        <w:fldChar w:fldCharType="separate"/>
      </w:r>
      <w:r w:rsidR="00963EB1" w:rsidRPr="00963EB1">
        <w:rPr>
          <w:rFonts w:ascii="Times New Roman" w:hAnsi="Times New Roman" w:cs="Times New Roman"/>
          <w:sz w:val="22"/>
        </w:rPr>
        <w:t>[27]</w:t>
      </w:r>
      <w:r w:rsidRPr="3F0A6228">
        <w:rPr>
          <w:rFonts w:asciiTheme="majorBidi" w:hAnsiTheme="majorBidi" w:cstheme="majorBidi"/>
          <w:sz w:val="22"/>
          <w:szCs w:val="22"/>
        </w:rPr>
        <w:fldChar w:fldCharType="end"/>
      </w:r>
      <w:r w:rsidR="00070554" w:rsidRPr="3F0A6228">
        <w:rPr>
          <w:rFonts w:asciiTheme="majorBidi" w:hAnsiTheme="majorBidi" w:cstheme="majorBidi"/>
          <w:sz w:val="22"/>
          <w:szCs w:val="22"/>
        </w:rPr>
        <w:t xml:space="preserve"> and R studio </w:t>
      </w:r>
      <w:r w:rsidRPr="3F0A6228">
        <w:rPr>
          <w:rFonts w:asciiTheme="majorBidi" w:hAnsiTheme="majorBidi" w:cstheme="majorBidi"/>
          <w:sz w:val="22"/>
          <w:szCs w:val="22"/>
        </w:rPr>
        <w:fldChar w:fldCharType="begin"/>
      </w:r>
      <w:r w:rsidR="00963EB1">
        <w:rPr>
          <w:rFonts w:asciiTheme="majorBidi" w:hAnsiTheme="majorBidi" w:cstheme="majorBidi"/>
          <w:sz w:val="22"/>
          <w:szCs w:val="22"/>
        </w:rPr>
        <w:instrText xml:space="preserve"> ADDIN ZOTERO_ITEM CSL_CITATION {"citationID":"WVAyfC1p","properties":{"formattedCitation":"[28]","plainCitation":"[28]","noteIndex":0},"citationItems":[{"id":316,"uris":["http://zotero.org/users/3118180/items/MPSAL4DQ"],"itemData":{"id":316,"type":"software","event-place":"RStudio, PBC, Boston, MA","publisher-place":"RStudio, PBC, Boston, MA","title":"RStudio: Integrated Development Environment for R","URL":"http://www.rstudio.com/.","author":[{"family":"RStudio Team","given":""}],"issued":{"date-parts":[["2022"]]}}}],"schema":"https://github.com/citation-style-language/schema/raw/master/csl-citation.json"} </w:instrText>
      </w:r>
      <w:r w:rsidRPr="3F0A6228">
        <w:rPr>
          <w:rFonts w:asciiTheme="majorBidi" w:hAnsiTheme="majorBidi" w:cstheme="majorBidi"/>
          <w:sz w:val="22"/>
          <w:szCs w:val="22"/>
        </w:rPr>
        <w:fldChar w:fldCharType="separate"/>
      </w:r>
      <w:r w:rsidR="00963EB1" w:rsidRPr="00963EB1">
        <w:rPr>
          <w:rFonts w:ascii="Times New Roman" w:hAnsi="Times New Roman" w:cs="Times New Roman"/>
          <w:sz w:val="22"/>
        </w:rPr>
        <w:t>[28]</w:t>
      </w:r>
      <w:r w:rsidRPr="3F0A6228">
        <w:rPr>
          <w:rFonts w:asciiTheme="majorBidi" w:hAnsiTheme="majorBidi" w:cstheme="majorBidi"/>
          <w:sz w:val="22"/>
          <w:szCs w:val="22"/>
        </w:rPr>
        <w:fldChar w:fldCharType="end"/>
      </w:r>
      <w:r w:rsidR="1F7956A3" w:rsidRPr="3F0A6228">
        <w:rPr>
          <w:rFonts w:asciiTheme="majorBidi" w:hAnsiTheme="majorBidi" w:cstheme="majorBidi"/>
          <w:sz w:val="22"/>
          <w:szCs w:val="22"/>
        </w:rPr>
        <w:t xml:space="preserve">. </w:t>
      </w:r>
      <w:r w:rsidR="4DD4251E" w:rsidRPr="3F0A6228">
        <w:rPr>
          <w:rFonts w:asciiTheme="majorBidi" w:hAnsiTheme="majorBidi" w:cstheme="majorBidi"/>
          <w:sz w:val="22"/>
          <w:szCs w:val="22"/>
        </w:rPr>
        <w:t xml:space="preserve">We </w:t>
      </w:r>
      <w:r w:rsidR="3402E99D" w:rsidRPr="3F0A6228">
        <w:rPr>
          <w:rFonts w:asciiTheme="majorBidi" w:hAnsiTheme="majorBidi" w:cstheme="majorBidi"/>
          <w:sz w:val="22"/>
          <w:szCs w:val="22"/>
        </w:rPr>
        <w:t xml:space="preserve">carried out </w:t>
      </w:r>
      <w:r w:rsidR="000E69DF" w:rsidRPr="3F0A6228">
        <w:rPr>
          <w:rFonts w:asciiTheme="majorBidi" w:hAnsiTheme="majorBidi" w:cstheme="majorBidi"/>
          <w:sz w:val="22"/>
          <w:szCs w:val="22"/>
        </w:rPr>
        <w:t>weighted</w:t>
      </w:r>
      <w:r w:rsidR="3402E99D" w:rsidRPr="3F0A6228">
        <w:rPr>
          <w:rFonts w:asciiTheme="majorBidi" w:hAnsiTheme="majorBidi" w:cstheme="majorBidi"/>
          <w:sz w:val="22"/>
          <w:szCs w:val="22"/>
        </w:rPr>
        <w:t xml:space="preserve"> </w:t>
      </w:r>
      <w:r w:rsidR="6A3EDDA1" w:rsidRPr="3F0A6228">
        <w:rPr>
          <w:rFonts w:asciiTheme="majorBidi" w:hAnsiTheme="majorBidi" w:cstheme="majorBidi"/>
          <w:sz w:val="22"/>
          <w:szCs w:val="22"/>
        </w:rPr>
        <w:t>descriptive and inferential analysis</w:t>
      </w:r>
      <w:r w:rsidR="00706F39">
        <w:rPr>
          <w:rFonts w:asciiTheme="majorBidi" w:hAnsiTheme="majorBidi" w:cstheme="majorBidi"/>
          <w:sz w:val="22"/>
          <w:szCs w:val="22"/>
        </w:rPr>
        <w:t xml:space="preserve"> using </w:t>
      </w:r>
      <w:r w:rsidR="0015283C">
        <w:rPr>
          <w:rFonts w:asciiTheme="majorBidi" w:hAnsiTheme="majorBidi" w:cstheme="majorBidi"/>
          <w:sz w:val="22"/>
          <w:szCs w:val="22"/>
        </w:rPr>
        <w:t xml:space="preserve">the </w:t>
      </w:r>
      <w:r w:rsidR="004353EB">
        <w:rPr>
          <w:rFonts w:asciiTheme="majorBidi" w:hAnsiTheme="majorBidi" w:cstheme="majorBidi"/>
          <w:sz w:val="22"/>
          <w:szCs w:val="22"/>
        </w:rPr>
        <w:t>“survey” package to address complex survey design and non-response</w:t>
      </w:r>
      <w:r w:rsidR="6A3EDDA1" w:rsidRPr="3F0A6228">
        <w:rPr>
          <w:rFonts w:asciiTheme="majorBidi" w:hAnsiTheme="majorBidi" w:cstheme="majorBidi"/>
          <w:sz w:val="22"/>
          <w:szCs w:val="22"/>
        </w:rPr>
        <w:t xml:space="preserve">. </w:t>
      </w:r>
      <w:r w:rsidR="3791115A" w:rsidRPr="3F0A6228">
        <w:rPr>
          <w:rFonts w:asciiTheme="majorBidi" w:hAnsiTheme="majorBidi" w:cstheme="majorBidi"/>
          <w:sz w:val="22"/>
          <w:szCs w:val="22"/>
        </w:rPr>
        <w:t>W</w:t>
      </w:r>
      <w:r w:rsidR="6A3EDDA1" w:rsidRPr="3F0A6228">
        <w:rPr>
          <w:rFonts w:asciiTheme="majorBidi" w:hAnsiTheme="majorBidi" w:cstheme="majorBidi"/>
          <w:sz w:val="22"/>
          <w:szCs w:val="22"/>
        </w:rPr>
        <w:t>e present</w:t>
      </w:r>
      <w:r w:rsidR="3402E99D" w:rsidRPr="3F0A6228">
        <w:rPr>
          <w:rFonts w:asciiTheme="majorBidi" w:hAnsiTheme="majorBidi" w:cstheme="majorBidi"/>
          <w:sz w:val="22"/>
          <w:szCs w:val="22"/>
        </w:rPr>
        <w:t>ed</w:t>
      </w:r>
      <w:r w:rsidR="6A3EDDA1" w:rsidRPr="3F0A6228">
        <w:rPr>
          <w:rFonts w:asciiTheme="majorBidi" w:hAnsiTheme="majorBidi" w:cstheme="majorBidi"/>
          <w:sz w:val="22"/>
          <w:szCs w:val="22"/>
        </w:rPr>
        <w:t xml:space="preserve"> </w:t>
      </w:r>
      <w:r w:rsidR="3824DD92" w:rsidRPr="3F0A6228">
        <w:rPr>
          <w:rFonts w:asciiTheme="majorBidi" w:hAnsiTheme="majorBidi" w:cstheme="majorBidi"/>
          <w:sz w:val="22"/>
          <w:szCs w:val="22"/>
        </w:rPr>
        <w:t>p</w:t>
      </w:r>
      <w:r w:rsidR="47496903" w:rsidRPr="3F0A6228">
        <w:rPr>
          <w:rFonts w:asciiTheme="majorBidi" w:hAnsiTheme="majorBidi" w:cstheme="majorBidi"/>
          <w:sz w:val="22"/>
          <w:szCs w:val="22"/>
        </w:rPr>
        <w:t>arametric numerical variables as mean (</w:t>
      </w:r>
      <w:r w:rsidR="329BDAF7" w:rsidRPr="3F0A6228">
        <w:rPr>
          <w:rFonts w:asciiTheme="majorBidi" w:hAnsiTheme="majorBidi" w:cstheme="majorBidi"/>
          <w:sz w:val="22"/>
          <w:szCs w:val="22"/>
        </w:rPr>
        <w:t>standard de</w:t>
      </w:r>
      <w:r w:rsidR="16E2CEC2" w:rsidRPr="3F0A6228">
        <w:rPr>
          <w:rFonts w:asciiTheme="majorBidi" w:hAnsiTheme="majorBidi" w:cstheme="majorBidi"/>
          <w:sz w:val="22"/>
          <w:szCs w:val="22"/>
        </w:rPr>
        <w:t>viation</w:t>
      </w:r>
      <w:r w:rsidR="47496903" w:rsidRPr="3F0A6228">
        <w:rPr>
          <w:rFonts w:asciiTheme="majorBidi" w:hAnsiTheme="majorBidi" w:cstheme="majorBidi"/>
          <w:sz w:val="22"/>
          <w:szCs w:val="22"/>
        </w:rPr>
        <w:t xml:space="preserve">) </w:t>
      </w:r>
      <w:r w:rsidR="74104F29" w:rsidRPr="3F0A6228">
        <w:rPr>
          <w:rFonts w:asciiTheme="majorBidi" w:hAnsiTheme="majorBidi" w:cstheme="majorBidi"/>
          <w:sz w:val="22"/>
          <w:szCs w:val="22"/>
        </w:rPr>
        <w:t>a</w:t>
      </w:r>
      <w:r w:rsidR="4032C444" w:rsidRPr="3F0A6228">
        <w:rPr>
          <w:rFonts w:asciiTheme="majorBidi" w:hAnsiTheme="majorBidi" w:cstheme="majorBidi"/>
          <w:sz w:val="22"/>
          <w:szCs w:val="22"/>
        </w:rPr>
        <w:t>nd</w:t>
      </w:r>
      <w:r w:rsidR="74104F29" w:rsidRPr="3F0A6228">
        <w:rPr>
          <w:rFonts w:asciiTheme="majorBidi" w:hAnsiTheme="majorBidi" w:cstheme="majorBidi"/>
          <w:sz w:val="22"/>
          <w:szCs w:val="22"/>
        </w:rPr>
        <w:t xml:space="preserve"> non-parametric numerical variables as median (interquartile range)</w:t>
      </w:r>
      <w:r w:rsidRPr="3F0A6228">
        <w:rPr>
          <w:rFonts w:asciiTheme="majorBidi" w:hAnsiTheme="majorBidi" w:cstheme="majorBidi"/>
          <w:sz w:val="22"/>
          <w:szCs w:val="22"/>
        </w:rPr>
        <w:t xml:space="preserve"> with their 95% confidence interval</w:t>
      </w:r>
      <w:r w:rsidR="00A74C5D" w:rsidRPr="3F0A6228">
        <w:rPr>
          <w:rFonts w:asciiTheme="majorBidi" w:hAnsiTheme="majorBidi" w:cstheme="majorBidi"/>
          <w:sz w:val="22"/>
          <w:szCs w:val="22"/>
        </w:rPr>
        <w:t xml:space="preserve"> (CI)</w:t>
      </w:r>
      <w:r w:rsidR="74104F29" w:rsidRPr="3F0A6228">
        <w:rPr>
          <w:rFonts w:asciiTheme="majorBidi" w:hAnsiTheme="majorBidi" w:cstheme="majorBidi"/>
          <w:sz w:val="22"/>
          <w:szCs w:val="22"/>
        </w:rPr>
        <w:t xml:space="preserve">. </w:t>
      </w:r>
      <w:r w:rsidR="6A3EDDA1" w:rsidRPr="3F0A6228">
        <w:rPr>
          <w:rFonts w:asciiTheme="majorBidi" w:hAnsiTheme="majorBidi" w:cstheme="majorBidi"/>
          <w:sz w:val="22"/>
          <w:szCs w:val="22"/>
        </w:rPr>
        <w:t>We present</w:t>
      </w:r>
      <w:r w:rsidR="3402E99D" w:rsidRPr="3F0A6228">
        <w:rPr>
          <w:rFonts w:asciiTheme="majorBidi" w:hAnsiTheme="majorBidi" w:cstheme="majorBidi"/>
          <w:sz w:val="22"/>
          <w:szCs w:val="22"/>
        </w:rPr>
        <w:t>ed</w:t>
      </w:r>
      <w:r w:rsidR="6A3EDDA1" w:rsidRPr="3F0A6228">
        <w:rPr>
          <w:rFonts w:asciiTheme="majorBidi" w:hAnsiTheme="majorBidi" w:cstheme="majorBidi"/>
          <w:sz w:val="22"/>
          <w:szCs w:val="22"/>
        </w:rPr>
        <w:t xml:space="preserve"> c</w:t>
      </w:r>
      <w:r w:rsidR="74104F29" w:rsidRPr="3F0A6228">
        <w:rPr>
          <w:rFonts w:asciiTheme="majorBidi" w:hAnsiTheme="majorBidi" w:cstheme="majorBidi"/>
          <w:sz w:val="22"/>
          <w:szCs w:val="22"/>
        </w:rPr>
        <w:t>ategorical variables as frequency</w:t>
      </w:r>
      <w:r w:rsidRPr="3F0A6228">
        <w:rPr>
          <w:rFonts w:asciiTheme="majorBidi" w:hAnsiTheme="majorBidi" w:cstheme="majorBidi"/>
          <w:sz w:val="22"/>
          <w:szCs w:val="22"/>
        </w:rPr>
        <w:t xml:space="preserve">, </w:t>
      </w:r>
      <w:r w:rsidR="0015283C">
        <w:rPr>
          <w:rFonts w:asciiTheme="majorBidi" w:hAnsiTheme="majorBidi" w:cstheme="majorBidi"/>
          <w:sz w:val="22"/>
          <w:szCs w:val="22"/>
        </w:rPr>
        <w:t>percent,</w:t>
      </w:r>
      <w:r w:rsidRPr="3F0A6228">
        <w:rPr>
          <w:rFonts w:asciiTheme="majorBidi" w:hAnsiTheme="majorBidi" w:cstheme="majorBidi"/>
          <w:sz w:val="22"/>
          <w:szCs w:val="22"/>
        </w:rPr>
        <w:t xml:space="preserve"> and their 95%</w:t>
      </w:r>
      <w:r w:rsidR="00C778F7" w:rsidRPr="3F0A6228">
        <w:rPr>
          <w:rFonts w:asciiTheme="majorBidi" w:hAnsiTheme="majorBidi" w:cstheme="majorBidi"/>
          <w:sz w:val="22"/>
          <w:szCs w:val="22"/>
        </w:rPr>
        <w:t xml:space="preserve"> </w:t>
      </w:r>
      <w:r w:rsidR="00A74C5D" w:rsidRPr="3F0A6228">
        <w:rPr>
          <w:rFonts w:asciiTheme="majorBidi" w:hAnsiTheme="majorBidi" w:cstheme="majorBidi"/>
          <w:sz w:val="22"/>
          <w:szCs w:val="22"/>
        </w:rPr>
        <w:t>CI</w:t>
      </w:r>
      <w:r w:rsidRPr="3F0A6228">
        <w:rPr>
          <w:rFonts w:asciiTheme="majorBidi" w:hAnsiTheme="majorBidi" w:cstheme="majorBidi"/>
          <w:sz w:val="22"/>
          <w:szCs w:val="22"/>
        </w:rPr>
        <w:t>.</w:t>
      </w:r>
      <w:r w:rsidR="42C8EC20" w:rsidRPr="3F0A6228">
        <w:rPr>
          <w:rFonts w:asciiTheme="majorBidi" w:hAnsiTheme="majorBidi" w:cstheme="majorBidi"/>
          <w:sz w:val="22"/>
          <w:szCs w:val="22"/>
        </w:rPr>
        <w:t xml:space="preserve"> </w:t>
      </w:r>
      <w:r w:rsidR="3791115A" w:rsidRPr="3F0A6228">
        <w:rPr>
          <w:rFonts w:asciiTheme="majorBidi" w:hAnsiTheme="majorBidi" w:cstheme="majorBidi"/>
          <w:sz w:val="22"/>
          <w:szCs w:val="22"/>
        </w:rPr>
        <w:t>W</w:t>
      </w:r>
      <w:r w:rsidR="64BBEE9D" w:rsidRPr="3F0A6228">
        <w:rPr>
          <w:rFonts w:asciiTheme="majorBidi" w:hAnsiTheme="majorBidi" w:cstheme="majorBidi"/>
          <w:sz w:val="22"/>
          <w:szCs w:val="22"/>
        </w:rPr>
        <w:t>e compute</w:t>
      </w:r>
      <w:r w:rsidR="3402E99D" w:rsidRPr="3F0A6228">
        <w:rPr>
          <w:rFonts w:asciiTheme="majorBidi" w:hAnsiTheme="majorBidi" w:cstheme="majorBidi"/>
          <w:sz w:val="22"/>
          <w:szCs w:val="22"/>
        </w:rPr>
        <w:t>d</w:t>
      </w:r>
      <w:r w:rsidR="64BBEE9D" w:rsidRPr="3F0A6228">
        <w:rPr>
          <w:rFonts w:asciiTheme="majorBidi" w:hAnsiTheme="majorBidi" w:cstheme="majorBidi"/>
          <w:sz w:val="22"/>
          <w:szCs w:val="22"/>
        </w:rPr>
        <w:t xml:space="preserve"> </w:t>
      </w:r>
      <w:r w:rsidR="48D3863D" w:rsidRPr="3F0A6228">
        <w:rPr>
          <w:rFonts w:asciiTheme="majorBidi" w:hAnsiTheme="majorBidi" w:cstheme="majorBidi"/>
          <w:sz w:val="22"/>
          <w:szCs w:val="22"/>
        </w:rPr>
        <w:t>the</w:t>
      </w:r>
      <w:r w:rsidR="562FE212" w:rsidRPr="3F0A6228">
        <w:rPr>
          <w:rFonts w:asciiTheme="majorBidi" w:hAnsiTheme="majorBidi" w:cstheme="majorBidi"/>
          <w:sz w:val="22"/>
          <w:szCs w:val="22"/>
        </w:rPr>
        <w:t xml:space="preserve"> </w:t>
      </w:r>
      <w:r w:rsidR="64BBEE9D" w:rsidRPr="3F0A6228">
        <w:rPr>
          <w:rFonts w:asciiTheme="majorBidi" w:hAnsiTheme="majorBidi" w:cstheme="majorBidi"/>
          <w:sz w:val="22"/>
          <w:szCs w:val="22"/>
        </w:rPr>
        <w:t>prevalence</w:t>
      </w:r>
      <w:r w:rsidR="186C920C" w:rsidRPr="3F0A6228">
        <w:rPr>
          <w:rFonts w:asciiTheme="majorBidi" w:hAnsiTheme="majorBidi" w:cstheme="majorBidi"/>
          <w:sz w:val="22"/>
          <w:szCs w:val="22"/>
        </w:rPr>
        <w:t xml:space="preserve"> and 95% CI</w:t>
      </w:r>
      <w:r w:rsidR="64BBEE9D" w:rsidRPr="3F0A6228">
        <w:rPr>
          <w:rFonts w:asciiTheme="majorBidi" w:hAnsiTheme="majorBidi" w:cstheme="majorBidi"/>
          <w:sz w:val="22"/>
          <w:szCs w:val="22"/>
        </w:rPr>
        <w:t xml:space="preserve"> </w:t>
      </w:r>
      <w:r w:rsidR="285E026A" w:rsidRPr="3F0A6228">
        <w:rPr>
          <w:rFonts w:asciiTheme="majorBidi" w:hAnsiTheme="majorBidi" w:cstheme="majorBidi"/>
          <w:sz w:val="22"/>
          <w:szCs w:val="22"/>
        </w:rPr>
        <w:t xml:space="preserve">using </w:t>
      </w:r>
      <w:r w:rsidR="1B0CDA71" w:rsidRPr="3F0A6228">
        <w:rPr>
          <w:rFonts w:asciiTheme="majorBidi" w:hAnsiTheme="majorBidi" w:cstheme="majorBidi"/>
          <w:sz w:val="22"/>
          <w:szCs w:val="22"/>
        </w:rPr>
        <w:t xml:space="preserve">the </w:t>
      </w:r>
      <w:r w:rsidR="605FAC46" w:rsidRPr="3F0A6228">
        <w:rPr>
          <w:rFonts w:asciiTheme="majorBidi" w:hAnsiTheme="majorBidi" w:cstheme="majorBidi"/>
          <w:sz w:val="22"/>
          <w:szCs w:val="22"/>
        </w:rPr>
        <w:t>Wilson</w:t>
      </w:r>
      <w:r w:rsidR="285E026A" w:rsidRPr="3F0A6228">
        <w:rPr>
          <w:rFonts w:asciiTheme="majorBidi" w:hAnsiTheme="majorBidi" w:cstheme="majorBidi"/>
          <w:sz w:val="22"/>
          <w:szCs w:val="22"/>
        </w:rPr>
        <w:t xml:space="preserve"> method</w:t>
      </w:r>
      <w:r w:rsidR="59DCED7C" w:rsidRPr="3F0A6228">
        <w:rPr>
          <w:rFonts w:asciiTheme="majorBidi" w:hAnsiTheme="majorBidi" w:cstheme="majorBidi"/>
          <w:sz w:val="22"/>
          <w:szCs w:val="22"/>
        </w:rPr>
        <w:t>.</w:t>
      </w:r>
      <w:r w:rsidR="001C773B" w:rsidRPr="3F0A6228">
        <w:rPr>
          <w:rFonts w:asciiTheme="majorBidi" w:hAnsiTheme="majorBidi" w:cstheme="majorBidi"/>
          <w:sz w:val="22"/>
          <w:szCs w:val="22"/>
        </w:rPr>
        <w:t xml:space="preserve"> </w:t>
      </w:r>
    </w:p>
    <w:p w14:paraId="14324A9C" w14:textId="26DE8B73" w:rsidR="009732C8" w:rsidRPr="00A12542" w:rsidDel="007E127D" w:rsidRDefault="007E127D" w:rsidP="477BA17D">
      <w:pPr>
        <w:spacing w:line="360" w:lineRule="auto"/>
        <w:jc w:val="both"/>
        <w:rPr>
          <w:del w:id="115" w:author="Bikram Adhikari (bdhikari)" w:date="2025-10-16T13:32:00Z" w16du:dateUtc="2025-10-16T18:32:00Z"/>
          <w:rFonts w:asciiTheme="majorBidi" w:hAnsiTheme="majorBidi" w:cstheme="majorBidi"/>
          <w:sz w:val="22"/>
          <w:szCs w:val="22"/>
        </w:rPr>
      </w:pPr>
      <w:ins w:id="116" w:author="Bikram Adhikari (bdhikari)" w:date="2025-10-16T13:32:00Z" w16du:dateUtc="2025-10-16T18:32:00Z">
        <w:r w:rsidRPr="00245BEF">
          <w:rPr>
            <w:rFonts w:asciiTheme="majorBidi" w:hAnsiTheme="majorBidi" w:cstheme="majorBidi"/>
            <w:sz w:val="22"/>
            <w:szCs w:val="22"/>
          </w:rPr>
          <w:t>All regression analyses were conducted using complete cases after excluding observations with missing data.</w:t>
        </w:r>
        <w:r>
          <w:rPr>
            <w:rFonts w:asciiTheme="majorBidi" w:hAnsiTheme="majorBidi" w:cstheme="majorBidi"/>
            <w:sz w:val="22"/>
            <w:szCs w:val="22"/>
          </w:rPr>
          <w:t xml:space="preserve"> </w:t>
        </w:r>
      </w:ins>
      <w:r w:rsidR="42C8EC20" w:rsidRPr="00A12542">
        <w:rPr>
          <w:rFonts w:asciiTheme="majorBidi" w:hAnsiTheme="majorBidi" w:cstheme="majorBidi"/>
          <w:sz w:val="22"/>
          <w:szCs w:val="22"/>
        </w:rPr>
        <w:t xml:space="preserve">We </w:t>
      </w:r>
      <w:r w:rsidR="3402E99D" w:rsidRPr="00A12542">
        <w:rPr>
          <w:rFonts w:asciiTheme="majorBidi" w:hAnsiTheme="majorBidi" w:cstheme="majorBidi"/>
          <w:sz w:val="22"/>
          <w:szCs w:val="22"/>
        </w:rPr>
        <w:t>performed</w:t>
      </w:r>
      <w:r w:rsidR="7D45F1CD" w:rsidRPr="00A12542">
        <w:rPr>
          <w:rFonts w:asciiTheme="majorBidi" w:hAnsiTheme="majorBidi" w:cstheme="majorBidi"/>
          <w:sz w:val="22"/>
          <w:szCs w:val="22"/>
        </w:rPr>
        <w:t xml:space="preserve"> </w:t>
      </w:r>
      <w:r w:rsidR="56567220" w:rsidRPr="00A12542">
        <w:rPr>
          <w:rFonts w:asciiTheme="majorBidi" w:hAnsiTheme="majorBidi" w:cstheme="majorBidi"/>
          <w:sz w:val="22"/>
          <w:szCs w:val="22"/>
        </w:rPr>
        <w:t>multivariable</w:t>
      </w:r>
      <w:r w:rsidR="562FE212" w:rsidRPr="00A12542">
        <w:rPr>
          <w:rFonts w:asciiTheme="majorBidi" w:hAnsiTheme="majorBidi" w:cstheme="majorBidi"/>
          <w:sz w:val="22"/>
          <w:szCs w:val="22"/>
        </w:rPr>
        <w:t xml:space="preserve"> </w:t>
      </w:r>
      <w:r w:rsidR="4FC6AB31" w:rsidRPr="00A12542">
        <w:rPr>
          <w:rFonts w:asciiTheme="majorBidi" w:hAnsiTheme="majorBidi" w:cstheme="majorBidi"/>
          <w:sz w:val="22"/>
          <w:szCs w:val="22"/>
        </w:rPr>
        <w:t>multinomial logistic regression</w:t>
      </w:r>
      <w:r w:rsidR="1668CE30" w:rsidRPr="00A12542">
        <w:rPr>
          <w:rFonts w:asciiTheme="majorBidi" w:hAnsiTheme="majorBidi" w:cstheme="majorBidi"/>
          <w:sz w:val="22"/>
          <w:szCs w:val="22"/>
        </w:rPr>
        <w:t xml:space="preserve">, </w:t>
      </w:r>
      <w:r w:rsidR="099E5EF0" w:rsidRPr="00A12542">
        <w:rPr>
          <w:rFonts w:asciiTheme="majorBidi" w:hAnsiTheme="majorBidi" w:cstheme="majorBidi"/>
          <w:sz w:val="22"/>
          <w:szCs w:val="22"/>
        </w:rPr>
        <w:t xml:space="preserve">to determine </w:t>
      </w:r>
      <w:r w:rsidR="101F991C" w:rsidRPr="00A12542">
        <w:rPr>
          <w:rFonts w:asciiTheme="majorBidi" w:hAnsiTheme="majorBidi" w:cstheme="majorBidi"/>
          <w:sz w:val="22"/>
          <w:szCs w:val="22"/>
        </w:rPr>
        <w:t>the</w:t>
      </w:r>
      <w:r w:rsidR="562FE212" w:rsidRPr="00A12542">
        <w:rPr>
          <w:rFonts w:asciiTheme="majorBidi" w:hAnsiTheme="majorBidi" w:cstheme="majorBidi"/>
          <w:sz w:val="22"/>
          <w:szCs w:val="22"/>
        </w:rPr>
        <w:t xml:space="preserve"> </w:t>
      </w:r>
      <w:r w:rsidR="099E5EF0" w:rsidRPr="00A12542">
        <w:rPr>
          <w:rFonts w:asciiTheme="majorBidi" w:hAnsiTheme="majorBidi" w:cstheme="majorBidi"/>
          <w:sz w:val="22"/>
          <w:szCs w:val="22"/>
        </w:rPr>
        <w:t>association</w:t>
      </w:r>
      <w:r w:rsidR="0FCF7AC8" w:rsidRPr="00A12542">
        <w:rPr>
          <w:rFonts w:asciiTheme="majorBidi" w:hAnsiTheme="majorBidi" w:cstheme="majorBidi"/>
          <w:sz w:val="22"/>
          <w:szCs w:val="22"/>
        </w:rPr>
        <w:t xml:space="preserve"> between </w:t>
      </w:r>
      <w:r w:rsidR="3D670E56" w:rsidRPr="00A12542">
        <w:rPr>
          <w:rFonts w:asciiTheme="majorBidi" w:hAnsiTheme="majorBidi" w:cstheme="majorBidi"/>
          <w:sz w:val="22"/>
          <w:szCs w:val="22"/>
        </w:rPr>
        <w:t>the</w:t>
      </w:r>
      <w:r w:rsidR="562FE212" w:rsidRPr="00A12542">
        <w:rPr>
          <w:rFonts w:asciiTheme="majorBidi" w:hAnsiTheme="majorBidi" w:cstheme="majorBidi"/>
          <w:sz w:val="22"/>
          <w:szCs w:val="22"/>
        </w:rPr>
        <w:t xml:space="preserve"> </w:t>
      </w:r>
      <w:r w:rsidR="6C025962" w:rsidRPr="00A12542">
        <w:rPr>
          <w:rFonts w:asciiTheme="majorBidi" w:hAnsiTheme="majorBidi" w:cstheme="majorBidi"/>
          <w:sz w:val="22"/>
          <w:szCs w:val="22"/>
        </w:rPr>
        <w:t>co-existence of stunting, wasting</w:t>
      </w:r>
      <w:r w:rsidR="0015283C">
        <w:rPr>
          <w:rFonts w:asciiTheme="majorBidi" w:hAnsiTheme="majorBidi" w:cstheme="majorBidi"/>
          <w:sz w:val="22"/>
          <w:szCs w:val="22"/>
        </w:rPr>
        <w:t>,</w:t>
      </w:r>
      <w:r w:rsidR="6C025962" w:rsidRPr="00A12542">
        <w:rPr>
          <w:rFonts w:asciiTheme="majorBidi" w:hAnsiTheme="majorBidi" w:cstheme="majorBidi"/>
          <w:sz w:val="22"/>
          <w:szCs w:val="22"/>
        </w:rPr>
        <w:t xml:space="preserve"> and anemia</w:t>
      </w:r>
      <w:r w:rsidR="5D1DBC20"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n</w:t>
      </w:r>
      <w:r w:rsidR="5D1DBC20" w:rsidRPr="00A12542">
        <w:rPr>
          <w:rFonts w:asciiTheme="majorBidi" w:hAnsiTheme="majorBidi" w:cstheme="majorBidi"/>
          <w:sz w:val="22"/>
          <w:szCs w:val="22"/>
        </w:rPr>
        <w:t>ormal/</w:t>
      </w:r>
      <w:r w:rsidR="3E9C3567" w:rsidRPr="00A12542">
        <w:rPr>
          <w:rFonts w:asciiTheme="majorBidi" w:hAnsiTheme="majorBidi" w:cstheme="majorBidi"/>
          <w:sz w:val="22"/>
          <w:szCs w:val="22"/>
        </w:rPr>
        <w:t>u</w:t>
      </w:r>
      <w:r w:rsidR="61DF28DB" w:rsidRPr="00A12542">
        <w:rPr>
          <w:rFonts w:asciiTheme="majorBidi" w:hAnsiTheme="majorBidi" w:cstheme="majorBidi"/>
          <w:sz w:val="22"/>
          <w:szCs w:val="22"/>
        </w:rPr>
        <w:t xml:space="preserve">ndernutrition </w:t>
      </w:r>
      <w:r w:rsidR="72E8BD3B" w:rsidRPr="00A12542">
        <w:rPr>
          <w:rFonts w:asciiTheme="majorBidi" w:hAnsiTheme="majorBidi" w:cstheme="majorBidi"/>
          <w:sz w:val="22"/>
          <w:szCs w:val="22"/>
        </w:rPr>
        <w:t>only</w:t>
      </w:r>
      <w:r w:rsidR="5D1DBC20"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a</w:t>
      </w:r>
      <w:r w:rsidR="72E8BD3B" w:rsidRPr="00A12542">
        <w:rPr>
          <w:rFonts w:asciiTheme="majorBidi" w:hAnsiTheme="majorBidi" w:cstheme="majorBidi"/>
          <w:sz w:val="22"/>
          <w:szCs w:val="22"/>
        </w:rPr>
        <w:t>nemia only</w:t>
      </w:r>
      <w:r w:rsidR="57BBE826" w:rsidRPr="00A12542">
        <w:rPr>
          <w:rFonts w:asciiTheme="majorBidi" w:hAnsiTheme="majorBidi" w:cstheme="majorBidi"/>
          <w:sz w:val="22"/>
          <w:szCs w:val="22"/>
        </w:rPr>
        <w:t>/</w:t>
      </w:r>
      <w:r w:rsidR="72E8BD3B"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c</w:t>
      </w:r>
      <w:r w:rsidR="3D670E56" w:rsidRPr="00A12542">
        <w:rPr>
          <w:rFonts w:asciiTheme="majorBidi" w:hAnsiTheme="majorBidi" w:cstheme="majorBidi"/>
          <w:sz w:val="22"/>
          <w:szCs w:val="22"/>
        </w:rPr>
        <w:t>o-</w:t>
      </w:r>
      <w:r w:rsidR="307AAB99" w:rsidRPr="00A12542">
        <w:rPr>
          <w:rFonts w:asciiTheme="majorBidi" w:hAnsiTheme="majorBidi" w:cstheme="majorBidi"/>
          <w:sz w:val="22"/>
          <w:szCs w:val="22"/>
        </w:rPr>
        <w:t>existence</w:t>
      </w:r>
      <w:r w:rsidR="5D1DBC20" w:rsidRPr="00A12542">
        <w:rPr>
          <w:rFonts w:asciiTheme="majorBidi" w:hAnsiTheme="majorBidi" w:cstheme="majorBidi"/>
          <w:sz w:val="22"/>
          <w:szCs w:val="22"/>
        </w:rPr>
        <w:t>)</w:t>
      </w:r>
      <w:r w:rsidR="0F8BB5BE" w:rsidRPr="00A12542">
        <w:rPr>
          <w:rFonts w:asciiTheme="majorBidi" w:hAnsiTheme="majorBidi" w:cstheme="majorBidi"/>
          <w:sz w:val="22"/>
          <w:szCs w:val="22"/>
        </w:rPr>
        <w:t xml:space="preserve"> </w:t>
      </w:r>
      <w:r w:rsidR="0FCF7AC8" w:rsidRPr="00A12542">
        <w:rPr>
          <w:rFonts w:asciiTheme="majorBidi" w:hAnsiTheme="majorBidi" w:cstheme="majorBidi"/>
          <w:sz w:val="22"/>
          <w:szCs w:val="22"/>
        </w:rPr>
        <w:t>and predictor variables.</w:t>
      </w:r>
      <w:r w:rsidR="10BD412C" w:rsidRPr="00A12542">
        <w:rPr>
          <w:rFonts w:asciiTheme="majorBidi" w:hAnsiTheme="majorBidi" w:cstheme="majorBidi"/>
          <w:sz w:val="22"/>
          <w:szCs w:val="22"/>
        </w:rPr>
        <w:t xml:space="preserve"> </w:t>
      </w:r>
      <w:r w:rsidR="00DA3C4E">
        <w:rPr>
          <w:rFonts w:asciiTheme="majorBidi" w:hAnsiTheme="majorBidi" w:cstheme="majorBidi"/>
          <w:sz w:val="22"/>
          <w:szCs w:val="22"/>
        </w:rPr>
        <w:t xml:space="preserve">We performed binary logistic regression to determine </w:t>
      </w:r>
      <w:r w:rsidR="0015283C">
        <w:rPr>
          <w:rFonts w:asciiTheme="majorBidi" w:hAnsiTheme="majorBidi" w:cstheme="majorBidi"/>
          <w:sz w:val="22"/>
          <w:szCs w:val="22"/>
        </w:rPr>
        <w:t xml:space="preserve">the </w:t>
      </w:r>
      <w:r w:rsidR="00423744">
        <w:rPr>
          <w:rFonts w:asciiTheme="majorBidi" w:hAnsiTheme="majorBidi" w:cstheme="majorBidi"/>
          <w:sz w:val="22"/>
          <w:szCs w:val="22"/>
        </w:rPr>
        <w:t>association</w:t>
      </w:r>
      <w:r w:rsidR="00DA3C4E">
        <w:rPr>
          <w:rFonts w:asciiTheme="majorBidi" w:hAnsiTheme="majorBidi" w:cstheme="majorBidi"/>
          <w:sz w:val="22"/>
          <w:szCs w:val="22"/>
        </w:rPr>
        <w:t xml:space="preserve"> between undernutrition or anemia with the predictor variables. </w:t>
      </w:r>
      <w:r w:rsidR="00EE0A12">
        <w:rPr>
          <w:rFonts w:asciiTheme="majorBidi" w:hAnsiTheme="majorBidi" w:cstheme="majorBidi"/>
          <w:sz w:val="22"/>
          <w:szCs w:val="22"/>
        </w:rPr>
        <w:t xml:space="preserve">We </w:t>
      </w:r>
      <w:r w:rsidR="00145688">
        <w:rPr>
          <w:rFonts w:asciiTheme="majorBidi" w:hAnsiTheme="majorBidi" w:cstheme="majorBidi"/>
          <w:sz w:val="22"/>
          <w:szCs w:val="22"/>
        </w:rPr>
        <w:t xml:space="preserve">checked for multicollinearity using </w:t>
      </w:r>
      <w:r w:rsidR="00CD5B18">
        <w:rPr>
          <w:rFonts w:asciiTheme="majorBidi" w:hAnsiTheme="majorBidi" w:cstheme="majorBidi"/>
          <w:sz w:val="22"/>
          <w:szCs w:val="22"/>
        </w:rPr>
        <w:t xml:space="preserve">variance inflation </w:t>
      </w:r>
      <w:r w:rsidR="00DA62C1">
        <w:rPr>
          <w:rFonts w:asciiTheme="majorBidi" w:hAnsiTheme="majorBidi" w:cstheme="majorBidi"/>
          <w:sz w:val="22"/>
          <w:szCs w:val="22"/>
        </w:rPr>
        <w:t>factor</w:t>
      </w:r>
      <w:r w:rsidR="00DA62C1" w:rsidRPr="029873B3">
        <w:rPr>
          <w:rFonts w:asciiTheme="majorBidi" w:hAnsiTheme="majorBidi" w:cstheme="majorBidi"/>
          <w:sz w:val="22"/>
          <w:szCs w:val="22"/>
        </w:rPr>
        <w:t xml:space="preserve"> (</w:t>
      </w:r>
      <w:r w:rsidR="4524BACC" w:rsidRPr="029873B3">
        <w:rPr>
          <w:rFonts w:asciiTheme="majorBidi" w:hAnsiTheme="majorBidi" w:cstheme="majorBidi"/>
          <w:sz w:val="22"/>
          <w:szCs w:val="22"/>
        </w:rPr>
        <w:t>VIF)</w:t>
      </w:r>
      <w:r w:rsidR="00CD5B18">
        <w:rPr>
          <w:rFonts w:asciiTheme="majorBidi" w:hAnsiTheme="majorBidi" w:cstheme="majorBidi"/>
          <w:sz w:val="22"/>
          <w:szCs w:val="22"/>
        </w:rPr>
        <w:t xml:space="preserve"> and removed province </w:t>
      </w:r>
      <w:del w:id="117" w:author="Bikram Adhikari (bdhikari)" w:date="2025-10-16T14:32:00Z" w16du:dateUtc="2025-10-16T19:32:00Z">
        <w:r w:rsidR="00CD5B18" w:rsidDel="00C463CE">
          <w:rPr>
            <w:rFonts w:asciiTheme="majorBidi" w:hAnsiTheme="majorBidi" w:cstheme="majorBidi"/>
            <w:sz w:val="22"/>
            <w:szCs w:val="22"/>
          </w:rPr>
          <w:delText xml:space="preserve">variable </w:delText>
        </w:r>
      </w:del>
      <w:r w:rsidR="000523AB">
        <w:rPr>
          <w:rFonts w:asciiTheme="majorBidi" w:hAnsiTheme="majorBidi" w:cstheme="majorBidi"/>
          <w:sz w:val="22"/>
          <w:szCs w:val="22"/>
        </w:rPr>
        <w:t>(</w:t>
      </w:r>
      <w:ins w:id="118" w:author="Bikram Adhikari (bdhikari)" w:date="2025-10-16T13:28:00Z" w16du:dateUtc="2025-10-16T18:28:00Z">
        <w:r w:rsidR="00963757">
          <w:rPr>
            <w:rFonts w:asciiTheme="majorBidi" w:hAnsiTheme="majorBidi" w:cstheme="majorBidi"/>
            <w:sz w:val="22"/>
            <w:szCs w:val="22"/>
          </w:rPr>
          <w:t>VIF= 13.</w:t>
        </w:r>
        <w:r w:rsidR="00BC43E2">
          <w:rPr>
            <w:rFonts w:asciiTheme="majorBidi" w:hAnsiTheme="majorBidi" w:cstheme="majorBidi"/>
            <w:sz w:val="22"/>
            <w:szCs w:val="22"/>
          </w:rPr>
          <w:t>31</w:t>
        </w:r>
        <w:r w:rsidR="00470561">
          <w:rPr>
            <w:rFonts w:asciiTheme="majorBidi" w:hAnsiTheme="majorBidi" w:cstheme="majorBidi"/>
            <w:sz w:val="22"/>
            <w:szCs w:val="22"/>
          </w:rPr>
          <w:t>, greater than</w:t>
        </w:r>
      </w:ins>
      <w:del w:id="119" w:author="Bikram Adhikari (bdhikari)" w:date="2025-10-16T13:28:00Z" w16du:dateUtc="2025-10-16T18:28:00Z">
        <w:r w:rsidR="000523AB" w:rsidDel="00470561">
          <w:rPr>
            <w:rFonts w:asciiTheme="majorBidi" w:hAnsiTheme="majorBidi" w:cstheme="majorBidi"/>
            <w:sz w:val="22"/>
            <w:szCs w:val="22"/>
          </w:rPr>
          <w:delText>VIF&gt;</w:delText>
        </w:r>
      </w:del>
      <w:ins w:id="120" w:author="Bikram Adhikari (bdhikari)" w:date="2025-10-16T13:28:00Z" w16du:dateUtc="2025-10-16T18:28:00Z">
        <w:r w:rsidR="00470561">
          <w:rPr>
            <w:rFonts w:asciiTheme="majorBidi" w:hAnsiTheme="majorBidi" w:cstheme="majorBidi"/>
            <w:sz w:val="22"/>
            <w:szCs w:val="22"/>
          </w:rPr>
          <w:t xml:space="preserve"> </w:t>
        </w:r>
      </w:ins>
      <w:ins w:id="121" w:author="Bikram Adhikari (bdhikari)" w:date="2025-10-16T13:29:00Z" w16du:dateUtc="2025-10-16T18:29:00Z">
        <w:r w:rsidR="00470561">
          <w:rPr>
            <w:rFonts w:asciiTheme="majorBidi" w:hAnsiTheme="majorBidi" w:cstheme="majorBidi"/>
            <w:sz w:val="22"/>
            <w:szCs w:val="22"/>
          </w:rPr>
          <w:t xml:space="preserve">the cutoff of </w:t>
        </w:r>
      </w:ins>
      <w:ins w:id="122" w:author="Bikram Adhikari (bdhikari)" w:date="2025-10-16T13:28:00Z" w16du:dateUtc="2025-10-16T18:28:00Z">
        <w:r w:rsidR="00963757">
          <w:rPr>
            <w:rFonts w:asciiTheme="majorBidi" w:hAnsiTheme="majorBidi" w:cstheme="majorBidi"/>
            <w:sz w:val="22"/>
            <w:szCs w:val="22"/>
          </w:rPr>
          <w:t>10</w:t>
        </w:r>
      </w:ins>
      <w:del w:id="123" w:author="Bikram Adhikari (bdhikari)" w:date="2025-10-16T13:28:00Z" w16du:dateUtc="2025-10-16T18:28:00Z">
        <w:r w:rsidR="000523AB" w:rsidDel="00963757">
          <w:rPr>
            <w:rFonts w:asciiTheme="majorBidi" w:hAnsiTheme="majorBidi" w:cstheme="majorBidi"/>
            <w:sz w:val="22"/>
            <w:szCs w:val="22"/>
          </w:rPr>
          <w:delText>2</w:delText>
        </w:r>
      </w:del>
      <w:r w:rsidR="000523AB">
        <w:rPr>
          <w:rFonts w:asciiTheme="majorBidi" w:hAnsiTheme="majorBidi" w:cstheme="majorBidi"/>
          <w:sz w:val="22"/>
          <w:szCs w:val="22"/>
        </w:rPr>
        <w:t xml:space="preserve">) </w:t>
      </w:r>
      <w:r w:rsidR="00CD5B18">
        <w:rPr>
          <w:rFonts w:asciiTheme="majorBidi" w:hAnsiTheme="majorBidi" w:cstheme="majorBidi"/>
          <w:sz w:val="22"/>
          <w:szCs w:val="22"/>
        </w:rPr>
        <w:t>from</w:t>
      </w:r>
      <w:r w:rsidR="00DA3C4E">
        <w:rPr>
          <w:rFonts w:asciiTheme="majorBidi" w:hAnsiTheme="majorBidi" w:cstheme="majorBidi"/>
          <w:sz w:val="22"/>
          <w:szCs w:val="22"/>
        </w:rPr>
        <w:t xml:space="preserve"> the regression models</w:t>
      </w:r>
      <w:del w:id="124" w:author="Bikram Adhikari (bdhikari)" w:date="2025-10-16T13:32:00Z" w16du:dateUtc="2025-10-16T18:32:00Z">
        <w:r w:rsidR="00CD5B18" w:rsidDel="00410D99">
          <w:rPr>
            <w:rFonts w:asciiTheme="majorBidi" w:hAnsiTheme="majorBidi" w:cstheme="majorBidi"/>
            <w:sz w:val="22"/>
            <w:szCs w:val="22"/>
          </w:rPr>
          <w:delText xml:space="preserve">. </w:delText>
        </w:r>
      </w:del>
      <w:ins w:id="125" w:author="Bikram Adhikari (bdhikari)" w:date="2025-10-16T13:31:00Z" w16du:dateUtc="2025-10-16T18:31:00Z">
        <w:r w:rsidR="00CA0FBA">
          <w:rPr>
            <w:rFonts w:asciiTheme="majorBidi" w:hAnsiTheme="majorBidi" w:cstheme="majorBidi"/>
            <w:sz w:val="22"/>
            <w:szCs w:val="22"/>
          </w:rPr>
          <w:t>.</w:t>
        </w:r>
      </w:ins>
      <w:ins w:id="126" w:author="Bikram Adhikari (bdhikari)" w:date="2025-10-16T13:32:00Z" w16du:dateUtc="2025-10-16T18:32:00Z">
        <w:r w:rsidR="00245BEF">
          <w:rPr>
            <w:rFonts w:asciiTheme="majorBidi" w:hAnsiTheme="majorBidi" w:cstheme="majorBidi"/>
            <w:sz w:val="22"/>
            <w:szCs w:val="22"/>
          </w:rPr>
          <w:t xml:space="preserve"> </w:t>
        </w:r>
      </w:ins>
      <w:r w:rsidR="4A68FEEF" w:rsidRPr="00A12542">
        <w:rPr>
          <w:rFonts w:asciiTheme="majorBidi" w:hAnsiTheme="majorBidi" w:cstheme="majorBidi"/>
          <w:sz w:val="22"/>
          <w:szCs w:val="22"/>
        </w:rPr>
        <w:t>We calculate</w:t>
      </w:r>
      <w:r w:rsidR="1A3F7EC0" w:rsidRPr="00A12542">
        <w:rPr>
          <w:rFonts w:asciiTheme="majorBidi" w:hAnsiTheme="majorBidi" w:cstheme="majorBidi"/>
          <w:sz w:val="22"/>
          <w:szCs w:val="22"/>
        </w:rPr>
        <w:t>d</w:t>
      </w:r>
      <w:r w:rsidR="4A68FEEF" w:rsidRPr="00A12542">
        <w:rPr>
          <w:rFonts w:asciiTheme="majorBidi" w:hAnsiTheme="majorBidi" w:cstheme="majorBidi"/>
          <w:sz w:val="22"/>
          <w:szCs w:val="22"/>
        </w:rPr>
        <w:t xml:space="preserve"> and present</w:t>
      </w:r>
      <w:r w:rsidR="1A3F7EC0" w:rsidRPr="00A12542">
        <w:rPr>
          <w:rFonts w:asciiTheme="majorBidi" w:hAnsiTheme="majorBidi" w:cstheme="majorBidi"/>
          <w:sz w:val="22"/>
          <w:szCs w:val="22"/>
        </w:rPr>
        <w:t>ed</w:t>
      </w:r>
      <w:r w:rsidR="4A68FEEF" w:rsidRPr="00A12542">
        <w:rPr>
          <w:rFonts w:asciiTheme="majorBidi" w:hAnsiTheme="majorBidi" w:cstheme="majorBidi"/>
          <w:sz w:val="22"/>
          <w:szCs w:val="22"/>
        </w:rPr>
        <w:t xml:space="preserve"> </w:t>
      </w:r>
      <w:r w:rsidR="10BD412C" w:rsidRPr="00A12542">
        <w:rPr>
          <w:rFonts w:asciiTheme="majorBidi" w:hAnsiTheme="majorBidi" w:cstheme="majorBidi"/>
          <w:sz w:val="22"/>
          <w:szCs w:val="22"/>
        </w:rPr>
        <w:t xml:space="preserve">crude and adjusted </w:t>
      </w:r>
      <w:r w:rsidR="1104FF60" w:rsidRPr="00A12542">
        <w:rPr>
          <w:rFonts w:asciiTheme="majorBidi" w:hAnsiTheme="majorBidi" w:cstheme="majorBidi"/>
          <w:sz w:val="22"/>
          <w:szCs w:val="22"/>
        </w:rPr>
        <w:t xml:space="preserve">odds </w:t>
      </w:r>
      <w:r w:rsidR="006548FC">
        <w:rPr>
          <w:rFonts w:asciiTheme="majorBidi" w:hAnsiTheme="majorBidi" w:cstheme="majorBidi"/>
          <w:sz w:val="22"/>
          <w:szCs w:val="22"/>
        </w:rPr>
        <w:t xml:space="preserve">ratio </w:t>
      </w:r>
      <w:ins w:id="127" w:author="Bikram Adhikari (bdhikari)" w:date="2025-10-08T22:10:00Z" w16du:dateUtc="2025-10-09T03:10:00Z">
        <w:r w:rsidR="00D2363F">
          <w:rPr>
            <w:rFonts w:asciiTheme="majorBidi" w:hAnsiTheme="majorBidi" w:cstheme="majorBidi"/>
            <w:sz w:val="22"/>
            <w:szCs w:val="22"/>
          </w:rPr>
          <w:t xml:space="preserve">(aOR) </w:t>
        </w:r>
      </w:ins>
      <w:del w:id="128" w:author="Bikram Adhikari (bdhikari)" w:date="2025-10-08T22:10:00Z" w16du:dateUtc="2025-10-09T03:10:00Z">
        <w:r w:rsidR="006548FC" w:rsidDel="00D2363F">
          <w:rPr>
            <w:rFonts w:asciiTheme="majorBidi" w:hAnsiTheme="majorBidi" w:cstheme="majorBidi"/>
            <w:sz w:val="22"/>
            <w:szCs w:val="22"/>
          </w:rPr>
          <w:delText xml:space="preserve">or odds </w:delText>
        </w:r>
        <w:r w:rsidR="1104FF60" w:rsidRPr="00A12542" w:rsidDel="00D2363F">
          <w:rPr>
            <w:rFonts w:asciiTheme="majorBidi" w:hAnsiTheme="majorBidi" w:cstheme="majorBidi"/>
            <w:sz w:val="22"/>
            <w:szCs w:val="22"/>
          </w:rPr>
          <w:delText>like ratio</w:delText>
        </w:r>
        <w:r w:rsidR="562FE212" w:rsidRPr="00A12542" w:rsidDel="00D2363F">
          <w:rPr>
            <w:rFonts w:asciiTheme="majorBidi" w:hAnsiTheme="majorBidi" w:cstheme="majorBidi"/>
            <w:sz w:val="22"/>
            <w:szCs w:val="22"/>
          </w:rPr>
          <w:delText xml:space="preserve"> </w:delText>
        </w:r>
      </w:del>
      <w:r w:rsidR="4A68FEEF" w:rsidRPr="00A12542">
        <w:rPr>
          <w:rFonts w:asciiTheme="majorBidi" w:hAnsiTheme="majorBidi" w:cstheme="majorBidi"/>
          <w:sz w:val="22"/>
          <w:szCs w:val="22"/>
        </w:rPr>
        <w:t xml:space="preserve">and </w:t>
      </w:r>
      <w:r w:rsidR="006548FC">
        <w:rPr>
          <w:rFonts w:asciiTheme="majorBidi" w:hAnsiTheme="majorBidi" w:cstheme="majorBidi"/>
          <w:sz w:val="22"/>
          <w:szCs w:val="22"/>
        </w:rPr>
        <w:t xml:space="preserve">their </w:t>
      </w:r>
      <w:r w:rsidR="4A68FEEF" w:rsidRPr="00A12542">
        <w:rPr>
          <w:rFonts w:asciiTheme="majorBidi" w:hAnsiTheme="majorBidi" w:cstheme="majorBidi"/>
          <w:sz w:val="22"/>
          <w:szCs w:val="22"/>
        </w:rPr>
        <w:t xml:space="preserve">95% </w:t>
      </w:r>
      <w:r w:rsidR="00A74C5D" w:rsidRPr="00A12542">
        <w:rPr>
          <w:rFonts w:asciiTheme="majorBidi" w:hAnsiTheme="majorBidi" w:cstheme="majorBidi"/>
          <w:sz w:val="22"/>
          <w:szCs w:val="22"/>
        </w:rPr>
        <w:t>CI</w:t>
      </w:r>
      <w:r w:rsidR="10BD412C" w:rsidRPr="00A12542">
        <w:rPr>
          <w:rFonts w:asciiTheme="majorBidi" w:hAnsiTheme="majorBidi" w:cstheme="majorBidi"/>
          <w:sz w:val="22"/>
          <w:szCs w:val="22"/>
        </w:rPr>
        <w:t>.</w:t>
      </w:r>
      <w:ins w:id="129" w:author="Bikram Adhikari (bdhikari)" w:date="2025-10-16T13:32:00Z" w16du:dateUtc="2025-10-16T18:32:00Z">
        <w:r w:rsidR="00245BEF" w:rsidRPr="00245BEF">
          <w:rPr>
            <w:rFonts w:asciiTheme="majorBidi" w:hAnsiTheme="majorBidi" w:cstheme="majorBidi"/>
            <w:sz w:val="22"/>
            <w:szCs w:val="22"/>
          </w:rPr>
          <w:t xml:space="preserve"> </w:t>
        </w:r>
      </w:ins>
    </w:p>
    <w:p w14:paraId="6B755C65" w14:textId="77777777" w:rsidR="001B7E62" w:rsidRDefault="001B7E62" w:rsidP="00775DF7">
      <w:pPr>
        <w:spacing w:line="360" w:lineRule="auto"/>
        <w:jc w:val="both"/>
        <w:rPr>
          <w:rFonts w:asciiTheme="majorBidi" w:hAnsiTheme="majorBidi" w:cstheme="majorBidi"/>
          <w:sz w:val="22"/>
          <w:szCs w:val="22"/>
        </w:rPr>
      </w:pPr>
    </w:p>
    <w:p w14:paraId="51B0AF56" w14:textId="77777777" w:rsidR="00E5182F" w:rsidRDefault="00E5182F">
      <w:pPr>
        <w:rPr>
          <w:rFonts w:asciiTheme="majorBidi" w:hAnsiTheme="majorBidi" w:cstheme="majorBidi"/>
          <w:b/>
          <w:bCs/>
          <w:sz w:val="22"/>
          <w:szCs w:val="22"/>
        </w:rPr>
      </w:pPr>
      <w:r>
        <w:rPr>
          <w:rFonts w:asciiTheme="majorBidi" w:hAnsiTheme="majorBidi" w:cstheme="majorBidi"/>
          <w:b/>
          <w:bCs/>
          <w:sz w:val="22"/>
          <w:szCs w:val="22"/>
        </w:rPr>
        <w:br w:type="page"/>
      </w:r>
    </w:p>
    <w:p w14:paraId="7DD59491" w14:textId="01AFD5FB" w:rsidR="00DB5323" w:rsidRPr="001B7E62" w:rsidRDefault="00DB5323" w:rsidP="00775DF7">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Results</w:t>
      </w:r>
    </w:p>
    <w:p w14:paraId="353FBA14" w14:textId="3C295E10" w:rsidR="00734309" w:rsidRPr="00A12542" w:rsidRDefault="00013E54" w:rsidP="477BA17D">
      <w:pPr>
        <w:spacing w:line="360" w:lineRule="auto"/>
        <w:jc w:val="both"/>
        <w:rPr>
          <w:rFonts w:asciiTheme="majorBidi" w:hAnsiTheme="majorBidi" w:cstheme="majorBidi"/>
          <w:sz w:val="22"/>
          <w:szCs w:val="22"/>
        </w:rPr>
      </w:pPr>
      <w:ins w:id="130" w:author="Bikram Adhikari (bdhikari)" w:date="2025-10-09T15:34:00Z" w16du:dateUtc="2025-10-09T20:34:00Z">
        <w:r>
          <w:rPr>
            <w:rFonts w:asciiTheme="majorBidi" w:hAnsiTheme="majorBidi" w:cstheme="majorBidi"/>
            <w:sz w:val="22"/>
            <w:szCs w:val="22"/>
          </w:rPr>
          <w:t xml:space="preserve">Table 2 presents the sociodemographic characteristics of 6-59 months children stratified by </w:t>
        </w:r>
        <w:r w:rsidR="00E5538D">
          <w:rPr>
            <w:rFonts w:asciiTheme="majorBidi" w:hAnsiTheme="majorBidi" w:cstheme="majorBidi"/>
            <w:sz w:val="22"/>
            <w:szCs w:val="22"/>
          </w:rPr>
          <w:t xml:space="preserve">age. </w:t>
        </w:r>
      </w:ins>
      <w:r w:rsidR="0015283C">
        <w:rPr>
          <w:rFonts w:asciiTheme="majorBidi" w:hAnsiTheme="majorBidi" w:cstheme="majorBidi"/>
          <w:sz w:val="22"/>
          <w:szCs w:val="22"/>
        </w:rPr>
        <w:t>Of</w:t>
      </w:r>
      <w:r w:rsidR="1E59DBA8" w:rsidRPr="00A12542">
        <w:rPr>
          <w:rFonts w:asciiTheme="majorBidi" w:hAnsiTheme="majorBidi" w:cstheme="majorBidi"/>
          <w:sz w:val="22"/>
          <w:szCs w:val="22"/>
        </w:rPr>
        <w:t xml:space="preserve"> the</w:t>
      </w:r>
      <w:del w:id="131" w:author="Bikram Adhikari (bdhikari)" w:date="2025-10-09T15:33:00Z" w16du:dateUtc="2025-10-09T20:33:00Z">
        <w:r w:rsidR="35A764B6" w:rsidRPr="00A12542" w:rsidDel="00701129">
          <w:rPr>
            <w:rFonts w:asciiTheme="majorBidi" w:hAnsiTheme="majorBidi" w:cstheme="majorBidi"/>
            <w:sz w:val="22"/>
            <w:szCs w:val="22"/>
          </w:rPr>
          <w:delText xml:space="preserve"> </w:delText>
        </w:r>
      </w:del>
      <w:ins w:id="132" w:author="Bikram Adhikari (bdhikari)" w:date="2025-10-09T15:34:00Z" w16du:dateUtc="2025-10-09T20:34:00Z">
        <w:r w:rsidR="00701129">
          <w:rPr>
            <w:rFonts w:asciiTheme="majorBidi" w:hAnsiTheme="majorBidi" w:cstheme="majorBidi"/>
            <w:sz w:val="22"/>
            <w:szCs w:val="22"/>
          </w:rPr>
          <w:t xml:space="preserve"> total</w:t>
        </w:r>
      </w:ins>
      <w:del w:id="133" w:author="Bikram Adhikari (bdhikari)" w:date="2025-10-07T17:40:00Z" w16du:dateUtc="2025-10-07T22:40:00Z">
        <w:r w:rsidR="35A764B6" w:rsidRPr="00A12542" w:rsidDel="00FF3CE0">
          <w:rPr>
            <w:rFonts w:asciiTheme="majorBidi" w:hAnsiTheme="majorBidi" w:cstheme="majorBidi"/>
            <w:sz w:val="22"/>
            <w:szCs w:val="22"/>
          </w:rPr>
          <w:delText>total</w:delText>
        </w:r>
      </w:del>
      <w:r w:rsidR="35A764B6" w:rsidRPr="00A12542">
        <w:rPr>
          <w:rFonts w:asciiTheme="majorBidi" w:hAnsiTheme="majorBidi" w:cstheme="majorBidi"/>
          <w:sz w:val="22"/>
          <w:szCs w:val="22"/>
        </w:rPr>
        <w:t xml:space="preserve"> </w:t>
      </w:r>
      <w:r w:rsidR="0015283C">
        <w:rPr>
          <w:rFonts w:asciiTheme="majorBidi" w:hAnsiTheme="majorBidi" w:cstheme="majorBidi"/>
          <w:sz w:val="22"/>
          <w:szCs w:val="22"/>
        </w:rPr>
        <w:t xml:space="preserve">U-5 </w:t>
      </w:r>
      <w:r w:rsidR="35A764B6" w:rsidRPr="00A12542">
        <w:rPr>
          <w:rFonts w:asciiTheme="majorBidi" w:hAnsiTheme="majorBidi" w:cstheme="majorBidi"/>
          <w:sz w:val="22"/>
          <w:szCs w:val="22"/>
        </w:rPr>
        <w:t>children</w:t>
      </w:r>
      <w:r w:rsidR="2174B058" w:rsidRPr="00A12542">
        <w:rPr>
          <w:rFonts w:asciiTheme="majorBidi" w:hAnsiTheme="majorBidi" w:cstheme="majorBidi"/>
          <w:sz w:val="22"/>
          <w:szCs w:val="22"/>
        </w:rPr>
        <w:t>,</w:t>
      </w:r>
      <w:r w:rsidR="35A764B6" w:rsidRPr="00A12542">
        <w:rPr>
          <w:rFonts w:asciiTheme="majorBidi" w:hAnsiTheme="majorBidi" w:cstheme="majorBidi"/>
          <w:sz w:val="22"/>
          <w:szCs w:val="22"/>
        </w:rPr>
        <w:t xml:space="preserve"> 48.5% were female</w:t>
      </w:r>
      <w:r w:rsidR="1B924B7B" w:rsidRPr="00A12542">
        <w:rPr>
          <w:rFonts w:asciiTheme="majorBidi" w:hAnsiTheme="majorBidi" w:cstheme="majorBidi"/>
          <w:sz w:val="22"/>
          <w:szCs w:val="22"/>
        </w:rPr>
        <w:t>.</w:t>
      </w:r>
      <w:r w:rsidR="35A764B6" w:rsidRPr="00A12542">
        <w:rPr>
          <w:rFonts w:asciiTheme="majorBidi" w:hAnsiTheme="majorBidi" w:cstheme="majorBidi"/>
          <w:sz w:val="22"/>
          <w:szCs w:val="22"/>
        </w:rPr>
        <w:t xml:space="preserve"> </w:t>
      </w:r>
      <w:r w:rsidR="2DB9673C" w:rsidRPr="00A12542">
        <w:rPr>
          <w:rFonts w:asciiTheme="majorBidi" w:hAnsiTheme="majorBidi" w:cstheme="majorBidi"/>
          <w:sz w:val="22"/>
          <w:szCs w:val="22"/>
        </w:rPr>
        <w:t xml:space="preserve">Age distribution showed </w:t>
      </w:r>
      <w:r w:rsidR="35A764B6" w:rsidRPr="00A12542">
        <w:rPr>
          <w:rFonts w:asciiTheme="majorBidi" w:hAnsiTheme="majorBidi" w:cstheme="majorBidi"/>
          <w:sz w:val="22"/>
          <w:szCs w:val="22"/>
        </w:rPr>
        <w:t>10.</w:t>
      </w:r>
      <w:ins w:id="134" w:author="Bikram Adhikari (bdhikari)" w:date="2025-10-16T14:32:00Z" w16du:dateUtc="2025-10-16T19:32:00Z">
        <w:r w:rsidR="00D81E79">
          <w:rPr>
            <w:rFonts w:asciiTheme="majorBidi" w:hAnsiTheme="majorBidi" w:cstheme="majorBidi"/>
            <w:sz w:val="22"/>
            <w:szCs w:val="22"/>
          </w:rPr>
          <w:t>4</w:t>
        </w:r>
      </w:ins>
      <w:del w:id="135" w:author="Bikram Adhikari (bdhikari)" w:date="2025-10-16T14:32:00Z" w16du:dateUtc="2025-10-16T19:32:00Z">
        <w:r w:rsidR="35A764B6" w:rsidRPr="00A12542" w:rsidDel="00D81E79">
          <w:rPr>
            <w:rFonts w:asciiTheme="majorBidi" w:hAnsiTheme="majorBidi" w:cstheme="majorBidi"/>
            <w:sz w:val="22"/>
            <w:szCs w:val="22"/>
          </w:rPr>
          <w:delText>5</w:delText>
        </w:r>
      </w:del>
      <w:r w:rsidR="35A764B6" w:rsidRPr="00A12542">
        <w:rPr>
          <w:rFonts w:asciiTheme="majorBidi" w:hAnsiTheme="majorBidi" w:cstheme="majorBidi"/>
          <w:sz w:val="22"/>
          <w:szCs w:val="22"/>
        </w:rPr>
        <w:t xml:space="preserve">% </w:t>
      </w:r>
      <w:r w:rsidR="259623D0" w:rsidRPr="00A12542">
        <w:rPr>
          <w:rFonts w:asciiTheme="majorBidi" w:hAnsiTheme="majorBidi" w:cstheme="majorBidi"/>
          <w:sz w:val="22"/>
          <w:szCs w:val="22"/>
        </w:rPr>
        <w:t>were</w:t>
      </w:r>
      <w:r w:rsidR="35A764B6" w:rsidRPr="00A12542">
        <w:rPr>
          <w:rFonts w:asciiTheme="majorBidi" w:hAnsiTheme="majorBidi" w:cstheme="majorBidi"/>
          <w:sz w:val="22"/>
          <w:szCs w:val="22"/>
        </w:rPr>
        <w:t xml:space="preserve"> 6-12 months</w:t>
      </w:r>
      <w:r w:rsidR="68305FAF" w:rsidRPr="00A12542">
        <w:rPr>
          <w:rFonts w:asciiTheme="majorBidi" w:hAnsiTheme="majorBidi" w:cstheme="majorBidi"/>
          <w:sz w:val="22"/>
          <w:szCs w:val="22"/>
        </w:rPr>
        <w:t xml:space="preserve"> old</w:t>
      </w:r>
      <w:r w:rsidR="35A764B6" w:rsidRPr="00A12542">
        <w:rPr>
          <w:rFonts w:asciiTheme="majorBidi" w:hAnsiTheme="majorBidi" w:cstheme="majorBidi"/>
          <w:sz w:val="22"/>
          <w:szCs w:val="22"/>
        </w:rPr>
        <w:t xml:space="preserve">, 45.8% </w:t>
      </w:r>
      <w:r w:rsidR="74CFD47B" w:rsidRPr="00A12542">
        <w:rPr>
          <w:rFonts w:asciiTheme="majorBidi" w:hAnsiTheme="majorBidi" w:cstheme="majorBidi"/>
          <w:sz w:val="22"/>
          <w:szCs w:val="22"/>
        </w:rPr>
        <w:t>were</w:t>
      </w:r>
      <w:r w:rsidR="35A764B6" w:rsidRPr="00A12542">
        <w:rPr>
          <w:rFonts w:asciiTheme="majorBidi" w:hAnsiTheme="majorBidi" w:cstheme="majorBidi"/>
          <w:sz w:val="22"/>
          <w:szCs w:val="22"/>
        </w:rPr>
        <w:t xml:space="preserve"> </w:t>
      </w:r>
      <w:r w:rsidR="200A9277" w:rsidRPr="00A12542">
        <w:rPr>
          <w:rFonts w:asciiTheme="majorBidi" w:hAnsiTheme="majorBidi" w:cstheme="majorBidi"/>
          <w:sz w:val="22"/>
          <w:szCs w:val="22"/>
        </w:rPr>
        <w:t xml:space="preserve">1-3 years </w:t>
      </w:r>
      <w:r w:rsidR="520963FF" w:rsidRPr="00A12542">
        <w:rPr>
          <w:rFonts w:asciiTheme="majorBidi" w:hAnsiTheme="majorBidi" w:cstheme="majorBidi"/>
          <w:sz w:val="22"/>
          <w:szCs w:val="22"/>
        </w:rPr>
        <w:t xml:space="preserve">old, </w:t>
      </w:r>
      <w:r w:rsidR="200A9277" w:rsidRPr="00A12542">
        <w:rPr>
          <w:rFonts w:asciiTheme="majorBidi" w:hAnsiTheme="majorBidi" w:cstheme="majorBidi"/>
          <w:sz w:val="22"/>
          <w:szCs w:val="22"/>
        </w:rPr>
        <w:t xml:space="preserve">and 43.8% </w:t>
      </w:r>
      <w:r w:rsidR="1B9A51C1" w:rsidRPr="00A12542">
        <w:rPr>
          <w:rFonts w:asciiTheme="majorBidi" w:hAnsiTheme="majorBidi" w:cstheme="majorBidi"/>
          <w:sz w:val="22"/>
          <w:szCs w:val="22"/>
        </w:rPr>
        <w:t>were</w:t>
      </w:r>
      <w:r w:rsidR="200A9277" w:rsidRPr="00A12542">
        <w:rPr>
          <w:rFonts w:asciiTheme="majorBidi" w:hAnsiTheme="majorBidi" w:cstheme="majorBidi"/>
          <w:sz w:val="22"/>
          <w:szCs w:val="22"/>
        </w:rPr>
        <w:t xml:space="preserve"> 4-5 years</w:t>
      </w:r>
      <w:r w:rsidR="6FC067E1" w:rsidRPr="00A12542">
        <w:rPr>
          <w:rFonts w:asciiTheme="majorBidi" w:hAnsiTheme="majorBidi" w:cstheme="majorBidi"/>
          <w:sz w:val="22"/>
          <w:szCs w:val="22"/>
        </w:rPr>
        <w:t xml:space="preserve"> old</w:t>
      </w:r>
      <w:r w:rsidR="200A9277" w:rsidRPr="00A12542">
        <w:rPr>
          <w:rFonts w:asciiTheme="majorBidi" w:hAnsiTheme="majorBidi" w:cstheme="majorBidi"/>
          <w:sz w:val="22"/>
          <w:szCs w:val="22"/>
        </w:rPr>
        <w:t>.</w:t>
      </w:r>
      <w:r w:rsidR="774FE34F" w:rsidRPr="00A12542">
        <w:rPr>
          <w:rFonts w:asciiTheme="majorBidi" w:hAnsiTheme="majorBidi" w:cstheme="majorBidi"/>
          <w:sz w:val="22"/>
          <w:szCs w:val="22"/>
        </w:rPr>
        <w:t xml:space="preserve"> M</w:t>
      </w:r>
      <w:r w:rsidR="48A3DD30" w:rsidRPr="00A12542">
        <w:rPr>
          <w:rFonts w:asciiTheme="majorBidi" w:hAnsiTheme="majorBidi" w:cstheme="majorBidi"/>
          <w:sz w:val="22"/>
          <w:szCs w:val="22"/>
        </w:rPr>
        <w:t>ost</w:t>
      </w:r>
      <w:r w:rsidR="715AC1B1" w:rsidRPr="00A12542">
        <w:rPr>
          <w:rFonts w:asciiTheme="majorBidi" w:hAnsiTheme="majorBidi" w:cstheme="majorBidi"/>
          <w:sz w:val="22"/>
          <w:szCs w:val="22"/>
        </w:rPr>
        <w:t xml:space="preserve"> children</w:t>
      </w:r>
      <w:r w:rsidR="5ACEE041" w:rsidRPr="00A12542">
        <w:rPr>
          <w:rFonts w:asciiTheme="majorBidi" w:hAnsiTheme="majorBidi" w:cstheme="majorBidi"/>
          <w:sz w:val="22"/>
          <w:szCs w:val="22"/>
        </w:rPr>
        <w:t xml:space="preserve"> </w:t>
      </w:r>
      <w:r w:rsidR="5ACEE041" w:rsidRPr="00A12542">
        <w:rPr>
          <w:rFonts w:asciiTheme="majorBidi" w:eastAsia="Times New Roman" w:hAnsiTheme="majorBidi" w:cstheme="majorBidi"/>
          <w:sz w:val="22"/>
          <w:szCs w:val="22"/>
        </w:rPr>
        <w:t>(59.1%)</w:t>
      </w:r>
      <w:r w:rsidR="715AC1B1" w:rsidRPr="00A12542">
        <w:rPr>
          <w:rFonts w:asciiTheme="majorBidi" w:hAnsiTheme="majorBidi" w:cstheme="majorBidi"/>
          <w:sz w:val="22"/>
          <w:szCs w:val="22"/>
        </w:rPr>
        <w:t xml:space="preserve"> were from </w:t>
      </w:r>
      <w:r w:rsidR="00FE58E3" w:rsidRPr="00A12542">
        <w:rPr>
          <w:rFonts w:asciiTheme="majorBidi" w:hAnsiTheme="majorBidi" w:cstheme="majorBidi"/>
          <w:sz w:val="22"/>
          <w:szCs w:val="22"/>
        </w:rPr>
        <w:t>the Terai</w:t>
      </w:r>
      <w:r w:rsidR="51715111" w:rsidRPr="00A12542">
        <w:rPr>
          <w:rFonts w:asciiTheme="majorBidi" w:hAnsiTheme="majorBidi" w:cstheme="majorBidi"/>
          <w:sz w:val="22"/>
          <w:szCs w:val="22"/>
        </w:rPr>
        <w:t xml:space="preserve"> </w:t>
      </w:r>
      <w:r w:rsidR="6CB26436" w:rsidRPr="00A12542">
        <w:rPr>
          <w:rFonts w:asciiTheme="majorBidi" w:hAnsiTheme="majorBidi" w:cstheme="majorBidi"/>
          <w:sz w:val="22"/>
          <w:szCs w:val="22"/>
        </w:rPr>
        <w:t>region,</w:t>
      </w:r>
      <w:r w:rsidR="51715111" w:rsidRPr="00A12542">
        <w:rPr>
          <w:rFonts w:asciiTheme="majorBidi" w:hAnsiTheme="majorBidi" w:cstheme="majorBidi"/>
          <w:sz w:val="22"/>
          <w:szCs w:val="22"/>
        </w:rPr>
        <w:t xml:space="preserve"> </w:t>
      </w:r>
      <w:r w:rsidR="21C34E5A" w:rsidRPr="00A12542">
        <w:rPr>
          <w:rFonts w:asciiTheme="majorBidi" w:hAnsiTheme="majorBidi" w:cstheme="majorBidi"/>
          <w:sz w:val="22"/>
          <w:szCs w:val="22"/>
        </w:rPr>
        <w:t xml:space="preserve">while the fewest </w:t>
      </w:r>
      <w:r w:rsidR="21C34E5A" w:rsidRPr="00A12542">
        <w:rPr>
          <w:rFonts w:asciiTheme="majorBidi" w:eastAsia="Times New Roman" w:hAnsiTheme="majorBidi" w:cstheme="majorBidi"/>
          <w:sz w:val="22"/>
          <w:szCs w:val="22"/>
        </w:rPr>
        <w:t>(5.6%)</w:t>
      </w:r>
      <w:r w:rsidR="21C34E5A" w:rsidRPr="00A12542">
        <w:rPr>
          <w:rFonts w:asciiTheme="majorBidi" w:hAnsiTheme="majorBidi" w:cstheme="majorBidi"/>
          <w:sz w:val="22"/>
          <w:szCs w:val="22"/>
        </w:rPr>
        <w:t xml:space="preserve"> were</w:t>
      </w:r>
      <w:r w:rsidR="51715111" w:rsidRPr="00A12542">
        <w:rPr>
          <w:rFonts w:asciiTheme="majorBidi" w:hAnsiTheme="majorBidi" w:cstheme="majorBidi"/>
          <w:sz w:val="22"/>
          <w:szCs w:val="22"/>
        </w:rPr>
        <w:t xml:space="preserve"> from the mountain region. </w:t>
      </w:r>
      <w:r w:rsidR="2DB0BB56" w:rsidRPr="00A12542">
        <w:rPr>
          <w:rFonts w:asciiTheme="majorBidi" w:hAnsiTheme="majorBidi" w:cstheme="majorBidi"/>
          <w:sz w:val="22"/>
          <w:szCs w:val="22"/>
        </w:rPr>
        <w:t xml:space="preserve">The </w:t>
      </w:r>
      <w:r w:rsidR="7806CEC1" w:rsidRPr="00A12542">
        <w:rPr>
          <w:rFonts w:asciiTheme="majorBidi" w:hAnsiTheme="majorBidi" w:cstheme="majorBidi"/>
          <w:sz w:val="22"/>
          <w:szCs w:val="22"/>
        </w:rPr>
        <w:t xml:space="preserve">ratio of </w:t>
      </w:r>
      <w:r w:rsidR="2DB0BB56" w:rsidRPr="00A12542">
        <w:rPr>
          <w:rFonts w:asciiTheme="majorBidi" w:hAnsiTheme="majorBidi" w:cstheme="majorBidi"/>
          <w:sz w:val="22"/>
          <w:szCs w:val="22"/>
        </w:rPr>
        <w:t xml:space="preserve">children from urban </w:t>
      </w:r>
      <w:r w:rsidR="0BF3B407" w:rsidRPr="00A12542">
        <w:rPr>
          <w:rFonts w:asciiTheme="majorBidi" w:hAnsiTheme="majorBidi" w:cstheme="majorBidi"/>
          <w:sz w:val="22"/>
          <w:szCs w:val="22"/>
        </w:rPr>
        <w:t>to</w:t>
      </w:r>
      <w:r w:rsidR="2DB0BB56" w:rsidRPr="00A12542">
        <w:rPr>
          <w:rFonts w:asciiTheme="majorBidi" w:hAnsiTheme="majorBidi" w:cstheme="majorBidi"/>
          <w:sz w:val="22"/>
          <w:szCs w:val="22"/>
        </w:rPr>
        <w:t xml:space="preserve"> rural </w:t>
      </w:r>
      <w:r w:rsidR="2AE82D4D" w:rsidRPr="00A12542">
        <w:rPr>
          <w:rFonts w:asciiTheme="majorBidi" w:hAnsiTheme="majorBidi" w:cstheme="majorBidi"/>
          <w:sz w:val="22"/>
          <w:szCs w:val="22"/>
        </w:rPr>
        <w:t>areas</w:t>
      </w:r>
      <w:r w:rsidR="2DB0BB56" w:rsidRPr="00A12542">
        <w:rPr>
          <w:rFonts w:asciiTheme="majorBidi" w:hAnsiTheme="majorBidi" w:cstheme="majorBidi"/>
          <w:sz w:val="22"/>
          <w:szCs w:val="22"/>
        </w:rPr>
        <w:t xml:space="preserve"> w</w:t>
      </w:r>
      <w:r w:rsidR="432E7423" w:rsidRPr="00A12542">
        <w:rPr>
          <w:rFonts w:asciiTheme="majorBidi" w:hAnsiTheme="majorBidi" w:cstheme="majorBidi"/>
          <w:sz w:val="22"/>
          <w:szCs w:val="22"/>
        </w:rPr>
        <w:t>as</w:t>
      </w:r>
      <w:r w:rsidR="2DB0BB56" w:rsidRPr="00A12542">
        <w:rPr>
          <w:rFonts w:asciiTheme="majorBidi" w:hAnsiTheme="majorBidi" w:cstheme="majorBidi"/>
          <w:sz w:val="22"/>
          <w:szCs w:val="22"/>
        </w:rPr>
        <w:t xml:space="preserve"> </w:t>
      </w:r>
      <w:r w:rsidR="2AE82D4D" w:rsidRPr="00A12542">
        <w:rPr>
          <w:rFonts w:asciiTheme="majorBidi" w:hAnsiTheme="majorBidi" w:cstheme="majorBidi"/>
          <w:sz w:val="22"/>
          <w:szCs w:val="22"/>
        </w:rPr>
        <w:t xml:space="preserve">2:1. </w:t>
      </w:r>
      <w:r w:rsidR="40E3E363" w:rsidRPr="00A12542">
        <w:rPr>
          <w:rFonts w:asciiTheme="majorBidi" w:hAnsiTheme="majorBidi" w:cstheme="majorBidi"/>
          <w:sz w:val="22"/>
          <w:szCs w:val="22"/>
        </w:rPr>
        <w:t>By province, the m</w:t>
      </w:r>
      <w:r w:rsidR="32E382B2" w:rsidRPr="00A12542">
        <w:rPr>
          <w:rFonts w:asciiTheme="majorBidi" w:hAnsiTheme="majorBidi" w:cstheme="majorBidi"/>
          <w:sz w:val="22"/>
          <w:szCs w:val="22"/>
        </w:rPr>
        <w:t xml:space="preserve">ajority were from </w:t>
      </w:r>
      <w:r w:rsidR="787BB860" w:rsidRPr="00A12542">
        <w:rPr>
          <w:rFonts w:asciiTheme="majorBidi" w:hAnsiTheme="majorBidi" w:cstheme="majorBidi"/>
          <w:sz w:val="22"/>
          <w:szCs w:val="22"/>
        </w:rPr>
        <w:t>Madhesh</w:t>
      </w:r>
      <w:r w:rsidR="7844630C" w:rsidRPr="00A12542">
        <w:rPr>
          <w:rFonts w:asciiTheme="majorBidi" w:hAnsiTheme="majorBidi" w:cstheme="majorBidi"/>
          <w:sz w:val="22"/>
          <w:szCs w:val="22"/>
        </w:rPr>
        <w:t xml:space="preserve"> (26.4%)</w:t>
      </w:r>
      <w:r w:rsidR="36B6647D" w:rsidRPr="00A12542">
        <w:rPr>
          <w:rFonts w:asciiTheme="majorBidi" w:hAnsiTheme="majorBidi" w:cstheme="majorBidi"/>
          <w:sz w:val="22"/>
          <w:szCs w:val="22"/>
        </w:rPr>
        <w:t>,</w:t>
      </w:r>
      <w:r w:rsidR="32E382B2" w:rsidRPr="00A12542">
        <w:rPr>
          <w:rFonts w:asciiTheme="majorBidi" w:hAnsiTheme="majorBidi" w:cstheme="majorBidi"/>
          <w:sz w:val="22"/>
          <w:szCs w:val="22"/>
        </w:rPr>
        <w:t xml:space="preserve"> followed by </w:t>
      </w:r>
      <w:r w:rsidR="787BB860" w:rsidRPr="00A12542">
        <w:rPr>
          <w:rFonts w:asciiTheme="majorBidi" w:hAnsiTheme="majorBidi" w:cstheme="majorBidi"/>
          <w:sz w:val="22"/>
          <w:szCs w:val="22"/>
        </w:rPr>
        <w:t>Koshi (17.9%), Lumbini (16.7%)</w:t>
      </w:r>
      <w:r w:rsidR="3E3FE7E1" w:rsidRPr="00A12542">
        <w:rPr>
          <w:rFonts w:asciiTheme="majorBidi" w:hAnsiTheme="majorBidi" w:cstheme="majorBidi"/>
          <w:sz w:val="22"/>
          <w:szCs w:val="22"/>
        </w:rPr>
        <w:t>,</w:t>
      </w:r>
      <w:r w:rsidR="787BB860" w:rsidRPr="00A12542">
        <w:rPr>
          <w:rFonts w:asciiTheme="majorBidi" w:hAnsiTheme="majorBidi" w:cstheme="majorBidi"/>
          <w:sz w:val="22"/>
          <w:szCs w:val="22"/>
        </w:rPr>
        <w:t xml:space="preserve"> and Bagmati</w:t>
      </w:r>
      <w:r w:rsidR="7844630C" w:rsidRPr="00A12542">
        <w:rPr>
          <w:rFonts w:asciiTheme="majorBidi" w:hAnsiTheme="majorBidi" w:cstheme="majorBidi"/>
          <w:sz w:val="22"/>
          <w:szCs w:val="22"/>
        </w:rPr>
        <w:t xml:space="preserve"> (15.4%)</w:t>
      </w:r>
      <w:r w:rsidR="787BB860" w:rsidRPr="00A12542">
        <w:rPr>
          <w:rFonts w:asciiTheme="majorBidi" w:hAnsiTheme="majorBidi" w:cstheme="majorBidi"/>
          <w:sz w:val="22"/>
          <w:szCs w:val="22"/>
        </w:rPr>
        <w:t>.</w:t>
      </w:r>
    </w:p>
    <w:p w14:paraId="00A55B23" w14:textId="645725F6" w:rsidR="5BD335EC" w:rsidRPr="00A12542" w:rsidRDefault="002B6610" w:rsidP="5BD335EC">
      <w:pPr>
        <w:spacing w:line="360" w:lineRule="auto"/>
        <w:jc w:val="both"/>
        <w:rPr>
          <w:rFonts w:asciiTheme="majorBidi" w:hAnsiTheme="majorBidi" w:cstheme="majorBidi"/>
          <w:b/>
          <w:bCs/>
          <w:i/>
          <w:iCs/>
          <w:sz w:val="22"/>
          <w:szCs w:val="22"/>
        </w:rPr>
      </w:pPr>
      <w:r w:rsidRPr="00A12542">
        <w:rPr>
          <w:rFonts w:asciiTheme="majorBidi" w:hAnsiTheme="majorBidi" w:cstheme="majorBidi"/>
          <w:b/>
          <w:bCs/>
        </w:rPr>
        <w:t xml:space="preserve">Table </w:t>
      </w:r>
      <w:r w:rsidRPr="00A12542">
        <w:rPr>
          <w:rFonts w:asciiTheme="majorBidi" w:hAnsiTheme="majorBidi" w:cstheme="majorBidi"/>
          <w:b/>
          <w:bCs/>
        </w:rPr>
        <w:fldChar w:fldCharType="begin"/>
      </w:r>
      <w:r w:rsidRPr="00A12542">
        <w:rPr>
          <w:rFonts w:asciiTheme="majorBidi" w:hAnsiTheme="majorBidi" w:cstheme="majorBidi"/>
          <w:b/>
          <w:bCs/>
        </w:rPr>
        <w:instrText xml:space="preserve"> SEQ Table \* ARABIC </w:instrText>
      </w:r>
      <w:r w:rsidRPr="00A12542">
        <w:rPr>
          <w:rFonts w:asciiTheme="majorBidi" w:hAnsiTheme="majorBidi" w:cstheme="majorBidi"/>
          <w:b/>
          <w:bCs/>
        </w:rPr>
        <w:fldChar w:fldCharType="separate"/>
      </w:r>
      <w:ins w:id="136" w:author="Bikram Adhikari (bdhikari)" w:date="2025-10-16T11:51:00Z" w16du:dateUtc="2025-10-16T16:51:00Z">
        <w:r w:rsidR="00194DC1">
          <w:rPr>
            <w:rFonts w:asciiTheme="majorBidi" w:hAnsiTheme="majorBidi" w:cstheme="majorBidi"/>
            <w:b/>
            <w:bCs/>
            <w:noProof/>
          </w:rPr>
          <w:t>2</w:t>
        </w:r>
      </w:ins>
      <w:del w:id="137" w:author="Bikram Adhikari (bdhikari)" w:date="2025-10-09T15:33:00Z" w16du:dateUtc="2025-10-09T20:33:00Z">
        <w:r w:rsidR="005664AA" w:rsidDel="00251ECC">
          <w:rPr>
            <w:rFonts w:asciiTheme="majorBidi" w:hAnsiTheme="majorBidi" w:cstheme="majorBidi"/>
            <w:b/>
            <w:bCs/>
            <w:noProof/>
          </w:rPr>
          <w:delText>1</w:delText>
        </w:r>
      </w:del>
      <w:r w:rsidRPr="00A12542">
        <w:rPr>
          <w:rFonts w:asciiTheme="majorBidi" w:hAnsiTheme="majorBidi" w:cstheme="majorBidi"/>
          <w:b/>
          <w:bCs/>
        </w:rPr>
        <w:fldChar w:fldCharType="end"/>
      </w:r>
      <w:r w:rsidRPr="00A12542">
        <w:rPr>
          <w:rFonts w:asciiTheme="majorBidi" w:hAnsiTheme="majorBidi" w:cstheme="majorBidi"/>
          <w:b/>
          <w:bCs/>
        </w:rPr>
        <w:t xml:space="preserve">: </w:t>
      </w:r>
      <w:r w:rsidR="00731B30" w:rsidRPr="00A12542">
        <w:rPr>
          <w:rFonts w:asciiTheme="majorBidi" w:hAnsiTheme="majorBidi" w:cstheme="majorBidi"/>
          <w:b/>
          <w:bCs/>
          <w:i/>
          <w:iCs/>
          <w:sz w:val="22"/>
          <w:szCs w:val="22"/>
        </w:rPr>
        <w:t xml:space="preserve">Characteristics of </w:t>
      </w:r>
      <w:r w:rsidR="009533ED" w:rsidRPr="00A12542">
        <w:rPr>
          <w:rFonts w:asciiTheme="majorBidi" w:hAnsiTheme="majorBidi" w:cstheme="majorBidi"/>
          <w:b/>
          <w:bCs/>
          <w:i/>
          <w:iCs/>
          <w:sz w:val="22"/>
          <w:szCs w:val="22"/>
        </w:rPr>
        <w:t xml:space="preserve">6-59 months </w:t>
      </w:r>
      <w:r w:rsidR="00731B30" w:rsidRPr="00A12542">
        <w:rPr>
          <w:rFonts w:asciiTheme="majorBidi" w:hAnsiTheme="majorBidi" w:cstheme="majorBidi"/>
          <w:b/>
          <w:bCs/>
          <w:i/>
          <w:iCs/>
          <w:sz w:val="22"/>
          <w:szCs w:val="22"/>
        </w:rPr>
        <w:t>children</w:t>
      </w:r>
      <w:r w:rsidR="00640BFA" w:rsidRPr="00A12542">
        <w:rPr>
          <w:rFonts w:asciiTheme="majorBidi" w:hAnsiTheme="majorBidi" w:cstheme="majorBidi"/>
          <w:b/>
          <w:bCs/>
          <w:i/>
          <w:iCs/>
          <w:sz w:val="22"/>
          <w:szCs w:val="22"/>
        </w:rPr>
        <w:t xml:space="preserve"> </w:t>
      </w:r>
    </w:p>
    <w:tbl>
      <w:tblPr>
        <w:tblW w:w="53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38" w:author="Bikram Adhikari (bdhikari)" w:date="2025-10-16T15:34:00Z" w16du:dateUtc="2025-10-16T20:34:00Z">
          <w:tblPr>
            <w:tblW w:w="53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595"/>
        <w:gridCol w:w="1261"/>
        <w:gridCol w:w="1527"/>
        <w:gridCol w:w="1319"/>
        <w:gridCol w:w="1923"/>
        <w:tblGridChange w:id="139">
          <w:tblGrid>
            <w:gridCol w:w="3414"/>
            <w:gridCol w:w="181"/>
            <w:gridCol w:w="1261"/>
            <w:gridCol w:w="1527"/>
            <w:gridCol w:w="1319"/>
            <w:gridCol w:w="1923"/>
          </w:tblGrid>
        </w:tblGridChange>
      </w:tblGrid>
      <w:tr w:rsidR="00742B35" w14:paraId="6449D5AF" w14:textId="77777777" w:rsidTr="000C584F">
        <w:trPr>
          <w:trHeight w:val="285"/>
          <w:trPrChange w:id="140" w:author="Bikram Adhikari (bdhikari)" w:date="2025-10-16T15:34:00Z" w16du:dateUtc="2025-10-16T20:34:00Z">
            <w:trPr>
              <w:trHeight w:val="285"/>
            </w:trPr>
          </w:trPrChange>
        </w:trPr>
        <w:tc>
          <w:tcPr>
            <w:tcW w:w="1868" w:type="pct"/>
            <w:shd w:val="clear" w:color="auto" w:fill="83CAEB" w:themeFill="accent1" w:themeFillTint="66"/>
            <w:tcMar>
              <w:left w:w="108" w:type="dxa"/>
              <w:right w:w="108" w:type="dxa"/>
            </w:tcMar>
            <w:vAlign w:val="center"/>
            <w:tcPrChange w:id="141" w:author="Bikram Adhikari (bdhikari)" w:date="2025-10-16T15:34:00Z" w16du:dateUtc="2025-10-16T20:34:00Z">
              <w:tcPr>
                <w:tcW w:w="1774" w:type="pct"/>
                <w:shd w:val="clear" w:color="auto" w:fill="C1E4F5" w:themeFill="accent1" w:themeFillTint="33"/>
                <w:tcMar>
                  <w:left w:w="108" w:type="dxa"/>
                  <w:right w:w="108" w:type="dxa"/>
                </w:tcMar>
                <w:vAlign w:val="center"/>
              </w:tcPr>
            </w:tcPrChange>
          </w:tcPr>
          <w:p w14:paraId="5CDB4AAA" w14:textId="61AA2C5E" w:rsidR="00742B35" w:rsidRPr="3542E025" w:rsidRDefault="002463AA" w:rsidP="3542E025">
            <w:pPr>
              <w:spacing w:after="0"/>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Characteristics</w:t>
            </w:r>
          </w:p>
        </w:tc>
        <w:tc>
          <w:tcPr>
            <w:tcW w:w="655" w:type="pct"/>
            <w:shd w:val="clear" w:color="auto" w:fill="83CAEB" w:themeFill="accent1" w:themeFillTint="66"/>
            <w:tcMar>
              <w:left w:w="108" w:type="dxa"/>
              <w:right w:w="108" w:type="dxa"/>
            </w:tcMar>
            <w:vAlign w:val="center"/>
            <w:tcPrChange w:id="142" w:author="Bikram Adhikari (bdhikari)" w:date="2025-10-16T15:34:00Z" w16du:dateUtc="2025-10-16T20:34:00Z">
              <w:tcPr>
                <w:tcW w:w="749" w:type="pct"/>
                <w:gridSpan w:val="2"/>
                <w:shd w:val="clear" w:color="auto" w:fill="C1E4F5" w:themeFill="accent1" w:themeFillTint="33"/>
                <w:tcMar>
                  <w:left w:w="108" w:type="dxa"/>
                  <w:right w:w="108" w:type="dxa"/>
                </w:tcMar>
                <w:vAlign w:val="center"/>
              </w:tcPr>
            </w:tcPrChange>
          </w:tcPr>
          <w:p w14:paraId="0F9E3F44" w14:textId="77777777" w:rsidR="002463AA" w:rsidRDefault="00742B35" w:rsidP="3542E025">
            <w:pPr>
              <w:spacing w:after="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Overall</w:t>
            </w:r>
          </w:p>
          <w:p w14:paraId="63CC4D92" w14:textId="05698B62" w:rsidR="00742B35" w:rsidRPr="3542E025" w:rsidRDefault="002463AA" w:rsidP="3542E025">
            <w:pPr>
              <w:spacing w:after="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n</w:t>
            </w:r>
            <w:ins w:id="143" w:author="Bikram Adhikari (bdhikari)" w:date="2025-10-09T15:30:00Z" w16du:dateUtc="2025-10-09T20:30:00Z">
              <w:r w:rsidR="00894938">
                <w:rPr>
                  <w:rFonts w:ascii="Times New Roman" w:eastAsia="Times New Roman" w:hAnsi="Times New Roman" w:cs="Times New Roman"/>
                  <w:b/>
                  <w:bCs/>
                  <w:color w:val="000000" w:themeColor="text1"/>
                  <w:sz w:val="22"/>
                  <w:szCs w:val="22"/>
                </w:rPr>
                <w:t xml:space="preserve"> </w:t>
              </w:r>
            </w:ins>
            <w:r>
              <w:rPr>
                <w:rFonts w:ascii="Times New Roman" w:eastAsia="Times New Roman" w:hAnsi="Times New Roman" w:cs="Times New Roman"/>
                <w:b/>
                <w:bCs/>
                <w:color w:val="000000" w:themeColor="text1"/>
                <w:sz w:val="22"/>
                <w:szCs w:val="22"/>
              </w:rPr>
              <w:t>(%)</w:t>
            </w:r>
          </w:p>
        </w:tc>
        <w:tc>
          <w:tcPr>
            <w:tcW w:w="793" w:type="pct"/>
            <w:shd w:val="clear" w:color="auto" w:fill="83CAEB" w:themeFill="accent1" w:themeFillTint="66"/>
            <w:tcPrChange w:id="144" w:author="Bikram Adhikari (bdhikari)" w:date="2025-10-16T15:34:00Z" w16du:dateUtc="2025-10-16T20:34:00Z">
              <w:tcPr>
                <w:tcW w:w="793" w:type="pct"/>
                <w:shd w:val="clear" w:color="auto" w:fill="C1E4F5" w:themeFill="accent1" w:themeFillTint="33"/>
              </w:tcPr>
            </w:tcPrChange>
          </w:tcPr>
          <w:p w14:paraId="7415DFBB" w14:textId="77777777" w:rsidR="00742B35" w:rsidRDefault="001532D0" w:rsidP="3542E025">
            <w:pPr>
              <w:spacing w:after="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Late infant (</w:t>
            </w:r>
            <w:r w:rsidR="00041E43">
              <w:rPr>
                <w:rFonts w:ascii="Times New Roman" w:eastAsia="Times New Roman" w:hAnsi="Times New Roman" w:cs="Times New Roman"/>
                <w:b/>
                <w:bCs/>
                <w:color w:val="000000" w:themeColor="text1"/>
                <w:sz w:val="22"/>
                <w:szCs w:val="22"/>
              </w:rPr>
              <w:t>6-12 months</w:t>
            </w:r>
            <w:r>
              <w:rPr>
                <w:rFonts w:ascii="Times New Roman" w:eastAsia="Times New Roman" w:hAnsi="Times New Roman" w:cs="Times New Roman"/>
                <w:b/>
                <w:bCs/>
                <w:color w:val="000000" w:themeColor="text1"/>
                <w:sz w:val="22"/>
                <w:szCs w:val="22"/>
              </w:rPr>
              <w:t>)</w:t>
            </w:r>
          </w:p>
          <w:p w14:paraId="2FC8D6DF" w14:textId="2054EC3F" w:rsidR="002463AA" w:rsidRPr="3542E025" w:rsidRDefault="002463AA" w:rsidP="3542E025">
            <w:pPr>
              <w:spacing w:after="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n</w:t>
            </w:r>
            <w:ins w:id="145" w:author="Bikram Adhikari (bdhikari)" w:date="2025-10-09T15:30:00Z" w16du:dateUtc="2025-10-09T20:30:00Z">
              <w:r w:rsidR="00894938">
                <w:rPr>
                  <w:rFonts w:ascii="Times New Roman" w:eastAsia="Times New Roman" w:hAnsi="Times New Roman" w:cs="Times New Roman"/>
                  <w:b/>
                  <w:bCs/>
                  <w:color w:val="000000" w:themeColor="text1"/>
                  <w:sz w:val="22"/>
                  <w:szCs w:val="22"/>
                </w:rPr>
                <w:t xml:space="preserve"> </w:t>
              </w:r>
            </w:ins>
            <w:r>
              <w:rPr>
                <w:rFonts w:ascii="Times New Roman" w:eastAsia="Times New Roman" w:hAnsi="Times New Roman" w:cs="Times New Roman"/>
                <w:b/>
                <w:bCs/>
                <w:color w:val="000000" w:themeColor="text1"/>
                <w:sz w:val="22"/>
                <w:szCs w:val="22"/>
              </w:rPr>
              <w:t>(%)</w:t>
            </w:r>
          </w:p>
        </w:tc>
        <w:tc>
          <w:tcPr>
            <w:tcW w:w="685" w:type="pct"/>
            <w:shd w:val="clear" w:color="auto" w:fill="83CAEB" w:themeFill="accent1" w:themeFillTint="66"/>
            <w:tcPrChange w:id="146" w:author="Bikram Adhikari (bdhikari)" w:date="2025-10-16T15:34:00Z" w16du:dateUtc="2025-10-16T20:34:00Z">
              <w:tcPr>
                <w:tcW w:w="685" w:type="pct"/>
                <w:shd w:val="clear" w:color="auto" w:fill="C1E4F5" w:themeFill="accent1" w:themeFillTint="33"/>
              </w:tcPr>
            </w:tcPrChange>
          </w:tcPr>
          <w:p w14:paraId="1B9C7187" w14:textId="77777777" w:rsidR="00742B35" w:rsidRDefault="001532D0" w:rsidP="3542E025">
            <w:pPr>
              <w:spacing w:after="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Toddler (</w:t>
            </w:r>
            <w:r w:rsidR="00041E43">
              <w:rPr>
                <w:rFonts w:ascii="Times New Roman" w:eastAsia="Times New Roman" w:hAnsi="Times New Roman" w:cs="Times New Roman"/>
                <w:b/>
                <w:bCs/>
                <w:color w:val="000000" w:themeColor="text1"/>
                <w:sz w:val="22"/>
                <w:szCs w:val="22"/>
              </w:rPr>
              <w:t>1 to 3 years</w:t>
            </w:r>
            <w:r>
              <w:rPr>
                <w:rFonts w:ascii="Times New Roman" w:eastAsia="Times New Roman" w:hAnsi="Times New Roman" w:cs="Times New Roman"/>
                <w:b/>
                <w:bCs/>
                <w:color w:val="000000" w:themeColor="text1"/>
                <w:sz w:val="22"/>
                <w:szCs w:val="22"/>
              </w:rPr>
              <w:t>)</w:t>
            </w:r>
          </w:p>
          <w:p w14:paraId="46E7F404" w14:textId="594C571C" w:rsidR="002463AA" w:rsidRPr="3542E025" w:rsidRDefault="002463AA" w:rsidP="3542E025">
            <w:pPr>
              <w:spacing w:after="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n</w:t>
            </w:r>
            <w:ins w:id="147" w:author="Bikram Adhikari (bdhikari)" w:date="2025-10-09T15:30:00Z" w16du:dateUtc="2025-10-09T20:30:00Z">
              <w:r w:rsidR="00894938">
                <w:rPr>
                  <w:rFonts w:ascii="Times New Roman" w:eastAsia="Times New Roman" w:hAnsi="Times New Roman" w:cs="Times New Roman"/>
                  <w:b/>
                  <w:bCs/>
                  <w:color w:val="000000" w:themeColor="text1"/>
                  <w:sz w:val="22"/>
                  <w:szCs w:val="22"/>
                </w:rPr>
                <w:t xml:space="preserve"> </w:t>
              </w:r>
            </w:ins>
            <w:r>
              <w:rPr>
                <w:rFonts w:ascii="Times New Roman" w:eastAsia="Times New Roman" w:hAnsi="Times New Roman" w:cs="Times New Roman"/>
                <w:b/>
                <w:bCs/>
                <w:color w:val="000000" w:themeColor="text1"/>
                <w:sz w:val="22"/>
                <w:szCs w:val="22"/>
              </w:rPr>
              <w:t>(%)</w:t>
            </w:r>
          </w:p>
        </w:tc>
        <w:tc>
          <w:tcPr>
            <w:tcW w:w="999" w:type="pct"/>
            <w:shd w:val="clear" w:color="auto" w:fill="83CAEB" w:themeFill="accent1" w:themeFillTint="66"/>
            <w:tcPrChange w:id="148" w:author="Bikram Adhikari (bdhikari)" w:date="2025-10-16T15:34:00Z" w16du:dateUtc="2025-10-16T20:34:00Z">
              <w:tcPr>
                <w:tcW w:w="999" w:type="pct"/>
                <w:shd w:val="clear" w:color="auto" w:fill="C1E4F5" w:themeFill="accent1" w:themeFillTint="33"/>
              </w:tcPr>
            </w:tcPrChange>
          </w:tcPr>
          <w:p w14:paraId="6F757BE3" w14:textId="77777777" w:rsidR="00742B35" w:rsidRDefault="001532D0" w:rsidP="3542E025">
            <w:pPr>
              <w:spacing w:after="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Pre-school age (</w:t>
            </w:r>
            <w:r w:rsidR="00041E43">
              <w:rPr>
                <w:rFonts w:ascii="Times New Roman" w:eastAsia="Times New Roman" w:hAnsi="Times New Roman" w:cs="Times New Roman"/>
                <w:b/>
                <w:bCs/>
                <w:color w:val="000000" w:themeColor="text1"/>
                <w:sz w:val="22"/>
                <w:szCs w:val="22"/>
              </w:rPr>
              <w:t>4-5 years</w:t>
            </w:r>
            <w:r>
              <w:rPr>
                <w:rFonts w:ascii="Times New Roman" w:eastAsia="Times New Roman" w:hAnsi="Times New Roman" w:cs="Times New Roman"/>
                <w:b/>
                <w:bCs/>
                <w:color w:val="000000" w:themeColor="text1"/>
                <w:sz w:val="22"/>
                <w:szCs w:val="22"/>
              </w:rPr>
              <w:t>)</w:t>
            </w:r>
          </w:p>
          <w:p w14:paraId="4B891079" w14:textId="00DC4704" w:rsidR="002463AA" w:rsidRPr="3542E025" w:rsidRDefault="002463AA" w:rsidP="3542E025">
            <w:pPr>
              <w:spacing w:after="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n</w:t>
            </w:r>
            <w:ins w:id="149" w:author="Bikram Adhikari (bdhikari)" w:date="2025-10-09T15:30:00Z" w16du:dateUtc="2025-10-09T20:30:00Z">
              <w:r w:rsidR="00894938">
                <w:rPr>
                  <w:rFonts w:ascii="Times New Roman" w:eastAsia="Times New Roman" w:hAnsi="Times New Roman" w:cs="Times New Roman"/>
                  <w:b/>
                  <w:bCs/>
                  <w:color w:val="000000" w:themeColor="text1"/>
                  <w:sz w:val="22"/>
                  <w:szCs w:val="22"/>
                </w:rPr>
                <w:t xml:space="preserve"> </w:t>
              </w:r>
            </w:ins>
            <w:r>
              <w:rPr>
                <w:rFonts w:ascii="Times New Roman" w:eastAsia="Times New Roman" w:hAnsi="Times New Roman" w:cs="Times New Roman"/>
                <w:b/>
                <w:bCs/>
                <w:color w:val="000000" w:themeColor="text1"/>
                <w:sz w:val="22"/>
                <w:szCs w:val="22"/>
              </w:rPr>
              <w:t>(%)</w:t>
            </w:r>
          </w:p>
        </w:tc>
      </w:tr>
      <w:tr w:rsidR="001532D0" w14:paraId="63980F98" w14:textId="77777777" w:rsidTr="000C584F">
        <w:trPr>
          <w:trHeight w:val="285"/>
          <w:trPrChange w:id="150" w:author="Bikram Adhikari (bdhikari)" w:date="2025-10-16T15:34:00Z" w16du:dateUtc="2025-10-16T20:34:00Z">
            <w:trPr>
              <w:trHeight w:val="285"/>
            </w:trPr>
          </w:trPrChange>
        </w:trPr>
        <w:tc>
          <w:tcPr>
            <w:tcW w:w="1868" w:type="pct"/>
            <w:shd w:val="clear" w:color="auto" w:fill="C1E4F5" w:themeFill="accent1" w:themeFillTint="33"/>
            <w:tcMar>
              <w:left w:w="108" w:type="dxa"/>
              <w:right w:w="108" w:type="dxa"/>
            </w:tcMar>
            <w:vAlign w:val="center"/>
            <w:tcPrChange w:id="151" w:author="Bikram Adhikari (bdhikari)" w:date="2025-10-16T15:34:00Z" w16du:dateUtc="2025-10-16T20:34:00Z">
              <w:tcPr>
                <w:tcW w:w="1774" w:type="pct"/>
                <w:tcMar>
                  <w:left w:w="108" w:type="dxa"/>
                  <w:right w:w="108" w:type="dxa"/>
                </w:tcMar>
                <w:vAlign w:val="center"/>
              </w:tcPr>
            </w:tcPrChange>
          </w:tcPr>
          <w:p w14:paraId="691486D2" w14:textId="465437FE" w:rsidR="001532D0" w:rsidRPr="00894938" w:rsidRDefault="002463AA" w:rsidP="3542E025">
            <w:pPr>
              <w:spacing w:after="0"/>
              <w:rPr>
                <w:rFonts w:ascii="Times New Roman" w:eastAsia="Times New Roman" w:hAnsi="Times New Roman" w:cs="Times New Roman"/>
                <w:i/>
                <w:iCs/>
                <w:color w:val="000000" w:themeColor="text1"/>
                <w:sz w:val="22"/>
                <w:szCs w:val="22"/>
                <w:rPrChange w:id="152" w:author="Bikram Adhikari (bdhikari)" w:date="2025-10-09T15:29:00Z" w16du:dateUtc="2025-10-09T20:29:00Z">
                  <w:rPr>
                    <w:rFonts w:ascii="Times New Roman" w:eastAsia="Times New Roman" w:hAnsi="Times New Roman" w:cs="Times New Roman"/>
                    <w:b/>
                    <w:bCs/>
                    <w:i/>
                    <w:iCs/>
                    <w:color w:val="000000" w:themeColor="text1"/>
                    <w:sz w:val="22"/>
                    <w:szCs w:val="22"/>
                  </w:rPr>
                </w:rPrChange>
              </w:rPr>
            </w:pPr>
            <w:r w:rsidRPr="00894938">
              <w:rPr>
                <w:rFonts w:ascii="Times New Roman" w:eastAsia="Times New Roman" w:hAnsi="Times New Roman" w:cs="Times New Roman"/>
                <w:i/>
                <w:iCs/>
                <w:color w:val="000000" w:themeColor="text1"/>
                <w:sz w:val="22"/>
                <w:szCs w:val="22"/>
                <w:rPrChange w:id="153" w:author="Bikram Adhikari (bdhikari)" w:date="2025-10-09T15:29:00Z" w16du:dateUtc="2025-10-09T20:29:00Z">
                  <w:rPr>
                    <w:rFonts w:ascii="Times New Roman" w:eastAsia="Times New Roman" w:hAnsi="Times New Roman" w:cs="Times New Roman"/>
                    <w:b/>
                    <w:bCs/>
                    <w:i/>
                    <w:iCs/>
                    <w:color w:val="000000" w:themeColor="text1"/>
                    <w:sz w:val="22"/>
                    <w:szCs w:val="22"/>
                  </w:rPr>
                </w:rPrChange>
              </w:rPr>
              <w:t>Unw</w:t>
            </w:r>
            <w:r w:rsidR="001532D0" w:rsidRPr="00894938">
              <w:rPr>
                <w:rFonts w:ascii="Times New Roman" w:eastAsia="Times New Roman" w:hAnsi="Times New Roman" w:cs="Times New Roman"/>
                <w:i/>
                <w:iCs/>
                <w:color w:val="000000" w:themeColor="text1"/>
                <w:sz w:val="22"/>
                <w:szCs w:val="22"/>
                <w:rPrChange w:id="154" w:author="Bikram Adhikari (bdhikari)" w:date="2025-10-09T15:29:00Z" w16du:dateUtc="2025-10-09T20:29:00Z">
                  <w:rPr>
                    <w:rFonts w:ascii="Times New Roman" w:eastAsia="Times New Roman" w:hAnsi="Times New Roman" w:cs="Times New Roman"/>
                    <w:b/>
                    <w:bCs/>
                    <w:i/>
                    <w:iCs/>
                    <w:color w:val="000000" w:themeColor="text1"/>
                    <w:sz w:val="22"/>
                    <w:szCs w:val="22"/>
                  </w:rPr>
                </w:rPrChange>
              </w:rPr>
              <w:t>eighted</w:t>
            </w:r>
            <w:r w:rsidRPr="00894938">
              <w:rPr>
                <w:rFonts w:ascii="Times New Roman" w:eastAsia="Times New Roman" w:hAnsi="Times New Roman" w:cs="Times New Roman"/>
                <w:i/>
                <w:iCs/>
                <w:color w:val="000000" w:themeColor="text1"/>
                <w:sz w:val="22"/>
                <w:szCs w:val="22"/>
                <w:rPrChange w:id="155" w:author="Bikram Adhikari (bdhikari)" w:date="2025-10-09T15:29:00Z" w16du:dateUtc="2025-10-09T20:29:00Z">
                  <w:rPr>
                    <w:rFonts w:ascii="Times New Roman" w:eastAsia="Times New Roman" w:hAnsi="Times New Roman" w:cs="Times New Roman"/>
                    <w:b/>
                    <w:bCs/>
                    <w:i/>
                    <w:iCs/>
                    <w:color w:val="000000" w:themeColor="text1"/>
                    <w:sz w:val="22"/>
                    <w:szCs w:val="22"/>
                  </w:rPr>
                </w:rPrChange>
              </w:rPr>
              <w:t xml:space="preserve"> N</w:t>
            </w:r>
          </w:p>
        </w:tc>
        <w:tc>
          <w:tcPr>
            <w:tcW w:w="655" w:type="pct"/>
            <w:shd w:val="clear" w:color="auto" w:fill="C1E4F5" w:themeFill="accent1" w:themeFillTint="33"/>
            <w:tcMar>
              <w:left w:w="108" w:type="dxa"/>
              <w:right w:w="108" w:type="dxa"/>
            </w:tcMar>
            <w:vAlign w:val="center"/>
            <w:tcPrChange w:id="156" w:author="Bikram Adhikari (bdhikari)" w:date="2025-10-16T15:34:00Z" w16du:dateUtc="2025-10-16T20:34:00Z">
              <w:tcPr>
                <w:tcW w:w="749" w:type="pct"/>
                <w:gridSpan w:val="2"/>
                <w:tcMar>
                  <w:left w:w="108" w:type="dxa"/>
                  <w:right w:w="108" w:type="dxa"/>
                </w:tcMar>
                <w:vAlign w:val="center"/>
              </w:tcPr>
            </w:tcPrChange>
          </w:tcPr>
          <w:p w14:paraId="53851CC0" w14:textId="692113AF" w:rsidR="001532D0" w:rsidRPr="00894938" w:rsidRDefault="00CE21A8" w:rsidP="00D41148">
            <w:pPr>
              <w:spacing w:after="0"/>
              <w:jc w:val="center"/>
              <w:rPr>
                <w:rFonts w:ascii="Times New Roman" w:eastAsia="Times New Roman" w:hAnsi="Times New Roman" w:cs="Times New Roman"/>
                <w:color w:val="000000" w:themeColor="text1"/>
                <w:sz w:val="22"/>
                <w:szCs w:val="22"/>
                <w:rPrChange w:id="157" w:author="Bikram Adhikari (bdhikari)" w:date="2025-10-09T15:29:00Z" w16du:dateUtc="2025-10-09T20:29:00Z">
                  <w:rPr>
                    <w:rFonts w:ascii="Times New Roman" w:eastAsia="Times New Roman" w:hAnsi="Times New Roman" w:cs="Times New Roman"/>
                    <w:b/>
                    <w:bCs/>
                    <w:color w:val="000000" w:themeColor="text1"/>
                    <w:sz w:val="22"/>
                    <w:szCs w:val="22"/>
                  </w:rPr>
                </w:rPrChange>
              </w:rPr>
            </w:pPr>
            <w:ins w:id="158" w:author="Bikram Adhikari (bdhikari)" w:date="2025-10-09T15:29:00Z" w16du:dateUtc="2025-10-09T20:29:00Z">
              <w:r w:rsidRPr="00894938">
                <w:rPr>
                  <w:rFonts w:ascii="Times New Roman" w:eastAsia="Times New Roman" w:hAnsi="Times New Roman" w:cs="Times New Roman"/>
                  <w:color w:val="000000" w:themeColor="text1"/>
                  <w:sz w:val="22"/>
                  <w:szCs w:val="22"/>
                  <w:rPrChange w:id="159" w:author="Bikram Adhikari (bdhikari)" w:date="2025-10-09T15:29:00Z" w16du:dateUtc="2025-10-09T20:29:00Z">
                    <w:rPr>
                      <w:rFonts w:ascii="Times New Roman" w:eastAsia="Times New Roman" w:hAnsi="Times New Roman" w:cs="Times New Roman"/>
                      <w:b/>
                      <w:bCs/>
                      <w:color w:val="000000" w:themeColor="text1"/>
                      <w:sz w:val="22"/>
                      <w:szCs w:val="22"/>
                    </w:rPr>
                  </w:rPrChange>
                </w:rPr>
                <w:t>2395</w:t>
              </w:r>
            </w:ins>
          </w:p>
        </w:tc>
        <w:tc>
          <w:tcPr>
            <w:tcW w:w="793" w:type="pct"/>
            <w:shd w:val="clear" w:color="auto" w:fill="C1E4F5" w:themeFill="accent1" w:themeFillTint="33"/>
            <w:tcPrChange w:id="160" w:author="Bikram Adhikari (bdhikari)" w:date="2025-10-16T15:34:00Z" w16du:dateUtc="2025-10-16T20:34:00Z">
              <w:tcPr>
                <w:tcW w:w="793" w:type="pct"/>
              </w:tcPr>
            </w:tcPrChange>
          </w:tcPr>
          <w:p w14:paraId="34ACD242" w14:textId="2B0F91F0" w:rsidR="001532D0" w:rsidRPr="00894938" w:rsidRDefault="00894938" w:rsidP="00D41148">
            <w:pPr>
              <w:spacing w:after="0"/>
              <w:jc w:val="center"/>
              <w:rPr>
                <w:rFonts w:ascii="Times New Roman" w:eastAsia="Times New Roman" w:hAnsi="Times New Roman" w:cs="Times New Roman"/>
                <w:color w:val="000000" w:themeColor="text1"/>
                <w:sz w:val="22"/>
                <w:szCs w:val="22"/>
                <w:rPrChange w:id="161" w:author="Bikram Adhikari (bdhikari)" w:date="2025-10-09T15:29:00Z" w16du:dateUtc="2025-10-09T20:29:00Z">
                  <w:rPr>
                    <w:rFonts w:ascii="Times New Roman" w:eastAsia="Times New Roman" w:hAnsi="Times New Roman" w:cs="Times New Roman"/>
                    <w:b/>
                    <w:bCs/>
                    <w:color w:val="000000" w:themeColor="text1"/>
                    <w:sz w:val="22"/>
                    <w:szCs w:val="22"/>
                  </w:rPr>
                </w:rPrChange>
              </w:rPr>
            </w:pPr>
            <w:ins w:id="162" w:author="Bikram Adhikari (bdhikari)" w:date="2025-10-09T15:29:00Z" w16du:dateUtc="2025-10-09T20:29:00Z">
              <w:r w:rsidRPr="00894938">
                <w:rPr>
                  <w:rFonts w:ascii="Times New Roman" w:eastAsia="Times New Roman" w:hAnsi="Times New Roman" w:cs="Times New Roman"/>
                  <w:color w:val="000000" w:themeColor="text1"/>
                  <w:sz w:val="22"/>
                  <w:szCs w:val="22"/>
                  <w:rPrChange w:id="163" w:author="Bikram Adhikari (bdhikari)" w:date="2025-10-09T15:29:00Z" w16du:dateUtc="2025-10-09T20:29:00Z">
                    <w:rPr>
                      <w:rFonts w:ascii="Times New Roman" w:eastAsia="Times New Roman" w:hAnsi="Times New Roman" w:cs="Times New Roman"/>
                      <w:b/>
                      <w:bCs/>
                      <w:color w:val="000000" w:themeColor="text1"/>
                      <w:sz w:val="22"/>
                      <w:szCs w:val="22"/>
                    </w:rPr>
                  </w:rPrChange>
                </w:rPr>
                <w:t>256</w:t>
              </w:r>
            </w:ins>
          </w:p>
        </w:tc>
        <w:tc>
          <w:tcPr>
            <w:tcW w:w="685" w:type="pct"/>
            <w:shd w:val="clear" w:color="auto" w:fill="C1E4F5" w:themeFill="accent1" w:themeFillTint="33"/>
            <w:tcPrChange w:id="164" w:author="Bikram Adhikari (bdhikari)" w:date="2025-10-16T15:34:00Z" w16du:dateUtc="2025-10-16T20:34:00Z">
              <w:tcPr>
                <w:tcW w:w="685" w:type="pct"/>
              </w:tcPr>
            </w:tcPrChange>
          </w:tcPr>
          <w:p w14:paraId="650B0604" w14:textId="2C6D4916" w:rsidR="001532D0" w:rsidRPr="00894938" w:rsidRDefault="00894938" w:rsidP="00D41148">
            <w:pPr>
              <w:spacing w:after="0"/>
              <w:jc w:val="center"/>
              <w:rPr>
                <w:rFonts w:ascii="Times New Roman" w:eastAsia="Times New Roman" w:hAnsi="Times New Roman" w:cs="Times New Roman"/>
                <w:color w:val="000000" w:themeColor="text1"/>
                <w:sz w:val="22"/>
                <w:szCs w:val="22"/>
                <w:rPrChange w:id="165" w:author="Bikram Adhikari (bdhikari)" w:date="2025-10-09T15:29:00Z" w16du:dateUtc="2025-10-09T20:29:00Z">
                  <w:rPr>
                    <w:rFonts w:ascii="Times New Roman" w:eastAsia="Times New Roman" w:hAnsi="Times New Roman" w:cs="Times New Roman"/>
                    <w:b/>
                    <w:bCs/>
                    <w:color w:val="000000" w:themeColor="text1"/>
                    <w:sz w:val="22"/>
                    <w:szCs w:val="22"/>
                  </w:rPr>
                </w:rPrChange>
              </w:rPr>
            </w:pPr>
            <w:ins w:id="166" w:author="Bikram Adhikari (bdhikari)" w:date="2025-10-09T15:29:00Z" w16du:dateUtc="2025-10-09T20:29:00Z">
              <w:r w:rsidRPr="00894938">
                <w:rPr>
                  <w:rFonts w:ascii="Times New Roman" w:eastAsia="Times New Roman" w:hAnsi="Times New Roman" w:cs="Times New Roman"/>
                  <w:color w:val="000000" w:themeColor="text1"/>
                  <w:sz w:val="22"/>
                  <w:szCs w:val="22"/>
                  <w:rPrChange w:id="167" w:author="Bikram Adhikari (bdhikari)" w:date="2025-10-09T15:29:00Z" w16du:dateUtc="2025-10-09T20:29:00Z">
                    <w:rPr>
                      <w:rFonts w:ascii="Times New Roman" w:eastAsia="Times New Roman" w:hAnsi="Times New Roman" w:cs="Times New Roman"/>
                      <w:b/>
                      <w:bCs/>
                      <w:color w:val="000000" w:themeColor="text1"/>
                      <w:sz w:val="22"/>
                      <w:szCs w:val="22"/>
                    </w:rPr>
                  </w:rPrChange>
                </w:rPr>
                <w:t>1092</w:t>
              </w:r>
            </w:ins>
          </w:p>
        </w:tc>
        <w:tc>
          <w:tcPr>
            <w:tcW w:w="999" w:type="pct"/>
            <w:shd w:val="clear" w:color="auto" w:fill="C1E4F5" w:themeFill="accent1" w:themeFillTint="33"/>
            <w:tcPrChange w:id="168" w:author="Bikram Adhikari (bdhikari)" w:date="2025-10-16T15:34:00Z" w16du:dateUtc="2025-10-16T20:34:00Z">
              <w:tcPr>
                <w:tcW w:w="999" w:type="pct"/>
              </w:tcPr>
            </w:tcPrChange>
          </w:tcPr>
          <w:p w14:paraId="72F2B1B3" w14:textId="1E4D4A27" w:rsidR="001532D0" w:rsidRPr="00894938" w:rsidRDefault="00894938" w:rsidP="00D41148">
            <w:pPr>
              <w:spacing w:after="0"/>
              <w:jc w:val="center"/>
              <w:rPr>
                <w:rFonts w:ascii="Times New Roman" w:eastAsia="Times New Roman" w:hAnsi="Times New Roman" w:cs="Times New Roman"/>
                <w:color w:val="000000" w:themeColor="text1"/>
                <w:sz w:val="22"/>
                <w:szCs w:val="22"/>
                <w:rPrChange w:id="169" w:author="Bikram Adhikari (bdhikari)" w:date="2025-10-09T15:29:00Z" w16du:dateUtc="2025-10-09T20:29:00Z">
                  <w:rPr>
                    <w:rFonts w:ascii="Times New Roman" w:eastAsia="Times New Roman" w:hAnsi="Times New Roman" w:cs="Times New Roman"/>
                    <w:b/>
                    <w:bCs/>
                    <w:color w:val="000000" w:themeColor="text1"/>
                    <w:sz w:val="22"/>
                    <w:szCs w:val="22"/>
                  </w:rPr>
                </w:rPrChange>
              </w:rPr>
            </w:pPr>
            <w:ins w:id="170" w:author="Bikram Adhikari (bdhikari)" w:date="2025-10-09T15:29:00Z" w16du:dateUtc="2025-10-09T20:29:00Z">
              <w:r w:rsidRPr="00894938">
                <w:rPr>
                  <w:rFonts w:ascii="Times New Roman" w:eastAsia="Times New Roman" w:hAnsi="Times New Roman" w:cs="Times New Roman"/>
                  <w:color w:val="000000" w:themeColor="text1"/>
                  <w:sz w:val="22"/>
                  <w:szCs w:val="22"/>
                  <w:rPrChange w:id="171" w:author="Bikram Adhikari (bdhikari)" w:date="2025-10-09T15:29:00Z" w16du:dateUtc="2025-10-09T20:29:00Z">
                    <w:rPr>
                      <w:rFonts w:ascii="Times New Roman" w:eastAsia="Times New Roman" w:hAnsi="Times New Roman" w:cs="Times New Roman"/>
                      <w:b/>
                      <w:bCs/>
                      <w:color w:val="000000" w:themeColor="text1"/>
                      <w:sz w:val="22"/>
                      <w:szCs w:val="22"/>
                    </w:rPr>
                  </w:rPrChange>
                </w:rPr>
                <w:t>1047</w:t>
              </w:r>
            </w:ins>
          </w:p>
        </w:tc>
      </w:tr>
      <w:tr w:rsidR="002463AA" w14:paraId="17A44AD0" w14:textId="77777777" w:rsidTr="000C584F">
        <w:trPr>
          <w:trHeight w:val="285"/>
          <w:trPrChange w:id="172" w:author="Bikram Adhikari (bdhikari)" w:date="2025-10-16T15:34:00Z" w16du:dateUtc="2025-10-16T20:34:00Z">
            <w:trPr>
              <w:trHeight w:val="285"/>
            </w:trPr>
          </w:trPrChange>
        </w:trPr>
        <w:tc>
          <w:tcPr>
            <w:tcW w:w="1868" w:type="pct"/>
            <w:shd w:val="clear" w:color="auto" w:fill="C1E4F5" w:themeFill="accent1" w:themeFillTint="33"/>
            <w:tcMar>
              <w:left w:w="108" w:type="dxa"/>
              <w:right w:w="108" w:type="dxa"/>
            </w:tcMar>
            <w:vAlign w:val="center"/>
            <w:tcPrChange w:id="173" w:author="Bikram Adhikari (bdhikari)" w:date="2025-10-16T15:34:00Z" w16du:dateUtc="2025-10-16T20:34:00Z">
              <w:tcPr>
                <w:tcW w:w="1774" w:type="pct"/>
                <w:tcMar>
                  <w:left w:w="108" w:type="dxa"/>
                  <w:right w:w="108" w:type="dxa"/>
                </w:tcMar>
                <w:vAlign w:val="center"/>
              </w:tcPr>
            </w:tcPrChange>
          </w:tcPr>
          <w:p w14:paraId="43E8DB00" w14:textId="2375EC4A" w:rsidR="002463AA" w:rsidRPr="00894938" w:rsidRDefault="002463AA" w:rsidP="3542E025">
            <w:pPr>
              <w:spacing w:after="0"/>
              <w:rPr>
                <w:rFonts w:ascii="Times New Roman" w:eastAsia="Times New Roman" w:hAnsi="Times New Roman" w:cs="Times New Roman"/>
                <w:i/>
                <w:iCs/>
                <w:color w:val="000000" w:themeColor="text1"/>
                <w:sz w:val="22"/>
                <w:szCs w:val="22"/>
                <w:rPrChange w:id="174" w:author="Bikram Adhikari (bdhikari)" w:date="2025-10-09T15:29:00Z" w16du:dateUtc="2025-10-09T20:29:00Z">
                  <w:rPr>
                    <w:rFonts w:ascii="Times New Roman" w:eastAsia="Times New Roman" w:hAnsi="Times New Roman" w:cs="Times New Roman"/>
                    <w:b/>
                    <w:bCs/>
                    <w:i/>
                    <w:iCs/>
                    <w:color w:val="000000" w:themeColor="text1"/>
                    <w:sz w:val="22"/>
                    <w:szCs w:val="22"/>
                  </w:rPr>
                </w:rPrChange>
              </w:rPr>
            </w:pPr>
            <w:r w:rsidRPr="00894938">
              <w:rPr>
                <w:rFonts w:ascii="Times New Roman" w:eastAsia="Times New Roman" w:hAnsi="Times New Roman" w:cs="Times New Roman"/>
                <w:i/>
                <w:iCs/>
                <w:color w:val="000000" w:themeColor="text1"/>
                <w:sz w:val="22"/>
                <w:szCs w:val="22"/>
                <w:rPrChange w:id="175" w:author="Bikram Adhikari (bdhikari)" w:date="2025-10-09T15:29:00Z" w16du:dateUtc="2025-10-09T20:29:00Z">
                  <w:rPr>
                    <w:rFonts w:ascii="Times New Roman" w:eastAsia="Times New Roman" w:hAnsi="Times New Roman" w:cs="Times New Roman"/>
                    <w:b/>
                    <w:bCs/>
                    <w:i/>
                    <w:iCs/>
                    <w:color w:val="000000" w:themeColor="text1"/>
                    <w:sz w:val="22"/>
                    <w:szCs w:val="22"/>
                  </w:rPr>
                </w:rPrChange>
              </w:rPr>
              <w:t>Weighted N</w:t>
            </w:r>
          </w:p>
        </w:tc>
        <w:tc>
          <w:tcPr>
            <w:tcW w:w="655" w:type="pct"/>
            <w:shd w:val="clear" w:color="auto" w:fill="C1E4F5" w:themeFill="accent1" w:themeFillTint="33"/>
            <w:tcMar>
              <w:left w:w="108" w:type="dxa"/>
              <w:right w:w="108" w:type="dxa"/>
            </w:tcMar>
            <w:vAlign w:val="center"/>
            <w:tcPrChange w:id="176" w:author="Bikram Adhikari (bdhikari)" w:date="2025-10-16T15:34:00Z" w16du:dateUtc="2025-10-16T20:34:00Z">
              <w:tcPr>
                <w:tcW w:w="749" w:type="pct"/>
                <w:gridSpan w:val="2"/>
                <w:tcMar>
                  <w:left w:w="108" w:type="dxa"/>
                  <w:right w:w="108" w:type="dxa"/>
                </w:tcMar>
                <w:vAlign w:val="center"/>
              </w:tcPr>
            </w:tcPrChange>
          </w:tcPr>
          <w:p w14:paraId="5726695D" w14:textId="6A7B02EA" w:rsidR="002463AA" w:rsidRPr="00894938" w:rsidRDefault="00DA493A" w:rsidP="00D41148">
            <w:pPr>
              <w:spacing w:after="0"/>
              <w:jc w:val="center"/>
              <w:rPr>
                <w:rFonts w:ascii="Times New Roman" w:eastAsia="Times New Roman" w:hAnsi="Times New Roman" w:cs="Times New Roman"/>
                <w:color w:val="000000" w:themeColor="text1"/>
                <w:sz w:val="22"/>
                <w:szCs w:val="22"/>
                <w:rPrChange w:id="177" w:author="Bikram Adhikari (bdhikari)" w:date="2025-10-09T15:29:00Z" w16du:dateUtc="2025-10-09T20:29:00Z">
                  <w:rPr>
                    <w:rFonts w:ascii="Times New Roman" w:eastAsia="Times New Roman" w:hAnsi="Times New Roman" w:cs="Times New Roman"/>
                    <w:b/>
                    <w:bCs/>
                    <w:color w:val="000000" w:themeColor="text1"/>
                    <w:sz w:val="22"/>
                    <w:szCs w:val="22"/>
                  </w:rPr>
                </w:rPrChange>
              </w:rPr>
            </w:pPr>
            <w:r w:rsidRPr="00894938">
              <w:rPr>
                <w:rFonts w:ascii="Times New Roman" w:eastAsia="Times New Roman" w:hAnsi="Times New Roman" w:cs="Times New Roman"/>
                <w:color w:val="000000" w:themeColor="text1"/>
                <w:sz w:val="22"/>
                <w:szCs w:val="22"/>
                <w:rPrChange w:id="178" w:author="Bikram Adhikari (bdhikari)" w:date="2025-10-09T15:29:00Z" w16du:dateUtc="2025-10-09T20:29:00Z">
                  <w:rPr>
                    <w:rFonts w:ascii="Times New Roman" w:eastAsia="Times New Roman" w:hAnsi="Times New Roman" w:cs="Times New Roman"/>
                    <w:b/>
                    <w:bCs/>
                    <w:color w:val="000000" w:themeColor="text1"/>
                    <w:sz w:val="22"/>
                    <w:szCs w:val="22"/>
                  </w:rPr>
                </w:rPrChange>
              </w:rPr>
              <w:t>233</w:t>
            </w:r>
            <w:r w:rsidR="00C81B10" w:rsidRPr="00894938">
              <w:rPr>
                <w:rFonts w:ascii="Times New Roman" w:eastAsia="Times New Roman" w:hAnsi="Times New Roman" w:cs="Times New Roman"/>
                <w:color w:val="000000" w:themeColor="text1"/>
                <w:sz w:val="22"/>
                <w:szCs w:val="22"/>
                <w:rPrChange w:id="179" w:author="Bikram Adhikari (bdhikari)" w:date="2025-10-09T15:29:00Z" w16du:dateUtc="2025-10-09T20:29:00Z">
                  <w:rPr>
                    <w:rFonts w:ascii="Times New Roman" w:eastAsia="Times New Roman" w:hAnsi="Times New Roman" w:cs="Times New Roman"/>
                    <w:b/>
                    <w:bCs/>
                    <w:color w:val="000000" w:themeColor="text1"/>
                    <w:sz w:val="22"/>
                    <w:szCs w:val="22"/>
                  </w:rPr>
                </w:rPrChange>
              </w:rPr>
              <w:t>5</w:t>
            </w:r>
          </w:p>
        </w:tc>
        <w:tc>
          <w:tcPr>
            <w:tcW w:w="793" w:type="pct"/>
            <w:shd w:val="clear" w:color="auto" w:fill="C1E4F5" w:themeFill="accent1" w:themeFillTint="33"/>
            <w:tcPrChange w:id="180" w:author="Bikram Adhikari (bdhikari)" w:date="2025-10-16T15:34:00Z" w16du:dateUtc="2025-10-16T20:34:00Z">
              <w:tcPr>
                <w:tcW w:w="793" w:type="pct"/>
              </w:tcPr>
            </w:tcPrChange>
          </w:tcPr>
          <w:p w14:paraId="77A4F0DE" w14:textId="3161371E" w:rsidR="002463AA" w:rsidRPr="00894938" w:rsidRDefault="00C81B10" w:rsidP="00D41148">
            <w:pPr>
              <w:spacing w:after="0"/>
              <w:jc w:val="center"/>
              <w:rPr>
                <w:rFonts w:ascii="Times New Roman" w:eastAsia="Times New Roman" w:hAnsi="Times New Roman" w:cs="Times New Roman"/>
                <w:color w:val="000000" w:themeColor="text1"/>
                <w:sz w:val="22"/>
                <w:szCs w:val="22"/>
                <w:rPrChange w:id="181" w:author="Bikram Adhikari (bdhikari)" w:date="2025-10-09T15:29:00Z" w16du:dateUtc="2025-10-09T20:29:00Z">
                  <w:rPr>
                    <w:rFonts w:ascii="Times New Roman" w:eastAsia="Times New Roman" w:hAnsi="Times New Roman" w:cs="Times New Roman"/>
                    <w:b/>
                    <w:bCs/>
                    <w:color w:val="000000" w:themeColor="text1"/>
                    <w:sz w:val="22"/>
                    <w:szCs w:val="22"/>
                  </w:rPr>
                </w:rPrChange>
              </w:rPr>
            </w:pPr>
            <w:r w:rsidRPr="00894938">
              <w:rPr>
                <w:rFonts w:ascii="Times New Roman" w:eastAsia="Times New Roman" w:hAnsi="Times New Roman" w:cs="Times New Roman"/>
                <w:color w:val="000000" w:themeColor="text1"/>
                <w:sz w:val="22"/>
                <w:szCs w:val="22"/>
                <w:rPrChange w:id="182" w:author="Bikram Adhikari (bdhikari)" w:date="2025-10-09T15:29:00Z" w16du:dateUtc="2025-10-09T20:29:00Z">
                  <w:rPr>
                    <w:rFonts w:ascii="Times New Roman" w:eastAsia="Times New Roman" w:hAnsi="Times New Roman" w:cs="Times New Roman"/>
                    <w:b/>
                    <w:bCs/>
                    <w:color w:val="000000" w:themeColor="text1"/>
                    <w:sz w:val="22"/>
                    <w:szCs w:val="22"/>
                  </w:rPr>
                </w:rPrChange>
              </w:rPr>
              <w:t>244</w:t>
            </w:r>
          </w:p>
        </w:tc>
        <w:tc>
          <w:tcPr>
            <w:tcW w:w="685" w:type="pct"/>
            <w:shd w:val="clear" w:color="auto" w:fill="C1E4F5" w:themeFill="accent1" w:themeFillTint="33"/>
            <w:tcPrChange w:id="183" w:author="Bikram Adhikari (bdhikari)" w:date="2025-10-16T15:34:00Z" w16du:dateUtc="2025-10-16T20:34:00Z">
              <w:tcPr>
                <w:tcW w:w="685" w:type="pct"/>
              </w:tcPr>
            </w:tcPrChange>
          </w:tcPr>
          <w:p w14:paraId="0DB97DEC" w14:textId="0C2B1C61" w:rsidR="002463AA" w:rsidRPr="00894938" w:rsidRDefault="00C81B10" w:rsidP="00D41148">
            <w:pPr>
              <w:spacing w:after="0"/>
              <w:jc w:val="center"/>
              <w:rPr>
                <w:rFonts w:ascii="Times New Roman" w:eastAsia="Times New Roman" w:hAnsi="Times New Roman" w:cs="Times New Roman"/>
                <w:color w:val="000000" w:themeColor="text1"/>
                <w:sz w:val="22"/>
                <w:szCs w:val="22"/>
                <w:rPrChange w:id="184" w:author="Bikram Adhikari (bdhikari)" w:date="2025-10-09T15:29:00Z" w16du:dateUtc="2025-10-09T20:29:00Z">
                  <w:rPr>
                    <w:rFonts w:ascii="Times New Roman" w:eastAsia="Times New Roman" w:hAnsi="Times New Roman" w:cs="Times New Roman"/>
                    <w:b/>
                    <w:bCs/>
                    <w:color w:val="000000" w:themeColor="text1"/>
                    <w:sz w:val="22"/>
                    <w:szCs w:val="22"/>
                  </w:rPr>
                </w:rPrChange>
              </w:rPr>
            </w:pPr>
            <w:r w:rsidRPr="00894938">
              <w:rPr>
                <w:rFonts w:ascii="Times New Roman" w:eastAsia="Times New Roman" w:hAnsi="Times New Roman" w:cs="Times New Roman"/>
                <w:color w:val="000000" w:themeColor="text1"/>
                <w:sz w:val="22"/>
                <w:szCs w:val="22"/>
                <w:rPrChange w:id="185" w:author="Bikram Adhikari (bdhikari)" w:date="2025-10-09T15:29:00Z" w16du:dateUtc="2025-10-09T20:29:00Z">
                  <w:rPr>
                    <w:rFonts w:ascii="Times New Roman" w:eastAsia="Times New Roman" w:hAnsi="Times New Roman" w:cs="Times New Roman"/>
                    <w:b/>
                    <w:bCs/>
                    <w:color w:val="000000" w:themeColor="text1"/>
                    <w:sz w:val="22"/>
                    <w:szCs w:val="22"/>
                  </w:rPr>
                </w:rPrChange>
              </w:rPr>
              <w:t>1069</w:t>
            </w:r>
          </w:p>
        </w:tc>
        <w:tc>
          <w:tcPr>
            <w:tcW w:w="999" w:type="pct"/>
            <w:shd w:val="clear" w:color="auto" w:fill="C1E4F5" w:themeFill="accent1" w:themeFillTint="33"/>
            <w:tcPrChange w:id="186" w:author="Bikram Adhikari (bdhikari)" w:date="2025-10-16T15:34:00Z" w16du:dateUtc="2025-10-16T20:34:00Z">
              <w:tcPr>
                <w:tcW w:w="999" w:type="pct"/>
              </w:tcPr>
            </w:tcPrChange>
          </w:tcPr>
          <w:p w14:paraId="20207139" w14:textId="7BC2DE78" w:rsidR="002463AA" w:rsidRPr="00894938" w:rsidRDefault="00C81B10" w:rsidP="00D41148">
            <w:pPr>
              <w:spacing w:after="0"/>
              <w:jc w:val="center"/>
              <w:rPr>
                <w:rFonts w:ascii="Times New Roman" w:eastAsia="Times New Roman" w:hAnsi="Times New Roman" w:cs="Times New Roman"/>
                <w:color w:val="000000" w:themeColor="text1"/>
                <w:sz w:val="22"/>
                <w:szCs w:val="22"/>
                <w:rPrChange w:id="187" w:author="Bikram Adhikari (bdhikari)" w:date="2025-10-09T15:29:00Z" w16du:dateUtc="2025-10-09T20:29:00Z">
                  <w:rPr>
                    <w:rFonts w:ascii="Times New Roman" w:eastAsia="Times New Roman" w:hAnsi="Times New Roman" w:cs="Times New Roman"/>
                    <w:b/>
                    <w:bCs/>
                    <w:color w:val="000000" w:themeColor="text1"/>
                    <w:sz w:val="22"/>
                    <w:szCs w:val="22"/>
                  </w:rPr>
                </w:rPrChange>
              </w:rPr>
            </w:pPr>
            <w:r w:rsidRPr="00894938">
              <w:rPr>
                <w:rFonts w:ascii="Times New Roman" w:eastAsia="Times New Roman" w:hAnsi="Times New Roman" w:cs="Times New Roman"/>
                <w:color w:val="000000" w:themeColor="text1"/>
                <w:sz w:val="22"/>
                <w:szCs w:val="22"/>
                <w:rPrChange w:id="188" w:author="Bikram Adhikari (bdhikari)" w:date="2025-10-09T15:29:00Z" w16du:dateUtc="2025-10-09T20:29:00Z">
                  <w:rPr>
                    <w:rFonts w:ascii="Times New Roman" w:eastAsia="Times New Roman" w:hAnsi="Times New Roman" w:cs="Times New Roman"/>
                    <w:b/>
                    <w:bCs/>
                    <w:color w:val="000000" w:themeColor="text1"/>
                    <w:sz w:val="22"/>
                    <w:szCs w:val="22"/>
                  </w:rPr>
                </w:rPrChange>
              </w:rPr>
              <w:t>1022</w:t>
            </w:r>
          </w:p>
        </w:tc>
      </w:tr>
      <w:tr w:rsidR="009A0206" w14:paraId="11757151" w14:textId="7A01B180" w:rsidTr="000C584F">
        <w:trPr>
          <w:trHeight w:val="285"/>
          <w:trPrChange w:id="189" w:author="Bikram Adhikari (bdhikari)" w:date="2025-10-16T15:34:00Z" w16du:dateUtc="2025-10-16T20:34:00Z">
            <w:trPr>
              <w:trHeight w:val="285"/>
            </w:trPr>
          </w:trPrChange>
        </w:trPr>
        <w:tc>
          <w:tcPr>
            <w:tcW w:w="1868" w:type="pct"/>
            <w:tcMar>
              <w:left w:w="108" w:type="dxa"/>
              <w:right w:w="108" w:type="dxa"/>
            </w:tcMar>
            <w:vAlign w:val="center"/>
            <w:tcPrChange w:id="190" w:author="Bikram Adhikari (bdhikari)" w:date="2025-10-16T15:34:00Z" w16du:dateUtc="2025-10-16T20:34:00Z">
              <w:tcPr>
                <w:tcW w:w="1774" w:type="pct"/>
                <w:tcMar>
                  <w:left w:w="108" w:type="dxa"/>
                  <w:right w:w="108" w:type="dxa"/>
                </w:tcMar>
                <w:vAlign w:val="center"/>
              </w:tcPr>
            </w:tcPrChange>
          </w:tcPr>
          <w:p w14:paraId="07F862BF" w14:textId="35A6AFD8" w:rsidR="009A0206" w:rsidRDefault="002463AA" w:rsidP="3542E025">
            <w:pPr>
              <w:spacing w:after="0"/>
            </w:pPr>
            <w:r w:rsidRPr="00894938">
              <w:rPr>
                <w:rFonts w:ascii="Times New Roman" w:eastAsia="Times New Roman" w:hAnsi="Times New Roman" w:cs="Times New Roman"/>
                <w:b/>
                <w:bCs/>
                <w:sz w:val="22"/>
                <w:szCs w:val="22"/>
                <w:rPrChange w:id="191" w:author="Bikram Adhikari (bdhikari)" w:date="2025-10-09T15:30:00Z" w16du:dateUtc="2025-10-09T20:30:00Z">
                  <w:rPr/>
                </w:rPrChange>
              </w:rPr>
              <w:t xml:space="preserve">Age of children, </w:t>
            </w:r>
            <w:r w:rsidRPr="00894938">
              <w:rPr>
                <w:rFonts w:ascii="Times New Roman" w:eastAsia="Times New Roman" w:hAnsi="Times New Roman" w:cs="Times New Roman"/>
                <w:sz w:val="22"/>
                <w:szCs w:val="22"/>
                <w:rPrChange w:id="192" w:author="Bikram Adhikari (bdhikari)" w:date="2025-10-09T15:30:00Z" w16du:dateUtc="2025-10-09T20:30:00Z">
                  <w:rPr/>
                </w:rPrChange>
              </w:rPr>
              <w:t>n (%)</w:t>
            </w:r>
          </w:p>
        </w:tc>
        <w:tc>
          <w:tcPr>
            <w:tcW w:w="655" w:type="pct"/>
            <w:tcMar>
              <w:left w:w="108" w:type="dxa"/>
              <w:right w:w="108" w:type="dxa"/>
            </w:tcMar>
            <w:vAlign w:val="center"/>
            <w:tcPrChange w:id="193" w:author="Bikram Adhikari (bdhikari)" w:date="2025-10-16T15:34:00Z" w16du:dateUtc="2025-10-16T20:34:00Z">
              <w:tcPr>
                <w:tcW w:w="749" w:type="pct"/>
                <w:gridSpan w:val="2"/>
                <w:tcMar>
                  <w:left w:w="108" w:type="dxa"/>
                  <w:right w:w="108" w:type="dxa"/>
                </w:tcMar>
                <w:vAlign w:val="center"/>
              </w:tcPr>
            </w:tcPrChange>
          </w:tcPr>
          <w:p w14:paraId="10AB424B" w14:textId="5874EE89" w:rsidR="009A0206" w:rsidRDefault="009A0206" w:rsidP="00D41148">
            <w:pPr>
              <w:spacing w:after="0"/>
              <w:jc w:val="center"/>
            </w:pPr>
          </w:p>
        </w:tc>
        <w:tc>
          <w:tcPr>
            <w:tcW w:w="793" w:type="pct"/>
            <w:tcPrChange w:id="194" w:author="Bikram Adhikari (bdhikari)" w:date="2025-10-16T15:34:00Z" w16du:dateUtc="2025-10-16T20:34:00Z">
              <w:tcPr>
                <w:tcW w:w="793" w:type="pct"/>
              </w:tcPr>
            </w:tcPrChange>
          </w:tcPr>
          <w:p w14:paraId="4637A78B" w14:textId="3B3019E0" w:rsidR="009A0206" w:rsidRPr="3542E025" w:rsidRDefault="00C81B10" w:rsidP="00D41148">
            <w:pPr>
              <w:spacing w:after="0"/>
              <w:jc w:val="center"/>
              <w:rPr>
                <w:rFonts w:ascii="Times New Roman" w:eastAsia="Times New Roman" w:hAnsi="Times New Roman" w:cs="Times New Roman"/>
                <w:b/>
                <w:bCs/>
                <w:color w:val="000000" w:themeColor="text1"/>
                <w:sz w:val="22"/>
                <w:szCs w:val="22"/>
              </w:rPr>
            </w:pPr>
            <w:r w:rsidRPr="3542E025">
              <w:rPr>
                <w:rFonts w:ascii="Times New Roman" w:eastAsia="Times New Roman" w:hAnsi="Times New Roman" w:cs="Times New Roman"/>
                <w:sz w:val="22"/>
                <w:szCs w:val="22"/>
              </w:rPr>
              <w:t>10.4</w:t>
            </w:r>
          </w:p>
        </w:tc>
        <w:tc>
          <w:tcPr>
            <w:tcW w:w="685" w:type="pct"/>
            <w:tcPrChange w:id="195" w:author="Bikram Adhikari (bdhikari)" w:date="2025-10-16T15:34:00Z" w16du:dateUtc="2025-10-16T20:34:00Z">
              <w:tcPr>
                <w:tcW w:w="685" w:type="pct"/>
              </w:tcPr>
            </w:tcPrChange>
          </w:tcPr>
          <w:p w14:paraId="6301407F" w14:textId="77E6DC28" w:rsidR="009A0206" w:rsidRPr="3542E025" w:rsidRDefault="00C81B10" w:rsidP="00D41148">
            <w:pPr>
              <w:spacing w:after="0"/>
              <w:jc w:val="center"/>
              <w:rPr>
                <w:rFonts w:ascii="Times New Roman" w:eastAsia="Times New Roman" w:hAnsi="Times New Roman" w:cs="Times New Roman"/>
                <w:b/>
                <w:bCs/>
                <w:color w:val="000000" w:themeColor="text1"/>
                <w:sz w:val="22"/>
                <w:szCs w:val="22"/>
              </w:rPr>
            </w:pPr>
            <w:r w:rsidRPr="3542E025">
              <w:rPr>
                <w:rFonts w:ascii="Times New Roman" w:eastAsia="Times New Roman" w:hAnsi="Times New Roman" w:cs="Times New Roman"/>
                <w:sz w:val="22"/>
                <w:szCs w:val="22"/>
              </w:rPr>
              <w:t>45.8</w:t>
            </w:r>
          </w:p>
        </w:tc>
        <w:tc>
          <w:tcPr>
            <w:tcW w:w="999" w:type="pct"/>
            <w:tcPrChange w:id="196" w:author="Bikram Adhikari (bdhikari)" w:date="2025-10-16T15:34:00Z" w16du:dateUtc="2025-10-16T20:34:00Z">
              <w:tcPr>
                <w:tcW w:w="999" w:type="pct"/>
              </w:tcPr>
            </w:tcPrChange>
          </w:tcPr>
          <w:p w14:paraId="2E0378A2" w14:textId="716D76E1" w:rsidR="009A0206" w:rsidRPr="3542E025" w:rsidRDefault="00C81B10" w:rsidP="00D41148">
            <w:pPr>
              <w:spacing w:after="0"/>
              <w:jc w:val="center"/>
              <w:rPr>
                <w:rFonts w:ascii="Times New Roman" w:eastAsia="Times New Roman" w:hAnsi="Times New Roman" w:cs="Times New Roman"/>
                <w:b/>
                <w:bCs/>
                <w:color w:val="000000" w:themeColor="text1"/>
                <w:sz w:val="22"/>
                <w:szCs w:val="22"/>
              </w:rPr>
            </w:pPr>
            <w:r w:rsidRPr="3542E025">
              <w:rPr>
                <w:rFonts w:ascii="Times New Roman" w:eastAsia="Times New Roman" w:hAnsi="Times New Roman" w:cs="Times New Roman"/>
                <w:sz w:val="22"/>
                <w:szCs w:val="22"/>
              </w:rPr>
              <w:t>43.8</w:t>
            </w:r>
          </w:p>
        </w:tc>
      </w:tr>
      <w:tr w:rsidR="009A0206" w14:paraId="7F0A4DC3" w14:textId="2F934196" w:rsidTr="000C584F">
        <w:trPr>
          <w:trHeight w:val="375"/>
          <w:trPrChange w:id="197" w:author="Bikram Adhikari (bdhikari)" w:date="2025-10-16T15:34:00Z" w16du:dateUtc="2025-10-16T20:34:00Z">
            <w:trPr>
              <w:trHeight w:val="375"/>
            </w:trPr>
          </w:trPrChange>
        </w:trPr>
        <w:tc>
          <w:tcPr>
            <w:tcW w:w="1868" w:type="pct"/>
            <w:tcMar>
              <w:left w:w="108" w:type="dxa"/>
              <w:right w:w="108" w:type="dxa"/>
            </w:tcMar>
            <w:vAlign w:val="center"/>
            <w:tcPrChange w:id="198" w:author="Bikram Adhikari (bdhikari)" w:date="2025-10-16T15:34:00Z" w16du:dateUtc="2025-10-16T20:34:00Z">
              <w:tcPr>
                <w:tcW w:w="1774" w:type="pct"/>
                <w:tcMar>
                  <w:left w:w="108" w:type="dxa"/>
                  <w:right w:w="108" w:type="dxa"/>
                </w:tcMar>
                <w:vAlign w:val="center"/>
              </w:tcPr>
            </w:tcPrChange>
          </w:tcPr>
          <w:p w14:paraId="7980CB0D" w14:textId="5A7465CF" w:rsidR="009A0206" w:rsidRDefault="009A0206" w:rsidP="3542E025">
            <w:pPr>
              <w:spacing w:after="0"/>
            </w:pPr>
            <w:r w:rsidRPr="3542E025">
              <w:rPr>
                <w:rFonts w:ascii="Times New Roman" w:eastAsia="Times New Roman" w:hAnsi="Times New Roman" w:cs="Times New Roman"/>
                <w:b/>
                <w:bCs/>
                <w:sz w:val="22"/>
                <w:szCs w:val="22"/>
              </w:rPr>
              <w:t>Sex</w:t>
            </w:r>
          </w:p>
        </w:tc>
        <w:tc>
          <w:tcPr>
            <w:tcW w:w="655" w:type="pct"/>
            <w:tcMar>
              <w:left w:w="108" w:type="dxa"/>
              <w:right w:w="108" w:type="dxa"/>
            </w:tcMar>
            <w:vAlign w:val="center"/>
            <w:tcPrChange w:id="199" w:author="Bikram Adhikari (bdhikari)" w:date="2025-10-16T15:34:00Z" w16du:dateUtc="2025-10-16T20:34:00Z">
              <w:tcPr>
                <w:tcW w:w="749" w:type="pct"/>
                <w:gridSpan w:val="2"/>
                <w:tcMar>
                  <w:left w:w="108" w:type="dxa"/>
                  <w:right w:w="108" w:type="dxa"/>
                </w:tcMar>
                <w:vAlign w:val="center"/>
              </w:tcPr>
            </w:tcPrChange>
          </w:tcPr>
          <w:p w14:paraId="280AAEA5" w14:textId="3627E041" w:rsidR="009A0206" w:rsidRPr="00D41148" w:rsidRDefault="009A0206">
            <w:pPr>
              <w:spacing w:after="0"/>
              <w:jc w:val="center"/>
              <w:rPr>
                <w:rFonts w:ascii="Times New Roman" w:eastAsia="Times New Roman" w:hAnsi="Times New Roman" w:cs="Times New Roman"/>
                <w:sz w:val="22"/>
                <w:szCs w:val="22"/>
                <w:rPrChange w:id="200" w:author="Bikram Adhikari (bdhikari)" w:date="2025-10-09T15:28:00Z" w16du:dateUtc="2025-10-09T20:28:00Z">
                  <w:rPr/>
                </w:rPrChange>
              </w:rPr>
              <w:pPrChange w:id="201" w:author="Bikram Adhikari (bdhikari)" w:date="2025-10-09T15:28:00Z" w16du:dateUtc="2025-10-09T20:28:00Z">
                <w:pPr/>
              </w:pPrChange>
            </w:pPr>
          </w:p>
        </w:tc>
        <w:tc>
          <w:tcPr>
            <w:tcW w:w="793" w:type="pct"/>
            <w:tcPrChange w:id="202" w:author="Bikram Adhikari (bdhikari)" w:date="2025-10-16T15:34:00Z" w16du:dateUtc="2025-10-16T20:34:00Z">
              <w:tcPr>
                <w:tcW w:w="793" w:type="pct"/>
              </w:tcPr>
            </w:tcPrChange>
          </w:tcPr>
          <w:p w14:paraId="239E0D15" w14:textId="77777777" w:rsidR="009A0206" w:rsidRPr="00D41148" w:rsidRDefault="009A0206">
            <w:pPr>
              <w:spacing w:after="0"/>
              <w:jc w:val="center"/>
              <w:rPr>
                <w:rFonts w:ascii="Times New Roman" w:eastAsia="Times New Roman" w:hAnsi="Times New Roman" w:cs="Times New Roman"/>
                <w:sz w:val="22"/>
                <w:szCs w:val="22"/>
                <w:rPrChange w:id="203" w:author="Bikram Adhikari (bdhikari)" w:date="2025-10-09T15:28:00Z" w16du:dateUtc="2025-10-09T20:28:00Z">
                  <w:rPr/>
                </w:rPrChange>
              </w:rPr>
              <w:pPrChange w:id="204" w:author="Bikram Adhikari (bdhikari)" w:date="2025-10-09T15:28:00Z" w16du:dateUtc="2025-10-09T20:28:00Z">
                <w:pPr/>
              </w:pPrChange>
            </w:pPr>
          </w:p>
        </w:tc>
        <w:tc>
          <w:tcPr>
            <w:tcW w:w="685" w:type="pct"/>
            <w:tcPrChange w:id="205" w:author="Bikram Adhikari (bdhikari)" w:date="2025-10-16T15:34:00Z" w16du:dateUtc="2025-10-16T20:34:00Z">
              <w:tcPr>
                <w:tcW w:w="685" w:type="pct"/>
              </w:tcPr>
            </w:tcPrChange>
          </w:tcPr>
          <w:p w14:paraId="6DACAA33" w14:textId="77777777" w:rsidR="009A0206" w:rsidRPr="00D41148" w:rsidRDefault="009A0206">
            <w:pPr>
              <w:spacing w:after="0"/>
              <w:jc w:val="center"/>
              <w:rPr>
                <w:rFonts w:ascii="Times New Roman" w:eastAsia="Times New Roman" w:hAnsi="Times New Roman" w:cs="Times New Roman"/>
                <w:sz w:val="22"/>
                <w:szCs w:val="22"/>
                <w:rPrChange w:id="206" w:author="Bikram Adhikari (bdhikari)" w:date="2025-10-09T15:28:00Z" w16du:dateUtc="2025-10-09T20:28:00Z">
                  <w:rPr/>
                </w:rPrChange>
              </w:rPr>
              <w:pPrChange w:id="207" w:author="Bikram Adhikari (bdhikari)" w:date="2025-10-09T15:28:00Z" w16du:dateUtc="2025-10-09T20:28:00Z">
                <w:pPr/>
              </w:pPrChange>
            </w:pPr>
          </w:p>
        </w:tc>
        <w:tc>
          <w:tcPr>
            <w:tcW w:w="999" w:type="pct"/>
            <w:tcPrChange w:id="208" w:author="Bikram Adhikari (bdhikari)" w:date="2025-10-16T15:34:00Z" w16du:dateUtc="2025-10-16T20:34:00Z">
              <w:tcPr>
                <w:tcW w:w="999" w:type="pct"/>
              </w:tcPr>
            </w:tcPrChange>
          </w:tcPr>
          <w:p w14:paraId="3F47DAEE" w14:textId="4FC257BC" w:rsidR="009A0206" w:rsidRPr="00D41148" w:rsidRDefault="009A0206">
            <w:pPr>
              <w:spacing w:after="0"/>
              <w:jc w:val="center"/>
              <w:rPr>
                <w:rFonts w:ascii="Times New Roman" w:eastAsia="Times New Roman" w:hAnsi="Times New Roman" w:cs="Times New Roman"/>
                <w:sz w:val="22"/>
                <w:szCs w:val="22"/>
                <w:rPrChange w:id="209" w:author="Bikram Adhikari (bdhikari)" w:date="2025-10-09T15:28:00Z" w16du:dateUtc="2025-10-09T20:28:00Z">
                  <w:rPr/>
                </w:rPrChange>
              </w:rPr>
              <w:pPrChange w:id="210" w:author="Bikram Adhikari (bdhikari)" w:date="2025-10-09T15:28:00Z" w16du:dateUtc="2025-10-09T20:28:00Z">
                <w:pPr/>
              </w:pPrChange>
            </w:pPr>
          </w:p>
        </w:tc>
      </w:tr>
      <w:tr w:rsidR="00D41148" w14:paraId="7631AD30" w14:textId="520CADA2" w:rsidTr="000C584F">
        <w:trPr>
          <w:trHeight w:val="285"/>
          <w:trPrChange w:id="211" w:author="Bikram Adhikari (bdhikari)" w:date="2025-10-16T15:34:00Z" w16du:dateUtc="2025-10-16T20:34:00Z">
            <w:trPr>
              <w:trHeight w:val="285"/>
            </w:trPr>
          </w:trPrChange>
        </w:trPr>
        <w:tc>
          <w:tcPr>
            <w:tcW w:w="1868" w:type="pct"/>
            <w:tcMar>
              <w:left w:w="108" w:type="dxa"/>
              <w:right w:w="108" w:type="dxa"/>
            </w:tcMar>
            <w:vAlign w:val="center"/>
            <w:tcPrChange w:id="212" w:author="Bikram Adhikari (bdhikari)" w:date="2025-10-16T15:34:00Z" w16du:dateUtc="2025-10-16T20:34:00Z">
              <w:tcPr>
                <w:tcW w:w="1774" w:type="pct"/>
                <w:tcMar>
                  <w:left w:w="108" w:type="dxa"/>
                  <w:right w:w="108" w:type="dxa"/>
                </w:tcMar>
                <w:vAlign w:val="center"/>
              </w:tcPr>
            </w:tcPrChange>
          </w:tcPr>
          <w:p w14:paraId="3FAE89D4" w14:textId="677CC253" w:rsidR="00D41148" w:rsidRDefault="00D41148" w:rsidP="00D41148">
            <w:pPr>
              <w:spacing w:after="0"/>
            </w:pPr>
            <w:r w:rsidRPr="3542E025">
              <w:rPr>
                <w:rFonts w:ascii="Times New Roman" w:eastAsia="Times New Roman" w:hAnsi="Times New Roman" w:cs="Times New Roman"/>
                <w:sz w:val="22"/>
                <w:szCs w:val="22"/>
              </w:rPr>
              <w:t xml:space="preserve">  Male</w:t>
            </w:r>
          </w:p>
        </w:tc>
        <w:tc>
          <w:tcPr>
            <w:tcW w:w="655" w:type="pct"/>
            <w:tcMar>
              <w:left w:w="108" w:type="dxa"/>
              <w:right w:w="108" w:type="dxa"/>
            </w:tcMar>
            <w:vAlign w:val="center"/>
            <w:tcPrChange w:id="213" w:author="Bikram Adhikari (bdhikari)" w:date="2025-10-16T15:34:00Z" w16du:dateUtc="2025-10-16T20:34:00Z">
              <w:tcPr>
                <w:tcW w:w="749" w:type="pct"/>
                <w:gridSpan w:val="2"/>
                <w:tcMar>
                  <w:left w:w="108" w:type="dxa"/>
                  <w:right w:w="108" w:type="dxa"/>
                </w:tcMar>
                <w:vAlign w:val="center"/>
              </w:tcPr>
            </w:tcPrChange>
          </w:tcPr>
          <w:p w14:paraId="7600222C" w14:textId="5FB3DCC8" w:rsidR="00D41148" w:rsidRPr="00D41148" w:rsidRDefault="00D41148">
            <w:pPr>
              <w:spacing w:after="0"/>
              <w:jc w:val="center"/>
              <w:rPr>
                <w:rFonts w:ascii="Times New Roman" w:eastAsia="Times New Roman" w:hAnsi="Times New Roman" w:cs="Times New Roman"/>
                <w:sz w:val="22"/>
                <w:szCs w:val="22"/>
                <w:rPrChange w:id="214" w:author="Bikram Adhikari (bdhikari)" w:date="2025-10-09T15:28:00Z" w16du:dateUtc="2025-10-09T20:28:00Z">
                  <w:rPr>
                    <w:rFonts w:asciiTheme="majorBidi" w:hAnsiTheme="majorBidi" w:cstheme="majorBidi"/>
                    <w:sz w:val="22"/>
                    <w:szCs w:val="22"/>
                  </w:rPr>
                </w:rPrChange>
              </w:rPr>
              <w:pPrChange w:id="215" w:author="Bikram Adhikari (bdhikari)" w:date="2025-10-09T15:28:00Z" w16du:dateUtc="2025-10-09T20:28:00Z">
                <w:pPr>
                  <w:spacing w:after="0" w:line="240" w:lineRule="auto"/>
                  <w:jc w:val="center"/>
                </w:pPr>
              </w:pPrChange>
            </w:pPr>
            <w:ins w:id="216" w:author="Bikram Adhikari (bdhikari)" w:date="2025-10-09T15:27:00Z" w16du:dateUtc="2025-10-09T20:27:00Z">
              <w:r w:rsidRPr="00D41148">
                <w:rPr>
                  <w:rFonts w:ascii="Times New Roman" w:eastAsia="Times New Roman" w:hAnsi="Times New Roman" w:cs="Times New Roman"/>
                  <w:sz w:val="22"/>
                  <w:szCs w:val="22"/>
                  <w:rPrChange w:id="217" w:author="Bikram Adhikari (bdhikari)" w:date="2025-10-09T15:28:00Z" w16du:dateUtc="2025-10-09T20:28:00Z">
                    <w:rPr>
                      <w:rFonts w:ascii="Segoe UI" w:hAnsi="Segoe UI" w:cs="Segoe UI"/>
                      <w:color w:val="333333"/>
                      <w:sz w:val="28"/>
                      <w:szCs w:val="28"/>
                    </w:rPr>
                  </w:rPrChange>
                </w:rPr>
                <w:t>51.5</w:t>
              </w:r>
            </w:ins>
            <w:del w:id="218" w:author="Bikram Adhikari (bdhikari)" w:date="2025-10-09T15:27:00Z" w16du:dateUtc="2025-10-09T20:27:00Z">
              <w:r w:rsidRPr="00D41148" w:rsidDel="0086249A">
                <w:rPr>
                  <w:rFonts w:ascii="Times New Roman" w:eastAsia="Times New Roman" w:hAnsi="Times New Roman" w:cs="Times New Roman"/>
                  <w:sz w:val="22"/>
                  <w:szCs w:val="22"/>
                  <w:rPrChange w:id="219" w:author="Bikram Adhikari (bdhikari)" w:date="2025-10-09T15:28:00Z" w16du:dateUtc="2025-10-09T20:28:00Z">
                    <w:rPr>
                      <w:rFonts w:asciiTheme="majorBidi" w:hAnsiTheme="majorBidi" w:cstheme="majorBidi"/>
                      <w:sz w:val="22"/>
                      <w:szCs w:val="22"/>
                    </w:rPr>
                  </w:rPrChange>
                </w:rPr>
                <w:delText>1,202 (51.5)</w:delText>
              </w:r>
            </w:del>
          </w:p>
        </w:tc>
        <w:tc>
          <w:tcPr>
            <w:tcW w:w="793" w:type="pct"/>
            <w:vAlign w:val="center"/>
            <w:tcPrChange w:id="220" w:author="Bikram Adhikari (bdhikari)" w:date="2025-10-16T15:34:00Z" w16du:dateUtc="2025-10-16T20:34:00Z">
              <w:tcPr>
                <w:tcW w:w="793" w:type="pct"/>
              </w:tcPr>
            </w:tcPrChange>
          </w:tcPr>
          <w:p w14:paraId="5D96D209" w14:textId="1229C864" w:rsidR="00D41148" w:rsidRPr="00D41148" w:rsidRDefault="00D41148">
            <w:pPr>
              <w:spacing w:after="0"/>
              <w:jc w:val="center"/>
              <w:rPr>
                <w:rFonts w:ascii="Times New Roman" w:eastAsia="Times New Roman" w:hAnsi="Times New Roman" w:cs="Times New Roman"/>
                <w:sz w:val="22"/>
                <w:szCs w:val="22"/>
                <w:rPrChange w:id="221" w:author="Bikram Adhikari (bdhikari)" w:date="2025-10-09T15:28:00Z" w16du:dateUtc="2025-10-09T20:28:00Z">
                  <w:rPr>
                    <w:rFonts w:asciiTheme="majorBidi" w:hAnsiTheme="majorBidi" w:cstheme="majorBidi"/>
                    <w:sz w:val="22"/>
                    <w:szCs w:val="22"/>
                  </w:rPr>
                </w:rPrChange>
              </w:rPr>
              <w:pPrChange w:id="222" w:author="Bikram Adhikari (bdhikari)" w:date="2025-10-09T15:28:00Z" w16du:dateUtc="2025-10-09T20:28:00Z">
                <w:pPr>
                  <w:spacing w:after="0" w:line="240" w:lineRule="auto"/>
                  <w:jc w:val="center"/>
                </w:pPr>
              </w:pPrChange>
            </w:pPr>
            <w:ins w:id="223" w:author="Bikram Adhikari (bdhikari)" w:date="2025-10-09T15:27:00Z" w16du:dateUtc="2025-10-09T20:27:00Z">
              <w:r w:rsidRPr="00D41148">
                <w:rPr>
                  <w:rFonts w:ascii="Times New Roman" w:eastAsia="Times New Roman" w:hAnsi="Times New Roman" w:cs="Times New Roman"/>
                  <w:sz w:val="22"/>
                  <w:szCs w:val="22"/>
                  <w:rPrChange w:id="224" w:author="Bikram Adhikari (bdhikari)" w:date="2025-10-09T15:28:00Z" w16du:dateUtc="2025-10-09T20:28:00Z">
                    <w:rPr>
                      <w:rFonts w:ascii="Segoe UI" w:hAnsi="Segoe UI" w:cs="Segoe UI"/>
                      <w:color w:val="333333"/>
                      <w:sz w:val="28"/>
                      <w:szCs w:val="28"/>
                    </w:rPr>
                  </w:rPrChange>
                </w:rPr>
                <w:t>52.6</w:t>
              </w:r>
            </w:ins>
          </w:p>
        </w:tc>
        <w:tc>
          <w:tcPr>
            <w:tcW w:w="685" w:type="pct"/>
            <w:vAlign w:val="center"/>
            <w:tcPrChange w:id="225" w:author="Bikram Adhikari (bdhikari)" w:date="2025-10-16T15:34:00Z" w16du:dateUtc="2025-10-16T20:34:00Z">
              <w:tcPr>
                <w:tcW w:w="685" w:type="pct"/>
              </w:tcPr>
            </w:tcPrChange>
          </w:tcPr>
          <w:p w14:paraId="2D4526F6" w14:textId="67F94EBC" w:rsidR="00D41148" w:rsidRPr="00D41148" w:rsidRDefault="00D41148">
            <w:pPr>
              <w:spacing w:after="0"/>
              <w:jc w:val="center"/>
              <w:rPr>
                <w:rFonts w:ascii="Times New Roman" w:eastAsia="Times New Roman" w:hAnsi="Times New Roman" w:cs="Times New Roman"/>
                <w:sz w:val="22"/>
                <w:szCs w:val="22"/>
                <w:rPrChange w:id="226" w:author="Bikram Adhikari (bdhikari)" w:date="2025-10-09T15:28:00Z" w16du:dateUtc="2025-10-09T20:28:00Z">
                  <w:rPr>
                    <w:rFonts w:asciiTheme="majorBidi" w:hAnsiTheme="majorBidi" w:cstheme="majorBidi"/>
                    <w:sz w:val="22"/>
                    <w:szCs w:val="22"/>
                  </w:rPr>
                </w:rPrChange>
              </w:rPr>
              <w:pPrChange w:id="227" w:author="Bikram Adhikari (bdhikari)" w:date="2025-10-09T15:28:00Z" w16du:dateUtc="2025-10-09T20:28:00Z">
                <w:pPr>
                  <w:spacing w:after="0" w:line="240" w:lineRule="auto"/>
                  <w:jc w:val="center"/>
                </w:pPr>
              </w:pPrChange>
            </w:pPr>
            <w:ins w:id="228" w:author="Bikram Adhikari (bdhikari)" w:date="2025-10-09T15:27:00Z" w16du:dateUtc="2025-10-09T20:27:00Z">
              <w:r w:rsidRPr="00D41148">
                <w:rPr>
                  <w:rFonts w:ascii="Times New Roman" w:eastAsia="Times New Roman" w:hAnsi="Times New Roman" w:cs="Times New Roman"/>
                  <w:sz w:val="22"/>
                  <w:szCs w:val="22"/>
                  <w:rPrChange w:id="229" w:author="Bikram Adhikari (bdhikari)" w:date="2025-10-09T15:28:00Z" w16du:dateUtc="2025-10-09T20:28:00Z">
                    <w:rPr>
                      <w:rFonts w:ascii="Segoe UI" w:hAnsi="Segoe UI" w:cs="Segoe UI"/>
                      <w:color w:val="333333"/>
                      <w:sz w:val="28"/>
                      <w:szCs w:val="28"/>
                    </w:rPr>
                  </w:rPrChange>
                </w:rPr>
                <w:t>51.4</w:t>
              </w:r>
            </w:ins>
          </w:p>
        </w:tc>
        <w:tc>
          <w:tcPr>
            <w:tcW w:w="999" w:type="pct"/>
            <w:vAlign w:val="center"/>
            <w:tcPrChange w:id="230" w:author="Bikram Adhikari (bdhikari)" w:date="2025-10-16T15:34:00Z" w16du:dateUtc="2025-10-16T20:34:00Z">
              <w:tcPr>
                <w:tcW w:w="999" w:type="pct"/>
              </w:tcPr>
            </w:tcPrChange>
          </w:tcPr>
          <w:p w14:paraId="4B6DFCC3" w14:textId="624E7B28" w:rsidR="00D41148" w:rsidRPr="00D41148" w:rsidRDefault="00D41148">
            <w:pPr>
              <w:spacing w:after="0"/>
              <w:jc w:val="center"/>
              <w:rPr>
                <w:rFonts w:ascii="Times New Roman" w:eastAsia="Times New Roman" w:hAnsi="Times New Roman" w:cs="Times New Roman"/>
                <w:sz w:val="22"/>
                <w:szCs w:val="22"/>
                <w:rPrChange w:id="231" w:author="Bikram Adhikari (bdhikari)" w:date="2025-10-09T15:28:00Z" w16du:dateUtc="2025-10-09T20:28:00Z">
                  <w:rPr>
                    <w:rFonts w:asciiTheme="majorBidi" w:hAnsiTheme="majorBidi" w:cstheme="majorBidi"/>
                    <w:sz w:val="22"/>
                    <w:szCs w:val="22"/>
                  </w:rPr>
                </w:rPrChange>
              </w:rPr>
              <w:pPrChange w:id="232" w:author="Bikram Adhikari (bdhikari)" w:date="2025-10-09T15:28:00Z" w16du:dateUtc="2025-10-09T20:28:00Z">
                <w:pPr>
                  <w:spacing w:after="0" w:line="240" w:lineRule="auto"/>
                  <w:jc w:val="center"/>
                </w:pPr>
              </w:pPrChange>
            </w:pPr>
            <w:ins w:id="233" w:author="Bikram Adhikari (bdhikari)" w:date="2025-10-09T15:27:00Z" w16du:dateUtc="2025-10-09T20:27:00Z">
              <w:r w:rsidRPr="00D41148">
                <w:rPr>
                  <w:rFonts w:ascii="Times New Roman" w:eastAsia="Times New Roman" w:hAnsi="Times New Roman" w:cs="Times New Roman"/>
                  <w:sz w:val="22"/>
                  <w:szCs w:val="22"/>
                  <w:rPrChange w:id="234" w:author="Bikram Adhikari (bdhikari)" w:date="2025-10-09T15:28:00Z" w16du:dateUtc="2025-10-09T20:28:00Z">
                    <w:rPr>
                      <w:rFonts w:ascii="Segoe UI" w:hAnsi="Segoe UI" w:cs="Segoe UI"/>
                      <w:color w:val="333333"/>
                      <w:sz w:val="28"/>
                      <w:szCs w:val="28"/>
                    </w:rPr>
                  </w:rPrChange>
                </w:rPr>
                <w:t>51.3</w:t>
              </w:r>
            </w:ins>
          </w:p>
        </w:tc>
      </w:tr>
      <w:tr w:rsidR="00D41148" w14:paraId="2E284E4E" w14:textId="5A813C5F" w:rsidTr="000C584F">
        <w:trPr>
          <w:trHeight w:val="285"/>
          <w:trPrChange w:id="235" w:author="Bikram Adhikari (bdhikari)" w:date="2025-10-16T15:34:00Z" w16du:dateUtc="2025-10-16T20:34:00Z">
            <w:trPr>
              <w:trHeight w:val="285"/>
            </w:trPr>
          </w:trPrChange>
        </w:trPr>
        <w:tc>
          <w:tcPr>
            <w:tcW w:w="1868" w:type="pct"/>
            <w:tcMar>
              <w:left w:w="108" w:type="dxa"/>
              <w:right w:w="108" w:type="dxa"/>
            </w:tcMar>
            <w:vAlign w:val="center"/>
            <w:tcPrChange w:id="236" w:author="Bikram Adhikari (bdhikari)" w:date="2025-10-16T15:34:00Z" w16du:dateUtc="2025-10-16T20:34:00Z">
              <w:tcPr>
                <w:tcW w:w="1774" w:type="pct"/>
                <w:tcMar>
                  <w:left w:w="108" w:type="dxa"/>
                  <w:right w:w="108" w:type="dxa"/>
                </w:tcMar>
                <w:vAlign w:val="center"/>
              </w:tcPr>
            </w:tcPrChange>
          </w:tcPr>
          <w:p w14:paraId="053F0A0B" w14:textId="64008F37" w:rsidR="00D41148" w:rsidRDefault="00D41148" w:rsidP="00D41148">
            <w:pPr>
              <w:spacing w:after="0"/>
            </w:pPr>
            <w:r w:rsidRPr="3542E025">
              <w:rPr>
                <w:rFonts w:ascii="Times New Roman" w:eastAsia="Times New Roman" w:hAnsi="Times New Roman" w:cs="Times New Roman"/>
                <w:sz w:val="22"/>
                <w:szCs w:val="22"/>
              </w:rPr>
              <w:t xml:space="preserve">  Female</w:t>
            </w:r>
          </w:p>
        </w:tc>
        <w:tc>
          <w:tcPr>
            <w:tcW w:w="655" w:type="pct"/>
            <w:tcMar>
              <w:left w:w="108" w:type="dxa"/>
              <w:right w:w="108" w:type="dxa"/>
            </w:tcMar>
            <w:vAlign w:val="center"/>
            <w:tcPrChange w:id="237" w:author="Bikram Adhikari (bdhikari)" w:date="2025-10-16T15:34:00Z" w16du:dateUtc="2025-10-16T20:34:00Z">
              <w:tcPr>
                <w:tcW w:w="749" w:type="pct"/>
                <w:gridSpan w:val="2"/>
                <w:tcMar>
                  <w:left w:w="108" w:type="dxa"/>
                  <w:right w:w="108" w:type="dxa"/>
                </w:tcMar>
                <w:vAlign w:val="center"/>
              </w:tcPr>
            </w:tcPrChange>
          </w:tcPr>
          <w:p w14:paraId="07AC9FFD" w14:textId="225CFA17" w:rsidR="00D41148" w:rsidRPr="00D41148" w:rsidRDefault="00D41148">
            <w:pPr>
              <w:spacing w:after="0"/>
              <w:jc w:val="center"/>
              <w:rPr>
                <w:rFonts w:ascii="Times New Roman" w:eastAsia="Times New Roman" w:hAnsi="Times New Roman" w:cs="Times New Roman"/>
                <w:sz w:val="22"/>
                <w:szCs w:val="22"/>
                <w:rPrChange w:id="238" w:author="Bikram Adhikari (bdhikari)" w:date="2025-10-09T15:28:00Z" w16du:dateUtc="2025-10-09T20:28:00Z">
                  <w:rPr>
                    <w:rFonts w:asciiTheme="majorBidi" w:hAnsiTheme="majorBidi" w:cstheme="majorBidi"/>
                    <w:sz w:val="22"/>
                    <w:szCs w:val="22"/>
                  </w:rPr>
                </w:rPrChange>
              </w:rPr>
              <w:pPrChange w:id="239" w:author="Bikram Adhikari (bdhikari)" w:date="2025-10-09T15:28:00Z" w16du:dateUtc="2025-10-09T20:28:00Z">
                <w:pPr>
                  <w:spacing w:after="0" w:line="240" w:lineRule="auto"/>
                  <w:jc w:val="center"/>
                </w:pPr>
              </w:pPrChange>
            </w:pPr>
            <w:ins w:id="240" w:author="Bikram Adhikari (bdhikari)" w:date="2025-10-09T15:27:00Z" w16du:dateUtc="2025-10-09T20:27:00Z">
              <w:r w:rsidRPr="00D41148">
                <w:rPr>
                  <w:rFonts w:ascii="Times New Roman" w:eastAsia="Times New Roman" w:hAnsi="Times New Roman" w:cs="Times New Roman"/>
                  <w:sz w:val="22"/>
                  <w:szCs w:val="22"/>
                  <w:rPrChange w:id="241" w:author="Bikram Adhikari (bdhikari)" w:date="2025-10-09T15:28:00Z" w16du:dateUtc="2025-10-09T20:28:00Z">
                    <w:rPr>
                      <w:rFonts w:ascii="Segoe UI" w:hAnsi="Segoe UI" w:cs="Segoe UI"/>
                      <w:color w:val="333333"/>
                      <w:sz w:val="28"/>
                      <w:szCs w:val="28"/>
                    </w:rPr>
                  </w:rPrChange>
                </w:rPr>
                <w:t>48.5</w:t>
              </w:r>
            </w:ins>
            <w:del w:id="242" w:author="Bikram Adhikari (bdhikari)" w:date="2025-10-09T15:27:00Z" w16du:dateUtc="2025-10-09T20:27:00Z">
              <w:r w:rsidRPr="00D41148" w:rsidDel="0086249A">
                <w:rPr>
                  <w:rFonts w:ascii="Times New Roman" w:eastAsia="Times New Roman" w:hAnsi="Times New Roman" w:cs="Times New Roman"/>
                  <w:sz w:val="22"/>
                  <w:szCs w:val="22"/>
                  <w:rPrChange w:id="243" w:author="Bikram Adhikari (bdhikari)" w:date="2025-10-09T15:28:00Z" w16du:dateUtc="2025-10-09T20:28:00Z">
                    <w:rPr>
                      <w:rFonts w:asciiTheme="majorBidi" w:hAnsiTheme="majorBidi" w:cstheme="majorBidi"/>
                      <w:sz w:val="22"/>
                      <w:szCs w:val="22"/>
                    </w:rPr>
                  </w:rPrChange>
                </w:rPr>
                <w:delText>1,133 (48.5)</w:delText>
              </w:r>
            </w:del>
          </w:p>
        </w:tc>
        <w:tc>
          <w:tcPr>
            <w:tcW w:w="793" w:type="pct"/>
            <w:vAlign w:val="center"/>
            <w:tcPrChange w:id="244" w:author="Bikram Adhikari (bdhikari)" w:date="2025-10-16T15:34:00Z" w16du:dateUtc="2025-10-16T20:34:00Z">
              <w:tcPr>
                <w:tcW w:w="793" w:type="pct"/>
              </w:tcPr>
            </w:tcPrChange>
          </w:tcPr>
          <w:p w14:paraId="2EEA0C14" w14:textId="63F3144D" w:rsidR="00D41148" w:rsidRPr="00D41148" w:rsidRDefault="00D41148">
            <w:pPr>
              <w:spacing w:after="0"/>
              <w:jc w:val="center"/>
              <w:rPr>
                <w:rFonts w:ascii="Times New Roman" w:eastAsia="Times New Roman" w:hAnsi="Times New Roman" w:cs="Times New Roman"/>
                <w:sz w:val="22"/>
                <w:szCs w:val="22"/>
                <w:rPrChange w:id="245" w:author="Bikram Adhikari (bdhikari)" w:date="2025-10-09T15:28:00Z" w16du:dateUtc="2025-10-09T20:28:00Z">
                  <w:rPr>
                    <w:rFonts w:asciiTheme="majorBidi" w:hAnsiTheme="majorBidi" w:cstheme="majorBidi"/>
                    <w:sz w:val="22"/>
                    <w:szCs w:val="22"/>
                  </w:rPr>
                </w:rPrChange>
              </w:rPr>
              <w:pPrChange w:id="246" w:author="Bikram Adhikari (bdhikari)" w:date="2025-10-09T15:28:00Z" w16du:dateUtc="2025-10-09T20:28:00Z">
                <w:pPr>
                  <w:spacing w:after="0" w:line="240" w:lineRule="auto"/>
                  <w:jc w:val="center"/>
                </w:pPr>
              </w:pPrChange>
            </w:pPr>
            <w:ins w:id="247" w:author="Bikram Adhikari (bdhikari)" w:date="2025-10-09T15:27:00Z" w16du:dateUtc="2025-10-09T20:27:00Z">
              <w:r w:rsidRPr="00D41148">
                <w:rPr>
                  <w:rFonts w:ascii="Times New Roman" w:eastAsia="Times New Roman" w:hAnsi="Times New Roman" w:cs="Times New Roman"/>
                  <w:sz w:val="22"/>
                  <w:szCs w:val="22"/>
                  <w:rPrChange w:id="248" w:author="Bikram Adhikari (bdhikari)" w:date="2025-10-09T15:28:00Z" w16du:dateUtc="2025-10-09T20:28:00Z">
                    <w:rPr>
                      <w:rFonts w:ascii="Segoe UI" w:hAnsi="Segoe UI" w:cs="Segoe UI"/>
                      <w:color w:val="333333"/>
                      <w:sz w:val="28"/>
                      <w:szCs w:val="28"/>
                    </w:rPr>
                  </w:rPrChange>
                </w:rPr>
                <w:t>47.4</w:t>
              </w:r>
            </w:ins>
          </w:p>
        </w:tc>
        <w:tc>
          <w:tcPr>
            <w:tcW w:w="685" w:type="pct"/>
            <w:vAlign w:val="center"/>
            <w:tcPrChange w:id="249" w:author="Bikram Adhikari (bdhikari)" w:date="2025-10-16T15:34:00Z" w16du:dateUtc="2025-10-16T20:34:00Z">
              <w:tcPr>
                <w:tcW w:w="685" w:type="pct"/>
              </w:tcPr>
            </w:tcPrChange>
          </w:tcPr>
          <w:p w14:paraId="5DFBAFDD" w14:textId="7F5EC6E7" w:rsidR="00D41148" w:rsidRPr="00D41148" w:rsidRDefault="00D41148">
            <w:pPr>
              <w:spacing w:after="0"/>
              <w:jc w:val="center"/>
              <w:rPr>
                <w:rFonts w:ascii="Times New Roman" w:eastAsia="Times New Roman" w:hAnsi="Times New Roman" w:cs="Times New Roman"/>
                <w:sz w:val="22"/>
                <w:szCs w:val="22"/>
                <w:rPrChange w:id="250" w:author="Bikram Adhikari (bdhikari)" w:date="2025-10-09T15:28:00Z" w16du:dateUtc="2025-10-09T20:28:00Z">
                  <w:rPr>
                    <w:rFonts w:asciiTheme="majorBidi" w:hAnsiTheme="majorBidi" w:cstheme="majorBidi"/>
                    <w:sz w:val="22"/>
                    <w:szCs w:val="22"/>
                  </w:rPr>
                </w:rPrChange>
              </w:rPr>
              <w:pPrChange w:id="251" w:author="Bikram Adhikari (bdhikari)" w:date="2025-10-09T15:28:00Z" w16du:dateUtc="2025-10-09T20:28:00Z">
                <w:pPr>
                  <w:spacing w:after="0" w:line="240" w:lineRule="auto"/>
                  <w:jc w:val="center"/>
                </w:pPr>
              </w:pPrChange>
            </w:pPr>
            <w:ins w:id="252" w:author="Bikram Adhikari (bdhikari)" w:date="2025-10-09T15:27:00Z" w16du:dateUtc="2025-10-09T20:27:00Z">
              <w:r w:rsidRPr="00D41148">
                <w:rPr>
                  <w:rFonts w:ascii="Times New Roman" w:eastAsia="Times New Roman" w:hAnsi="Times New Roman" w:cs="Times New Roman"/>
                  <w:sz w:val="22"/>
                  <w:szCs w:val="22"/>
                  <w:rPrChange w:id="253" w:author="Bikram Adhikari (bdhikari)" w:date="2025-10-09T15:28:00Z" w16du:dateUtc="2025-10-09T20:28:00Z">
                    <w:rPr>
                      <w:rFonts w:ascii="Segoe UI" w:hAnsi="Segoe UI" w:cs="Segoe UI"/>
                      <w:color w:val="333333"/>
                      <w:sz w:val="28"/>
                      <w:szCs w:val="28"/>
                    </w:rPr>
                  </w:rPrChange>
                </w:rPr>
                <w:t>48.6</w:t>
              </w:r>
            </w:ins>
          </w:p>
        </w:tc>
        <w:tc>
          <w:tcPr>
            <w:tcW w:w="999" w:type="pct"/>
            <w:vAlign w:val="center"/>
            <w:tcPrChange w:id="254" w:author="Bikram Adhikari (bdhikari)" w:date="2025-10-16T15:34:00Z" w16du:dateUtc="2025-10-16T20:34:00Z">
              <w:tcPr>
                <w:tcW w:w="999" w:type="pct"/>
              </w:tcPr>
            </w:tcPrChange>
          </w:tcPr>
          <w:p w14:paraId="2AF5DD55" w14:textId="72019290" w:rsidR="00D41148" w:rsidRPr="00D41148" w:rsidRDefault="00D41148">
            <w:pPr>
              <w:spacing w:after="0"/>
              <w:jc w:val="center"/>
              <w:rPr>
                <w:rFonts w:ascii="Times New Roman" w:eastAsia="Times New Roman" w:hAnsi="Times New Roman" w:cs="Times New Roman"/>
                <w:sz w:val="22"/>
                <w:szCs w:val="22"/>
                <w:rPrChange w:id="255" w:author="Bikram Adhikari (bdhikari)" w:date="2025-10-09T15:28:00Z" w16du:dateUtc="2025-10-09T20:28:00Z">
                  <w:rPr>
                    <w:rFonts w:asciiTheme="majorBidi" w:hAnsiTheme="majorBidi" w:cstheme="majorBidi"/>
                    <w:sz w:val="22"/>
                    <w:szCs w:val="22"/>
                  </w:rPr>
                </w:rPrChange>
              </w:rPr>
              <w:pPrChange w:id="256" w:author="Bikram Adhikari (bdhikari)" w:date="2025-10-09T15:28:00Z" w16du:dateUtc="2025-10-09T20:28:00Z">
                <w:pPr>
                  <w:spacing w:after="0" w:line="240" w:lineRule="auto"/>
                  <w:jc w:val="center"/>
                </w:pPr>
              </w:pPrChange>
            </w:pPr>
            <w:ins w:id="257" w:author="Bikram Adhikari (bdhikari)" w:date="2025-10-09T15:27:00Z" w16du:dateUtc="2025-10-09T20:27:00Z">
              <w:r w:rsidRPr="00D41148">
                <w:rPr>
                  <w:rFonts w:ascii="Times New Roman" w:eastAsia="Times New Roman" w:hAnsi="Times New Roman" w:cs="Times New Roman"/>
                  <w:sz w:val="22"/>
                  <w:szCs w:val="22"/>
                  <w:rPrChange w:id="258" w:author="Bikram Adhikari (bdhikari)" w:date="2025-10-09T15:28:00Z" w16du:dateUtc="2025-10-09T20:28:00Z">
                    <w:rPr>
                      <w:rFonts w:ascii="Segoe UI" w:hAnsi="Segoe UI" w:cs="Segoe UI"/>
                      <w:color w:val="333333"/>
                      <w:sz w:val="28"/>
                      <w:szCs w:val="28"/>
                    </w:rPr>
                  </w:rPrChange>
                </w:rPr>
                <w:t>48.7</w:t>
              </w:r>
            </w:ins>
          </w:p>
        </w:tc>
      </w:tr>
      <w:tr w:rsidR="00D41148" w14:paraId="277471A0" w14:textId="1337FCAA" w:rsidTr="000C584F">
        <w:trPr>
          <w:trHeight w:val="285"/>
          <w:trPrChange w:id="259" w:author="Bikram Adhikari (bdhikari)" w:date="2025-10-16T15:34:00Z" w16du:dateUtc="2025-10-16T20:34:00Z">
            <w:trPr>
              <w:trHeight w:val="285"/>
            </w:trPr>
          </w:trPrChange>
        </w:trPr>
        <w:tc>
          <w:tcPr>
            <w:tcW w:w="1868" w:type="pct"/>
            <w:tcMar>
              <w:left w:w="108" w:type="dxa"/>
              <w:right w:w="108" w:type="dxa"/>
            </w:tcMar>
            <w:vAlign w:val="center"/>
            <w:tcPrChange w:id="260" w:author="Bikram Adhikari (bdhikari)" w:date="2025-10-16T15:34:00Z" w16du:dateUtc="2025-10-16T20:34:00Z">
              <w:tcPr>
                <w:tcW w:w="1774" w:type="pct"/>
                <w:tcMar>
                  <w:left w:w="108" w:type="dxa"/>
                  <w:right w:w="108" w:type="dxa"/>
                </w:tcMar>
                <w:vAlign w:val="center"/>
              </w:tcPr>
            </w:tcPrChange>
          </w:tcPr>
          <w:p w14:paraId="333FB373" w14:textId="1450210B" w:rsidR="00D41148" w:rsidRDefault="00D41148" w:rsidP="00D41148">
            <w:pPr>
              <w:spacing w:after="0"/>
            </w:pPr>
            <w:r w:rsidRPr="3542E025">
              <w:rPr>
                <w:rFonts w:ascii="Times New Roman" w:eastAsia="Times New Roman" w:hAnsi="Times New Roman" w:cs="Times New Roman"/>
                <w:b/>
                <w:bCs/>
                <w:sz w:val="22"/>
                <w:szCs w:val="22"/>
              </w:rPr>
              <w:t>Ecological region</w:t>
            </w:r>
          </w:p>
        </w:tc>
        <w:tc>
          <w:tcPr>
            <w:tcW w:w="655" w:type="pct"/>
            <w:tcMar>
              <w:left w:w="108" w:type="dxa"/>
              <w:right w:w="108" w:type="dxa"/>
            </w:tcMar>
            <w:vAlign w:val="center"/>
            <w:tcPrChange w:id="261" w:author="Bikram Adhikari (bdhikari)" w:date="2025-10-16T15:34:00Z" w16du:dateUtc="2025-10-16T20:34:00Z">
              <w:tcPr>
                <w:tcW w:w="749" w:type="pct"/>
                <w:gridSpan w:val="2"/>
                <w:tcMar>
                  <w:left w:w="108" w:type="dxa"/>
                  <w:right w:w="108" w:type="dxa"/>
                </w:tcMar>
                <w:vAlign w:val="center"/>
              </w:tcPr>
            </w:tcPrChange>
          </w:tcPr>
          <w:p w14:paraId="618CAAA2" w14:textId="1E357207" w:rsidR="00D41148" w:rsidRPr="00D41148" w:rsidRDefault="00D41148">
            <w:pPr>
              <w:spacing w:after="0"/>
              <w:jc w:val="center"/>
              <w:rPr>
                <w:rFonts w:ascii="Times New Roman" w:eastAsia="Times New Roman" w:hAnsi="Times New Roman" w:cs="Times New Roman"/>
                <w:sz w:val="22"/>
                <w:szCs w:val="22"/>
                <w:rPrChange w:id="262" w:author="Bikram Adhikari (bdhikari)" w:date="2025-10-09T15:28:00Z" w16du:dateUtc="2025-10-09T20:28:00Z">
                  <w:rPr/>
                </w:rPrChange>
              </w:rPr>
              <w:pPrChange w:id="263" w:author="Bikram Adhikari (bdhikari)" w:date="2025-10-09T15:28:00Z" w16du:dateUtc="2025-10-09T20:28:00Z">
                <w:pPr/>
              </w:pPrChange>
            </w:pPr>
          </w:p>
        </w:tc>
        <w:tc>
          <w:tcPr>
            <w:tcW w:w="793" w:type="pct"/>
            <w:vAlign w:val="center"/>
            <w:tcPrChange w:id="264" w:author="Bikram Adhikari (bdhikari)" w:date="2025-10-16T15:34:00Z" w16du:dateUtc="2025-10-16T20:34:00Z">
              <w:tcPr>
                <w:tcW w:w="793" w:type="pct"/>
              </w:tcPr>
            </w:tcPrChange>
          </w:tcPr>
          <w:p w14:paraId="768F0BEB" w14:textId="03642CA5" w:rsidR="00D41148" w:rsidRPr="00D41148" w:rsidRDefault="00D41148">
            <w:pPr>
              <w:spacing w:after="0"/>
              <w:jc w:val="center"/>
              <w:rPr>
                <w:rFonts w:ascii="Times New Roman" w:eastAsia="Times New Roman" w:hAnsi="Times New Roman" w:cs="Times New Roman"/>
                <w:sz w:val="22"/>
                <w:szCs w:val="22"/>
                <w:rPrChange w:id="265" w:author="Bikram Adhikari (bdhikari)" w:date="2025-10-09T15:28:00Z" w16du:dateUtc="2025-10-09T20:28:00Z">
                  <w:rPr/>
                </w:rPrChange>
              </w:rPr>
              <w:pPrChange w:id="266" w:author="Bikram Adhikari (bdhikari)" w:date="2025-10-09T15:28:00Z" w16du:dateUtc="2025-10-09T20:28:00Z">
                <w:pPr/>
              </w:pPrChange>
            </w:pPr>
          </w:p>
        </w:tc>
        <w:tc>
          <w:tcPr>
            <w:tcW w:w="685" w:type="pct"/>
            <w:vAlign w:val="center"/>
            <w:tcPrChange w:id="267" w:author="Bikram Adhikari (bdhikari)" w:date="2025-10-16T15:34:00Z" w16du:dateUtc="2025-10-16T20:34:00Z">
              <w:tcPr>
                <w:tcW w:w="685" w:type="pct"/>
              </w:tcPr>
            </w:tcPrChange>
          </w:tcPr>
          <w:p w14:paraId="08E8AD8E" w14:textId="35116EF6" w:rsidR="00D41148" w:rsidRPr="00D41148" w:rsidRDefault="00D41148">
            <w:pPr>
              <w:spacing w:after="0"/>
              <w:jc w:val="center"/>
              <w:rPr>
                <w:rFonts w:ascii="Times New Roman" w:eastAsia="Times New Roman" w:hAnsi="Times New Roman" w:cs="Times New Roman"/>
                <w:sz w:val="22"/>
                <w:szCs w:val="22"/>
                <w:rPrChange w:id="268" w:author="Bikram Adhikari (bdhikari)" w:date="2025-10-09T15:28:00Z" w16du:dateUtc="2025-10-09T20:28:00Z">
                  <w:rPr/>
                </w:rPrChange>
              </w:rPr>
              <w:pPrChange w:id="269" w:author="Bikram Adhikari (bdhikari)" w:date="2025-10-09T15:28:00Z" w16du:dateUtc="2025-10-09T20:28:00Z">
                <w:pPr/>
              </w:pPrChange>
            </w:pPr>
          </w:p>
        </w:tc>
        <w:tc>
          <w:tcPr>
            <w:tcW w:w="999" w:type="pct"/>
            <w:vAlign w:val="center"/>
            <w:tcPrChange w:id="270" w:author="Bikram Adhikari (bdhikari)" w:date="2025-10-16T15:34:00Z" w16du:dateUtc="2025-10-16T20:34:00Z">
              <w:tcPr>
                <w:tcW w:w="999" w:type="pct"/>
              </w:tcPr>
            </w:tcPrChange>
          </w:tcPr>
          <w:p w14:paraId="65E4C9DE" w14:textId="78DAB5F8" w:rsidR="00D41148" w:rsidRPr="00D41148" w:rsidRDefault="00D41148">
            <w:pPr>
              <w:spacing w:after="0"/>
              <w:jc w:val="center"/>
              <w:rPr>
                <w:rFonts w:ascii="Times New Roman" w:eastAsia="Times New Roman" w:hAnsi="Times New Roman" w:cs="Times New Roman"/>
                <w:sz w:val="22"/>
                <w:szCs w:val="22"/>
                <w:rPrChange w:id="271" w:author="Bikram Adhikari (bdhikari)" w:date="2025-10-09T15:28:00Z" w16du:dateUtc="2025-10-09T20:28:00Z">
                  <w:rPr/>
                </w:rPrChange>
              </w:rPr>
              <w:pPrChange w:id="272" w:author="Bikram Adhikari (bdhikari)" w:date="2025-10-09T15:28:00Z" w16du:dateUtc="2025-10-09T20:28:00Z">
                <w:pPr/>
              </w:pPrChange>
            </w:pPr>
          </w:p>
        </w:tc>
      </w:tr>
      <w:tr w:rsidR="00D41148" w14:paraId="5E7B23C4" w14:textId="5CFD46C9" w:rsidTr="000C584F">
        <w:trPr>
          <w:trHeight w:val="285"/>
          <w:trPrChange w:id="273" w:author="Bikram Adhikari (bdhikari)" w:date="2025-10-16T15:34:00Z" w16du:dateUtc="2025-10-16T20:34:00Z">
            <w:trPr>
              <w:trHeight w:val="285"/>
            </w:trPr>
          </w:trPrChange>
        </w:trPr>
        <w:tc>
          <w:tcPr>
            <w:tcW w:w="1868" w:type="pct"/>
            <w:tcMar>
              <w:left w:w="108" w:type="dxa"/>
              <w:right w:w="108" w:type="dxa"/>
            </w:tcMar>
            <w:vAlign w:val="center"/>
            <w:tcPrChange w:id="274" w:author="Bikram Adhikari (bdhikari)" w:date="2025-10-16T15:34:00Z" w16du:dateUtc="2025-10-16T20:34:00Z">
              <w:tcPr>
                <w:tcW w:w="1774" w:type="pct"/>
                <w:tcMar>
                  <w:left w:w="108" w:type="dxa"/>
                  <w:right w:w="108" w:type="dxa"/>
                </w:tcMar>
                <w:vAlign w:val="center"/>
              </w:tcPr>
            </w:tcPrChange>
          </w:tcPr>
          <w:p w14:paraId="785026F6" w14:textId="61DD527E" w:rsidR="00D41148" w:rsidRDefault="00D41148" w:rsidP="00D41148">
            <w:pPr>
              <w:spacing w:after="0"/>
            </w:pPr>
            <w:r w:rsidRPr="3542E025">
              <w:rPr>
                <w:rFonts w:ascii="Times New Roman" w:eastAsia="Times New Roman" w:hAnsi="Times New Roman" w:cs="Times New Roman"/>
                <w:sz w:val="22"/>
                <w:szCs w:val="22"/>
              </w:rPr>
              <w:t xml:space="preserve"> Mountain</w:t>
            </w:r>
          </w:p>
        </w:tc>
        <w:tc>
          <w:tcPr>
            <w:tcW w:w="655" w:type="pct"/>
            <w:tcMar>
              <w:left w:w="108" w:type="dxa"/>
              <w:right w:w="108" w:type="dxa"/>
            </w:tcMar>
            <w:vAlign w:val="center"/>
            <w:tcPrChange w:id="275" w:author="Bikram Adhikari (bdhikari)" w:date="2025-10-16T15:34:00Z" w16du:dateUtc="2025-10-16T20:34:00Z">
              <w:tcPr>
                <w:tcW w:w="749" w:type="pct"/>
                <w:gridSpan w:val="2"/>
                <w:tcMar>
                  <w:left w:w="108" w:type="dxa"/>
                  <w:right w:w="108" w:type="dxa"/>
                </w:tcMar>
                <w:vAlign w:val="center"/>
              </w:tcPr>
            </w:tcPrChange>
          </w:tcPr>
          <w:p w14:paraId="4420D0B7" w14:textId="37ED8EFB" w:rsidR="00D41148" w:rsidRPr="00D41148" w:rsidRDefault="00D41148" w:rsidP="00D41148">
            <w:pPr>
              <w:spacing w:after="0"/>
              <w:jc w:val="center"/>
              <w:rPr>
                <w:rFonts w:ascii="Times New Roman" w:eastAsia="Times New Roman" w:hAnsi="Times New Roman" w:cs="Times New Roman"/>
                <w:sz w:val="22"/>
                <w:szCs w:val="22"/>
                <w:rPrChange w:id="276" w:author="Bikram Adhikari (bdhikari)" w:date="2025-10-09T15:28:00Z" w16du:dateUtc="2025-10-09T20:28:00Z">
                  <w:rPr/>
                </w:rPrChange>
              </w:rPr>
            </w:pPr>
            <w:ins w:id="277" w:author="Bikram Adhikari (bdhikari)" w:date="2025-10-09T15:27:00Z" w16du:dateUtc="2025-10-09T20:27:00Z">
              <w:r w:rsidRPr="00D41148">
                <w:rPr>
                  <w:rFonts w:ascii="Times New Roman" w:eastAsia="Times New Roman" w:hAnsi="Times New Roman" w:cs="Times New Roman"/>
                  <w:sz w:val="22"/>
                  <w:szCs w:val="22"/>
                  <w:rPrChange w:id="278" w:author="Bikram Adhikari (bdhikari)" w:date="2025-10-09T15:28:00Z" w16du:dateUtc="2025-10-09T20:28:00Z">
                    <w:rPr>
                      <w:rFonts w:ascii="Segoe UI" w:hAnsi="Segoe UI" w:cs="Segoe UI"/>
                      <w:color w:val="333333"/>
                      <w:sz w:val="28"/>
                      <w:szCs w:val="28"/>
                    </w:rPr>
                  </w:rPrChange>
                </w:rPr>
                <w:t>5.6</w:t>
              </w:r>
            </w:ins>
            <w:del w:id="279" w:author="Bikram Adhikari (bdhikari)" w:date="2025-10-09T15:27:00Z" w16du:dateUtc="2025-10-09T20:27:00Z">
              <w:r w:rsidRPr="3542E025" w:rsidDel="0086249A">
                <w:rPr>
                  <w:rFonts w:ascii="Times New Roman" w:eastAsia="Times New Roman" w:hAnsi="Times New Roman" w:cs="Times New Roman"/>
                  <w:sz w:val="22"/>
                  <w:szCs w:val="22"/>
                </w:rPr>
                <w:delText>131 (5.6)</w:delText>
              </w:r>
            </w:del>
          </w:p>
        </w:tc>
        <w:tc>
          <w:tcPr>
            <w:tcW w:w="793" w:type="pct"/>
            <w:vAlign w:val="center"/>
            <w:tcPrChange w:id="280" w:author="Bikram Adhikari (bdhikari)" w:date="2025-10-16T15:34:00Z" w16du:dateUtc="2025-10-16T20:34:00Z">
              <w:tcPr>
                <w:tcW w:w="793" w:type="pct"/>
              </w:tcPr>
            </w:tcPrChange>
          </w:tcPr>
          <w:p w14:paraId="0A1C2CD8" w14:textId="2F931724" w:rsidR="00D41148" w:rsidRPr="3542E025" w:rsidRDefault="00D41148" w:rsidP="00D41148">
            <w:pPr>
              <w:spacing w:after="0"/>
              <w:jc w:val="center"/>
              <w:rPr>
                <w:rFonts w:ascii="Times New Roman" w:eastAsia="Times New Roman" w:hAnsi="Times New Roman" w:cs="Times New Roman"/>
                <w:sz w:val="22"/>
                <w:szCs w:val="22"/>
              </w:rPr>
            </w:pPr>
            <w:ins w:id="281" w:author="Bikram Adhikari (bdhikari)" w:date="2025-10-09T15:27:00Z" w16du:dateUtc="2025-10-09T20:27:00Z">
              <w:r w:rsidRPr="00D41148">
                <w:rPr>
                  <w:rFonts w:ascii="Times New Roman" w:eastAsia="Times New Roman" w:hAnsi="Times New Roman" w:cs="Times New Roman"/>
                  <w:sz w:val="22"/>
                  <w:szCs w:val="22"/>
                  <w:rPrChange w:id="282" w:author="Bikram Adhikari (bdhikari)" w:date="2025-10-09T15:28:00Z" w16du:dateUtc="2025-10-09T20:28:00Z">
                    <w:rPr>
                      <w:rFonts w:ascii="Segoe UI" w:hAnsi="Segoe UI" w:cs="Segoe UI"/>
                      <w:color w:val="333333"/>
                      <w:sz w:val="28"/>
                      <w:szCs w:val="28"/>
                    </w:rPr>
                  </w:rPrChange>
                </w:rPr>
                <w:t>5.6</w:t>
              </w:r>
            </w:ins>
          </w:p>
        </w:tc>
        <w:tc>
          <w:tcPr>
            <w:tcW w:w="685" w:type="pct"/>
            <w:vAlign w:val="center"/>
            <w:tcPrChange w:id="283" w:author="Bikram Adhikari (bdhikari)" w:date="2025-10-16T15:34:00Z" w16du:dateUtc="2025-10-16T20:34:00Z">
              <w:tcPr>
                <w:tcW w:w="685" w:type="pct"/>
              </w:tcPr>
            </w:tcPrChange>
          </w:tcPr>
          <w:p w14:paraId="45D081FA" w14:textId="38EB7F65" w:rsidR="00D41148" w:rsidRPr="3542E025" w:rsidRDefault="00D41148" w:rsidP="00D41148">
            <w:pPr>
              <w:spacing w:after="0"/>
              <w:jc w:val="center"/>
              <w:rPr>
                <w:rFonts w:ascii="Times New Roman" w:eastAsia="Times New Roman" w:hAnsi="Times New Roman" w:cs="Times New Roman"/>
                <w:sz w:val="22"/>
                <w:szCs w:val="22"/>
              </w:rPr>
            </w:pPr>
            <w:ins w:id="284" w:author="Bikram Adhikari (bdhikari)" w:date="2025-10-09T15:27:00Z" w16du:dateUtc="2025-10-09T20:27:00Z">
              <w:r w:rsidRPr="00D41148">
                <w:rPr>
                  <w:rFonts w:ascii="Times New Roman" w:eastAsia="Times New Roman" w:hAnsi="Times New Roman" w:cs="Times New Roman"/>
                  <w:sz w:val="22"/>
                  <w:szCs w:val="22"/>
                  <w:rPrChange w:id="285" w:author="Bikram Adhikari (bdhikari)" w:date="2025-10-09T15:28:00Z" w16du:dateUtc="2025-10-09T20:28:00Z">
                    <w:rPr>
                      <w:rFonts w:ascii="Segoe UI" w:hAnsi="Segoe UI" w:cs="Segoe UI"/>
                      <w:color w:val="333333"/>
                      <w:sz w:val="28"/>
                      <w:szCs w:val="28"/>
                    </w:rPr>
                  </w:rPrChange>
                </w:rPr>
                <w:t>5.6</w:t>
              </w:r>
            </w:ins>
          </w:p>
        </w:tc>
        <w:tc>
          <w:tcPr>
            <w:tcW w:w="999" w:type="pct"/>
            <w:vAlign w:val="center"/>
            <w:tcPrChange w:id="286" w:author="Bikram Adhikari (bdhikari)" w:date="2025-10-16T15:34:00Z" w16du:dateUtc="2025-10-16T20:34:00Z">
              <w:tcPr>
                <w:tcW w:w="999" w:type="pct"/>
              </w:tcPr>
            </w:tcPrChange>
          </w:tcPr>
          <w:p w14:paraId="7B917099" w14:textId="3D830BD3" w:rsidR="00D41148" w:rsidRPr="3542E025" w:rsidRDefault="00D41148" w:rsidP="00D41148">
            <w:pPr>
              <w:spacing w:after="0"/>
              <w:jc w:val="center"/>
              <w:rPr>
                <w:rFonts w:ascii="Times New Roman" w:eastAsia="Times New Roman" w:hAnsi="Times New Roman" w:cs="Times New Roman"/>
                <w:sz w:val="22"/>
                <w:szCs w:val="22"/>
              </w:rPr>
            </w:pPr>
            <w:ins w:id="287" w:author="Bikram Adhikari (bdhikari)" w:date="2025-10-09T15:27:00Z" w16du:dateUtc="2025-10-09T20:27:00Z">
              <w:r w:rsidRPr="00D41148">
                <w:rPr>
                  <w:rFonts w:ascii="Times New Roman" w:eastAsia="Times New Roman" w:hAnsi="Times New Roman" w:cs="Times New Roman"/>
                  <w:sz w:val="22"/>
                  <w:szCs w:val="22"/>
                  <w:rPrChange w:id="288" w:author="Bikram Adhikari (bdhikari)" w:date="2025-10-09T15:28:00Z" w16du:dateUtc="2025-10-09T20:28:00Z">
                    <w:rPr>
                      <w:rFonts w:ascii="Segoe UI" w:hAnsi="Segoe UI" w:cs="Segoe UI"/>
                      <w:color w:val="333333"/>
                      <w:sz w:val="28"/>
                      <w:szCs w:val="28"/>
                    </w:rPr>
                  </w:rPrChange>
                </w:rPr>
                <w:t>5.6</w:t>
              </w:r>
            </w:ins>
          </w:p>
        </w:tc>
      </w:tr>
      <w:tr w:rsidR="00D41148" w14:paraId="36DA20A9" w14:textId="1C74D842" w:rsidTr="000C584F">
        <w:trPr>
          <w:trHeight w:val="285"/>
          <w:trPrChange w:id="289" w:author="Bikram Adhikari (bdhikari)" w:date="2025-10-16T15:34:00Z" w16du:dateUtc="2025-10-16T20:34:00Z">
            <w:trPr>
              <w:trHeight w:val="285"/>
            </w:trPr>
          </w:trPrChange>
        </w:trPr>
        <w:tc>
          <w:tcPr>
            <w:tcW w:w="1868" w:type="pct"/>
            <w:tcMar>
              <w:left w:w="108" w:type="dxa"/>
              <w:right w:w="108" w:type="dxa"/>
            </w:tcMar>
            <w:vAlign w:val="center"/>
            <w:tcPrChange w:id="290" w:author="Bikram Adhikari (bdhikari)" w:date="2025-10-16T15:34:00Z" w16du:dateUtc="2025-10-16T20:34:00Z">
              <w:tcPr>
                <w:tcW w:w="1774" w:type="pct"/>
                <w:tcMar>
                  <w:left w:w="108" w:type="dxa"/>
                  <w:right w:w="108" w:type="dxa"/>
                </w:tcMar>
                <w:vAlign w:val="center"/>
              </w:tcPr>
            </w:tcPrChange>
          </w:tcPr>
          <w:p w14:paraId="19B2EC8F" w14:textId="1EE0F43E" w:rsidR="00D41148" w:rsidRDefault="00D41148" w:rsidP="00D41148">
            <w:pPr>
              <w:spacing w:after="0"/>
            </w:pPr>
            <w:r w:rsidRPr="3542E025">
              <w:rPr>
                <w:rFonts w:ascii="Times New Roman" w:eastAsia="Times New Roman" w:hAnsi="Times New Roman" w:cs="Times New Roman"/>
                <w:sz w:val="22"/>
                <w:szCs w:val="22"/>
              </w:rPr>
              <w:t xml:space="preserve"> Hill</w:t>
            </w:r>
          </w:p>
        </w:tc>
        <w:tc>
          <w:tcPr>
            <w:tcW w:w="655" w:type="pct"/>
            <w:tcMar>
              <w:left w:w="108" w:type="dxa"/>
              <w:right w:w="108" w:type="dxa"/>
            </w:tcMar>
            <w:vAlign w:val="center"/>
            <w:tcPrChange w:id="291" w:author="Bikram Adhikari (bdhikari)" w:date="2025-10-16T15:34:00Z" w16du:dateUtc="2025-10-16T20:34:00Z">
              <w:tcPr>
                <w:tcW w:w="749" w:type="pct"/>
                <w:gridSpan w:val="2"/>
                <w:tcMar>
                  <w:left w:w="108" w:type="dxa"/>
                  <w:right w:w="108" w:type="dxa"/>
                </w:tcMar>
                <w:vAlign w:val="center"/>
              </w:tcPr>
            </w:tcPrChange>
          </w:tcPr>
          <w:p w14:paraId="40F9FF55" w14:textId="5430ED69" w:rsidR="00D41148" w:rsidRPr="00D41148" w:rsidRDefault="00D41148" w:rsidP="00D41148">
            <w:pPr>
              <w:spacing w:after="0"/>
              <w:jc w:val="center"/>
              <w:rPr>
                <w:rFonts w:ascii="Times New Roman" w:eastAsia="Times New Roman" w:hAnsi="Times New Roman" w:cs="Times New Roman"/>
                <w:sz w:val="22"/>
                <w:szCs w:val="22"/>
                <w:rPrChange w:id="292" w:author="Bikram Adhikari (bdhikari)" w:date="2025-10-09T15:28:00Z" w16du:dateUtc="2025-10-09T20:28:00Z">
                  <w:rPr/>
                </w:rPrChange>
              </w:rPr>
            </w:pPr>
            <w:ins w:id="293" w:author="Bikram Adhikari (bdhikari)" w:date="2025-10-09T15:27:00Z" w16du:dateUtc="2025-10-09T20:27:00Z">
              <w:r w:rsidRPr="00D41148">
                <w:rPr>
                  <w:rFonts w:ascii="Times New Roman" w:eastAsia="Times New Roman" w:hAnsi="Times New Roman" w:cs="Times New Roman"/>
                  <w:sz w:val="22"/>
                  <w:szCs w:val="22"/>
                  <w:rPrChange w:id="294" w:author="Bikram Adhikari (bdhikari)" w:date="2025-10-09T15:28:00Z" w16du:dateUtc="2025-10-09T20:28:00Z">
                    <w:rPr>
                      <w:rFonts w:ascii="Segoe UI" w:hAnsi="Segoe UI" w:cs="Segoe UI"/>
                      <w:color w:val="333333"/>
                      <w:sz w:val="28"/>
                      <w:szCs w:val="28"/>
                    </w:rPr>
                  </w:rPrChange>
                </w:rPr>
                <w:t>35.3</w:t>
              </w:r>
            </w:ins>
            <w:del w:id="295" w:author="Bikram Adhikari (bdhikari)" w:date="2025-10-09T15:27:00Z" w16du:dateUtc="2025-10-09T20:27:00Z">
              <w:r w:rsidRPr="3542E025" w:rsidDel="0086249A">
                <w:rPr>
                  <w:rFonts w:ascii="Times New Roman" w:eastAsia="Times New Roman" w:hAnsi="Times New Roman" w:cs="Times New Roman"/>
                  <w:sz w:val="22"/>
                  <w:szCs w:val="22"/>
                </w:rPr>
                <w:delText>824 (35.3)</w:delText>
              </w:r>
            </w:del>
          </w:p>
        </w:tc>
        <w:tc>
          <w:tcPr>
            <w:tcW w:w="793" w:type="pct"/>
            <w:vAlign w:val="center"/>
            <w:tcPrChange w:id="296" w:author="Bikram Adhikari (bdhikari)" w:date="2025-10-16T15:34:00Z" w16du:dateUtc="2025-10-16T20:34:00Z">
              <w:tcPr>
                <w:tcW w:w="793" w:type="pct"/>
              </w:tcPr>
            </w:tcPrChange>
          </w:tcPr>
          <w:p w14:paraId="6C047A2C" w14:textId="7410B3ED" w:rsidR="00D41148" w:rsidRPr="3542E025" w:rsidRDefault="00D41148" w:rsidP="00D41148">
            <w:pPr>
              <w:spacing w:after="0"/>
              <w:jc w:val="center"/>
              <w:rPr>
                <w:rFonts w:ascii="Times New Roman" w:eastAsia="Times New Roman" w:hAnsi="Times New Roman" w:cs="Times New Roman"/>
                <w:sz w:val="22"/>
                <w:szCs w:val="22"/>
              </w:rPr>
            </w:pPr>
            <w:ins w:id="297" w:author="Bikram Adhikari (bdhikari)" w:date="2025-10-09T15:27:00Z" w16du:dateUtc="2025-10-09T20:27:00Z">
              <w:r w:rsidRPr="00D41148">
                <w:rPr>
                  <w:rFonts w:ascii="Times New Roman" w:eastAsia="Times New Roman" w:hAnsi="Times New Roman" w:cs="Times New Roman"/>
                  <w:sz w:val="22"/>
                  <w:szCs w:val="22"/>
                  <w:rPrChange w:id="298" w:author="Bikram Adhikari (bdhikari)" w:date="2025-10-09T15:28:00Z" w16du:dateUtc="2025-10-09T20:28:00Z">
                    <w:rPr>
                      <w:rFonts w:ascii="Segoe UI" w:hAnsi="Segoe UI" w:cs="Segoe UI"/>
                      <w:color w:val="333333"/>
                      <w:sz w:val="28"/>
                      <w:szCs w:val="28"/>
                    </w:rPr>
                  </w:rPrChange>
                </w:rPr>
                <w:t>41.7</w:t>
              </w:r>
            </w:ins>
          </w:p>
        </w:tc>
        <w:tc>
          <w:tcPr>
            <w:tcW w:w="685" w:type="pct"/>
            <w:vAlign w:val="center"/>
            <w:tcPrChange w:id="299" w:author="Bikram Adhikari (bdhikari)" w:date="2025-10-16T15:34:00Z" w16du:dateUtc="2025-10-16T20:34:00Z">
              <w:tcPr>
                <w:tcW w:w="685" w:type="pct"/>
              </w:tcPr>
            </w:tcPrChange>
          </w:tcPr>
          <w:p w14:paraId="7BCFBD9D" w14:textId="3FD382AF" w:rsidR="00D41148" w:rsidRPr="3542E025" w:rsidRDefault="00D41148" w:rsidP="00D41148">
            <w:pPr>
              <w:spacing w:after="0"/>
              <w:jc w:val="center"/>
              <w:rPr>
                <w:rFonts w:ascii="Times New Roman" w:eastAsia="Times New Roman" w:hAnsi="Times New Roman" w:cs="Times New Roman"/>
                <w:sz w:val="22"/>
                <w:szCs w:val="22"/>
              </w:rPr>
            </w:pPr>
            <w:ins w:id="300" w:author="Bikram Adhikari (bdhikari)" w:date="2025-10-09T15:27:00Z" w16du:dateUtc="2025-10-09T20:27:00Z">
              <w:r w:rsidRPr="00D41148">
                <w:rPr>
                  <w:rFonts w:ascii="Times New Roman" w:eastAsia="Times New Roman" w:hAnsi="Times New Roman" w:cs="Times New Roman"/>
                  <w:sz w:val="22"/>
                  <w:szCs w:val="22"/>
                  <w:rPrChange w:id="301" w:author="Bikram Adhikari (bdhikari)" w:date="2025-10-09T15:28:00Z" w16du:dateUtc="2025-10-09T20:28:00Z">
                    <w:rPr>
                      <w:rFonts w:ascii="Segoe UI" w:hAnsi="Segoe UI" w:cs="Segoe UI"/>
                      <w:color w:val="333333"/>
                      <w:sz w:val="28"/>
                      <w:szCs w:val="28"/>
                    </w:rPr>
                  </w:rPrChange>
                </w:rPr>
                <w:t>34.4</w:t>
              </w:r>
            </w:ins>
          </w:p>
        </w:tc>
        <w:tc>
          <w:tcPr>
            <w:tcW w:w="999" w:type="pct"/>
            <w:vAlign w:val="center"/>
            <w:tcPrChange w:id="302" w:author="Bikram Adhikari (bdhikari)" w:date="2025-10-16T15:34:00Z" w16du:dateUtc="2025-10-16T20:34:00Z">
              <w:tcPr>
                <w:tcW w:w="999" w:type="pct"/>
              </w:tcPr>
            </w:tcPrChange>
          </w:tcPr>
          <w:p w14:paraId="49992A47" w14:textId="30494985" w:rsidR="00D41148" w:rsidRPr="3542E025" w:rsidRDefault="00D41148" w:rsidP="00D41148">
            <w:pPr>
              <w:spacing w:after="0"/>
              <w:jc w:val="center"/>
              <w:rPr>
                <w:rFonts w:ascii="Times New Roman" w:eastAsia="Times New Roman" w:hAnsi="Times New Roman" w:cs="Times New Roman"/>
                <w:sz w:val="22"/>
                <w:szCs w:val="22"/>
              </w:rPr>
            </w:pPr>
            <w:ins w:id="303" w:author="Bikram Adhikari (bdhikari)" w:date="2025-10-09T15:27:00Z" w16du:dateUtc="2025-10-09T20:27:00Z">
              <w:r w:rsidRPr="00D41148">
                <w:rPr>
                  <w:rFonts w:ascii="Times New Roman" w:eastAsia="Times New Roman" w:hAnsi="Times New Roman" w:cs="Times New Roman"/>
                  <w:sz w:val="22"/>
                  <w:szCs w:val="22"/>
                  <w:rPrChange w:id="304" w:author="Bikram Adhikari (bdhikari)" w:date="2025-10-09T15:28:00Z" w16du:dateUtc="2025-10-09T20:28:00Z">
                    <w:rPr>
                      <w:rFonts w:ascii="Segoe UI" w:hAnsi="Segoe UI" w:cs="Segoe UI"/>
                      <w:color w:val="333333"/>
                      <w:sz w:val="28"/>
                      <w:szCs w:val="28"/>
                    </w:rPr>
                  </w:rPrChange>
                </w:rPr>
                <w:t>34.7</w:t>
              </w:r>
            </w:ins>
          </w:p>
        </w:tc>
      </w:tr>
      <w:tr w:rsidR="00D41148" w14:paraId="0AA220CF" w14:textId="23915175" w:rsidTr="000C584F">
        <w:trPr>
          <w:trHeight w:val="285"/>
          <w:trPrChange w:id="305" w:author="Bikram Adhikari (bdhikari)" w:date="2025-10-16T15:34:00Z" w16du:dateUtc="2025-10-16T20:34:00Z">
            <w:trPr>
              <w:trHeight w:val="285"/>
            </w:trPr>
          </w:trPrChange>
        </w:trPr>
        <w:tc>
          <w:tcPr>
            <w:tcW w:w="1868" w:type="pct"/>
            <w:tcMar>
              <w:left w:w="108" w:type="dxa"/>
              <w:right w:w="108" w:type="dxa"/>
            </w:tcMar>
            <w:vAlign w:val="center"/>
            <w:tcPrChange w:id="306" w:author="Bikram Adhikari (bdhikari)" w:date="2025-10-16T15:34:00Z" w16du:dateUtc="2025-10-16T20:34:00Z">
              <w:tcPr>
                <w:tcW w:w="1774" w:type="pct"/>
                <w:tcMar>
                  <w:left w:w="108" w:type="dxa"/>
                  <w:right w:w="108" w:type="dxa"/>
                </w:tcMar>
                <w:vAlign w:val="center"/>
              </w:tcPr>
            </w:tcPrChange>
          </w:tcPr>
          <w:p w14:paraId="133E844D" w14:textId="34116599" w:rsidR="00D41148" w:rsidRDefault="00D41148" w:rsidP="00D41148">
            <w:pPr>
              <w:spacing w:after="0"/>
            </w:pPr>
            <w:r w:rsidRPr="3542E025">
              <w:rPr>
                <w:rFonts w:ascii="Times New Roman" w:eastAsia="Times New Roman" w:hAnsi="Times New Roman" w:cs="Times New Roman"/>
                <w:sz w:val="22"/>
                <w:szCs w:val="22"/>
              </w:rPr>
              <w:t xml:space="preserve"> Terai</w:t>
            </w:r>
          </w:p>
        </w:tc>
        <w:tc>
          <w:tcPr>
            <w:tcW w:w="655" w:type="pct"/>
            <w:tcMar>
              <w:left w:w="108" w:type="dxa"/>
              <w:right w:w="108" w:type="dxa"/>
            </w:tcMar>
            <w:vAlign w:val="center"/>
            <w:tcPrChange w:id="307" w:author="Bikram Adhikari (bdhikari)" w:date="2025-10-16T15:34:00Z" w16du:dateUtc="2025-10-16T20:34:00Z">
              <w:tcPr>
                <w:tcW w:w="749" w:type="pct"/>
                <w:gridSpan w:val="2"/>
                <w:tcMar>
                  <w:left w:w="108" w:type="dxa"/>
                  <w:right w:w="108" w:type="dxa"/>
                </w:tcMar>
                <w:vAlign w:val="center"/>
              </w:tcPr>
            </w:tcPrChange>
          </w:tcPr>
          <w:p w14:paraId="4F9B307F" w14:textId="4B5214C9" w:rsidR="00D41148" w:rsidRPr="00D41148" w:rsidRDefault="00D41148" w:rsidP="00D41148">
            <w:pPr>
              <w:spacing w:after="0"/>
              <w:jc w:val="center"/>
              <w:rPr>
                <w:rFonts w:ascii="Times New Roman" w:eastAsia="Times New Roman" w:hAnsi="Times New Roman" w:cs="Times New Roman"/>
                <w:sz w:val="22"/>
                <w:szCs w:val="22"/>
                <w:rPrChange w:id="308" w:author="Bikram Adhikari (bdhikari)" w:date="2025-10-09T15:28:00Z" w16du:dateUtc="2025-10-09T20:28:00Z">
                  <w:rPr/>
                </w:rPrChange>
              </w:rPr>
            </w:pPr>
            <w:ins w:id="309" w:author="Bikram Adhikari (bdhikari)" w:date="2025-10-09T15:27:00Z" w16du:dateUtc="2025-10-09T20:27:00Z">
              <w:r w:rsidRPr="00D41148">
                <w:rPr>
                  <w:rFonts w:ascii="Times New Roman" w:eastAsia="Times New Roman" w:hAnsi="Times New Roman" w:cs="Times New Roman"/>
                  <w:sz w:val="22"/>
                  <w:szCs w:val="22"/>
                  <w:rPrChange w:id="310" w:author="Bikram Adhikari (bdhikari)" w:date="2025-10-09T15:28:00Z" w16du:dateUtc="2025-10-09T20:28:00Z">
                    <w:rPr>
                      <w:rFonts w:ascii="Segoe UI" w:hAnsi="Segoe UI" w:cs="Segoe UI"/>
                      <w:color w:val="333333"/>
                      <w:sz w:val="28"/>
                      <w:szCs w:val="28"/>
                    </w:rPr>
                  </w:rPrChange>
                </w:rPr>
                <w:t>59.1</w:t>
              </w:r>
            </w:ins>
            <w:del w:id="311" w:author="Bikram Adhikari (bdhikari)" w:date="2025-10-09T15:27:00Z" w16du:dateUtc="2025-10-09T20:27:00Z">
              <w:r w:rsidRPr="3542E025" w:rsidDel="0086249A">
                <w:rPr>
                  <w:rFonts w:ascii="Times New Roman" w:eastAsia="Times New Roman" w:hAnsi="Times New Roman" w:cs="Times New Roman"/>
                  <w:sz w:val="22"/>
                  <w:szCs w:val="22"/>
                </w:rPr>
                <w:delText>1381 (59.1)</w:delText>
              </w:r>
            </w:del>
          </w:p>
        </w:tc>
        <w:tc>
          <w:tcPr>
            <w:tcW w:w="793" w:type="pct"/>
            <w:vAlign w:val="center"/>
            <w:tcPrChange w:id="312" w:author="Bikram Adhikari (bdhikari)" w:date="2025-10-16T15:34:00Z" w16du:dateUtc="2025-10-16T20:34:00Z">
              <w:tcPr>
                <w:tcW w:w="793" w:type="pct"/>
              </w:tcPr>
            </w:tcPrChange>
          </w:tcPr>
          <w:p w14:paraId="3FE59386" w14:textId="26F44421" w:rsidR="00D41148" w:rsidRPr="3542E025" w:rsidRDefault="00D41148" w:rsidP="00D41148">
            <w:pPr>
              <w:spacing w:after="0"/>
              <w:jc w:val="center"/>
              <w:rPr>
                <w:rFonts w:ascii="Times New Roman" w:eastAsia="Times New Roman" w:hAnsi="Times New Roman" w:cs="Times New Roman"/>
                <w:sz w:val="22"/>
                <w:szCs w:val="22"/>
              </w:rPr>
            </w:pPr>
            <w:ins w:id="313" w:author="Bikram Adhikari (bdhikari)" w:date="2025-10-09T15:27:00Z" w16du:dateUtc="2025-10-09T20:27:00Z">
              <w:r w:rsidRPr="00D41148">
                <w:rPr>
                  <w:rFonts w:ascii="Times New Roman" w:eastAsia="Times New Roman" w:hAnsi="Times New Roman" w:cs="Times New Roman"/>
                  <w:sz w:val="22"/>
                  <w:szCs w:val="22"/>
                  <w:rPrChange w:id="314" w:author="Bikram Adhikari (bdhikari)" w:date="2025-10-09T15:28:00Z" w16du:dateUtc="2025-10-09T20:28:00Z">
                    <w:rPr>
                      <w:rFonts w:ascii="Segoe UI" w:hAnsi="Segoe UI" w:cs="Segoe UI"/>
                      <w:color w:val="333333"/>
                      <w:sz w:val="28"/>
                      <w:szCs w:val="28"/>
                    </w:rPr>
                  </w:rPrChange>
                </w:rPr>
                <w:t>52.7</w:t>
              </w:r>
            </w:ins>
          </w:p>
        </w:tc>
        <w:tc>
          <w:tcPr>
            <w:tcW w:w="685" w:type="pct"/>
            <w:vAlign w:val="center"/>
            <w:tcPrChange w:id="315" w:author="Bikram Adhikari (bdhikari)" w:date="2025-10-16T15:34:00Z" w16du:dateUtc="2025-10-16T20:34:00Z">
              <w:tcPr>
                <w:tcW w:w="685" w:type="pct"/>
              </w:tcPr>
            </w:tcPrChange>
          </w:tcPr>
          <w:p w14:paraId="630DFE2F" w14:textId="03E6690E" w:rsidR="00D41148" w:rsidRPr="3542E025" w:rsidRDefault="00D41148" w:rsidP="00D41148">
            <w:pPr>
              <w:spacing w:after="0"/>
              <w:jc w:val="center"/>
              <w:rPr>
                <w:rFonts w:ascii="Times New Roman" w:eastAsia="Times New Roman" w:hAnsi="Times New Roman" w:cs="Times New Roman"/>
                <w:sz w:val="22"/>
                <w:szCs w:val="22"/>
              </w:rPr>
            </w:pPr>
            <w:ins w:id="316" w:author="Bikram Adhikari (bdhikari)" w:date="2025-10-09T15:27:00Z" w16du:dateUtc="2025-10-09T20:27:00Z">
              <w:r w:rsidRPr="00D41148">
                <w:rPr>
                  <w:rFonts w:ascii="Times New Roman" w:eastAsia="Times New Roman" w:hAnsi="Times New Roman" w:cs="Times New Roman"/>
                  <w:sz w:val="22"/>
                  <w:szCs w:val="22"/>
                  <w:rPrChange w:id="317" w:author="Bikram Adhikari (bdhikari)" w:date="2025-10-09T15:28:00Z" w16du:dateUtc="2025-10-09T20:28:00Z">
                    <w:rPr>
                      <w:rFonts w:ascii="Segoe UI" w:hAnsi="Segoe UI" w:cs="Segoe UI"/>
                      <w:color w:val="333333"/>
                      <w:sz w:val="28"/>
                      <w:szCs w:val="28"/>
                    </w:rPr>
                  </w:rPrChange>
                </w:rPr>
                <w:t>60</w:t>
              </w:r>
            </w:ins>
          </w:p>
        </w:tc>
        <w:tc>
          <w:tcPr>
            <w:tcW w:w="999" w:type="pct"/>
            <w:vAlign w:val="center"/>
            <w:tcPrChange w:id="318" w:author="Bikram Adhikari (bdhikari)" w:date="2025-10-16T15:34:00Z" w16du:dateUtc="2025-10-16T20:34:00Z">
              <w:tcPr>
                <w:tcW w:w="999" w:type="pct"/>
              </w:tcPr>
            </w:tcPrChange>
          </w:tcPr>
          <w:p w14:paraId="18EEC681" w14:textId="3958E101" w:rsidR="00D41148" w:rsidRPr="3542E025" w:rsidRDefault="00D41148" w:rsidP="00D41148">
            <w:pPr>
              <w:spacing w:after="0"/>
              <w:jc w:val="center"/>
              <w:rPr>
                <w:rFonts w:ascii="Times New Roman" w:eastAsia="Times New Roman" w:hAnsi="Times New Roman" w:cs="Times New Roman"/>
                <w:sz w:val="22"/>
                <w:szCs w:val="22"/>
              </w:rPr>
            </w:pPr>
            <w:ins w:id="319" w:author="Bikram Adhikari (bdhikari)" w:date="2025-10-09T15:27:00Z" w16du:dateUtc="2025-10-09T20:27:00Z">
              <w:r w:rsidRPr="00D41148">
                <w:rPr>
                  <w:rFonts w:ascii="Times New Roman" w:eastAsia="Times New Roman" w:hAnsi="Times New Roman" w:cs="Times New Roman"/>
                  <w:sz w:val="22"/>
                  <w:szCs w:val="22"/>
                  <w:rPrChange w:id="320" w:author="Bikram Adhikari (bdhikari)" w:date="2025-10-09T15:28:00Z" w16du:dateUtc="2025-10-09T20:28:00Z">
                    <w:rPr>
                      <w:rFonts w:ascii="Segoe UI" w:hAnsi="Segoe UI" w:cs="Segoe UI"/>
                      <w:color w:val="333333"/>
                      <w:sz w:val="28"/>
                      <w:szCs w:val="28"/>
                    </w:rPr>
                  </w:rPrChange>
                </w:rPr>
                <w:t>59.8</w:t>
              </w:r>
            </w:ins>
          </w:p>
        </w:tc>
      </w:tr>
      <w:tr w:rsidR="00D41148" w14:paraId="680D6496" w14:textId="652F1064" w:rsidTr="000C584F">
        <w:trPr>
          <w:trHeight w:val="285"/>
          <w:trPrChange w:id="321" w:author="Bikram Adhikari (bdhikari)" w:date="2025-10-16T15:34:00Z" w16du:dateUtc="2025-10-16T20:34:00Z">
            <w:trPr>
              <w:trHeight w:val="285"/>
            </w:trPr>
          </w:trPrChange>
        </w:trPr>
        <w:tc>
          <w:tcPr>
            <w:tcW w:w="1868" w:type="pct"/>
            <w:tcMar>
              <w:left w:w="108" w:type="dxa"/>
              <w:right w:w="108" w:type="dxa"/>
            </w:tcMar>
            <w:vAlign w:val="center"/>
            <w:tcPrChange w:id="322" w:author="Bikram Adhikari (bdhikari)" w:date="2025-10-16T15:34:00Z" w16du:dateUtc="2025-10-16T20:34:00Z">
              <w:tcPr>
                <w:tcW w:w="1774" w:type="pct"/>
                <w:tcMar>
                  <w:left w:w="108" w:type="dxa"/>
                  <w:right w:w="108" w:type="dxa"/>
                </w:tcMar>
                <w:vAlign w:val="center"/>
              </w:tcPr>
            </w:tcPrChange>
          </w:tcPr>
          <w:p w14:paraId="1C4499F9" w14:textId="0F6AC84C" w:rsidR="00D41148" w:rsidRDefault="00D41148" w:rsidP="00D41148">
            <w:pPr>
              <w:spacing w:after="0"/>
            </w:pPr>
            <w:del w:id="323" w:author="Bikram Adhikari (bdhikari)" w:date="2025-10-16T15:35:00Z" w16du:dateUtc="2025-10-16T20:35:00Z">
              <w:r w:rsidRPr="3542E025" w:rsidDel="000C584F">
                <w:rPr>
                  <w:rFonts w:ascii="Times New Roman" w:eastAsia="Times New Roman" w:hAnsi="Times New Roman" w:cs="Times New Roman"/>
                  <w:sz w:val="22"/>
                  <w:szCs w:val="22"/>
                </w:rPr>
                <w:delText xml:space="preserve"> </w:delText>
              </w:r>
            </w:del>
            <w:r w:rsidRPr="3542E025">
              <w:rPr>
                <w:rFonts w:ascii="Times New Roman" w:eastAsia="Times New Roman" w:hAnsi="Times New Roman" w:cs="Times New Roman"/>
                <w:b/>
                <w:bCs/>
                <w:sz w:val="22"/>
                <w:szCs w:val="22"/>
              </w:rPr>
              <w:t>Type of place of residence</w:t>
            </w:r>
          </w:p>
        </w:tc>
        <w:tc>
          <w:tcPr>
            <w:tcW w:w="655" w:type="pct"/>
            <w:tcMar>
              <w:left w:w="108" w:type="dxa"/>
              <w:right w:w="108" w:type="dxa"/>
            </w:tcMar>
            <w:vAlign w:val="center"/>
            <w:tcPrChange w:id="324" w:author="Bikram Adhikari (bdhikari)" w:date="2025-10-16T15:34:00Z" w16du:dateUtc="2025-10-16T20:34:00Z">
              <w:tcPr>
                <w:tcW w:w="749" w:type="pct"/>
                <w:gridSpan w:val="2"/>
                <w:tcMar>
                  <w:left w:w="108" w:type="dxa"/>
                  <w:right w:w="108" w:type="dxa"/>
                </w:tcMar>
                <w:vAlign w:val="center"/>
              </w:tcPr>
            </w:tcPrChange>
          </w:tcPr>
          <w:p w14:paraId="292ACAD7" w14:textId="7983ECCB" w:rsidR="00D41148" w:rsidRPr="00D41148" w:rsidRDefault="00D41148">
            <w:pPr>
              <w:spacing w:after="0"/>
              <w:jc w:val="center"/>
              <w:rPr>
                <w:rFonts w:ascii="Times New Roman" w:eastAsia="Times New Roman" w:hAnsi="Times New Roman" w:cs="Times New Roman"/>
                <w:sz w:val="22"/>
                <w:szCs w:val="22"/>
                <w:rPrChange w:id="325" w:author="Bikram Adhikari (bdhikari)" w:date="2025-10-09T15:28:00Z" w16du:dateUtc="2025-10-09T20:28:00Z">
                  <w:rPr/>
                </w:rPrChange>
              </w:rPr>
              <w:pPrChange w:id="326" w:author="Bikram Adhikari (bdhikari)" w:date="2025-10-09T15:28:00Z" w16du:dateUtc="2025-10-09T20:28:00Z">
                <w:pPr/>
              </w:pPrChange>
            </w:pPr>
          </w:p>
        </w:tc>
        <w:tc>
          <w:tcPr>
            <w:tcW w:w="793" w:type="pct"/>
            <w:vAlign w:val="center"/>
            <w:tcPrChange w:id="327" w:author="Bikram Adhikari (bdhikari)" w:date="2025-10-16T15:34:00Z" w16du:dateUtc="2025-10-16T20:34:00Z">
              <w:tcPr>
                <w:tcW w:w="793" w:type="pct"/>
              </w:tcPr>
            </w:tcPrChange>
          </w:tcPr>
          <w:p w14:paraId="0467D9C4" w14:textId="552011C5" w:rsidR="00D41148" w:rsidRPr="00D41148" w:rsidRDefault="00D41148">
            <w:pPr>
              <w:spacing w:after="0"/>
              <w:jc w:val="center"/>
              <w:rPr>
                <w:rFonts w:ascii="Times New Roman" w:eastAsia="Times New Roman" w:hAnsi="Times New Roman" w:cs="Times New Roman"/>
                <w:sz w:val="22"/>
                <w:szCs w:val="22"/>
                <w:rPrChange w:id="328" w:author="Bikram Adhikari (bdhikari)" w:date="2025-10-09T15:28:00Z" w16du:dateUtc="2025-10-09T20:28:00Z">
                  <w:rPr/>
                </w:rPrChange>
              </w:rPr>
              <w:pPrChange w:id="329" w:author="Bikram Adhikari (bdhikari)" w:date="2025-10-09T15:28:00Z" w16du:dateUtc="2025-10-09T20:28:00Z">
                <w:pPr/>
              </w:pPrChange>
            </w:pPr>
          </w:p>
        </w:tc>
        <w:tc>
          <w:tcPr>
            <w:tcW w:w="685" w:type="pct"/>
            <w:vAlign w:val="center"/>
            <w:tcPrChange w:id="330" w:author="Bikram Adhikari (bdhikari)" w:date="2025-10-16T15:34:00Z" w16du:dateUtc="2025-10-16T20:34:00Z">
              <w:tcPr>
                <w:tcW w:w="685" w:type="pct"/>
              </w:tcPr>
            </w:tcPrChange>
          </w:tcPr>
          <w:p w14:paraId="7798BC24" w14:textId="4A568D4E" w:rsidR="00D41148" w:rsidRPr="00D41148" w:rsidRDefault="00D41148">
            <w:pPr>
              <w:spacing w:after="0"/>
              <w:jc w:val="center"/>
              <w:rPr>
                <w:rFonts w:ascii="Times New Roman" w:eastAsia="Times New Roman" w:hAnsi="Times New Roman" w:cs="Times New Roman"/>
                <w:sz w:val="22"/>
                <w:szCs w:val="22"/>
                <w:rPrChange w:id="331" w:author="Bikram Adhikari (bdhikari)" w:date="2025-10-09T15:28:00Z" w16du:dateUtc="2025-10-09T20:28:00Z">
                  <w:rPr/>
                </w:rPrChange>
              </w:rPr>
              <w:pPrChange w:id="332" w:author="Bikram Adhikari (bdhikari)" w:date="2025-10-09T15:28:00Z" w16du:dateUtc="2025-10-09T20:28:00Z">
                <w:pPr/>
              </w:pPrChange>
            </w:pPr>
          </w:p>
        </w:tc>
        <w:tc>
          <w:tcPr>
            <w:tcW w:w="999" w:type="pct"/>
            <w:vAlign w:val="center"/>
            <w:tcPrChange w:id="333" w:author="Bikram Adhikari (bdhikari)" w:date="2025-10-16T15:34:00Z" w16du:dateUtc="2025-10-16T20:34:00Z">
              <w:tcPr>
                <w:tcW w:w="999" w:type="pct"/>
              </w:tcPr>
            </w:tcPrChange>
          </w:tcPr>
          <w:p w14:paraId="5994B800" w14:textId="7577C1E6" w:rsidR="00D41148" w:rsidRPr="00D41148" w:rsidRDefault="00D41148">
            <w:pPr>
              <w:spacing w:after="0"/>
              <w:jc w:val="center"/>
              <w:rPr>
                <w:rFonts w:ascii="Times New Roman" w:eastAsia="Times New Roman" w:hAnsi="Times New Roman" w:cs="Times New Roman"/>
                <w:sz w:val="22"/>
                <w:szCs w:val="22"/>
                <w:rPrChange w:id="334" w:author="Bikram Adhikari (bdhikari)" w:date="2025-10-09T15:28:00Z" w16du:dateUtc="2025-10-09T20:28:00Z">
                  <w:rPr/>
                </w:rPrChange>
              </w:rPr>
              <w:pPrChange w:id="335" w:author="Bikram Adhikari (bdhikari)" w:date="2025-10-09T15:28:00Z" w16du:dateUtc="2025-10-09T20:28:00Z">
                <w:pPr/>
              </w:pPrChange>
            </w:pPr>
          </w:p>
        </w:tc>
      </w:tr>
      <w:tr w:rsidR="00D41148" w14:paraId="052A8B66" w14:textId="4249A2B3" w:rsidTr="000C584F">
        <w:trPr>
          <w:trHeight w:val="285"/>
          <w:trPrChange w:id="336" w:author="Bikram Adhikari (bdhikari)" w:date="2025-10-16T15:34:00Z" w16du:dateUtc="2025-10-16T20:34:00Z">
            <w:trPr>
              <w:trHeight w:val="285"/>
            </w:trPr>
          </w:trPrChange>
        </w:trPr>
        <w:tc>
          <w:tcPr>
            <w:tcW w:w="1868" w:type="pct"/>
            <w:tcMar>
              <w:left w:w="108" w:type="dxa"/>
              <w:right w:w="108" w:type="dxa"/>
            </w:tcMar>
            <w:vAlign w:val="center"/>
            <w:tcPrChange w:id="337" w:author="Bikram Adhikari (bdhikari)" w:date="2025-10-16T15:34:00Z" w16du:dateUtc="2025-10-16T20:34:00Z">
              <w:tcPr>
                <w:tcW w:w="1774" w:type="pct"/>
                <w:tcMar>
                  <w:left w:w="108" w:type="dxa"/>
                  <w:right w:w="108" w:type="dxa"/>
                </w:tcMar>
                <w:vAlign w:val="center"/>
              </w:tcPr>
            </w:tcPrChange>
          </w:tcPr>
          <w:p w14:paraId="65E6881B" w14:textId="0BDD7148" w:rsidR="00D41148" w:rsidRDefault="00D41148" w:rsidP="00D41148">
            <w:pPr>
              <w:spacing w:after="0"/>
            </w:pPr>
            <w:r w:rsidRPr="3542E025">
              <w:rPr>
                <w:rFonts w:ascii="Times New Roman" w:eastAsia="Times New Roman" w:hAnsi="Times New Roman" w:cs="Times New Roman"/>
                <w:sz w:val="22"/>
                <w:szCs w:val="22"/>
              </w:rPr>
              <w:t xml:space="preserve"> Urban</w:t>
            </w:r>
          </w:p>
        </w:tc>
        <w:tc>
          <w:tcPr>
            <w:tcW w:w="655" w:type="pct"/>
            <w:tcMar>
              <w:left w:w="108" w:type="dxa"/>
              <w:right w:w="108" w:type="dxa"/>
            </w:tcMar>
            <w:vAlign w:val="center"/>
            <w:tcPrChange w:id="338" w:author="Bikram Adhikari (bdhikari)" w:date="2025-10-16T15:34:00Z" w16du:dateUtc="2025-10-16T20:34:00Z">
              <w:tcPr>
                <w:tcW w:w="749" w:type="pct"/>
                <w:gridSpan w:val="2"/>
                <w:tcMar>
                  <w:left w:w="108" w:type="dxa"/>
                  <w:right w:w="108" w:type="dxa"/>
                </w:tcMar>
                <w:vAlign w:val="center"/>
              </w:tcPr>
            </w:tcPrChange>
          </w:tcPr>
          <w:p w14:paraId="29208CA3" w14:textId="08B37CFE" w:rsidR="00D41148" w:rsidRPr="00D41148" w:rsidRDefault="00D41148" w:rsidP="00D41148">
            <w:pPr>
              <w:spacing w:after="0"/>
              <w:jc w:val="center"/>
              <w:rPr>
                <w:rFonts w:ascii="Times New Roman" w:eastAsia="Times New Roman" w:hAnsi="Times New Roman" w:cs="Times New Roman"/>
                <w:sz w:val="22"/>
                <w:szCs w:val="22"/>
                <w:rPrChange w:id="339" w:author="Bikram Adhikari (bdhikari)" w:date="2025-10-09T15:28:00Z" w16du:dateUtc="2025-10-09T20:28:00Z">
                  <w:rPr/>
                </w:rPrChange>
              </w:rPr>
            </w:pPr>
            <w:ins w:id="340" w:author="Bikram Adhikari (bdhikari)" w:date="2025-10-09T15:27:00Z" w16du:dateUtc="2025-10-09T20:27:00Z">
              <w:r w:rsidRPr="00D41148">
                <w:rPr>
                  <w:rFonts w:ascii="Times New Roman" w:eastAsia="Times New Roman" w:hAnsi="Times New Roman" w:cs="Times New Roman"/>
                  <w:sz w:val="22"/>
                  <w:szCs w:val="22"/>
                  <w:rPrChange w:id="341" w:author="Bikram Adhikari (bdhikari)" w:date="2025-10-09T15:28:00Z" w16du:dateUtc="2025-10-09T20:28:00Z">
                    <w:rPr>
                      <w:rFonts w:ascii="Segoe UI" w:hAnsi="Segoe UI" w:cs="Segoe UI"/>
                      <w:color w:val="333333"/>
                      <w:sz w:val="28"/>
                      <w:szCs w:val="28"/>
                    </w:rPr>
                  </w:rPrChange>
                </w:rPr>
                <w:t>64.3</w:t>
              </w:r>
            </w:ins>
            <w:del w:id="342" w:author="Bikram Adhikari (bdhikari)" w:date="2025-10-09T15:27:00Z" w16du:dateUtc="2025-10-09T20:27:00Z">
              <w:r w:rsidRPr="3542E025" w:rsidDel="0086249A">
                <w:rPr>
                  <w:rFonts w:ascii="Times New Roman" w:eastAsia="Times New Roman" w:hAnsi="Times New Roman" w:cs="Times New Roman"/>
                  <w:sz w:val="22"/>
                  <w:szCs w:val="22"/>
                </w:rPr>
                <w:delText>1501 (64.3)</w:delText>
              </w:r>
            </w:del>
          </w:p>
        </w:tc>
        <w:tc>
          <w:tcPr>
            <w:tcW w:w="793" w:type="pct"/>
            <w:vAlign w:val="center"/>
            <w:tcPrChange w:id="343" w:author="Bikram Adhikari (bdhikari)" w:date="2025-10-16T15:34:00Z" w16du:dateUtc="2025-10-16T20:34:00Z">
              <w:tcPr>
                <w:tcW w:w="793" w:type="pct"/>
              </w:tcPr>
            </w:tcPrChange>
          </w:tcPr>
          <w:p w14:paraId="342DB93E" w14:textId="68CED9DD" w:rsidR="00D41148" w:rsidRPr="3542E025" w:rsidRDefault="00D41148" w:rsidP="00D41148">
            <w:pPr>
              <w:spacing w:after="0"/>
              <w:jc w:val="center"/>
              <w:rPr>
                <w:rFonts w:ascii="Times New Roman" w:eastAsia="Times New Roman" w:hAnsi="Times New Roman" w:cs="Times New Roman"/>
                <w:sz w:val="22"/>
                <w:szCs w:val="22"/>
              </w:rPr>
            </w:pPr>
            <w:ins w:id="344" w:author="Bikram Adhikari (bdhikari)" w:date="2025-10-09T15:27:00Z" w16du:dateUtc="2025-10-09T20:27:00Z">
              <w:r w:rsidRPr="00D41148">
                <w:rPr>
                  <w:rFonts w:ascii="Times New Roman" w:eastAsia="Times New Roman" w:hAnsi="Times New Roman" w:cs="Times New Roman"/>
                  <w:sz w:val="22"/>
                  <w:szCs w:val="22"/>
                  <w:rPrChange w:id="345" w:author="Bikram Adhikari (bdhikari)" w:date="2025-10-09T15:28:00Z" w16du:dateUtc="2025-10-09T20:28:00Z">
                    <w:rPr>
                      <w:rFonts w:ascii="Segoe UI" w:hAnsi="Segoe UI" w:cs="Segoe UI"/>
                      <w:color w:val="333333"/>
                      <w:sz w:val="28"/>
                      <w:szCs w:val="28"/>
                    </w:rPr>
                  </w:rPrChange>
                </w:rPr>
                <w:t>63.1</w:t>
              </w:r>
            </w:ins>
          </w:p>
        </w:tc>
        <w:tc>
          <w:tcPr>
            <w:tcW w:w="685" w:type="pct"/>
            <w:vAlign w:val="center"/>
            <w:tcPrChange w:id="346" w:author="Bikram Adhikari (bdhikari)" w:date="2025-10-16T15:34:00Z" w16du:dateUtc="2025-10-16T20:34:00Z">
              <w:tcPr>
                <w:tcW w:w="685" w:type="pct"/>
              </w:tcPr>
            </w:tcPrChange>
          </w:tcPr>
          <w:p w14:paraId="1B8C8F78" w14:textId="6288D8F6" w:rsidR="00D41148" w:rsidRPr="3542E025" w:rsidRDefault="00D41148" w:rsidP="00D41148">
            <w:pPr>
              <w:spacing w:after="0"/>
              <w:jc w:val="center"/>
              <w:rPr>
                <w:rFonts w:ascii="Times New Roman" w:eastAsia="Times New Roman" w:hAnsi="Times New Roman" w:cs="Times New Roman"/>
                <w:sz w:val="22"/>
                <w:szCs w:val="22"/>
              </w:rPr>
            </w:pPr>
            <w:ins w:id="347" w:author="Bikram Adhikari (bdhikari)" w:date="2025-10-09T15:27:00Z" w16du:dateUtc="2025-10-09T20:27:00Z">
              <w:r w:rsidRPr="00D41148">
                <w:rPr>
                  <w:rFonts w:ascii="Times New Roman" w:eastAsia="Times New Roman" w:hAnsi="Times New Roman" w:cs="Times New Roman"/>
                  <w:sz w:val="22"/>
                  <w:szCs w:val="22"/>
                  <w:rPrChange w:id="348" w:author="Bikram Adhikari (bdhikari)" w:date="2025-10-09T15:28:00Z" w16du:dateUtc="2025-10-09T20:28:00Z">
                    <w:rPr>
                      <w:rFonts w:ascii="Segoe UI" w:hAnsi="Segoe UI" w:cs="Segoe UI"/>
                      <w:color w:val="333333"/>
                      <w:sz w:val="28"/>
                      <w:szCs w:val="28"/>
                    </w:rPr>
                  </w:rPrChange>
                </w:rPr>
                <w:t>64.2</w:t>
              </w:r>
            </w:ins>
          </w:p>
        </w:tc>
        <w:tc>
          <w:tcPr>
            <w:tcW w:w="999" w:type="pct"/>
            <w:vAlign w:val="center"/>
            <w:tcPrChange w:id="349" w:author="Bikram Adhikari (bdhikari)" w:date="2025-10-16T15:34:00Z" w16du:dateUtc="2025-10-16T20:34:00Z">
              <w:tcPr>
                <w:tcW w:w="999" w:type="pct"/>
              </w:tcPr>
            </w:tcPrChange>
          </w:tcPr>
          <w:p w14:paraId="1DF37EA0" w14:textId="36F841DD" w:rsidR="00D41148" w:rsidRPr="3542E025" w:rsidRDefault="00D41148" w:rsidP="00D41148">
            <w:pPr>
              <w:spacing w:after="0"/>
              <w:jc w:val="center"/>
              <w:rPr>
                <w:rFonts w:ascii="Times New Roman" w:eastAsia="Times New Roman" w:hAnsi="Times New Roman" w:cs="Times New Roman"/>
                <w:sz w:val="22"/>
                <w:szCs w:val="22"/>
              </w:rPr>
            </w:pPr>
            <w:ins w:id="350" w:author="Bikram Adhikari (bdhikari)" w:date="2025-10-09T15:27:00Z" w16du:dateUtc="2025-10-09T20:27:00Z">
              <w:r w:rsidRPr="00D41148">
                <w:rPr>
                  <w:rFonts w:ascii="Times New Roman" w:eastAsia="Times New Roman" w:hAnsi="Times New Roman" w:cs="Times New Roman"/>
                  <w:sz w:val="22"/>
                  <w:szCs w:val="22"/>
                  <w:rPrChange w:id="351" w:author="Bikram Adhikari (bdhikari)" w:date="2025-10-09T15:28:00Z" w16du:dateUtc="2025-10-09T20:28:00Z">
                    <w:rPr>
                      <w:rFonts w:ascii="Segoe UI" w:hAnsi="Segoe UI" w:cs="Segoe UI"/>
                      <w:color w:val="333333"/>
                      <w:sz w:val="28"/>
                      <w:szCs w:val="28"/>
                    </w:rPr>
                  </w:rPrChange>
                </w:rPr>
                <w:t>64.7</w:t>
              </w:r>
            </w:ins>
          </w:p>
        </w:tc>
      </w:tr>
      <w:tr w:rsidR="00D41148" w14:paraId="2621557B" w14:textId="537BD7A2" w:rsidTr="000C584F">
        <w:trPr>
          <w:trHeight w:val="285"/>
          <w:trPrChange w:id="352" w:author="Bikram Adhikari (bdhikari)" w:date="2025-10-16T15:34:00Z" w16du:dateUtc="2025-10-16T20:34:00Z">
            <w:trPr>
              <w:trHeight w:val="285"/>
            </w:trPr>
          </w:trPrChange>
        </w:trPr>
        <w:tc>
          <w:tcPr>
            <w:tcW w:w="1868" w:type="pct"/>
            <w:tcMar>
              <w:left w:w="108" w:type="dxa"/>
              <w:right w:w="108" w:type="dxa"/>
            </w:tcMar>
            <w:vAlign w:val="center"/>
            <w:tcPrChange w:id="353" w:author="Bikram Adhikari (bdhikari)" w:date="2025-10-16T15:34:00Z" w16du:dateUtc="2025-10-16T20:34:00Z">
              <w:tcPr>
                <w:tcW w:w="1774" w:type="pct"/>
                <w:tcMar>
                  <w:left w:w="108" w:type="dxa"/>
                  <w:right w:w="108" w:type="dxa"/>
                </w:tcMar>
                <w:vAlign w:val="center"/>
              </w:tcPr>
            </w:tcPrChange>
          </w:tcPr>
          <w:p w14:paraId="239D572F" w14:textId="6DF2DD36" w:rsidR="00D41148" w:rsidRDefault="00D41148" w:rsidP="00D41148">
            <w:pPr>
              <w:spacing w:after="0"/>
            </w:pPr>
            <w:r w:rsidRPr="3542E025">
              <w:rPr>
                <w:rFonts w:ascii="Times New Roman" w:eastAsia="Times New Roman" w:hAnsi="Times New Roman" w:cs="Times New Roman"/>
                <w:sz w:val="22"/>
                <w:szCs w:val="22"/>
              </w:rPr>
              <w:t xml:space="preserve"> Rural</w:t>
            </w:r>
          </w:p>
        </w:tc>
        <w:tc>
          <w:tcPr>
            <w:tcW w:w="655" w:type="pct"/>
            <w:tcMar>
              <w:left w:w="108" w:type="dxa"/>
              <w:right w:w="108" w:type="dxa"/>
            </w:tcMar>
            <w:vAlign w:val="center"/>
            <w:tcPrChange w:id="354" w:author="Bikram Adhikari (bdhikari)" w:date="2025-10-16T15:34:00Z" w16du:dateUtc="2025-10-16T20:34:00Z">
              <w:tcPr>
                <w:tcW w:w="749" w:type="pct"/>
                <w:gridSpan w:val="2"/>
                <w:tcMar>
                  <w:left w:w="108" w:type="dxa"/>
                  <w:right w:w="108" w:type="dxa"/>
                </w:tcMar>
                <w:vAlign w:val="center"/>
              </w:tcPr>
            </w:tcPrChange>
          </w:tcPr>
          <w:p w14:paraId="547E2C4B" w14:textId="3D93BD43" w:rsidR="00D41148" w:rsidRPr="00D41148" w:rsidRDefault="00D41148" w:rsidP="00D41148">
            <w:pPr>
              <w:spacing w:after="0"/>
              <w:jc w:val="center"/>
              <w:rPr>
                <w:rFonts w:ascii="Times New Roman" w:eastAsia="Times New Roman" w:hAnsi="Times New Roman" w:cs="Times New Roman"/>
                <w:sz w:val="22"/>
                <w:szCs w:val="22"/>
                <w:rPrChange w:id="355" w:author="Bikram Adhikari (bdhikari)" w:date="2025-10-09T15:28:00Z" w16du:dateUtc="2025-10-09T20:28:00Z">
                  <w:rPr/>
                </w:rPrChange>
              </w:rPr>
            </w:pPr>
            <w:ins w:id="356" w:author="Bikram Adhikari (bdhikari)" w:date="2025-10-09T15:27:00Z" w16du:dateUtc="2025-10-09T20:27:00Z">
              <w:r w:rsidRPr="00D41148">
                <w:rPr>
                  <w:rFonts w:ascii="Times New Roman" w:eastAsia="Times New Roman" w:hAnsi="Times New Roman" w:cs="Times New Roman"/>
                  <w:sz w:val="22"/>
                  <w:szCs w:val="22"/>
                  <w:rPrChange w:id="357" w:author="Bikram Adhikari (bdhikari)" w:date="2025-10-09T15:28:00Z" w16du:dateUtc="2025-10-09T20:28:00Z">
                    <w:rPr>
                      <w:rFonts w:ascii="Segoe UI" w:hAnsi="Segoe UI" w:cs="Segoe UI"/>
                      <w:color w:val="333333"/>
                      <w:sz w:val="28"/>
                      <w:szCs w:val="28"/>
                    </w:rPr>
                  </w:rPrChange>
                </w:rPr>
                <w:t>35.7</w:t>
              </w:r>
            </w:ins>
            <w:del w:id="358" w:author="Bikram Adhikari (bdhikari)" w:date="2025-10-09T15:27:00Z" w16du:dateUtc="2025-10-09T20:27:00Z">
              <w:r w:rsidRPr="3542E025" w:rsidDel="0086249A">
                <w:rPr>
                  <w:rFonts w:ascii="Times New Roman" w:eastAsia="Times New Roman" w:hAnsi="Times New Roman" w:cs="Times New Roman"/>
                  <w:sz w:val="22"/>
                  <w:szCs w:val="22"/>
                </w:rPr>
                <w:delText>834 (35.7)</w:delText>
              </w:r>
            </w:del>
          </w:p>
        </w:tc>
        <w:tc>
          <w:tcPr>
            <w:tcW w:w="793" w:type="pct"/>
            <w:vAlign w:val="center"/>
            <w:tcPrChange w:id="359" w:author="Bikram Adhikari (bdhikari)" w:date="2025-10-16T15:34:00Z" w16du:dateUtc="2025-10-16T20:34:00Z">
              <w:tcPr>
                <w:tcW w:w="793" w:type="pct"/>
              </w:tcPr>
            </w:tcPrChange>
          </w:tcPr>
          <w:p w14:paraId="2B401B23" w14:textId="67D09246" w:rsidR="00D41148" w:rsidRPr="3542E025" w:rsidRDefault="00D41148" w:rsidP="00D41148">
            <w:pPr>
              <w:spacing w:after="0"/>
              <w:jc w:val="center"/>
              <w:rPr>
                <w:rFonts w:ascii="Times New Roman" w:eastAsia="Times New Roman" w:hAnsi="Times New Roman" w:cs="Times New Roman"/>
                <w:sz w:val="22"/>
                <w:szCs w:val="22"/>
              </w:rPr>
            </w:pPr>
            <w:ins w:id="360" w:author="Bikram Adhikari (bdhikari)" w:date="2025-10-09T15:27:00Z" w16du:dateUtc="2025-10-09T20:27:00Z">
              <w:r w:rsidRPr="00D41148">
                <w:rPr>
                  <w:rFonts w:ascii="Times New Roman" w:eastAsia="Times New Roman" w:hAnsi="Times New Roman" w:cs="Times New Roman"/>
                  <w:sz w:val="22"/>
                  <w:szCs w:val="22"/>
                  <w:rPrChange w:id="361" w:author="Bikram Adhikari (bdhikari)" w:date="2025-10-09T15:28:00Z" w16du:dateUtc="2025-10-09T20:28:00Z">
                    <w:rPr>
                      <w:rFonts w:ascii="Segoe UI" w:hAnsi="Segoe UI" w:cs="Segoe UI"/>
                      <w:color w:val="333333"/>
                      <w:sz w:val="28"/>
                      <w:szCs w:val="28"/>
                    </w:rPr>
                  </w:rPrChange>
                </w:rPr>
                <w:t>36.9</w:t>
              </w:r>
            </w:ins>
          </w:p>
        </w:tc>
        <w:tc>
          <w:tcPr>
            <w:tcW w:w="685" w:type="pct"/>
            <w:vAlign w:val="center"/>
            <w:tcPrChange w:id="362" w:author="Bikram Adhikari (bdhikari)" w:date="2025-10-16T15:34:00Z" w16du:dateUtc="2025-10-16T20:34:00Z">
              <w:tcPr>
                <w:tcW w:w="685" w:type="pct"/>
              </w:tcPr>
            </w:tcPrChange>
          </w:tcPr>
          <w:p w14:paraId="68FBA606" w14:textId="47886697" w:rsidR="00D41148" w:rsidRPr="3542E025" w:rsidRDefault="00D41148" w:rsidP="00D41148">
            <w:pPr>
              <w:spacing w:after="0"/>
              <w:jc w:val="center"/>
              <w:rPr>
                <w:rFonts w:ascii="Times New Roman" w:eastAsia="Times New Roman" w:hAnsi="Times New Roman" w:cs="Times New Roman"/>
                <w:sz w:val="22"/>
                <w:szCs w:val="22"/>
              </w:rPr>
            </w:pPr>
            <w:ins w:id="363" w:author="Bikram Adhikari (bdhikari)" w:date="2025-10-09T15:27:00Z" w16du:dateUtc="2025-10-09T20:27:00Z">
              <w:r w:rsidRPr="00D41148">
                <w:rPr>
                  <w:rFonts w:ascii="Times New Roman" w:eastAsia="Times New Roman" w:hAnsi="Times New Roman" w:cs="Times New Roman"/>
                  <w:sz w:val="22"/>
                  <w:szCs w:val="22"/>
                  <w:rPrChange w:id="364" w:author="Bikram Adhikari (bdhikari)" w:date="2025-10-09T15:28:00Z" w16du:dateUtc="2025-10-09T20:28:00Z">
                    <w:rPr>
                      <w:rFonts w:ascii="Segoe UI" w:hAnsi="Segoe UI" w:cs="Segoe UI"/>
                      <w:color w:val="333333"/>
                      <w:sz w:val="28"/>
                      <w:szCs w:val="28"/>
                    </w:rPr>
                  </w:rPrChange>
                </w:rPr>
                <w:t>35.8</w:t>
              </w:r>
            </w:ins>
          </w:p>
        </w:tc>
        <w:tc>
          <w:tcPr>
            <w:tcW w:w="999" w:type="pct"/>
            <w:vAlign w:val="center"/>
            <w:tcPrChange w:id="365" w:author="Bikram Adhikari (bdhikari)" w:date="2025-10-16T15:34:00Z" w16du:dateUtc="2025-10-16T20:34:00Z">
              <w:tcPr>
                <w:tcW w:w="999" w:type="pct"/>
              </w:tcPr>
            </w:tcPrChange>
          </w:tcPr>
          <w:p w14:paraId="510C315A" w14:textId="56D47C8E" w:rsidR="00D41148" w:rsidRPr="3542E025" w:rsidRDefault="00D41148" w:rsidP="00D41148">
            <w:pPr>
              <w:spacing w:after="0"/>
              <w:jc w:val="center"/>
              <w:rPr>
                <w:rFonts w:ascii="Times New Roman" w:eastAsia="Times New Roman" w:hAnsi="Times New Roman" w:cs="Times New Roman"/>
                <w:sz w:val="22"/>
                <w:szCs w:val="22"/>
              </w:rPr>
            </w:pPr>
            <w:ins w:id="366" w:author="Bikram Adhikari (bdhikari)" w:date="2025-10-09T15:27:00Z" w16du:dateUtc="2025-10-09T20:27:00Z">
              <w:r w:rsidRPr="00D41148">
                <w:rPr>
                  <w:rFonts w:ascii="Times New Roman" w:eastAsia="Times New Roman" w:hAnsi="Times New Roman" w:cs="Times New Roman"/>
                  <w:sz w:val="22"/>
                  <w:szCs w:val="22"/>
                  <w:rPrChange w:id="367" w:author="Bikram Adhikari (bdhikari)" w:date="2025-10-09T15:28:00Z" w16du:dateUtc="2025-10-09T20:28:00Z">
                    <w:rPr>
                      <w:rFonts w:ascii="Segoe UI" w:hAnsi="Segoe UI" w:cs="Segoe UI"/>
                      <w:color w:val="333333"/>
                      <w:sz w:val="28"/>
                      <w:szCs w:val="28"/>
                    </w:rPr>
                  </w:rPrChange>
                </w:rPr>
                <w:t>35.3</w:t>
              </w:r>
            </w:ins>
          </w:p>
        </w:tc>
      </w:tr>
      <w:tr w:rsidR="00D41148" w14:paraId="4DE7A58E" w14:textId="31CC7214" w:rsidTr="000C584F">
        <w:trPr>
          <w:trHeight w:val="285"/>
          <w:trPrChange w:id="368" w:author="Bikram Adhikari (bdhikari)" w:date="2025-10-16T15:34:00Z" w16du:dateUtc="2025-10-16T20:34:00Z">
            <w:trPr>
              <w:trHeight w:val="285"/>
            </w:trPr>
          </w:trPrChange>
        </w:trPr>
        <w:tc>
          <w:tcPr>
            <w:tcW w:w="1868" w:type="pct"/>
            <w:tcMar>
              <w:left w:w="108" w:type="dxa"/>
              <w:right w:w="108" w:type="dxa"/>
            </w:tcMar>
            <w:vAlign w:val="center"/>
            <w:tcPrChange w:id="369" w:author="Bikram Adhikari (bdhikari)" w:date="2025-10-16T15:34:00Z" w16du:dateUtc="2025-10-16T20:34:00Z">
              <w:tcPr>
                <w:tcW w:w="1774" w:type="pct"/>
                <w:tcMar>
                  <w:left w:w="108" w:type="dxa"/>
                  <w:right w:w="108" w:type="dxa"/>
                </w:tcMar>
                <w:vAlign w:val="center"/>
              </w:tcPr>
            </w:tcPrChange>
          </w:tcPr>
          <w:p w14:paraId="524CD2F9" w14:textId="774014BD" w:rsidR="00D41148" w:rsidRDefault="00D41148" w:rsidP="00D41148">
            <w:pPr>
              <w:spacing w:after="0"/>
            </w:pPr>
            <w:r w:rsidRPr="3542E025">
              <w:rPr>
                <w:rFonts w:ascii="Times New Roman" w:eastAsia="Times New Roman" w:hAnsi="Times New Roman" w:cs="Times New Roman"/>
                <w:b/>
                <w:bCs/>
                <w:sz w:val="22"/>
                <w:szCs w:val="22"/>
              </w:rPr>
              <w:t>Province</w:t>
            </w:r>
          </w:p>
        </w:tc>
        <w:tc>
          <w:tcPr>
            <w:tcW w:w="655" w:type="pct"/>
            <w:tcMar>
              <w:left w:w="108" w:type="dxa"/>
              <w:right w:w="108" w:type="dxa"/>
            </w:tcMar>
            <w:vAlign w:val="center"/>
            <w:tcPrChange w:id="370" w:author="Bikram Adhikari (bdhikari)" w:date="2025-10-16T15:34:00Z" w16du:dateUtc="2025-10-16T20:34:00Z">
              <w:tcPr>
                <w:tcW w:w="749" w:type="pct"/>
                <w:gridSpan w:val="2"/>
                <w:tcMar>
                  <w:left w:w="108" w:type="dxa"/>
                  <w:right w:w="108" w:type="dxa"/>
                </w:tcMar>
                <w:vAlign w:val="center"/>
              </w:tcPr>
            </w:tcPrChange>
          </w:tcPr>
          <w:p w14:paraId="0A89CEE6" w14:textId="0E568939" w:rsidR="00D41148" w:rsidRPr="00D41148" w:rsidRDefault="00D41148">
            <w:pPr>
              <w:spacing w:after="0"/>
              <w:jc w:val="center"/>
              <w:rPr>
                <w:rFonts w:ascii="Times New Roman" w:eastAsia="Times New Roman" w:hAnsi="Times New Roman" w:cs="Times New Roman"/>
                <w:sz w:val="22"/>
                <w:szCs w:val="22"/>
                <w:rPrChange w:id="371" w:author="Bikram Adhikari (bdhikari)" w:date="2025-10-09T15:28:00Z" w16du:dateUtc="2025-10-09T20:28:00Z">
                  <w:rPr/>
                </w:rPrChange>
              </w:rPr>
              <w:pPrChange w:id="372" w:author="Bikram Adhikari (bdhikari)" w:date="2025-10-09T15:28:00Z" w16du:dateUtc="2025-10-09T20:28:00Z">
                <w:pPr/>
              </w:pPrChange>
            </w:pPr>
          </w:p>
        </w:tc>
        <w:tc>
          <w:tcPr>
            <w:tcW w:w="793" w:type="pct"/>
            <w:vAlign w:val="center"/>
            <w:tcPrChange w:id="373" w:author="Bikram Adhikari (bdhikari)" w:date="2025-10-16T15:34:00Z" w16du:dateUtc="2025-10-16T20:34:00Z">
              <w:tcPr>
                <w:tcW w:w="793" w:type="pct"/>
              </w:tcPr>
            </w:tcPrChange>
          </w:tcPr>
          <w:p w14:paraId="4CF540BA" w14:textId="28DAFC24" w:rsidR="00D41148" w:rsidRPr="00D41148" w:rsidRDefault="00D41148">
            <w:pPr>
              <w:spacing w:after="0"/>
              <w:jc w:val="center"/>
              <w:rPr>
                <w:rFonts w:ascii="Times New Roman" w:eastAsia="Times New Roman" w:hAnsi="Times New Roman" w:cs="Times New Roman"/>
                <w:sz w:val="22"/>
                <w:szCs w:val="22"/>
                <w:rPrChange w:id="374" w:author="Bikram Adhikari (bdhikari)" w:date="2025-10-09T15:28:00Z" w16du:dateUtc="2025-10-09T20:28:00Z">
                  <w:rPr/>
                </w:rPrChange>
              </w:rPr>
              <w:pPrChange w:id="375" w:author="Bikram Adhikari (bdhikari)" w:date="2025-10-09T15:28:00Z" w16du:dateUtc="2025-10-09T20:28:00Z">
                <w:pPr/>
              </w:pPrChange>
            </w:pPr>
          </w:p>
        </w:tc>
        <w:tc>
          <w:tcPr>
            <w:tcW w:w="685" w:type="pct"/>
            <w:vAlign w:val="center"/>
            <w:tcPrChange w:id="376" w:author="Bikram Adhikari (bdhikari)" w:date="2025-10-16T15:34:00Z" w16du:dateUtc="2025-10-16T20:34:00Z">
              <w:tcPr>
                <w:tcW w:w="685" w:type="pct"/>
              </w:tcPr>
            </w:tcPrChange>
          </w:tcPr>
          <w:p w14:paraId="2CFEF6B7" w14:textId="7407BFE6" w:rsidR="00D41148" w:rsidRPr="00D41148" w:rsidRDefault="00D41148">
            <w:pPr>
              <w:spacing w:after="0"/>
              <w:jc w:val="center"/>
              <w:rPr>
                <w:rFonts w:ascii="Times New Roman" w:eastAsia="Times New Roman" w:hAnsi="Times New Roman" w:cs="Times New Roman"/>
                <w:sz w:val="22"/>
                <w:szCs w:val="22"/>
                <w:rPrChange w:id="377" w:author="Bikram Adhikari (bdhikari)" w:date="2025-10-09T15:28:00Z" w16du:dateUtc="2025-10-09T20:28:00Z">
                  <w:rPr/>
                </w:rPrChange>
              </w:rPr>
              <w:pPrChange w:id="378" w:author="Bikram Adhikari (bdhikari)" w:date="2025-10-09T15:28:00Z" w16du:dateUtc="2025-10-09T20:28:00Z">
                <w:pPr/>
              </w:pPrChange>
            </w:pPr>
          </w:p>
        </w:tc>
        <w:tc>
          <w:tcPr>
            <w:tcW w:w="999" w:type="pct"/>
            <w:vAlign w:val="center"/>
            <w:tcPrChange w:id="379" w:author="Bikram Adhikari (bdhikari)" w:date="2025-10-16T15:34:00Z" w16du:dateUtc="2025-10-16T20:34:00Z">
              <w:tcPr>
                <w:tcW w:w="999" w:type="pct"/>
              </w:tcPr>
            </w:tcPrChange>
          </w:tcPr>
          <w:p w14:paraId="0B412849" w14:textId="6859DE0D" w:rsidR="00D41148" w:rsidRPr="00D41148" w:rsidRDefault="00D41148">
            <w:pPr>
              <w:spacing w:after="0"/>
              <w:jc w:val="center"/>
              <w:rPr>
                <w:rFonts w:ascii="Times New Roman" w:eastAsia="Times New Roman" w:hAnsi="Times New Roman" w:cs="Times New Roman"/>
                <w:sz w:val="22"/>
                <w:szCs w:val="22"/>
                <w:rPrChange w:id="380" w:author="Bikram Adhikari (bdhikari)" w:date="2025-10-09T15:28:00Z" w16du:dateUtc="2025-10-09T20:28:00Z">
                  <w:rPr/>
                </w:rPrChange>
              </w:rPr>
              <w:pPrChange w:id="381" w:author="Bikram Adhikari (bdhikari)" w:date="2025-10-09T15:28:00Z" w16du:dateUtc="2025-10-09T20:28:00Z">
                <w:pPr/>
              </w:pPrChange>
            </w:pPr>
          </w:p>
        </w:tc>
      </w:tr>
      <w:tr w:rsidR="00D41148" w14:paraId="577B1E1A" w14:textId="01697A8B" w:rsidTr="000C584F">
        <w:trPr>
          <w:trHeight w:val="285"/>
          <w:trPrChange w:id="382" w:author="Bikram Adhikari (bdhikari)" w:date="2025-10-16T15:34:00Z" w16du:dateUtc="2025-10-16T20:34:00Z">
            <w:trPr>
              <w:trHeight w:val="285"/>
            </w:trPr>
          </w:trPrChange>
        </w:trPr>
        <w:tc>
          <w:tcPr>
            <w:tcW w:w="1868" w:type="pct"/>
            <w:tcMar>
              <w:left w:w="108" w:type="dxa"/>
              <w:right w:w="108" w:type="dxa"/>
            </w:tcMar>
            <w:vAlign w:val="center"/>
            <w:tcPrChange w:id="383" w:author="Bikram Adhikari (bdhikari)" w:date="2025-10-16T15:34:00Z" w16du:dateUtc="2025-10-16T20:34:00Z">
              <w:tcPr>
                <w:tcW w:w="1774" w:type="pct"/>
                <w:tcMar>
                  <w:left w:w="108" w:type="dxa"/>
                  <w:right w:w="108" w:type="dxa"/>
                </w:tcMar>
                <w:vAlign w:val="center"/>
              </w:tcPr>
            </w:tcPrChange>
          </w:tcPr>
          <w:p w14:paraId="2BE074F6" w14:textId="65812030" w:rsidR="00D41148" w:rsidRDefault="00D41148" w:rsidP="00D41148">
            <w:pPr>
              <w:spacing w:after="0"/>
            </w:pPr>
            <w:r w:rsidRPr="3542E025">
              <w:rPr>
                <w:rFonts w:ascii="Times New Roman" w:eastAsia="Times New Roman" w:hAnsi="Times New Roman" w:cs="Times New Roman"/>
                <w:sz w:val="22"/>
                <w:szCs w:val="22"/>
              </w:rPr>
              <w:t xml:space="preserve">  Koshi</w:t>
            </w:r>
          </w:p>
        </w:tc>
        <w:tc>
          <w:tcPr>
            <w:tcW w:w="655" w:type="pct"/>
            <w:tcMar>
              <w:left w:w="108" w:type="dxa"/>
              <w:right w:w="108" w:type="dxa"/>
            </w:tcMar>
            <w:vAlign w:val="center"/>
            <w:tcPrChange w:id="384" w:author="Bikram Adhikari (bdhikari)" w:date="2025-10-16T15:34:00Z" w16du:dateUtc="2025-10-16T20:34:00Z">
              <w:tcPr>
                <w:tcW w:w="749" w:type="pct"/>
                <w:gridSpan w:val="2"/>
                <w:tcMar>
                  <w:left w:w="108" w:type="dxa"/>
                  <w:right w:w="108" w:type="dxa"/>
                </w:tcMar>
                <w:vAlign w:val="center"/>
              </w:tcPr>
            </w:tcPrChange>
          </w:tcPr>
          <w:p w14:paraId="0AC639E8" w14:textId="4F00488D" w:rsidR="00D41148" w:rsidRPr="00D41148" w:rsidRDefault="00D41148" w:rsidP="00D41148">
            <w:pPr>
              <w:spacing w:after="0"/>
              <w:jc w:val="center"/>
              <w:rPr>
                <w:rFonts w:ascii="Times New Roman" w:eastAsia="Times New Roman" w:hAnsi="Times New Roman" w:cs="Times New Roman"/>
                <w:sz w:val="22"/>
                <w:szCs w:val="22"/>
                <w:rPrChange w:id="385" w:author="Bikram Adhikari (bdhikari)" w:date="2025-10-09T15:28:00Z" w16du:dateUtc="2025-10-09T20:28:00Z">
                  <w:rPr/>
                </w:rPrChange>
              </w:rPr>
            </w:pPr>
            <w:ins w:id="386" w:author="Bikram Adhikari (bdhikari)" w:date="2025-10-09T15:27:00Z" w16du:dateUtc="2025-10-09T20:27:00Z">
              <w:r w:rsidRPr="00D41148">
                <w:rPr>
                  <w:rFonts w:ascii="Times New Roman" w:eastAsia="Times New Roman" w:hAnsi="Times New Roman" w:cs="Times New Roman"/>
                  <w:sz w:val="22"/>
                  <w:szCs w:val="22"/>
                  <w:rPrChange w:id="387" w:author="Bikram Adhikari (bdhikari)" w:date="2025-10-09T15:28:00Z" w16du:dateUtc="2025-10-09T20:28:00Z">
                    <w:rPr>
                      <w:rFonts w:ascii="Segoe UI" w:hAnsi="Segoe UI" w:cs="Segoe UI"/>
                      <w:color w:val="333333"/>
                      <w:sz w:val="28"/>
                      <w:szCs w:val="28"/>
                    </w:rPr>
                  </w:rPrChange>
                </w:rPr>
                <w:t>17.9</w:t>
              </w:r>
            </w:ins>
            <w:del w:id="388" w:author="Bikram Adhikari (bdhikari)" w:date="2025-10-09T15:27:00Z" w16du:dateUtc="2025-10-09T20:27:00Z">
              <w:r w:rsidRPr="3542E025" w:rsidDel="0086249A">
                <w:rPr>
                  <w:rFonts w:ascii="Times New Roman" w:eastAsia="Times New Roman" w:hAnsi="Times New Roman" w:cs="Times New Roman"/>
                  <w:sz w:val="22"/>
                  <w:szCs w:val="22"/>
                </w:rPr>
                <w:delText>419 (17.9)</w:delText>
              </w:r>
            </w:del>
          </w:p>
        </w:tc>
        <w:tc>
          <w:tcPr>
            <w:tcW w:w="793" w:type="pct"/>
            <w:vAlign w:val="center"/>
            <w:tcPrChange w:id="389" w:author="Bikram Adhikari (bdhikari)" w:date="2025-10-16T15:34:00Z" w16du:dateUtc="2025-10-16T20:34:00Z">
              <w:tcPr>
                <w:tcW w:w="793" w:type="pct"/>
              </w:tcPr>
            </w:tcPrChange>
          </w:tcPr>
          <w:p w14:paraId="25401D4F" w14:textId="58EC2E3A" w:rsidR="00D41148" w:rsidRPr="3542E025" w:rsidRDefault="00D41148" w:rsidP="00D41148">
            <w:pPr>
              <w:spacing w:after="0"/>
              <w:jc w:val="center"/>
              <w:rPr>
                <w:rFonts w:ascii="Times New Roman" w:eastAsia="Times New Roman" w:hAnsi="Times New Roman" w:cs="Times New Roman"/>
                <w:sz w:val="22"/>
                <w:szCs w:val="22"/>
              </w:rPr>
            </w:pPr>
            <w:ins w:id="390" w:author="Bikram Adhikari (bdhikari)" w:date="2025-10-09T15:27:00Z" w16du:dateUtc="2025-10-09T20:27:00Z">
              <w:r w:rsidRPr="00D41148">
                <w:rPr>
                  <w:rFonts w:ascii="Times New Roman" w:eastAsia="Times New Roman" w:hAnsi="Times New Roman" w:cs="Times New Roman"/>
                  <w:sz w:val="22"/>
                  <w:szCs w:val="22"/>
                  <w:rPrChange w:id="391" w:author="Bikram Adhikari (bdhikari)" w:date="2025-10-09T15:28:00Z" w16du:dateUtc="2025-10-09T20:28:00Z">
                    <w:rPr>
                      <w:rFonts w:ascii="Segoe UI" w:hAnsi="Segoe UI" w:cs="Segoe UI"/>
                      <w:color w:val="333333"/>
                      <w:sz w:val="28"/>
                      <w:szCs w:val="28"/>
                    </w:rPr>
                  </w:rPrChange>
                </w:rPr>
                <w:t>18.7</w:t>
              </w:r>
            </w:ins>
          </w:p>
        </w:tc>
        <w:tc>
          <w:tcPr>
            <w:tcW w:w="685" w:type="pct"/>
            <w:vAlign w:val="center"/>
            <w:tcPrChange w:id="392" w:author="Bikram Adhikari (bdhikari)" w:date="2025-10-16T15:34:00Z" w16du:dateUtc="2025-10-16T20:34:00Z">
              <w:tcPr>
                <w:tcW w:w="685" w:type="pct"/>
              </w:tcPr>
            </w:tcPrChange>
          </w:tcPr>
          <w:p w14:paraId="47BDD3BF" w14:textId="77B63B36" w:rsidR="00D41148" w:rsidRPr="3542E025" w:rsidRDefault="00D41148" w:rsidP="00D41148">
            <w:pPr>
              <w:spacing w:after="0"/>
              <w:jc w:val="center"/>
              <w:rPr>
                <w:rFonts w:ascii="Times New Roman" w:eastAsia="Times New Roman" w:hAnsi="Times New Roman" w:cs="Times New Roman"/>
                <w:sz w:val="22"/>
                <w:szCs w:val="22"/>
              </w:rPr>
            </w:pPr>
            <w:ins w:id="393" w:author="Bikram Adhikari (bdhikari)" w:date="2025-10-09T15:27:00Z" w16du:dateUtc="2025-10-09T20:27:00Z">
              <w:r w:rsidRPr="00D41148">
                <w:rPr>
                  <w:rFonts w:ascii="Times New Roman" w:eastAsia="Times New Roman" w:hAnsi="Times New Roman" w:cs="Times New Roman"/>
                  <w:sz w:val="22"/>
                  <w:szCs w:val="22"/>
                  <w:rPrChange w:id="394" w:author="Bikram Adhikari (bdhikari)" w:date="2025-10-09T15:28:00Z" w16du:dateUtc="2025-10-09T20:28:00Z">
                    <w:rPr>
                      <w:rFonts w:ascii="Segoe UI" w:hAnsi="Segoe UI" w:cs="Segoe UI"/>
                      <w:color w:val="333333"/>
                      <w:sz w:val="28"/>
                      <w:szCs w:val="28"/>
                    </w:rPr>
                  </w:rPrChange>
                </w:rPr>
                <w:t>17.2</w:t>
              </w:r>
            </w:ins>
          </w:p>
        </w:tc>
        <w:tc>
          <w:tcPr>
            <w:tcW w:w="999" w:type="pct"/>
            <w:vAlign w:val="center"/>
            <w:tcPrChange w:id="395" w:author="Bikram Adhikari (bdhikari)" w:date="2025-10-16T15:34:00Z" w16du:dateUtc="2025-10-16T20:34:00Z">
              <w:tcPr>
                <w:tcW w:w="999" w:type="pct"/>
              </w:tcPr>
            </w:tcPrChange>
          </w:tcPr>
          <w:p w14:paraId="468EC6A4" w14:textId="250A8626" w:rsidR="00D41148" w:rsidRPr="3542E025" w:rsidRDefault="00D41148" w:rsidP="00D41148">
            <w:pPr>
              <w:spacing w:after="0"/>
              <w:jc w:val="center"/>
              <w:rPr>
                <w:rFonts w:ascii="Times New Roman" w:eastAsia="Times New Roman" w:hAnsi="Times New Roman" w:cs="Times New Roman"/>
                <w:sz w:val="22"/>
                <w:szCs w:val="22"/>
              </w:rPr>
            </w:pPr>
            <w:ins w:id="396" w:author="Bikram Adhikari (bdhikari)" w:date="2025-10-09T15:27:00Z" w16du:dateUtc="2025-10-09T20:27:00Z">
              <w:r w:rsidRPr="00D41148">
                <w:rPr>
                  <w:rFonts w:ascii="Times New Roman" w:eastAsia="Times New Roman" w:hAnsi="Times New Roman" w:cs="Times New Roman"/>
                  <w:sz w:val="22"/>
                  <w:szCs w:val="22"/>
                  <w:rPrChange w:id="397" w:author="Bikram Adhikari (bdhikari)" w:date="2025-10-09T15:28:00Z" w16du:dateUtc="2025-10-09T20:28:00Z">
                    <w:rPr>
                      <w:rFonts w:ascii="Segoe UI" w:hAnsi="Segoe UI" w:cs="Segoe UI"/>
                      <w:color w:val="333333"/>
                      <w:sz w:val="28"/>
                      <w:szCs w:val="28"/>
                    </w:rPr>
                  </w:rPrChange>
                </w:rPr>
                <w:t>18.5</w:t>
              </w:r>
            </w:ins>
          </w:p>
        </w:tc>
      </w:tr>
      <w:tr w:rsidR="00D41148" w14:paraId="375EB6D0" w14:textId="544BFD5D" w:rsidTr="000C584F">
        <w:trPr>
          <w:trHeight w:val="285"/>
          <w:trPrChange w:id="398" w:author="Bikram Adhikari (bdhikari)" w:date="2025-10-16T15:34:00Z" w16du:dateUtc="2025-10-16T20:34:00Z">
            <w:trPr>
              <w:trHeight w:val="285"/>
            </w:trPr>
          </w:trPrChange>
        </w:trPr>
        <w:tc>
          <w:tcPr>
            <w:tcW w:w="1868" w:type="pct"/>
            <w:tcMar>
              <w:left w:w="108" w:type="dxa"/>
              <w:right w:w="108" w:type="dxa"/>
            </w:tcMar>
            <w:vAlign w:val="center"/>
            <w:tcPrChange w:id="399" w:author="Bikram Adhikari (bdhikari)" w:date="2025-10-16T15:34:00Z" w16du:dateUtc="2025-10-16T20:34:00Z">
              <w:tcPr>
                <w:tcW w:w="1774" w:type="pct"/>
                <w:tcMar>
                  <w:left w:w="108" w:type="dxa"/>
                  <w:right w:w="108" w:type="dxa"/>
                </w:tcMar>
                <w:vAlign w:val="center"/>
              </w:tcPr>
            </w:tcPrChange>
          </w:tcPr>
          <w:p w14:paraId="01D5FA21" w14:textId="5567D0B6" w:rsidR="00D41148" w:rsidRDefault="00D41148" w:rsidP="00D41148">
            <w:pPr>
              <w:spacing w:after="0"/>
            </w:pPr>
            <w:r w:rsidRPr="3542E025">
              <w:rPr>
                <w:rFonts w:ascii="Times New Roman" w:eastAsia="Times New Roman" w:hAnsi="Times New Roman" w:cs="Times New Roman"/>
                <w:sz w:val="22"/>
                <w:szCs w:val="22"/>
              </w:rPr>
              <w:t xml:space="preserve">  Madhesh</w:t>
            </w:r>
          </w:p>
        </w:tc>
        <w:tc>
          <w:tcPr>
            <w:tcW w:w="655" w:type="pct"/>
            <w:tcMar>
              <w:left w:w="108" w:type="dxa"/>
              <w:right w:w="108" w:type="dxa"/>
            </w:tcMar>
            <w:vAlign w:val="center"/>
            <w:tcPrChange w:id="400" w:author="Bikram Adhikari (bdhikari)" w:date="2025-10-16T15:34:00Z" w16du:dateUtc="2025-10-16T20:34:00Z">
              <w:tcPr>
                <w:tcW w:w="749" w:type="pct"/>
                <w:gridSpan w:val="2"/>
                <w:tcMar>
                  <w:left w:w="108" w:type="dxa"/>
                  <w:right w:w="108" w:type="dxa"/>
                </w:tcMar>
                <w:vAlign w:val="center"/>
              </w:tcPr>
            </w:tcPrChange>
          </w:tcPr>
          <w:p w14:paraId="2F7F62AD" w14:textId="00DB787C" w:rsidR="00D41148" w:rsidRPr="00D41148" w:rsidRDefault="00D41148" w:rsidP="00D41148">
            <w:pPr>
              <w:spacing w:after="0"/>
              <w:jc w:val="center"/>
              <w:rPr>
                <w:rFonts w:ascii="Times New Roman" w:eastAsia="Times New Roman" w:hAnsi="Times New Roman" w:cs="Times New Roman"/>
                <w:sz w:val="22"/>
                <w:szCs w:val="22"/>
                <w:rPrChange w:id="401" w:author="Bikram Adhikari (bdhikari)" w:date="2025-10-09T15:28:00Z" w16du:dateUtc="2025-10-09T20:28:00Z">
                  <w:rPr/>
                </w:rPrChange>
              </w:rPr>
            </w:pPr>
            <w:ins w:id="402" w:author="Bikram Adhikari (bdhikari)" w:date="2025-10-09T15:27:00Z" w16du:dateUtc="2025-10-09T20:27:00Z">
              <w:r w:rsidRPr="00D41148">
                <w:rPr>
                  <w:rFonts w:ascii="Times New Roman" w:eastAsia="Times New Roman" w:hAnsi="Times New Roman" w:cs="Times New Roman"/>
                  <w:sz w:val="22"/>
                  <w:szCs w:val="22"/>
                  <w:rPrChange w:id="403" w:author="Bikram Adhikari (bdhikari)" w:date="2025-10-09T15:28:00Z" w16du:dateUtc="2025-10-09T20:28:00Z">
                    <w:rPr>
                      <w:rFonts w:ascii="Segoe UI" w:hAnsi="Segoe UI" w:cs="Segoe UI"/>
                      <w:color w:val="333333"/>
                      <w:sz w:val="28"/>
                      <w:szCs w:val="28"/>
                    </w:rPr>
                  </w:rPrChange>
                </w:rPr>
                <w:t>26.4</w:t>
              </w:r>
            </w:ins>
            <w:del w:id="404" w:author="Bikram Adhikari (bdhikari)" w:date="2025-10-09T15:27:00Z" w16du:dateUtc="2025-10-09T20:27:00Z">
              <w:r w:rsidRPr="3542E025" w:rsidDel="0086249A">
                <w:rPr>
                  <w:rFonts w:ascii="Times New Roman" w:eastAsia="Times New Roman" w:hAnsi="Times New Roman" w:cs="Times New Roman"/>
                  <w:sz w:val="22"/>
                  <w:szCs w:val="22"/>
                </w:rPr>
                <w:delText>618 (26.4)</w:delText>
              </w:r>
            </w:del>
          </w:p>
        </w:tc>
        <w:tc>
          <w:tcPr>
            <w:tcW w:w="793" w:type="pct"/>
            <w:vAlign w:val="center"/>
            <w:tcPrChange w:id="405" w:author="Bikram Adhikari (bdhikari)" w:date="2025-10-16T15:34:00Z" w16du:dateUtc="2025-10-16T20:34:00Z">
              <w:tcPr>
                <w:tcW w:w="793" w:type="pct"/>
              </w:tcPr>
            </w:tcPrChange>
          </w:tcPr>
          <w:p w14:paraId="658DD3B3" w14:textId="7EA9EFA8" w:rsidR="00D41148" w:rsidRPr="3542E025" w:rsidRDefault="00D41148" w:rsidP="00D41148">
            <w:pPr>
              <w:spacing w:after="0"/>
              <w:jc w:val="center"/>
              <w:rPr>
                <w:rFonts w:ascii="Times New Roman" w:eastAsia="Times New Roman" w:hAnsi="Times New Roman" w:cs="Times New Roman"/>
                <w:sz w:val="22"/>
                <w:szCs w:val="22"/>
              </w:rPr>
            </w:pPr>
            <w:ins w:id="406" w:author="Bikram Adhikari (bdhikari)" w:date="2025-10-09T15:27:00Z" w16du:dateUtc="2025-10-09T20:27:00Z">
              <w:r w:rsidRPr="00D41148">
                <w:rPr>
                  <w:rFonts w:ascii="Times New Roman" w:eastAsia="Times New Roman" w:hAnsi="Times New Roman" w:cs="Times New Roman"/>
                  <w:sz w:val="22"/>
                  <w:szCs w:val="22"/>
                  <w:rPrChange w:id="407" w:author="Bikram Adhikari (bdhikari)" w:date="2025-10-09T15:28:00Z" w16du:dateUtc="2025-10-09T20:28:00Z">
                    <w:rPr>
                      <w:rFonts w:ascii="Segoe UI" w:hAnsi="Segoe UI" w:cs="Segoe UI"/>
                      <w:color w:val="333333"/>
                      <w:sz w:val="28"/>
                      <w:szCs w:val="28"/>
                    </w:rPr>
                  </w:rPrChange>
                </w:rPr>
                <w:t>20.7</w:t>
              </w:r>
            </w:ins>
          </w:p>
        </w:tc>
        <w:tc>
          <w:tcPr>
            <w:tcW w:w="685" w:type="pct"/>
            <w:vAlign w:val="center"/>
            <w:tcPrChange w:id="408" w:author="Bikram Adhikari (bdhikari)" w:date="2025-10-16T15:34:00Z" w16du:dateUtc="2025-10-16T20:34:00Z">
              <w:tcPr>
                <w:tcW w:w="685" w:type="pct"/>
              </w:tcPr>
            </w:tcPrChange>
          </w:tcPr>
          <w:p w14:paraId="3D75ED82" w14:textId="585BEC3A" w:rsidR="00D41148" w:rsidRPr="3542E025" w:rsidRDefault="00D41148" w:rsidP="00D41148">
            <w:pPr>
              <w:spacing w:after="0"/>
              <w:jc w:val="center"/>
              <w:rPr>
                <w:rFonts w:ascii="Times New Roman" w:eastAsia="Times New Roman" w:hAnsi="Times New Roman" w:cs="Times New Roman"/>
                <w:sz w:val="22"/>
                <w:szCs w:val="22"/>
              </w:rPr>
            </w:pPr>
            <w:ins w:id="409" w:author="Bikram Adhikari (bdhikari)" w:date="2025-10-09T15:27:00Z" w16du:dateUtc="2025-10-09T20:27:00Z">
              <w:r w:rsidRPr="00D41148">
                <w:rPr>
                  <w:rFonts w:ascii="Times New Roman" w:eastAsia="Times New Roman" w:hAnsi="Times New Roman" w:cs="Times New Roman"/>
                  <w:sz w:val="22"/>
                  <w:szCs w:val="22"/>
                  <w:rPrChange w:id="410" w:author="Bikram Adhikari (bdhikari)" w:date="2025-10-09T15:28:00Z" w16du:dateUtc="2025-10-09T20:28:00Z">
                    <w:rPr>
                      <w:rFonts w:ascii="Segoe UI" w:hAnsi="Segoe UI" w:cs="Segoe UI"/>
                      <w:color w:val="333333"/>
                      <w:sz w:val="28"/>
                      <w:szCs w:val="28"/>
                    </w:rPr>
                  </w:rPrChange>
                </w:rPr>
                <w:t>27.2</w:t>
              </w:r>
            </w:ins>
          </w:p>
        </w:tc>
        <w:tc>
          <w:tcPr>
            <w:tcW w:w="999" w:type="pct"/>
            <w:vAlign w:val="center"/>
            <w:tcPrChange w:id="411" w:author="Bikram Adhikari (bdhikari)" w:date="2025-10-16T15:34:00Z" w16du:dateUtc="2025-10-16T20:34:00Z">
              <w:tcPr>
                <w:tcW w:w="999" w:type="pct"/>
              </w:tcPr>
            </w:tcPrChange>
          </w:tcPr>
          <w:p w14:paraId="0243AE0F" w14:textId="59825D89" w:rsidR="00D41148" w:rsidRPr="3542E025" w:rsidRDefault="00D41148" w:rsidP="00D41148">
            <w:pPr>
              <w:spacing w:after="0"/>
              <w:jc w:val="center"/>
              <w:rPr>
                <w:rFonts w:ascii="Times New Roman" w:eastAsia="Times New Roman" w:hAnsi="Times New Roman" w:cs="Times New Roman"/>
                <w:sz w:val="22"/>
                <w:szCs w:val="22"/>
              </w:rPr>
            </w:pPr>
            <w:ins w:id="412" w:author="Bikram Adhikari (bdhikari)" w:date="2025-10-09T15:27:00Z" w16du:dateUtc="2025-10-09T20:27:00Z">
              <w:r w:rsidRPr="00D41148">
                <w:rPr>
                  <w:rFonts w:ascii="Times New Roman" w:eastAsia="Times New Roman" w:hAnsi="Times New Roman" w:cs="Times New Roman"/>
                  <w:sz w:val="22"/>
                  <w:szCs w:val="22"/>
                  <w:rPrChange w:id="413" w:author="Bikram Adhikari (bdhikari)" w:date="2025-10-09T15:28:00Z" w16du:dateUtc="2025-10-09T20:28:00Z">
                    <w:rPr>
                      <w:rFonts w:ascii="Segoe UI" w:hAnsi="Segoe UI" w:cs="Segoe UI"/>
                      <w:color w:val="333333"/>
                      <w:sz w:val="28"/>
                      <w:szCs w:val="28"/>
                    </w:rPr>
                  </w:rPrChange>
                </w:rPr>
                <w:t>27</w:t>
              </w:r>
            </w:ins>
          </w:p>
        </w:tc>
      </w:tr>
      <w:tr w:rsidR="00D41148" w14:paraId="0EA778DF" w14:textId="35BDB36F" w:rsidTr="000C584F">
        <w:trPr>
          <w:trHeight w:val="285"/>
          <w:trPrChange w:id="414" w:author="Bikram Adhikari (bdhikari)" w:date="2025-10-16T15:34:00Z" w16du:dateUtc="2025-10-16T20:34:00Z">
            <w:trPr>
              <w:trHeight w:val="285"/>
            </w:trPr>
          </w:trPrChange>
        </w:trPr>
        <w:tc>
          <w:tcPr>
            <w:tcW w:w="1868" w:type="pct"/>
            <w:tcMar>
              <w:left w:w="108" w:type="dxa"/>
              <w:right w:w="108" w:type="dxa"/>
            </w:tcMar>
            <w:vAlign w:val="center"/>
            <w:tcPrChange w:id="415" w:author="Bikram Adhikari (bdhikari)" w:date="2025-10-16T15:34:00Z" w16du:dateUtc="2025-10-16T20:34:00Z">
              <w:tcPr>
                <w:tcW w:w="1774" w:type="pct"/>
                <w:tcMar>
                  <w:left w:w="108" w:type="dxa"/>
                  <w:right w:w="108" w:type="dxa"/>
                </w:tcMar>
                <w:vAlign w:val="center"/>
              </w:tcPr>
            </w:tcPrChange>
          </w:tcPr>
          <w:p w14:paraId="056F9BE6" w14:textId="6CF371A6" w:rsidR="00D41148" w:rsidRDefault="00D41148" w:rsidP="00D41148">
            <w:pPr>
              <w:spacing w:after="0"/>
            </w:pPr>
            <w:r w:rsidRPr="3542E025">
              <w:rPr>
                <w:rFonts w:ascii="Times New Roman" w:eastAsia="Times New Roman" w:hAnsi="Times New Roman" w:cs="Times New Roman"/>
                <w:sz w:val="22"/>
                <w:szCs w:val="22"/>
              </w:rPr>
              <w:t xml:space="preserve">  Bagmati</w:t>
            </w:r>
          </w:p>
        </w:tc>
        <w:tc>
          <w:tcPr>
            <w:tcW w:w="655" w:type="pct"/>
            <w:tcMar>
              <w:left w:w="108" w:type="dxa"/>
              <w:right w:w="108" w:type="dxa"/>
            </w:tcMar>
            <w:vAlign w:val="center"/>
            <w:tcPrChange w:id="416" w:author="Bikram Adhikari (bdhikari)" w:date="2025-10-16T15:34:00Z" w16du:dateUtc="2025-10-16T20:34:00Z">
              <w:tcPr>
                <w:tcW w:w="749" w:type="pct"/>
                <w:gridSpan w:val="2"/>
                <w:tcMar>
                  <w:left w:w="108" w:type="dxa"/>
                  <w:right w:w="108" w:type="dxa"/>
                </w:tcMar>
                <w:vAlign w:val="center"/>
              </w:tcPr>
            </w:tcPrChange>
          </w:tcPr>
          <w:p w14:paraId="69E9980F" w14:textId="576029CB" w:rsidR="00D41148" w:rsidRPr="00D41148" w:rsidRDefault="00D41148" w:rsidP="00D41148">
            <w:pPr>
              <w:spacing w:after="0"/>
              <w:jc w:val="center"/>
              <w:rPr>
                <w:rFonts w:ascii="Times New Roman" w:eastAsia="Times New Roman" w:hAnsi="Times New Roman" w:cs="Times New Roman"/>
                <w:sz w:val="22"/>
                <w:szCs w:val="22"/>
                <w:rPrChange w:id="417" w:author="Bikram Adhikari (bdhikari)" w:date="2025-10-09T15:28:00Z" w16du:dateUtc="2025-10-09T20:28:00Z">
                  <w:rPr/>
                </w:rPrChange>
              </w:rPr>
            </w:pPr>
            <w:ins w:id="418" w:author="Bikram Adhikari (bdhikari)" w:date="2025-10-09T15:27:00Z" w16du:dateUtc="2025-10-09T20:27:00Z">
              <w:r w:rsidRPr="00D41148">
                <w:rPr>
                  <w:rFonts w:ascii="Times New Roman" w:eastAsia="Times New Roman" w:hAnsi="Times New Roman" w:cs="Times New Roman"/>
                  <w:sz w:val="22"/>
                  <w:szCs w:val="22"/>
                  <w:rPrChange w:id="419" w:author="Bikram Adhikari (bdhikari)" w:date="2025-10-09T15:28:00Z" w16du:dateUtc="2025-10-09T20:28:00Z">
                    <w:rPr>
                      <w:rFonts w:ascii="Segoe UI" w:hAnsi="Segoe UI" w:cs="Segoe UI"/>
                      <w:color w:val="333333"/>
                      <w:sz w:val="28"/>
                      <w:szCs w:val="28"/>
                    </w:rPr>
                  </w:rPrChange>
                </w:rPr>
                <w:t>15.4</w:t>
              </w:r>
            </w:ins>
            <w:del w:id="420" w:author="Bikram Adhikari (bdhikari)" w:date="2025-10-09T15:27:00Z" w16du:dateUtc="2025-10-09T20:27:00Z">
              <w:r w:rsidRPr="3542E025" w:rsidDel="0086249A">
                <w:rPr>
                  <w:rFonts w:ascii="Times New Roman" w:eastAsia="Times New Roman" w:hAnsi="Times New Roman" w:cs="Times New Roman"/>
                  <w:sz w:val="22"/>
                  <w:szCs w:val="22"/>
                </w:rPr>
                <w:delText>359 (15.4)</w:delText>
              </w:r>
            </w:del>
          </w:p>
        </w:tc>
        <w:tc>
          <w:tcPr>
            <w:tcW w:w="793" w:type="pct"/>
            <w:vAlign w:val="center"/>
            <w:tcPrChange w:id="421" w:author="Bikram Adhikari (bdhikari)" w:date="2025-10-16T15:34:00Z" w16du:dateUtc="2025-10-16T20:34:00Z">
              <w:tcPr>
                <w:tcW w:w="793" w:type="pct"/>
              </w:tcPr>
            </w:tcPrChange>
          </w:tcPr>
          <w:p w14:paraId="00C7ACF3" w14:textId="1F304377" w:rsidR="00D41148" w:rsidRPr="3542E025" w:rsidRDefault="00D41148" w:rsidP="00D41148">
            <w:pPr>
              <w:spacing w:after="0"/>
              <w:jc w:val="center"/>
              <w:rPr>
                <w:rFonts w:ascii="Times New Roman" w:eastAsia="Times New Roman" w:hAnsi="Times New Roman" w:cs="Times New Roman"/>
                <w:sz w:val="22"/>
                <w:szCs w:val="22"/>
              </w:rPr>
            </w:pPr>
            <w:ins w:id="422" w:author="Bikram Adhikari (bdhikari)" w:date="2025-10-09T15:27:00Z" w16du:dateUtc="2025-10-09T20:27:00Z">
              <w:r w:rsidRPr="00D41148">
                <w:rPr>
                  <w:rFonts w:ascii="Times New Roman" w:eastAsia="Times New Roman" w:hAnsi="Times New Roman" w:cs="Times New Roman"/>
                  <w:sz w:val="22"/>
                  <w:szCs w:val="22"/>
                  <w:rPrChange w:id="423" w:author="Bikram Adhikari (bdhikari)" w:date="2025-10-09T15:28:00Z" w16du:dateUtc="2025-10-09T20:28:00Z">
                    <w:rPr>
                      <w:rFonts w:ascii="Segoe UI" w:hAnsi="Segoe UI" w:cs="Segoe UI"/>
                      <w:color w:val="333333"/>
                      <w:sz w:val="28"/>
                      <w:szCs w:val="28"/>
                    </w:rPr>
                  </w:rPrChange>
                </w:rPr>
                <w:t>20</w:t>
              </w:r>
            </w:ins>
          </w:p>
        </w:tc>
        <w:tc>
          <w:tcPr>
            <w:tcW w:w="685" w:type="pct"/>
            <w:vAlign w:val="center"/>
            <w:tcPrChange w:id="424" w:author="Bikram Adhikari (bdhikari)" w:date="2025-10-16T15:34:00Z" w16du:dateUtc="2025-10-16T20:34:00Z">
              <w:tcPr>
                <w:tcW w:w="685" w:type="pct"/>
              </w:tcPr>
            </w:tcPrChange>
          </w:tcPr>
          <w:p w14:paraId="43BBB201" w14:textId="1998E33B" w:rsidR="00D41148" w:rsidRPr="3542E025" w:rsidRDefault="00D41148" w:rsidP="00D41148">
            <w:pPr>
              <w:spacing w:after="0"/>
              <w:jc w:val="center"/>
              <w:rPr>
                <w:rFonts w:ascii="Times New Roman" w:eastAsia="Times New Roman" w:hAnsi="Times New Roman" w:cs="Times New Roman"/>
                <w:sz w:val="22"/>
                <w:szCs w:val="22"/>
              </w:rPr>
            </w:pPr>
            <w:ins w:id="425" w:author="Bikram Adhikari (bdhikari)" w:date="2025-10-09T15:27:00Z" w16du:dateUtc="2025-10-09T20:27:00Z">
              <w:r w:rsidRPr="00D41148">
                <w:rPr>
                  <w:rFonts w:ascii="Times New Roman" w:eastAsia="Times New Roman" w:hAnsi="Times New Roman" w:cs="Times New Roman"/>
                  <w:sz w:val="22"/>
                  <w:szCs w:val="22"/>
                  <w:rPrChange w:id="426" w:author="Bikram Adhikari (bdhikari)" w:date="2025-10-09T15:28:00Z" w16du:dateUtc="2025-10-09T20:28:00Z">
                    <w:rPr>
                      <w:rFonts w:ascii="Segoe UI" w:hAnsi="Segoe UI" w:cs="Segoe UI"/>
                      <w:color w:val="333333"/>
                      <w:sz w:val="28"/>
                      <w:szCs w:val="28"/>
                    </w:rPr>
                  </w:rPrChange>
                </w:rPr>
                <w:t>15.8</w:t>
              </w:r>
            </w:ins>
          </w:p>
        </w:tc>
        <w:tc>
          <w:tcPr>
            <w:tcW w:w="999" w:type="pct"/>
            <w:vAlign w:val="center"/>
            <w:tcPrChange w:id="427" w:author="Bikram Adhikari (bdhikari)" w:date="2025-10-16T15:34:00Z" w16du:dateUtc="2025-10-16T20:34:00Z">
              <w:tcPr>
                <w:tcW w:w="999" w:type="pct"/>
              </w:tcPr>
            </w:tcPrChange>
          </w:tcPr>
          <w:p w14:paraId="499989FB" w14:textId="19520E5A" w:rsidR="00D41148" w:rsidRPr="3542E025" w:rsidRDefault="00D41148" w:rsidP="00D41148">
            <w:pPr>
              <w:spacing w:after="0"/>
              <w:jc w:val="center"/>
              <w:rPr>
                <w:rFonts w:ascii="Times New Roman" w:eastAsia="Times New Roman" w:hAnsi="Times New Roman" w:cs="Times New Roman"/>
                <w:sz w:val="22"/>
                <w:szCs w:val="22"/>
              </w:rPr>
            </w:pPr>
            <w:ins w:id="428" w:author="Bikram Adhikari (bdhikari)" w:date="2025-10-09T15:27:00Z" w16du:dateUtc="2025-10-09T20:27:00Z">
              <w:r w:rsidRPr="00D41148">
                <w:rPr>
                  <w:rFonts w:ascii="Times New Roman" w:eastAsia="Times New Roman" w:hAnsi="Times New Roman" w:cs="Times New Roman"/>
                  <w:sz w:val="22"/>
                  <w:szCs w:val="22"/>
                  <w:rPrChange w:id="429" w:author="Bikram Adhikari (bdhikari)" w:date="2025-10-09T15:28:00Z" w16du:dateUtc="2025-10-09T20:28:00Z">
                    <w:rPr>
                      <w:rFonts w:ascii="Segoe UI" w:hAnsi="Segoe UI" w:cs="Segoe UI"/>
                      <w:color w:val="333333"/>
                      <w:sz w:val="28"/>
                      <w:szCs w:val="28"/>
                    </w:rPr>
                  </w:rPrChange>
                </w:rPr>
                <w:t>13.9</w:t>
              </w:r>
            </w:ins>
          </w:p>
        </w:tc>
      </w:tr>
      <w:tr w:rsidR="00D41148" w14:paraId="5E38609E" w14:textId="74641DDF" w:rsidTr="000C584F">
        <w:trPr>
          <w:trHeight w:val="285"/>
          <w:trPrChange w:id="430" w:author="Bikram Adhikari (bdhikari)" w:date="2025-10-16T15:34:00Z" w16du:dateUtc="2025-10-16T20:34:00Z">
            <w:trPr>
              <w:trHeight w:val="285"/>
            </w:trPr>
          </w:trPrChange>
        </w:trPr>
        <w:tc>
          <w:tcPr>
            <w:tcW w:w="1868" w:type="pct"/>
            <w:tcMar>
              <w:left w:w="108" w:type="dxa"/>
              <w:right w:w="108" w:type="dxa"/>
            </w:tcMar>
            <w:vAlign w:val="center"/>
            <w:tcPrChange w:id="431" w:author="Bikram Adhikari (bdhikari)" w:date="2025-10-16T15:34:00Z" w16du:dateUtc="2025-10-16T20:34:00Z">
              <w:tcPr>
                <w:tcW w:w="1774" w:type="pct"/>
                <w:tcMar>
                  <w:left w:w="108" w:type="dxa"/>
                  <w:right w:w="108" w:type="dxa"/>
                </w:tcMar>
                <w:vAlign w:val="center"/>
              </w:tcPr>
            </w:tcPrChange>
          </w:tcPr>
          <w:p w14:paraId="351FC7D7" w14:textId="245959F2" w:rsidR="00D41148" w:rsidRDefault="00D41148" w:rsidP="00D41148">
            <w:pPr>
              <w:spacing w:after="0"/>
            </w:pPr>
            <w:r w:rsidRPr="3542E025">
              <w:rPr>
                <w:rFonts w:ascii="Times New Roman" w:eastAsia="Times New Roman" w:hAnsi="Times New Roman" w:cs="Times New Roman"/>
                <w:sz w:val="22"/>
                <w:szCs w:val="22"/>
              </w:rPr>
              <w:t xml:space="preserve">  Gandaki</w:t>
            </w:r>
          </w:p>
        </w:tc>
        <w:tc>
          <w:tcPr>
            <w:tcW w:w="655" w:type="pct"/>
            <w:tcMar>
              <w:left w:w="108" w:type="dxa"/>
              <w:right w:w="108" w:type="dxa"/>
            </w:tcMar>
            <w:vAlign w:val="center"/>
            <w:tcPrChange w:id="432" w:author="Bikram Adhikari (bdhikari)" w:date="2025-10-16T15:34:00Z" w16du:dateUtc="2025-10-16T20:34:00Z">
              <w:tcPr>
                <w:tcW w:w="749" w:type="pct"/>
                <w:gridSpan w:val="2"/>
                <w:tcMar>
                  <w:left w:w="108" w:type="dxa"/>
                  <w:right w:w="108" w:type="dxa"/>
                </w:tcMar>
                <w:vAlign w:val="center"/>
              </w:tcPr>
            </w:tcPrChange>
          </w:tcPr>
          <w:p w14:paraId="3AEA0595" w14:textId="3E20BBAA" w:rsidR="00D41148" w:rsidRPr="00D41148" w:rsidRDefault="00D41148" w:rsidP="00D41148">
            <w:pPr>
              <w:spacing w:after="0"/>
              <w:jc w:val="center"/>
              <w:rPr>
                <w:rFonts w:ascii="Times New Roman" w:eastAsia="Times New Roman" w:hAnsi="Times New Roman" w:cs="Times New Roman"/>
                <w:sz w:val="22"/>
                <w:szCs w:val="22"/>
                <w:rPrChange w:id="433" w:author="Bikram Adhikari (bdhikari)" w:date="2025-10-09T15:28:00Z" w16du:dateUtc="2025-10-09T20:28:00Z">
                  <w:rPr/>
                </w:rPrChange>
              </w:rPr>
            </w:pPr>
            <w:ins w:id="434" w:author="Bikram Adhikari (bdhikari)" w:date="2025-10-09T15:27:00Z" w16du:dateUtc="2025-10-09T20:27:00Z">
              <w:r w:rsidRPr="00D41148">
                <w:rPr>
                  <w:rFonts w:ascii="Times New Roman" w:eastAsia="Times New Roman" w:hAnsi="Times New Roman" w:cs="Times New Roman"/>
                  <w:sz w:val="22"/>
                  <w:szCs w:val="22"/>
                  <w:rPrChange w:id="435" w:author="Bikram Adhikari (bdhikari)" w:date="2025-10-09T15:28:00Z" w16du:dateUtc="2025-10-09T20:28:00Z">
                    <w:rPr>
                      <w:rFonts w:ascii="Segoe UI" w:hAnsi="Segoe UI" w:cs="Segoe UI"/>
                      <w:color w:val="333333"/>
                      <w:sz w:val="28"/>
                      <w:szCs w:val="28"/>
                    </w:rPr>
                  </w:rPrChange>
                </w:rPr>
                <w:t>7.2</w:t>
              </w:r>
            </w:ins>
            <w:del w:id="436" w:author="Bikram Adhikari (bdhikari)" w:date="2025-10-09T15:27:00Z" w16du:dateUtc="2025-10-09T20:27:00Z">
              <w:r w:rsidRPr="3542E025" w:rsidDel="0086249A">
                <w:rPr>
                  <w:rFonts w:ascii="Times New Roman" w:eastAsia="Times New Roman" w:hAnsi="Times New Roman" w:cs="Times New Roman"/>
                  <w:sz w:val="22"/>
                  <w:szCs w:val="22"/>
                </w:rPr>
                <w:delText>168 (7.2)</w:delText>
              </w:r>
            </w:del>
          </w:p>
        </w:tc>
        <w:tc>
          <w:tcPr>
            <w:tcW w:w="793" w:type="pct"/>
            <w:vAlign w:val="center"/>
            <w:tcPrChange w:id="437" w:author="Bikram Adhikari (bdhikari)" w:date="2025-10-16T15:34:00Z" w16du:dateUtc="2025-10-16T20:34:00Z">
              <w:tcPr>
                <w:tcW w:w="793" w:type="pct"/>
              </w:tcPr>
            </w:tcPrChange>
          </w:tcPr>
          <w:p w14:paraId="198CC563" w14:textId="08CC4EE4" w:rsidR="00D41148" w:rsidRPr="3542E025" w:rsidRDefault="00D41148" w:rsidP="00D41148">
            <w:pPr>
              <w:spacing w:after="0"/>
              <w:jc w:val="center"/>
              <w:rPr>
                <w:rFonts w:ascii="Times New Roman" w:eastAsia="Times New Roman" w:hAnsi="Times New Roman" w:cs="Times New Roman"/>
                <w:sz w:val="22"/>
                <w:szCs w:val="22"/>
              </w:rPr>
            </w:pPr>
            <w:ins w:id="438" w:author="Bikram Adhikari (bdhikari)" w:date="2025-10-09T15:27:00Z" w16du:dateUtc="2025-10-09T20:27:00Z">
              <w:r w:rsidRPr="00D41148">
                <w:rPr>
                  <w:rFonts w:ascii="Times New Roman" w:eastAsia="Times New Roman" w:hAnsi="Times New Roman" w:cs="Times New Roman"/>
                  <w:sz w:val="22"/>
                  <w:szCs w:val="22"/>
                  <w:rPrChange w:id="439" w:author="Bikram Adhikari (bdhikari)" w:date="2025-10-09T15:28:00Z" w16du:dateUtc="2025-10-09T20:28:00Z">
                    <w:rPr>
                      <w:rFonts w:ascii="Segoe UI" w:hAnsi="Segoe UI" w:cs="Segoe UI"/>
                      <w:color w:val="333333"/>
                      <w:sz w:val="28"/>
                      <w:szCs w:val="28"/>
                    </w:rPr>
                  </w:rPrChange>
                </w:rPr>
                <w:t>6.7</w:t>
              </w:r>
            </w:ins>
          </w:p>
        </w:tc>
        <w:tc>
          <w:tcPr>
            <w:tcW w:w="685" w:type="pct"/>
            <w:vAlign w:val="center"/>
            <w:tcPrChange w:id="440" w:author="Bikram Adhikari (bdhikari)" w:date="2025-10-16T15:34:00Z" w16du:dateUtc="2025-10-16T20:34:00Z">
              <w:tcPr>
                <w:tcW w:w="685" w:type="pct"/>
              </w:tcPr>
            </w:tcPrChange>
          </w:tcPr>
          <w:p w14:paraId="423FBEF3" w14:textId="20FB240C" w:rsidR="00D41148" w:rsidRPr="3542E025" w:rsidRDefault="00D41148" w:rsidP="00D41148">
            <w:pPr>
              <w:spacing w:after="0"/>
              <w:jc w:val="center"/>
              <w:rPr>
                <w:rFonts w:ascii="Times New Roman" w:eastAsia="Times New Roman" w:hAnsi="Times New Roman" w:cs="Times New Roman"/>
                <w:sz w:val="22"/>
                <w:szCs w:val="22"/>
              </w:rPr>
            </w:pPr>
            <w:ins w:id="441" w:author="Bikram Adhikari (bdhikari)" w:date="2025-10-09T15:27:00Z" w16du:dateUtc="2025-10-09T20:27:00Z">
              <w:r w:rsidRPr="00D41148">
                <w:rPr>
                  <w:rFonts w:ascii="Times New Roman" w:eastAsia="Times New Roman" w:hAnsi="Times New Roman" w:cs="Times New Roman"/>
                  <w:sz w:val="22"/>
                  <w:szCs w:val="22"/>
                  <w:rPrChange w:id="442" w:author="Bikram Adhikari (bdhikari)" w:date="2025-10-09T15:28:00Z" w16du:dateUtc="2025-10-09T20:28:00Z">
                    <w:rPr>
                      <w:rFonts w:ascii="Segoe UI" w:hAnsi="Segoe UI" w:cs="Segoe UI"/>
                      <w:color w:val="333333"/>
                      <w:sz w:val="28"/>
                      <w:szCs w:val="28"/>
                    </w:rPr>
                  </w:rPrChange>
                </w:rPr>
                <w:t>6.1</w:t>
              </w:r>
            </w:ins>
          </w:p>
        </w:tc>
        <w:tc>
          <w:tcPr>
            <w:tcW w:w="999" w:type="pct"/>
            <w:vAlign w:val="center"/>
            <w:tcPrChange w:id="443" w:author="Bikram Adhikari (bdhikari)" w:date="2025-10-16T15:34:00Z" w16du:dateUtc="2025-10-16T20:34:00Z">
              <w:tcPr>
                <w:tcW w:w="999" w:type="pct"/>
              </w:tcPr>
            </w:tcPrChange>
          </w:tcPr>
          <w:p w14:paraId="3FDAD891" w14:textId="5DA2A212" w:rsidR="00D41148" w:rsidRPr="3542E025" w:rsidRDefault="00D41148" w:rsidP="00D41148">
            <w:pPr>
              <w:spacing w:after="0"/>
              <w:jc w:val="center"/>
              <w:rPr>
                <w:rFonts w:ascii="Times New Roman" w:eastAsia="Times New Roman" w:hAnsi="Times New Roman" w:cs="Times New Roman"/>
                <w:sz w:val="22"/>
                <w:szCs w:val="22"/>
              </w:rPr>
            </w:pPr>
            <w:ins w:id="444" w:author="Bikram Adhikari (bdhikari)" w:date="2025-10-09T15:27:00Z" w16du:dateUtc="2025-10-09T20:27:00Z">
              <w:r w:rsidRPr="00D41148">
                <w:rPr>
                  <w:rFonts w:ascii="Times New Roman" w:eastAsia="Times New Roman" w:hAnsi="Times New Roman" w:cs="Times New Roman"/>
                  <w:sz w:val="22"/>
                  <w:szCs w:val="22"/>
                  <w:rPrChange w:id="445" w:author="Bikram Adhikari (bdhikari)" w:date="2025-10-09T15:28:00Z" w16du:dateUtc="2025-10-09T20:28:00Z">
                    <w:rPr>
                      <w:rFonts w:ascii="Segoe UI" w:hAnsi="Segoe UI" w:cs="Segoe UI"/>
                      <w:color w:val="333333"/>
                      <w:sz w:val="28"/>
                      <w:szCs w:val="28"/>
                    </w:rPr>
                  </w:rPrChange>
                </w:rPr>
                <w:t>8.5</w:t>
              </w:r>
            </w:ins>
          </w:p>
        </w:tc>
      </w:tr>
      <w:tr w:rsidR="00D41148" w14:paraId="5DD52D35" w14:textId="1D2131A3" w:rsidTr="000C584F">
        <w:trPr>
          <w:trHeight w:val="285"/>
          <w:trPrChange w:id="446" w:author="Bikram Adhikari (bdhikari)" w:date="2025-10-16T15:34:00Z" w16du:dateUtc="2025-10-16T20:34:00Z">
            <w:trPr>
              <w:trHeight w:val="285"/>
            </w:trPr>
          </w:trPrChange>
        </w:trPr>
        <w:tc>
          <w:tcPr>
            <w:tcW w:w="1868" w:type="pct"/>
            <w:tcMar>
              <w:left w:w="108" w:type="dxa"/>
              <w:right w:w="108" w:type="dxa"/>
            </w:tcMar>
            <w:vAlign w:val="center"/>
            <w:tcPrChange w:id="447" w:author="Bikram Adhikari (bdhikari)" w:date="2025-10-16T15:34:00Z" w16du:dateUtc="2025-10-16T20:34:00Z">
              <w:tcPr>
                <w:tcW w:w="1774" w:type="pct"/>
                <w:tcMar>
                  <w:left w:w="108" w:type="dxa"/>
                  <w:right w:w="108" w:type="dxa"/>
                </w:tcMar>
                <w:vAlign w:val="center"/>
              </w:tcPr>
            </w:tcPrChange>
          </w:tcPr>
          <w:p w14:paraId="6127C3CC" w14:textId="6D31E04D" w:rsidR="00D41148" w:rsidRDefault="00D41148" w:rsidP="00D41148">
            <w:pPr>
              <w:spacing w:after="0"/>
            </w:pPr>
            <w:r w:rsidRPr="3542E025">
              <w:rPr>
                <w:rFonts w:ascii="Times New Roman" w:eastAsia="Times New Roman" w:hAnsi="Times New Roman" w:cs="Times New Roman"/>
                <w:sz w:val="22"/>
                <w:szCs w:val="22"/>
              </w:rPr>
              <w:t xml:space="preserve">  Lumbini</w:t>
            </w:r>
          </w:p>
        </w:tc>
        <w:tc>
          <w:tcPr>
            <w:tcW w:w="655" w:type="pct"/>
            <w:tcMar>
              <w:left w:w="108" w:type="dxa"/>
              <w:right w:w="108" w:type="dxa"/>
            </w:tcMar>
            <w:vAlign w:val="center"/>
            <w:tcPrChange w:id="448" w:author="Bikram Adhikari (bdhikari)" w:date="2025-10-16T15:34:00Z" w16du:dateUtc="2025-10-16T20:34:00Z">
              <w:tcPr>
                <w:tcW w:w="749" w:type="pct"/>
                <w:gridSpan w:val="2"/>
                <w:tcMar>
                  <w:left w:w="108" w:type="dxa"/>
                  <w:right w:w="108" w:type="dxa"/>
                </w:tcMar>
                <w:vAlign w:val="center"/>
              </w:tcPr>
            </w:tcPrChange>
          </w:tcPr>
          <w:p w14:paraId="37E4C246" w14:textId="348C3520" w:rsidR="00D41148" w:rsidRPr="00D41148" w:rsidRDefault="00D41148" w:rsidP="00D41148">
            <w:pPr>
              <w:spacing w:after="0"/>
              <w:jc w:val="center"/>
              <w:rPr>
                <w:rFonts w:ascii="Times New Roman" w:eastAsia="Times New Roman" w:hAnsi="Times New Roman" w:cs="Times New Roman"/>
                <w:sz w:val="22"/>
                <w:szCs w:val="22"/>
                <w:rPrChange w:id="449" w:author="Bikram Adhikari (bdhikari)" w:date="2025-10-09T15:28:00Z" w16du:dateUtc="2025-10-09T20:28:00Z">
                  <w:rPr/>
                </w:rPrChange>
              </w:rPr>
            </w:pPr>
            <w:ins w:id="450" w:author="Bikram Adhikari (bdhikari)" w:date="2025-10-09T15:27:00Z" w16du:dateUtc="2025-10-09T20:27:00Z">
              <w:r w:rsidRPr="00D41148">
                <w:rPr>
                  <w:rFonts w:ascii="Times New Roman" w:eastAsia="Times New Roman" w:hAnsi="Times New Roman" w:cs="Times New Roman"/>
                  <w:sz w:val="22"/>
                  <w:szCs w:val="22"/>
                  <w:rPrChange w:id="451" w:author="Bikram Adhikari (bdhikari)" w:date="2025-10-09T15:28:00Z" w16du:dateUtc="2025-10-09T20:28:00Z">
                    <w:rPr>
                      <w:rFonts w:ascii="Segoe UI" w:hAnsi="Segoe UI" w:cs="Segoe UI"/>
                      <w:color w:val="333333"/>
                      <w:sz w:val="28"/>
                      <w:szCs w:val="28"/>
                    </w:rPr>
                  </w:rPrChange>
                </w:rPr>
                <w:t>16.7</w:t>
              </w:r>
            </w:ins>
            <w:del w:id="452" w:author="Bikram Adhikari (bdhikari)" w:date="2025-10-09T15:27:00Z" w16du:dateUtc="2025-10-09T20:27:00Z">
              <w:r w:rsidRPr="3542E025" w:rsidDel="0086249A">
                <w:rPr>
                  <w:rFonts w:ascii="Times New Roman" w:eastAsia="Times New Roman" w:hAnsi="Times New Roman" w:cs="Times New Roman"/>
                  <w:sz w:val="22"/>
                  <w:szCs w:val="22"/>
                </w:rPr>
                <w:delText>391 (16.7)</w:delText>
              </w:r>
            </w:del>
          </w:p>
        </w:tc>
        <w:tc>
          <w:tcPr>
            <w:tcW w:w="793" w:type="pct"/>
            <w:vAlign w:val="center"/>
            <w:tcPrChange w:id="453" w:author="Bikram Adhikari (bdhikari)" w:date="2025-10-16T15:34:00Z" w16du:dateUtc="2025-10-16T20:34:00Z">
              <w:tcPr>
                <w:tcW w:w="793" w:type="pct"/>
              </w:tcPr>
            </w:tcPrChange>
          </w:tcPr>
          <w:p w14:paraId="3C213D99" w14:textId="01DED54F" w:rsidR="00D41148" w:rsidRPr="3542E025" w:rsidRDefault="00D41148" w:rsidP="00D41148">
            <w:pPr>
              <w:spacing w:after="0"/>
              <w:jc w:val="center"/>
              <w:rPr>
                <w:rFonts w:ascii="Times New Roman" w:eastAsia="Times New Roman" w:hAnsi="Times New Roman" w:cs="Times New Roman"/>
                <w:sz w:val="22"/>
                <w:szCs w:val="22"/>
              </w:rPr>
            </w:pPr>
            <w:ins w:id="454" w:author="Bikram Adhikari (bdhikari)" w:date="2025-10-09T15:27:00Z" w16du:dateUtc="2025-10-09T20:27:00Z">
              <w:r w:rsidRPr="00D41148">
                <w:rPr>
                  <w:rFonts w:ascii="Times New Roman" w:eastAsia="Times New Roman" w:hAnsi="Times New Roman" w:cs="Times New Roman"/>
                  <w:sz w:val="22"/>
                  <w:szCs w:val="22"/>
                  <w:rPrChange w:id="455" w:author="Bikram Adhikari (bdhikari)" w:date="2025-10-09T15:28:00Z" w16du:dateUtc="2025-10-09T20:28:00Z">
                    <w:rPr>
                      <w:rFonts w:ascii="Segoe UI" w:hAnsi="Segoe UI" w:cs="Segoe UI"/>
                      <w:color w:val="333333"/>
                      <w:sz w:val="28"/>
                      <w:szCs w:val="28"/>
                    </w:rPr>
                  </w:rPrChange>
                </w:rPr>
                <w:t>15.6</w:t>
              </w:r>
            </w:ins>
          </w:p>
        </w:tc>
        <w:tc>
          <w:tcPr>
            <w:tcW w:w="685" w:type="pct"/>
            <w:vAlign w:val="center"/>
            <w:tcPrChange w:id="456" w:author="Bikram Adhikari (bdhikari)" w:date="2025-10-16T15:34:00Z" w16du:dateUtc="2025-10-16T20:34:00Z">
              <w:tcPr>
                <w:tcW w:w="685" w:type="pct"/>
              </w:tcPr>
            </w:tcPrChange>
          </w:tcPr>
          <w:p w14:paraId="2B7FCABE" w14:textId="5CA9F284" w:rsidR="00D41148" w:rsidRPr="3542E025" w:rsidRDefault="00D41148" w:rsidP="00D41148">
            <w:pPr>
              <w:spacing w:after="0"/>
              <w:jc w:val="center"/>
              <w:rPr>
                <w:rFonts w:ascii="Times New Roman" w:eastAsia="Times New Roman" w:hAnsi="Times New Roman" w:cs="Times New Roman"/>
                <w:sz w:val="22"/>
                <w:szCs w:val="22"/>
              </w:rPr>
            </w:pPr>
            <w:ins w:id="457" w:author="Bikram Adhikari (bdhikari)" w:date="2025-10-09T15:27:00Z" w16du:dateUtc="2025-10-09T20:27:00Z">
              <w:r w:rsidRPr="00D41148">
                <w:rPr>
                  <w:rFonts w:ascii="Times New Roman" w:eastAsia="Times New Roman" w:hAnsi="Times New Roman" w:cs="Times New Roman"/>
                  <w:sz w:val="22"/>
                  <w:szCs w:val="22"/>
                  <w:rPrChange w:id="458" w:author="Bikram Adhikari (bdhikari)" w:date="2025-10-09T15:28:00Z" w16du:dateUtc="2025-10-09T20:28:00Z">
                    <w:rPr>
                      <w:rFonts w:ascii="Segoe UI" w:hAnsi="Segoe UI" w:cs="Segoe UI"/>
                      <w:color w:val="333333"/>
                      <w:sz w:val="28"/>
                      <w:szCs w:val="28"/>
                    </w:rPr>
                  </w:rPrChange>
                </w:rPr>
                <w:t>17.1</w:t>
              </w:r>
            </w:ins>
          </w:p>
        </w:tc>
        <w:tc>
          <w:tcPr>
            <w:tcW w:w="999" w:type="pct"/>
            <w:vAlign w:val="center"/>
            <w:tcPrChange w:id="459" w:author="Bikram Adhikari (bdhikari)" w:date="2025-10-16T15:34:00Z" w16du:dateUtc="2025-10-16T20:34:00Z">
              <w:tcPr>
                <w:tcW w:w="999" w:type="pct"/>
              </w:tcPr>
            </w:tcPrChange>
          </w:tcPr>
          <w:p w14:paraId="1D7A01EC" w14:textId="7EC9A258" w:rsidR="00D41148" w:rsidRPr="3542E025" w:rsidRDefault="00D41148" w:rsidP="00D41148">
            <w:pPr>
              <w:spacing w:after="0"/>
              <w:jc w:val="center"/>
              <w:rPr>
                <w:rFonts w:ascii="Times New Roman" w:eastAsia="Times New Roman" w:hAnsi="Times New Roman" w:cs="Times New Roman"/>
                <w:sz w:val="22"/>
                <w:szCs w:val="22"/>
              </w:rPr>
            </w:pPr>
            <w:ins w:id="460" w:author="Bikram Adhikari (bdhikari)" w:date="2025-10-09T15:27:00Z" w16du:dateUtc="2025-10-09T20:27:00Z">
              <w:r w:rsidRPr="00D41148">
                <w:rPr>
                  <w:rFonts w:ascii="Times New Roman" w:eastAsia="Times New Roman" w:hAnsi="Times New Roman" w:cs="Times New Roman"/>
                  <w:sz w:val="22"/>
                  <w:szCs w:val="22"/>
                  <w:rPrChange w:id="461" w:author="Bikram Adhikari (bdhikari)" w:date="2025-10-09T15:28:00Z" w16du:dateUtc="2025-10-09T20:28:00Z">
                    <w:rPr>
                      <w:rFonts w:ascii="Segoe UI" w:hAnsi="Segoe UI" w:cs="Segoe UI"/>
                      <w:color w:val="333333"/>
                      <w:sz w:val="28"/>
                      <w:szCs w:val="28"/>
                    </w:rPr>
                  </w:rPrChange>
                </w:rPr>
                <w:t>16.6</w:t>
              </w:r>
            </w:ins>
          </w:p>
        </w:tc>
      </w:tr>
      <w:tr w:rsidR="00D41148" w14:paraId="282FB933" w14:textId="5AA0BEE1" w:rsidTr="000C584F">
        <w:trPr>
          <w:trHeight w:val="285"/>
          <w:trPrChange w:id="462" w:author="Bikram Adhikari (bdhikari)" w:date="2025-10-16T15:34:00Z" w16du:dateUtc="2025-10-16T20:34:00Z">
            <w:trPr>
              <w:trHeight w:val="285"/>
            </w:trPr>
          </w:trPrChange>
        </w:trPr>
        <w:tc>
          <w:tcPr>
            <w:tcW w:w="1868" w:type="pct"/>
            <w:tcMar>
              <w:left w:w="108" w:type="dxa"/>
              <w:right w:w="108" w:type="dxa"/>
            </w:tcMar>
            <w:vAlign w:val="center"/>
            <w:tcPrChange w:id="463" w:author="Bikram Adhikari (bdhikari)" w:date="2025-10-16T15:34:00Z" w16du:dateUtc="2025-10-16T20:34:00Z">
              <w:tcPr>
                <w:tcW w:w="1774" w:type="pct"/>
                <w:tcMar>
                  <w:left w:w="108" w:type="dxa"/>
                  <w:right w:w="108" w:type="dxa"/>
                </w:tcMar>
                <w:vAlign w:val="center"/>
              </w:tcPr>
            </w:tcPrChange>
          </w:tcPr>
          <w:p w14:paraId="631D31AF" w14:textId="56A55EEA" w:rsidR="00D41148" w:rsidRDefault="00D41148" w:rsidP="00D41148">
            <w:pPr>
              <w:spacing w:after="0"/>
            </w:pPr>
            <w:r w:rsidRPr="3542E025">
              <w:rPr>
                <w:rFonts w:ascii="Times New Roman" w:eastAsia="Times New Roman" w:hAnsi="Times New Roman" w:cs="Times New Roman"/>
                <w:sz w:val="22"/>
                <w:szCs w:val="22"/>
              </w:rPr>
              <w:t xml:space="preserve">  Karnali</w:t>
            </w:r>
          </w:p>
        </w:tc>
        <w:tc>
          <w:tcPr>
            <w:tcW w:w="655" w:type="pct"/>
            <w:tcMar>
              <w:left w:w="108" w:type="dxa"/>
              <w:right w:w="108" w:type="dxa"/>
            </w:tcMar>
            <w:vAlign w:val="center"/>
            <w:tcPrChange w:id="464" w:author="Bikram Adhikari (bdhikari)" w:date="2025-10-16T15:34:00Z" w16du:dateUtc="2025-10-16T20:34:00Z">
              <w:tcPr>
                <w:tcW w:w="749" w:type="pct"/>
                <w:gridSpan w:val="2"/>
                <w:tcMar>
                  <w:left w:w="108" w:type="dxa"/>
                  <w:right w:w="108" w:type="dxa"/>
                </w:tcMar>
                <w:vAlign w:val="center"/>
              </w:tcPr>
            </w:tcPrChange>
          </w:tcPr>
          <w:p w14:paraId="624AF1F5" w14:textId="1DFA27CD" w:rsidR="00D41148" w:rsidRPr="00D41148" w:rsidRDefault="00D41148" w:rsidP="00D41148">
            <w:pPr>
              <w:spacing w:after="0"/>
              <w:jc w:val="center"/>
              <w:rPr>
                <w:rFonts w:ascii="Times New Roman" w:eastAsia="Times New Roman" w:hAnsi="Times New Roman" w:cs="Times New Roman"/>
                <w:sz w:val="22"/>
                <w:szCs w:val="22"/>
                <w:rPrChange w:id="465" w:author="Bikram Adhikari (bdhikari)" w:date="2025-10-09T15:28:00Z" w16du:dateUtc="2025-10-09T20:28:00Z">
                  <w:rPr/>
                </w:rPrChange>
              </w:rPr>
            </w:pPr>
            <w:ins w:id="466" w:author="Bikram Adhikari (bdhikari)" w:date="2025-10-09T15:27:00Z" w16du:dateUtc="2025-10-09T20:27:00Z">
              <w:r w:rsidRPr="00D41148">
                <w:rPr>
                  <w:rFonts w:ascii="Times New Roman" w:eastAsia="Times New Roman" w:hAnsi="Times New Roman" w:cs="Times New Roman"/>
                  <w:sz w:val="22"/>
                  <w:szCs w:val="22"/>
                  <w:rPrChange w:id="467" w:author="Bikram Adhikari (bdhikari)" w:date="2025-10-09T15:28:00Z" w16du:dateUtc="2025-10-09T20:28:00Z">
                    <w:rPr>
                      <w:rFonts w:ascii="Segoe UI" w:hAnsi="Segoe UI" w:cs="Segoe UI"/>
                      <w:color w:val="333333"/>
                      <w:sz w:val="28"/>
                      <w:szCs w:val="28"/>
                    </w:rPr>
                  </w:rPrChange>
                </w:rPr>
                <w:t>7.7</w:t>
              </w:r>
            </w:ins>
            <w:del w:id="468" w:author="Bikram Adhikari (bdhikari)" w:date="2025-10-09T15:27:00Z" w16du:dateUtc="2025-10-09T20:27:00Z">
              <w:r w:rsidRPr="3542E025" w:rsidDel="0086249A">
                <w:rPr>
                  <w:rFonts w:ascii="Times New Roman" w:eastAsia="Times New Roman" w:hAnsi="Times New Roman" w:cs="Times New Roman"/>
                  <w:sz w:val="22"/>
                  <w:szCs w:val="22"/>
                </w:rPr>
                <w:delText>179 (7.7)</w:delText>
              </w:r>
            </w:del>
          </w:p>
        </w:tc>
        <w:tc>
          <w:tcPr>
            <w:tcW w:w="793" w:type="pct"/>
            <w:vAlign w:val="center"/>
            <w:tcPrChange w:id="469" w:author="Bikram Adhikari (bdhikari)" w:date="2025-10-16T15:34:00Z" w16du:dateUtc="2025-10-16T20:34:00Z">
              <w:tcPr>
                <w:tcW w:w="793" w:type="pct"/>
              </w:tcPr>
            </w:tcPrChange>
          </w:tcPr>
          <w:p w14:paraId="72F7E861" w14:textId="20D597C6" w:rsidR="00D41148" w:rsidRPr="3542E025" w:rsidRDefault="00D41148" w:rsidP="00D41148">
            <w:pPr>
              <w:spacing w:after="0"/>
              <w:jc w:val="center"/>
              <w:rPr>
                <w:rFonts w:ascii="Times New Roman" w:eastAsia="Times New Roman" w:hAnsi="Times New Roman" w:cs="Times New Roman"/>
                <w:sz w:val="22"/>
                <w:szCs w:val="22"/>
              </w:rPr>
            </w:pPr>
            <w:ins w:id="470" w:author="Bikram Adhikari (bdhikari)" w:date="2025-10-09T15:27:00Z" w16du:dateUtc="2025-10-09T20:27:00Z">
              <w:r w:rsidRPr="00D41148">
                <w:rPr>
                  <w:rFonts w:ascii="Times New Roman" w:eastAsia="Times New Roman" w:hAnsi="Times New Roman" w:cs="Times New Roman"/>
                  <w:sz w:val="22"/>
                  <w:szCs w:val="22"/>
                  <w:rPrChange w:id="471" w:author="Bikram Adhikari (bdhikari)" w:date="2025-10-09T15:28:00Z" w16du:dateUtc="2025-10-09T20:28:00Z">
                    <w:rPr>
                      <w:rFonts w:ascii="Segoe UI" w:hAnsi="Segoe UI" w:cs="Segoe UI"/>
                      <w:color w:val="333333"/>
                      <w:sz w:val="28"/>
                      <w:szCs w:val="28"/>
                    </w:rPr>
                  </w:rPrChange>
                </w:rPr>
                <w:t>9.8</w:t>
              </w:r>
            </w:ins>
          </w:p>
        </w:tc>
        <w:tc>
          <w:tcPr>
            <w:tcW w:w="685" w:type="pct"/>
            <w:vAlign w:val="center"/>
            <w:tcPrChange w:id="472" w:author="Bikram Adhikari (bdhikari)" w:date="2025-10-16T15:34:00Z" w16du:dateUtc="2025-10-16T20:34:00Z">
              <w:tcPr>
                <w:tcW w:w="685" w:type="pct"/>
              </w:tcPr>
            </w:tcPrChange>
          </w:tcPr>
          <w:p w14:paraId="2A5C082D" w14:textId="3D2C5887" w:rsidR="00D41148" w:rsidRPr="3542E025" w:rsidRDefault="00D41148" w:rsidP="00D41148">
            <w:pPr>
              <w:spacing w:after="0"/>
              <w:jc w:val="center"/>
              <w:rPr>
                <w:rFonts w:ascii="Times New Roman" w:eastAsia="Times New Roman" w:hAnsi="Times New Roman" w:cs="Times New Roman"/>
                <w:sz w:val="22"/>
                <w:szCs w:val="22"/>
              </w:rPr>
            </w:pPr>
            <w:ins w:id="473" w:author="Bikram Adhikari (bdhikari)" w:date="2025-10-09T15:27:00Z" w16du:dateUtc="2025-10-09T20:27:00Z">
              <w:r w:rsidRPr="00D41148">
                <w:rPr>
                  <w:rFonts w:ascii="Times New Roman" w:eastAsia="Times New Roman" w:hAnsi="Times New Roman" w:cs="Times New Roman"/>
                  <w:sz w:val="22"/>
                  <w:szCs w:val="22"/>
                  <w:rPrChange w:id="474" w:author="Bikram Adhikari (bdhikari)" w:date="2025-10-09T15:28:00Z" w16du:dateUtc="2025-10-09T20:28:00Z">
                    <w:rPr>
                      <w:rFonts w:ascii="Segoe UI" w:hAnsi="Segoe UI" w:cs="Segoe UI"/>
                      <w:color w:val="333333"/>
                      <w:sz w:val="28"/>
                      <w:szCs w:val="28"/>
                    </w:rPr>
                  </w:rPrChange>
                </w:rPr>
                <w:t>7.1</w:t>
              </w:r>
            </w:ins>
          </w:p>
        </w:tc>
        <w:tc>
          <w:tcPr>
            <w:tcW w:w="999" w:type="pct"/>
            <w:vAlign w:val="center"/>
            <w:tcPrChange w:id="475" w:author="Bikram Adhikari (bdhikari)" w:date="2025-10-16T15:34:00Z" w16du:dateUtc="2025-10-16T20:34:00Z">
              <w:tcPr>
                <w:tcW w:w="999" w:type="pct"/>
              </w:tcPr>
            </w:tcPrChange>
          </w:tcPr>
          <w:p w14:paraId="63C798B3" w14:textId="694D0576" w:rsidR="00D41148" w:rsidRPr="3542E025" w:rsidRDefault="00D41148" w:rsidP="00D41148">
            <w:pPr>
              <w:spacing w:after="0"/>
              <w:jc w:val="center"/>
              <w:rPr>
                <w:rFonts w:ascii="Times New Roman" w:eastAsia="Times New Roman" w:hAnsi="Times New Roman" w:cs="Times New Roman"/>
                <w:sz w:val="22"/>
                <w:szCs w:val="22"/>
              </w:rPr>
            </w:pPr>
            <w:ins w:id="476" w:author="Bikram Adhikari (bdhikari)" w:date="2025-10-09T15:27:00Z" w16du:dateUtc="2025-10-09T20:27:00Z">
              <w:r w:rsidRPr="00D41148">
                <w:rPr>
                  <w:rFonts w:ascii="Times New Roman" w:eastAsia="Times New Roman" w:hAnsi="Times New Roman" w:cs="Times New Roman"/>
                  <w:sz w:val="22"/>
                  <w:szCs w:val="22"/>
                  <w:rPrChange w:id="477" w:author="Bikram Adhikari (bdhikari)" w:date="2025-10-09T15:28:00Z" w16du:dateUtc="2025-10-09T20:28:00Z">
                    <w:rPr>
                      <w:rFonts w:ascii="Segoe UI" w:hAnsi="Segoe UI" w:cs="Segoe UI"/>
                      <w:color w:val="333333"/>
                      <w:sz w:val="28"/>
                      <w:szCs w:val="28"/>
                    </w:rPr>
                  </w:rPrChange>
                </w:rPr>
                <w:t>7.8</w:t>
              </w:r>
            </w:ins>
          </w:p>
        </w:tc>
      </w:tr>
      <w:tr w:rsidR="00D41148" w14:paraId="2AC3DE24" w14:textId="47F38488" w:rsidTr="000C584F">
        <w:trPr>
          <w:trHeight w:val="285"/>
          <w:trPrChange w:id="478" w:author="Bikram Adhikari (bdhikari)" w:date="2025-10-16T15:34:00Z" w16du:dateUtc="2025-10-16T20:34:00Z">
            <w:trPr>
              <w:trHeight w:val="285"/>
            </w:trPr>
          </w:trPrChange>
        </w:trPr>
        <w:tc>
          <w:tcPr>
            <w:tcW w:w="1868" w:type="pct"/>
            <w:tcMar>
              <w:left w:w="108" w:type="dxa"/>
              <w:right w:w="108" w:type="dxa"/>
            </w:tcMar>
            <w:vAlign w:val="center"/>
            <w:tcPrChange w:id="479" w:author="Bikram Adhikari (bdhikari)" w:date="2025-10-16T15:34:00Z" w16du:dateUtc="2025-10-16T20:34:00Z">
              <w:tcPr>
                <w:tcW w:w="1774" w:type="pct"/>
                <w:tcMar>
                  <w:left w:w="108" w:type="dxa"/>
                  <w:right w:w="108" w:type="dxa"/>
                </w:tcMar>
                <w:vAlign w:val="center"/>
              </w:tcPr>
            </w:tcPrChange>
          </w:tcPr>
          <w:p w14:paraId="64C8623E" w14:textId="3534A320" w:rsidR="00D41148" w:rsidRDefault="00D41148" w:rsidP="00D41148">
            <w:pPr>
              <w:spacing w:after="0"/>
            </w:pPr>
            <w:r w:rsidRPr="3542E025">
              <w:rPr>
                <w:rFonts w:ascii="Times New Roman" w:eastAsia="Times New Roman" w:hAnsi="Times New Roman" w:cs="Times New Roman"/>
                <w:sz w:val="22"/>
                <w:szCs w:val="22"/>
              </w:rPr>
              <w:t xml:space="preserve">  Sudurpashchim</w:t>
            </w:r>
          </w:p>
        </w:tc>
        <w:tc>
          <w:tcPr>
            <w:tcW w:w="655" w:type="pct"/>
            <w:tcMar>
              <w:left w:w="108" w:type="dxa"/>
              <w:right w:w="108" w:type="dxa"/>
            </w:tcMar>
            <w:vAlign w:val="center"/>
            <w:tcPrChange w:id="480" w:author="Bikram Adhikari (bdhikari)" w:date="2025-10-16T15:34:00Z" w16du:dateUtc="2025-10-16T20:34:00Z">
              <w:tcPr>
                <w:tcW w:w="749" w:type="pct"/>
                <w:gridSpan w:val="2"/>
                <w:tcMar>
                  <w:left w:w="108" w:type="dxa"/>
                  <w:right w:w="108" w:type="dxa"/>
                </w:tcMar>
                <w:vAlign w:val="center"/>
              </w:tcPr>
            </w:tcPrChange>
          </w:tcPr>
          <w:p w14:paraId="342BAB07" w14:textId="47399125" w:rsidR="00D41148" w:rsidRPr="00D41148" w:rsidRDefault="00D41148" w:rsidP="00D41148">
            <w:pPr>
              <w:spacing w:after="0"/>
              <w:jc w:val="center"/>
              <w:rPr>
                <w:rFonts w:ascii="Times New Roman" w:eastAsia="Times New Roman" w:hAnsi="Times New Roman" w:cs="Times New Roman"/>
                <w:sz w:val="22"/>
                <w:szCs w:val="22"/>
                <w:rPrChange w:id="481" w:author="Bikram Adhikari (bdhikari)" w:date="2025-10-09T15:28:00Z" w16du:dateUtc="2025-10-09T20:28:00Z">
                  <w:rPr/>
                </w:rPrChange>
              </w:rPr>
            </w:pPr>
            <w:ins w:id="482" w:author="Bikram Adhikari (bdhikari)" w:date="2025-10-09T15:27:00Z" w16du:dateUtc="2025-10-09T20:27:00Z">
              <w:r w:rsidRPr="00D41148">
                <w:rPr>
                  <w:rFonts w:ascii="Times New Roman" w:eastAsia="Times New Roman" w:hAnsi="Times New Roman" w:cs="Times New Roman"/>
                  <w:sz w:val="22"/>
                  <w:szCs w:val="22"/>
                  <w:rPrChange w:id="483" w:author="Bikram Adhikari (bdhikari)" w:date="2025-10-09T15:28:00Z" w16du:dateUtc="2025-10-09T20:28:00Z">
                    <w:rPr>
                      <w:rFonts w:ascii="Segoe UI" w:hAnsi="Segoe UI" w:cs="Segoe UI"/>
                      <w:color w:val="333333"/>
                      <w:sz w:val="28"/>
                      <w:szCs w:val="28"/>
                    </w:rPr>
                  </w:rPrChange>
                </w:rPr>
                <w:t>8.6</w:t>
              </w:r>
            </w:ins>
            <w:del w:id="484" w:author="Bikram Adhikari (bdhikari)" w:date="2025-10-09T15:27:00Z" w16du:dateUtc="2025-10-09T20:27:00Z">
              <w:r w:rsidRPr="3542E025" w:rsidDel="0086249A">
                <w:rPr>
                  <w:rFonts w:ascii="Times New Roman" w:eastAsia="Times New Roman" w:hAnsi="Times New Roman" w:cs="Times New Roman"/>
                  <w:sz w:val="22"/>
                  <w:szCs w:val="22"/>
                </w:rPr>
                <w:delText>202 (8.6)</w:delText>
              </w:r>
            </w:del>
          </w:p>
        </w:tc>
        <w:tc>
          <w:tcPr>
            <w:tcW w:w="793" w:type="pct"/>
            <w:vAlign w:val="center"/>
            <w:tcPrChange w:id="485" w:author="Bikram Adhikari (bdhikari)" w:date="2025-10-16T15:34:00Z" w16du:dateUtc="2025-10-16T20:34:00Z">
              <w:tcPr>
                <w:tcW w:w="793" w:type="pct"/>
              </w:tcPr>
            </w:tcPrChange>
          </w:tcPr>
          <w:p w14:paraId="14AE93A4" w14:textId="068207F2" w:rsidR="00D41148" w:rsidRPr="3542E025" w:rsidRDefault="00D41148" w:rsidP="00D41148">
            <w:pPr>
              <w:spacing w:after="0"/>
              <w:jc w:val="center"/>
              <w:rPr>
                <w:rFonts w:ascii="Times New Roman" w:eastAsia="Times New Roman" w:hAnsi="Times New Roman" w:cs="Times New Roman"/>
                <w:sz w:val="22"/>
                <w:szCs w:val="22"/>
              </w:rPr>
            </w:pPr>
            <w:ins w:id="486" w:author="Bikram Adhikari (bdhikari)" w:date="2025-10-09T15:27:00Z" w16du:dateUtc="2025-10-09T20:27:00Z">
              <w:r w:rsidRPr="00D41148">
                <w:rPr>
                  <w:rFonts w:ascii="Times New Roman" w:eastAsia="Times New Roman" w:hAnsi="Times New Roman" w:cs="Times New Roman"/>
                  <w:sz w:val="22"/>
                  <w:szCs w:val="22"/>
                  <w:rPrChange w:id="487" w:author="Bikram Adhikari (bdhikari)" w:date="2025-10-09T15:28:00Z" w16du:dateUtc="2025-10-09T20:28:00Z">
                    <w:rPr>
                      <w:rFonts w:ascii="Segoe UI" w:hAnsi="Segoe UI" w:cs="Segoe UI"/>
                      <w:color w:val="333333"/>
                      <w:sz w:val="28"/>
                      <w:szCs w:val="28"/>
                    </w:rPr>
                  </w:rPrChange>
                </w:rPr>
                <w:t>8.5</w:t>
              </w:r>
            </w:ins>
          </w:p>
        </w:tc>
        <w:tc>
          <w:tcPr>
            <w:tcW w:w="685" w:type="pct"/>
            <w:vAlign w:val="center"/>
            <w:tcPrChange w:id="488" w:author="Bikram Adhikari (bdhikari)" w:date="2025-10-16T15:34:00Z" w16du:dateUtc="2025-10-16T20:34:00Z">
              <w:tcPr>
                <w:tcW w:w="685" w:type="pct"/>
              </w:tcPr>
            </w:tcPrChange>
          </w:tcPr>
          <w:p w14:paraId="77EA3D4B" w14:textId="457777AD" w:rsidR="00D41148" w:rsidRPr="3542E025" w:rsidRDefault="00D41148" w:rsidP="00D41148">
            <w:pPr>
              <w:spacing w:after="0"/>
              <w:jc w:val="center"/>
              <w:rPr>
                <w:rFonts w:ascii="Times New Roman" w:eastAsia="Times New Roman" w:hAnsi="Times New Roman" w:cs="Times New Roman"/>
                <w:sz w:val="22"/>
                <w:szCs w:val="22"/>
              </w:rPr>
            </w:pPr>
            <w:ins w:id="489" w:author="Bikram Adhikari (bdhikari)" w:date="2025-10-09T15:27:00Z" w16du:dateUtc="2025-10-09T20:27:00Z">
              <w:r w:rsidRPr="00D41148">
                <w:rPr>
                  <w:rFonts w:ascii="Times New Roman" w:eastAsia="Times New Roman" w:hAnsi="Times New Roman" w:cs="Times New Roman"/>
                  <w:sz w:val="22"/>
                  <w:szCs w:val="22"/>
                  <w:rPrChange w:id="490" w:author="Bikram Adhikari (bdhikari)" w:date="2025-10-09T15:28:00Z" w16du:dateUtc="2025-10-09T20:28:00Z">
                    <w:rPr>
                      <w:rFonts w:ascii="Segoe UI" w:hAnsi="Segoe UI" w:cs="Segoe UI"/>
                      <w:color w:val="333333"/>
                      <w:sz w:val="28"/>
                      <w:szCs w:val="28"/>
                    </w:rPr>
                  </w:rPrChange>
                </w:rPr>
                <w:t>9.6</w:t>
              </w:r>
            </w:ins>
          </w:p>
        </w:tc>
        <w:tc>
          <w:tcPr>
            <w:tcW w:w="999" w:type="pct"/>
            <w:vAlign w:val="center"/>
            <w:tcPrChange w:id="491" w:author="Bikram Adhikari (bdhikari)" w:date="2025-10-16T15:34:00Z" w16du:dateUtc="2025-10-16T20:34:00Z">
              <w:tcPr>
                <w:tcW w:w="999" w:type="pct"/>
              </w:tcPr>
            </w:tcPrChange>
          </w:tcPr>
          <w:p w14:paraId="64303922" w14:textId="1336FA7F" w:rsidR="00D41148" w:rsidRPr="3542E025" w:rsidRDefault="00D41148" w:rsidP="00D41148">
            <w:pPr>
              <w:spacing w:after="0"/>
              <w:jc w:val="center"/>
              <w:rPr>
                <w:rFonts w:ascii="Times New Roman" w:eastAsia="Times New Roman" w:hAnsi="Times New Roman" w:cs="Times New Roman"/>
                <w:sz w:val="22"/>
                <w:szCs w:val="22"/>
              </w:rPr>
            </w:pPr>
            <w:ins w:id="492" w:author="Bikram Adhikari (bdhikari)" w:date="2025-10-09T15:27:00Z" w16du:dateUtc="2025-10-09T20:27:00Z">
              <w:r w:rsidRPr="00D41148">
                <w:rPr>
                  <w:rFonts w:ascii="Times New Roman" w:eastAsia="Times New Roman" w:hAnsi="Times New Roman" w:cs="Times New Roman"/>
                  <w:sz w:val="22"/>
                  <w:szCs w:val="22"/>
                  <w:rPrChange w:id="493" w:author="Bikram Adhikari (bdhikari)" w:date="2025-10-09T15:28:00Z" w16du:dateUtc="2025-10-09T20:28:00Z">
                    <w:rPr>
                      <w:rFonts w:ascii="Segoe UI" w:hAnsi="Segoe UI" w:cs="Segoe UI"/>
                      <w:color w:val="333333"/>
                      <w:sz w:val="28"/>
                      <w:szCs w:val="28"/>
                    </w:rPr>
                  </w:rPrChange>
                </w:rPr>
                <w:t>7.7</w:t>
              </w:r>
            </w:ins>
          </w:p>
        </w:tc>
      </w:tr>
      <w:tr w:rsidR="00D41148" w14:paraId="660342ED" w14:textId="084DBA99" w:rsidTr="000C584F">
        <w:trPr>
          <w:trHeight w:val="285"/>
          <w:trPrChange w:id="494" w:author="Bikram Adhikari (bdhikari)" w:date="2025-10-16T15:34:00Z" w16du:dateUtc="2025-10-16T20:34:00Z">
            <w:trPr>
              <w:trHeight w:val="285"/>
            </w:trPr>
          </w:trPrChange>
        </w:trPr>
        <w:tc>
          <w:tcPr>
            <w:tcW w:w="1868" w:type="pct"/>
            <w:tcMar>
              <w:left w:w="108" w:type="dxa"/>
              <w:right w:w="108" w:type="dxa"/>
            </w:tcMar>
            <w:vAlign w:val="center"/>
            <w:tcPrChange w:id="495" w:author="Bikram Adhikari (bdhikari)" w:date="2025-10-16T15:34:00Z" w16du:dateUtc="2025-10-16T20:34:00Z">
              <w:tcPr>
                <w:tcW w:w="1774" w:type="pct"/>
                <w:tcMar>
                  <w:left w:w="108" w:type="dxa"/>
                  <w:right w:w="108" w:type="dxa"/>
                </w:tcMar>
                <w:vAlign w:val="center"/>
              </w:tcPr>
            </w:tcPrChange>
          </w:tcPr>
          <w:p w14:paraId="35CF6E76" w14:textId="1995D662" w:rsidR="00D41148" w:rsidRDefault="00D41148" w:rsidP="00D41148">
            <w:pPr>
              <w:spacing w:after="0"/>
            </w:pPr>
            <w:r w:rsidRPr="3542E025">
              <w:rPr>
                <w:rFonts w:ascii="Times New Roman" w:eastAsia="Times New Roman" w:hAnsi="Times New Roman" w:cs="Times New Roman"/>
                <w:b/>
                <w:bCs/>
                <w:sz w:val="22"/>
                <w:szCs w:val="22"/>
              </w:rPr>
              <w:t>Wealth quintile</w:t>
            </w:r>
          </w:p>
        </w:tc>
        <w:tc>
          <w:tcPr>
            <w:tcW w:w="655" w:type="pct"/>
            <w:tcMar>
              <w:left w:w="108" w:type="dxa"/>
              <w:right w:w="108" w:type="dxa"/>
            </w:tcMar>
            <w:vAlign w:val="center"/>
            <w:tcPrChange w:id="496" w:author="Bikram Adhikari (bdhikari)" w:date="2025-10-16T15:34:00Z" w16du:dateUtc="2025-10-16T20:34:00Z">
              <w:tcPr>
                <w:tcW w:w="749" w:type="pct"/>
                <w:gridSpan w:val="2"/>
                <w:tcMar>
                  <w:left w:w="108" w:type="dxa"/>
                  <w:right w:w="108" w:type="dxa"/>
                </w:tcMar>
                <w:vAlign w:val="center"/>
              </w:tcPr>
            </w:tcPrChange>
          </w:tcPr>
          <w:p w14:paraId="1C7A5A90" w14:textId="5AA89088" w:rsidR="00D41148" w:rsidRPr="00D41148" w:rsidRDefault="00D41148">
            <w:pPr>
              <w:spacing w:after="0"/>
              <w:jc w:val="center"/>
              <w:rPr>
                <w:rFonts w:ascii="Times New Roman" w:eastAsia="Times New Roman" w:hAnsi="Times New Roman" w:cs="Times New Roman"/>
                <w:sz w:val="22"/>
                <w:szCs w:val="22"/>
                <w:rPrChange w:id="497" w:author="Bikram Adhikari (bdhikari)" w:date="2025-10-09T15:28:00Z" w16du:dateUtc="2025-10-09T20:28:00Z">
                  <w:rPr/>
                </w:rPrChange>
              </w:rPr>
              <w:pPrChange w:id="498" w:author="Bikram Adhikari (bdhikari)" w:date="2025-10-09T15:28:00Z" w16du:dateUtc="2025-10-09T20:28:00Z">
                <w:pPr/>
              </w:pPrChange>
            </w:pPr>
          </w:p>
        </w:tc>
        <w:tc>
          <w:tcPr>
            <w:tcW w:w="793" w:type="pct"/>
            <w:vAlign w:val="center"/>
            <w:tcPrChange w:id="499" w:author="Bikram Adhikari (bdhikari)" w:date="2025-10-16T15:34:00Z" w16du:dateUtc="2025-10-16T20:34:00Z">
              <w:tcPr>
                <w:tcW w:w="793" w:type="pct"/>
              </w:tcPr>
            </w:tcPrChange>
          </w:tcPr>
          <w:p w14:paraId="5AFC3B41" w14:textId="0FBD9C42" w:rsidR="00D41148" w:rsidRPr="00D41148" w:rsidRDefault="00D41148">
            <w:pPr>
              <w:spacing w:after="0"/>
              <w:jc w:val="center"/>
              <w:rPr>
                <w:rFonts w:ascii="Times New Roman" w:eastAsia="Times New Roman" w:hAnsi="Times New Roman" w:cs="Times New Roman"/>
                <w:sz w:val="22"/>
                <w:szCs w:val="22"/>
                <w:rPrChange w:id="500" w:author="Bikram Adhikari (bdhikari)" w:date="2025-10-09T15:28:00Z" w16du:dateUtc="2025-10-09T20:28:00Z">
                  <w:rPr/>
                </w:rPrChange>
              </w:rPr>
              <w:pPrChange w:id="501" w:author="Bikram Adhikari (bdhikari)" w:date="2025-10-09T15:28:00Z" w16du:dateUtc="2025-10-09T20:28:00Z">
                <w:pPr/>
              </w:pPrChange>
            </w:pPr>
          </w:p>
        </w:tc>
        <w:tc>
          <w:tcPr>
            <w:tcW w:w="685" w:type="pct"/>
            <w:vAlign w:val="center"/>
            <w:tcPrChange w:id="502" w:author="Bikram Adhikari (bdhikari)" w:date="2025-10-16T15:34:00Z" w16du:dateUtc="2025-10-16T20:34:00Z">
              <w:tcPr>
                <w:tcW w:w="685" w:type="pct"/>
              </w:tcPr>
            </w:tcPrChange>
          </w:tcPr>
          <w:p w14:paraId="0AAC9646" w14:textId="78204433" w:rsidR="00D41148" w:rsidRPr="00D41148" w:rsidRDefault="00D41148">
            <w:pPr>
              <w:spacing w:after="0"/>
              <w:jc w:val="center"/>
              <w:rPr>
                <w:rFonts w:ascii="Times New Roman" w:eastAsia="Times New Roman" w:hAnsi="Times New Roman" w:cs="Times New Roman"/>
                <w:sz w:val="22"/>
                <w:szCs w:val="22"/>
                <w:rPrChange w:id="503" w:author="Bikram Adhikari (bdhikari)" w:date="2025-10-09T15:28:00Z" w16du:dateUtc="2025-10-09T20:28:00Z">
                  <w:rPr/>
                </w:rPrChange>
              </w:rPr>
              <w:pPrChange w:id="504" w:author="Bikram Adhikari (bdhikari)" w:date="2025-10-09T15:28:00Z" w16du:dateUtc="2025-10-09T20:28:00Z">
                <w:pPr/>
              </w:pPrChange>
            </w:pPr>
          </w:p>
        </w:tc>
        <w:tc>
          <w:tcPr>
            <w:tcW w:w="999" w:type="pct"/>
            <w:vAlign w:val="center"/>
            <w:tcPrChange w:id="505" w:author="Bikram Adhikari (bdhikari)" w:date="2025-10-16T15:34:00Z" w16du:dateUtc="2025-10-16T20:34:00Z">
              <w:tcPr>
                <w:tcW w:w="999" w:type="pct"/>
              </w:tcPr>
            </w:tcPrChange>
          </w:tcPr>
          <w:p w14:paraId="28FC46D7" w14:textId="08E54986" w:rsidR="00D41148" w:rsidRPr="00D41148" w:rsidRDefault="00D41148">
            <w:pPr>
              <w:spacing w:after="0"/>
              <w:jc w:val="center"/>
              <w:rPr>
                <w:rFonts w:ascii="Times New Roman" w:eastAsia="Times New Roman" w:hAnsi="Times New Roman" w:cs="Times New Roman"/>
                <w:sz w:val="22"/>
                <w:szCs w:val="22"/>
                <w:rPrChange w:id="506" w:author="Bikram Adhikari (bdhikari)" w:date="2025-10-09T15:28:00Z" w16du:dateUtc="2025-10-09T20:28:00Z">
                  <w:rPr/>
                </w:rPrChange>
              </w:rPr>
              <w:pPrChange w:id="507" w:author="Bikram Adhikari (bdhikari)" w:date="2025-10-09T15:28:00Z" w16du:dateUtc="2025-10-09T20:28:00Z">
                <w:pPr/>
              </w:pPrChange>
            </w:pPr>
          </w:p>
        </w:tc>
      </w:tr>
      <w:tr w:rsidR="00D41148" w14:paraId="7F1656D3" w14:textId="5B0DA87F" w:rsidTr="000C584F">
        <w:trPr>
          <w:trHeight w:val="285"/>
          <w:trPrChange w:id="508" w:author="Bikram Adhikari (bdhikari)" w:date="2025-10-16T15:34:00Z" w16du:dateUtc="2025-10-16T20:34:00Z">
            <w:trPr>
              <w:trHeight w:val="285"/>
            </w:trPr>
          </w:trPrChange>
        </w:trPr>
        <w:tc>
          <w:tcPr>
            <w:tcW w:w="1868" w:type="pct"/>
            <w:tcMar>
              <w:left w:w="108" w:type="dxa"/>
              <w:right w:w="108" w:type="dxa"/>
            </w:tcMar>
            <w:vAlign w:val="center"/>
            <w:tcPrChange w:id="509" w:author="Bikram Adhikari (bdhikari)" w:date="2025-10-16T15:34:00Z" w16du:dateUtc="2025-10-16T20:34:00Z">
              <w:tcPr>
                <w:tcW w:w="1774" w:type="pct"/>
                <w:tcMar>
                  <w:left w:w="108" w:type="dxa"/>
                  <w:right w:w="108" w:type="dxa"/>
                </w:tcMar>
                <w:vAlign w:val="center"/>
              </w:tcPr>
            </w:tcPrChange>
          </w:tcPr>
          <w:p w14:paraId="40824CF2" w14:textId="553EDB7C" w:rsidR="00D41148" w:rsidRDefault="00D41148" w:rsidP="00D41148">
            <w:pPr>
              <w:spacing w:after="0"/>
            </w:pPr>
            <w:r w:rsidRPr="3542E025">
              <w:rPr>
                <w:rFonts w:ascii="Times New Roman" w:eastAsia="Times New Roman" w:hAnsi="Times New Roman" w:cs="Times New Roman"/>
                <w:sz w:val="22"/>
                <w:szCs w:val="22"/>
              </w:rPr>
              <w:t xml:space="preserve">  Poorest</w:t>
            </w:r>
          </w:p>
        </w:tc>
        <w:tc>
          <w:tcPr>
            <w:tcW w:w="655" w:type="pct"/>
            <w:tcMar>
              <w:left w:w="108" w:type="dxa"/>
              <w:right w:w="108" w:type="dxa"/>
            </w:tcMar>
            <w:vAlign w:val="center"/>
            <w:tcPrChange w:id="510" w:author="Bikram Adhikari (bdhikari)" w:date="2025-10-16T15:34:00Z" w16du:dateUtc="2025-10-16T20:34:00Z">
              <w:tcPr>
                <w:tcW w:w="749" w:type="pct"/>
                <w:gridSpan w:val="2"/>
                <w:tcMar>
                  <w:left w:w="108" w:type="dxa"/>
                  <w:right w:w="108" w:type="dxa"/>
                </w:tcMar>
                <w:vAlign w:val="center"/>
              </w:tcPr>
            </w:tcPrChange>
          </w:tcPr>
          <w:p w14:paraId="718D49DB" w14:textId="3639239B" w:rsidR="00D41148" w:rsidRPr="00D41148" w:rsidRDefault="00D41148" w:rsidP="00D41148">
            <w:pPr>
              <w:spacing w:after="0"/>
              <w:jc w:val="center"/>
              <w:rPr>
                <w:rFonts w:ascii="Times New Roman" w:eastAsia="Times New Roman" w:hAnsi="Times New Roman" w:cs="Times New Roman"/>
                <w:sz w:val="22"/>
                <w:szCs w:val="22"/>
                <w:rPrChange w:id="511" w:author="Bikram Adhikari (bdhikari)" w:date="2025-10-09T15:28:00Z" w16du:dateUtc="2025-10-09T20:28:00Z">
                  <w:rPr/>
                </w:rPrChange>
              </w:rPr>
            </w:pPr>
            <w:ins w:id="512" w:author="Bikram Adhikari (bdhikari)" w:date="2025-10-09T15:27:00Z" w16du:dateUtc="2025-10-09T20:27:00Z">
              <w:r w:rsidRPr="00D41148">
                <w:rPr>
                  <w:rFonts w:ascii="Times New Roman" w:eastAsia="Times New Roman" w:hAnsi="Times New Roman" w:cs="Times New Roman"/>
                  <w:sz w:val="22"/>
                  <w:szCs w:val="22"/>
                  <w:rPrChange w:id="513" w:author="Bikram Adhikari (bdhikari)" w:date="2025-10-09T15:28:00Z" w16du:dateUtc="2025-10-09T20:28:00Z">
                    <w:rPr>
                      <w:rFonts w:ascii="Segoe UI" w:hAnsi="Segoe UI" w:cs="Segoe UI"/>
                      <w:color w:val="333333"/>
                      <w:sz w:val="28"/>
                      <w:szCs w:val="28"/>
                    </w:rPr>
                  </w:rPrChange>
                </w:rPr>
                <w:t>24.5</w:t>
              </w:r>
            </w:ins>
            <w:del w:id="514" w:author="Bikram Adhikari (bdhikari)" w:date="2025-10-09T15:27:00Z" w16du:dateUtc="2025-10-09T20:27:00Z">
              <w:r w:rsidRPr="3542E025" w:rsidDel="0086249A">
                <w:rPr>
                  <w:rFonts w:ascii="Times New Roman" w:eastAsia="Times New Roman" w:hAnsi="Times New Roman" w:cs="Times New Roman"/>
                  <w:sz w:val="22"/>
                  <w:szCs w:val="22"/>
                </w:rPr>
                <w:delText>571 (24.5)</w:delText>
              </w:r>
            </w:del>
          </w:p>
        </w:tc>
        <w:tc>
          <w:tcPr>
            <w:tcW w:w="793" w:type="pct"/>
            <w:vAlign w:val="center"/>
            <w:tcPrChange w:id="515" w:author="Bikram Adhikari (bdhikari)" w:date="2025-10-16T15:34:00Z" w16du:dateUtc="2025-10-16T20:34:00Z">
              <w:tcPr>
                <w:tcW w:w="793" w:type="pct"/>
              </w:tcPr>
            </w:tcPrChange>
          </w:tcPr>
          <w:p w14:paraId="3D12EFCB" w14:textId="4917C83A" w:rsidR="00D41148" w:rsidRPr="3542E025" w:rsidRDefault="00D41148" w:rsidP="00D41148">
            <w:pPr>
              <w:spacing w:after="0"/>
              <w:jc w:val="center"/>
              <w:rPr>
                <w:rFonts w:ascii="Times New Roman" w:eastAsia="Times New Roman" w:hAnsi="Times New Roman" w:cs="Times New Roman"/>
                <w:sz w:val="22"/>
                <w:szCs w:val="22"/>
              </w:rPr>
            </w:pPr>
            <w:ins w:id="516" w:author="Bikram Adhikari (bdhikari)" w:date="2025-10-09T15:27:00Z" w16du:dateUtc="2025-10-09T20:27:00Z">
              <w:r w:rsidRPr="00D41148">
                <w:rPr>
                  <w:rFonts w:ascii="Times New Roman" w:eastAsia="Times New Roman" w:hAnsi="Times New Roman" w:cs="Times New Roman"/>
                  <w:sz w:val="22"/>
                  <w:szCs w:val="22"/>
                  <w:rPrChange w:id="517" w:author="Bikram Adhikari (bdhikari)" w:date="2025-10-09T15:28:00Z" w16du:dateUtc="2025-10-09T20:28:00Z">
                    <w:rPr>
                      <w:rFonts w:ascii="Segoe UI" w:hAnsi="Segoe UI" w:cs="Segoe UI"/>
                      <w:color w:val="333333"/>
                      <w:sz w:val="28"/>
                      <w:szCs w:val="28"/>
                    </w:rPr>
                  </w:rPrChange>
                </w:rPr>
                <w:t>22.2</w:t>
              </w:r>
            </w:ins>
          </w:p>
        </w:tc>
        <w:tc>
          <w:tcPr>
            <w:tcW w:w="685" w:type="pct"/>
            <w:vAlign w:val="center"/>
            <w:tcPrChange w:id="518" w:author="Bikram Adhikari (bdhikari)" w:date="2025-10-16T15:34:00Z" w16du:dateUtc="2025-10-16T20:34:00Z">
              <w:tcPr>
                <w:tcW w:w="685" w:type="pct"/>
              </w:tcPr>
            </w:tcPrChange>
          </w:tcPr>
          <w:p w14:paraId="56C609D1" w14:textId="30692786" w:rsidR="00D41148" w:rsidRPr="3542E025" w:rsidRDefault="00D41148" w:rsidP="00D41148">
            <w:pPr>
              <w:spacing w:after="0"/>
              <w:jc w:val="center"/>
              <w:rPr>
                <w:rFonts w:ascii="Times New Roman" w:eastAsia="Times New Roman" w:hAnsi="Times New Roman" w:cs="Times New Roman"/>
                <w:sz w:val="22"/>
                <w:szCs w:val="22"/>
              </w:rPr>
            </w:pPr>
            <w:ins w:id="519" w:author="Bikram Adhikari (bdhikari)" w:date="2025-10-09T15:27:00Z" w16du:dateUtc="2025-10-09T20:27:00Z">
              <w:r w:rsidRPr="00D41148">
                <w:rPr>
                  <w:rFonts w:ascii="Times New Roman" w:eastAsia="Times New Roman" w:hAnsi="Times New Roman" w:cs="Times New Roman"/>
                  <w:sz w:val="22"/>
                  <w:szCs w:val="22"/>
                  <w:rPrChange w:id="520" w:author="Bikram Adhikari (bdhikari)" w:date="2025-10-09T15:28:00Z" w16du:dateUtc="2025-10-09T20:28:00Z">
                    <w:rPr>
                      <w:rFonts w:ascii="Segoe UI" w:hAnsi="Segoe UI" w:cs="Segoe UI"/>
                      <w:color w:val="333333"/>
                      <w:sz w:val="28"/>
                      <w:szCs w:val="28"/>
                    </w:rPr>
                  </w:rPrChange>
                </w:rPr>
                <w:t>24.4</w:t>
              </w:r>
            </w:ins>
          </w:p>
        </w:tc>
        <w:tc>
          <w:tcPr>
            <w:tcW w:w="999" w:type="pct"/>
            <w:vAlign w:val="center"/>
            <w:tcPrChange w:id="521" w:author="Bikram Adhikari (bdhikari)" w:date="2025-10-16T15:34:00Z" w16du:dateUtc="2025-10-16T20:34:00Z">
              <w:tcPr>
                <w:tcW w:w="999" w:type="pct"/>
              </w:tcPr>
            </w:tcPrChange>
          </w:tcPr>
          <w:p w14:paraId="3606003B" w14:textId="4D1DF9F9" w:rsidR="00D41148" w:rsidRPr="3542E025" w:rsidRDefault="00D41148" w:rsidP="00D41148">
            <w:pPr>
              <w:spacing w:after="0"/>
              <w:jc w:val="center"/>
              <w:rPr>
                <w:rFonts w:ascii="Times New Roman" w:eastAsia="Times New Roman" w:hAnsi="Times New Roman" w:cs="Times New Roman"/>
                <w:sz w:val="22"/>
                <w:szCs w:val="22"/>
              </w:rPr>
            </w:pPr>
            <w:ins w:id="522" w:author="Bikram Adhikari (bdhikari)" w:date="2025-10-09T15:27:00Z" w16du:dateUtc="2025-10-09T20:27:00Z">
              <w:r w:rsidRPr="00D41148">
                <w:rPr>
                  <w:rFonts w:ascii="Times New Roman" w:eastAsia="Times New Roman" w:hAnsi="Times New Roman" w:cs="Times New Roman"/>
                  <w:sz w:val="22"/>
                  <w:szCs w:val="22"/>
                  <w:rPrChange w:id="523" w:author="Bikram Adhikari (bdhikari)" w:date="2025-10-09T15:28:00Z" w16du:dateUtc="2025-10-09T20:28:00Z">
                    <w:rPr>
                      <w:rFonts w:ascii="Segoe UI" w:hAnsi="Segoe UI" w:cs="Segoe UI"/>
                      <w:color w:val="333333"/>
                      <w:sz w:val="28"/>
                      <w:szCs w:val="28"/>
                    </w:rPr>
                  </w:rPrChange>
                </w:rPr>
                <w:t>25</w:t>
              </w:r>
            </w:ins>
          </w:p>
        </w:tc>
      </w:tr>
      <w:tr w:rsidR="00D41148" w14:paraId="5616BD9E" w14:textId="67AD29B4" w:rsidTr="000C584F">
        <w:trPr>
          <w:trHeight w:val="285"/>
          <w:trPrChange w:id="524" w:author="Bikram Adhikari (bdhikari)" w:date="2025-10-16T15:34:00Z" w16du:dateUtc="2025-10-16T20:34:00Z">
            <w:trPr>
              <w:trHeight w:val="285"/>
            </w:trPr>
          </w:trPrChange>
        </w:trPr>
        <w:tc>
          <w:tcPr>
            <w:tcW w:w="1868" w:type="pct"/>
            <w:tcMar>
              <w:left w:w="108" w:type="dxa"/>
              <w:right w:w="108" w:type="dxa"/>
            </w:tcMar>
            <w:vAlign w:val="center"/>
            <w:tcPrChange w:id="525" w:author="Bikram Adhikari (bdhikari)" w:date="2025-10-16T15:34:00Z" w16du:dateUtc="2025-10-16T20:34:00Z">
              <w:tcPr>
                <w:tcW w:w="1774" w:type="pct"/>
                <w:tcMar>
                  <w:left w:w="108" w:type="dxa"/>
                  <w:right w:w="108" w:type="dxa"/>
                </w:tcMar>
                <w:vAlign w:val="center"/>
              </w:tcPr>
            </w:tcPrChange>
          </w:tcPr>
          <w:p w14:paraId="41E4B4FE" w14:textId="44D7D2F0" w:rsidR="00D41148" w:rsidRDefault="00D41148" w:rsidP="00D41148">
            <w:pPr>
              <w:spacing w:after="0"/>
            </w:pPr>
            <w:r w:rsidRPr="3542E025">
              <w:rPr>
                <w:rFonts w:ascii="Times New Roman" w:eastAsia="Times New Roman" w:hAnsi="Times New Roman" w:cs="Times New Roman"/>
                <w:sz w:val="22"/>
                <w:szCs w:val="22"/>
              </w:rPr>
              <w:t xml:space="preserve">  Poorer</w:t>
            </w:r>
          </w:p>
        </w:tc>
        <w:tc>
          <w:tcPr>
            <w:tcW w:w="655" w:type="pct"/>
            <w:tcMar>
              <w:left w:w="108" w:type="dxa"/>
              <w:right w:w="108" w:type="dxa"/>
            </w:tcMar>
            <w:vAlign w:val="center"/>
            <w:tcPrChange w:id="526" w:author="Bikram Adhikari (bdhikari)" w:date="2025-10-16T15:34:00Z" w16du:dateUtc="2025-10-16T20:34:00Z">
              <w:tcPr>
                <w:tcW w:w="749" w:type="pct"/>
                <w:gridSpan w:val="2"/>
                <w:tcMar>
                  <w:left w:w="108" w:type="dxa"/>
                  <w:right w:w="108" w:type="dxa"/>
                </w:tcMar>
                <w:vAlign w:val="center"/>
              </w:tcPr>
            </w:tcPrChange>
          </w:tcPr>
          <w:p w14:paraId="327E4907" w14:textId="64BCA354" w:rsidR="00D41148" w:rsidRPr="00D41148" w:rsidRDefault="00D41148" w:rsidP="00D41148">
            <w:pPr>
              <w:spacing w:after="0"/>
              <w:jc w:val="center"/>
              <w:rPr>
                <w:rFonts w:ascii="Times New Roman" w:eastAsia="Times New Roman" w:hAnsi="Times New Roman" w:cs="Times New Roman"/>
                <w:sz w:val="22"/>
                <w:szCs w:val="22"/>
                <w:rPrChange w:id="527" w:author="Bikram Adhikari (bdhikari)" w:date="2025-10-09T15:28:00Z" w16du:dateUtc="2025-10-09T20:28:00Z">
                  <w:rPr/>
                </w:rPrChange>
              </w:rPr>
            </w:pPr>
            <w:ins w:id="528" w:author="Bikram Adhikari (bdhikari)" w:date="2025-10-09T15:27:00Z" w16du:dateUtc="2025-10-09T20:27:00Z">
              <w:r w:rsidRPr="00D41148">
                <w:rPr>
                  <w:rFonts w:ascii="Times New Roman" w:eastAsia="Times New Roman" w:hAnsi="Times New Roman" w:cs="Times New Roman"/>
                  <w:sz w:val="22"/>
                  <w:szCs w:val="22"/>
                  <w:rPrChange w:id="529" w:author="Bikram Adhikari (bdhikari)" w:date="2025-10-09T15:28:00Z" w16du:dateUtc="2025-10-09T20:28:00Z">
                    <w:rPr>
                      <w:rFonts w:ascii="Segoe UI" w:hAnsi="Segoe UI" w:cs="Segoe UI"/>
                      <w:color w:val="333333"/>
                      <w:sz w:val="28"/>
                      <w:szCs w:val="28"/>
                    </w:rPr>
                  </w:rPrChange>
                </w:rPr>
                <w:t>22</w:t>
              </w:r>
            </w:ins>
            <w:del w:id="530" w:author="Bikram Adhikari (bdhikari)" w:date="2025-10-09T15:27:00Z" w16du:dateUtc="2025-10-09T20:27:00Z">
              <w:r w:rsidRPr="3542E025" w:rsidDel="0086249A">
                <w:rPr>
                  <w:rFonts w:ascii="Times New Roman" w:eastAsia="Times New Roman" w:hAnsi="Times New Roman" w:cs="Times New Roman"/>
                  <w:sz w:val="22"/>
                  <w:szCs w:val="22"/>
                </w:rPr>
                <w:delText>513 (22.0)</w:delText>
              </w:r>
            </w:del>
          </w:p>
        </w:tc>
        <w:tc>
          <w:tcPr>
            <w:tcW w:w="793" w:type="pct"/>
            <w:vAlign w:val="center"/>
            <w:tcPrChange w:id="531" w:author="Bikram Adhikari (bdhikari)" w:date="2025-10-16T15:34:00Z" w16du:dateUtc="2025-10-16T20:34:00Z">
              <w:tcPr>
                <w:tcW w:w="793" w:type="pct"/>
              </w:tcPr>
            </w:tcPrChange>
          </w:tcPr>
          <w:p w14:paraId="2073CA2A" w14:textId="33D2BDD6" w:rsidR="00D41148" w:rsidRPr="3542E025" w:rsidRDefault="00D41148" w:rsidP="00D41148">
            <w:pPr>
              <w:spacing w:after="0"/>
              <w:jc w:val="center"/>
              <w:rPr>
                <w:rFonts w:ascii="Times New Roman" w:eastAsia="Times New Roman" w:hAnsi="Times New Roman" w:cs="Times New Roman"/>
                <w:sz w:val="22"/>
                <w:szCs w:val="22"/>
              </w:rPr>
            </w:pPr>
            <w:ins w:id="532" w:author="Bikram Adhikari (bdhikari)" w:date="2025-10-09T15:27:00Z" w16du:dateUtc="2025-10-09T20:27:00Z">
              <w:r w:rsidRPr="00D41148">
                <w:rPr>
                  <w:rFonts w:ascii="Times New Roman" w:eastAsia="Times New Roman" w:hAnsi="Times New Roman" w:cs="Times New Roman"/>
                  <w:sz w:val="22"/>
                  <w:szCs w:val="22"/>
                  <w:rPrChange w:id="533" w:author="Bikram Adhikari (bdhikari)" w:date="2025-10-09T15:28:00Z" w16du:dateUtc="2025-10-09T20:28:00Z">
                    <w:rPr>
                      <w:rFonts w:ascii="Segoe UI" w:hAnsi="Segoe UI" w:cs="Segoe UI"/>
                      <w:color w:val="333333"/>
                      <w:sz w:val="28"/>
                      <w:szCs w:val="28"/>
                    </w:rPr>
                  </w:rPrChange>
                </w:rPr>
                <w:t>19.9</w:t>
              </w:r>
            </w:ins>
          </w:p>
        </w:tc>
        <w:tc>
          <w:tcPr>
            <w:tcW w:w="685" w:type="pct"/>
            <w:vAlign w:val="center"/>
            <w:tcPrChange w:id="534" w:author="Bikram Adhikari (bdhikari)" w:date="2025-10-16T15:34:00Z" w16du:dateUtc="2025-10-16T20:34:00Z">
              <w:tcPr>
                <w:tcW w:w="685" w:type="pct"/>
              </w:tcPr>
            </w:tcPrChange>
          </w:tcPr>
          <w:p w14:paraId="6CD000E7" w14:textId="36C978EF" w:rsidR="00D41148" w:rsidRPr="3542E025" w:rsidRDefault="00D41148" w:rsidP="00D41148">
            <w:pPr>
              <w:spacing w:after="0"/>
              <w:jc w:val="center"/>
              <w:rPr>
                <w:rFonts w:ascii="Times New Roman" w:eastAsia="Times New Roman" w:hAnsi="Times New Roman" w:cs="Times New Roman"/>
                <w:sz w:val="22"/>
                <w:szCs w:val="22"/>
              </w:rPr>
            </w:pPr>
            <w:ins w:id="535" w:author="Bikram Adhikari (bdhikari)" w:date="2025-10-09T15:27:00Z" w16du:dateUtc="2025-10-09T20:27:00Z">
              <w:r w:rsidRPr="00D41148">
                <w:rPr>
                  <w:rFonts w:ascii="Times New Roman" w:eastAsia="Times New Roman" w:hAnsi="Times New Roman" w:cs="Times New Roman"/>
                  <w:sz w:val="22"/>
                  <w:szCs w:val="22"/>
                  <w:rPrChange w:id="536" w:author="Bikram Adhikari (bdhikari)" w:date="2025-10-09T15:28:00Z" w16du:dateUtc="2025-10-09T20:28:00Z">
                    <w:rPr>
                      <w:rFonts w:ascii="Segoe UI" w:hAnsi="Segoe UI" w:cs="Segoe UI"/>
                      <w:color w:val="333333"/>
                      <w:sz w:val="28"/>
                      <w:szCs w:val="28"/>
                    </w:rPr>
                  </w:rPrChange>
                </w:rPr>
                <w:t>23.5</w:t>
              </w:r>
            </w:ins>
          </w:p>
        </w:tc>
        <w:tc>
          <w:tcPr>
            <w:tcW w:w="999" w:type="pct"/>
            <w:vAlign w:val="center"/>
            <w:tcPrChange w:id="537" w:author="Bikram Adhikari (bdhikari)" w:date="2025-10-16T15:34:00Z" w16du:dateUtc="2025-10-16T20:34:00Z">
              <w:tcPr>
                <w:tcW w:w="999" w:type="pct"/>
              </w:tcPr>
            </w:tcPrChange>
          </w:tcPr>
          <w:p w14:paraId="7925C664" w14:textId="6A313985" w:rsidR="00D41148" w:rsidRPr="3542E025" w:rsidRDefault="00D41148" w:rsidP="00D41148">
            <w:pPr>
              <w:spacing w:after="0"/>
              <w:jc w:val="center"/>
              <w:rPr>
                <w:rFonts w:ascii="Times New Roman" w:eastAsia="Times New Roman" w:hAnsi="Times New Roman" w:cs="Times New Roman"/>
                <w:sz w:val="22"/>
                <w:szCs w:val="22"/>
              </w:rPr>
            </w:pPr>
            <w:ins w:id="538" w:author="Bikram Adhikari (bdhikari)" w:date="2025-10-09T15:27:00Z" w16du:dateUtc="2025-10-09T20:27:00Z">
              <w:r w:rsidRPr="00D41148">
                <w:rPr>
                  <w:rFonts w:ascii="Times New Roman" w:eastAsia="Times New Roman" w:hAnsi="Times New Roman" w:cs="Times New Roman"/>
                  <w:sz w:val="22"/>
                  <w:szCs w:val="22"/>
                  <w:rPrChange w:id="539" w:author="Bikram Adhikari (bdhikari)" w:date="2025-10-09T15:28:00Z" w16du:dateUtc="2025-10-09T20:28:00Z">
                    <w:rPr>
                      <w:rFonts w:ascii="Segoe UI" w:hAnsi="Segoe UI" w:cs="Segoe UI"/>
                      <w:color w:val="333333"/>
                      <w:sz w:val="28"/>
                      <w:szCs w:val="28"/>
                    </w:rPr>
                  </w:rPrChange>
                </w:rPr>
                <w:t>20.9</w:t>
              </w:r>
            </w:ins>
          </w:p>
        </w:tc>
      </w:tr>
      <w:tr w:rsidR="00D41148" w14:paraId="2C07D20A" w14:textId="1FE56C59" w:rsidTr="000C584F">
        <w:trPr>
          <w:trHeight w:val="285"/>
          <w:trPrChange w:id="540" w:author="Bikram Adhikari (bdhikari)" w:date="2025-10-16T15:34:00Z" w16du:dateUtc="2025-10-16T20:34:00Z">
            <w:trPr>
              <w:trHeight w:val="285"/>
            </w:trPr>
          </w:trPrChange>
        </w:trPr>
        <w:tc>
          <w:tcPr>
            <w:tcW w:w="1868" w:type="pct"/>
            <w:tcMar>
              <w:left w:w="108" w:type="dxa"/>
              <w:right w:w="108" w:type="dxa"/>
            </w:tcMar>
            <w:vAlign w:val="center"/>
            <w:tcPrChange w:id="541" w:author="Bikram Adhikari (bdhikari)" w:date="2025-10-16T15:34:00Z" w16du:dateUtc="2025-10-16T20:34:00Z">
              <w:tcPr>
                <w:tcW w:w="1774" w:type="pct"/>
                <w:tcMar>
                  <w:left w:w="108" w:type="dxa"/>
                  <w:right w:w="108" w:type="dxa"/>
                </w:tcMar>
                <w:vAlign w:val="center"/>
              </w:tcPr>
            </w:tcPrChange>
          </w:tcPr>
          <w:p w14:paraId="7DC47007" w14:textId="329C586F" w:rsidR="00D41148" w:rsidRDefault="00D41148" w:rsidP="00D41148">
            <w:pPr>
              <w:spacing w:after="0"/>
            </w:pPr>
            <w:r w:rsidRPr="3542E025">
              <w:rPr>
                <w:rFonts w:ascii="Times New Roman" w:eastAsia="Times New Roman" w:hAnsi="Times New Roman" w:cs="Times New Roman"/>
                <w:sz w:val="22"/>
                <w:szCs w:val="22"/>
              </w:rPr>
              <w:t xml:space="preserve">  Middle</w:t>
            </w:r>
          </w:p>
        </w:tc>
        <w:tc>
          <w:tcPr>
            <w:tcW w:w="655" w:type="pct"/>
            <w:tcMar>
              <w:left w:w="108" w:type="dxa"/>
              <w:right w:w="108" w:type="dxa"/>
            </w:tcMar>
            <w:vAlign w:val="center"/>
            <w:tcPrChange w:id="542" w:author="Bikram Adhikari (bdhikari)" w:date="2025-10-16T15:34:00Z" w16du:dateUtc="2025-10-16T20:34:00Z">
              <w:tcPr>
                <w:tcW w:w="749" w:type="pct"/>
                <w:gridSpan w:val="2"/>
                <w:tcMar>
                  <w:left w:w="108" w:type="dxa"/>
                  <w:right w:w="108" w:type="dxa"/>
                </w:tcMar>
                <w:vAlign w:val="center"/>
              </w:tcPr>
            </w:tcPrChange>
          </w:tcPr>
          <w:p w14:paraId="6A0D3299" w14:textId="1600EFB1" w:rsidR="00D41148" w:rsidRPr="00D41148" w:rsidRDefault="00D41148" w:rsidP="00D41148">
            <w:pPr>
              <w:spacing w:after="0"/>
              <w:jc w:val="center"/>
              <w:rPr>
                <w:rFonts w:ascii="Times New Roman" w:eastAsia="Times New Roman" w:hAnsi="Times New Roman" w:cs="Times New Roman"/>
                <w:sz w:val="22"/>
                <w:szCs w:val="22"/>
                <w:rPrChange w:id="543" w:author="Bikram Adhikari (bdhikari)" w:date="2025-10-09T15:28:00Z" w16du:dateUtc="2025-10-09T20:28:00Z">
                  <w:rPr/>
                </w:rPrChange>
              </w:rPr>
            </w:pPr>
            <w:ins w:id="544" w:author="Bikram Adhikari (bdhikari)" w:date="2025-10-09T15:27:00Z" w16du:dateUtc="2025-10-09T20:27:00Z">
              <w:r w:rsidRPr="00D41148">
                <w:rPr>
                  <w:rFonts w:ascii="Times New Roman" w:eastAsia="Times New Roman" w:hAnsi="Times New Roman" w:cs="Times New Roman"/>
                  <w:sz w:val="22"/>
                  <w:szCs w:val="22"/>
                  <w:rPrChange w:id="545" w:author="Bikram Adhikari (bdhikari)" w:date="2025-10-09T15:28:00Z" w16du:dateUtc="2025-10-09T20:28:00Z">
                    <w:rPr>
                      <w:rFonts w:ascii="Segoe UI" w:hAnsi="Segoe UI" w:cs="Segoe UI"/>
                      <w:color w:val="333333"/>
                      <w:sz w:val="28"/>
                      <w:szCs w:val="28"/>
                    </w:rPr>
                  </w:rPrChange>
                </w:rPr>
                <w:t>20.7</w:t>
              </w:r>
            </w:ins>
            <w:del w:id="546" w:author="Bikram Adhikari (bdhikari)" w:date="2025-10-09T15:27:00Z" w16du:dateUtc="2025-10-09T20:27:00Z">
              <w:r w:rsidRPr="3542E025" w:rsidDel="0086249A">
                <w:rPr>
                  <w:rFonts w:ascii="Times New Roman" w:eastAsia="Times New Roman" w:hAnsi="Times New Roman" w:cs="Times New Roman"/>
                  <w:sz w:val="22"/>
                  <w:szCs w:val="22"/>
                </w:rPr>
                <w:delText>483 (20.7)</w:delText>
              </w:r>
            </w:del>
          </w:p>
        </w:tc>
        <w:tc>
          <w:tcPr>
            <w:tcW w:w="793" w:type="pct"/>
            <w:vAlign w:val="center"/>
            <w:tcPrChange w:id="547" w:author="Bikram Adhikari (bdhikari)" w:date="2025-10-16T15:34:00Z" w16du:dateUtc="2025-10-16T20:34:00Z">
              <w:tcPr>
                <w:tcW w:w="793" w:type="pct"/>
              </w:tcPr>
            </w:tcPrChange>
          </w:tcPr>
          <w:p w14:paraId="56CA4766" w14:textId="3CF82042" w:rsidR="00D41148" w:rsidRPr="3542E025" w:rsidRDefault="00D41148" w:rsidP="00D41148">
            <w:pPr>
              <w:spacing w:after="0"/>
              <w:jc w:val="center"/>
              <w:rPr>
                <w:rFonts w:ascii="Times New Roman" w:eastAsia="Times New Roman" w:hAnsi="Times New Roman" w:cs="Times New Roman"/>
                <w:sz w:val="22"/>
                <w:szCs w:val="22"/>
              </w:rPr>
            </w:pPr>
            <w:ins w:id="548" w:author="Bikram Adhikari (bdhikari)" w:date="2025-10-09T15:27:00Z" w16du:dateUtc="2025-10-09T20:27:00Z">
              <w:r w:rsidRPr="00D41148">
                <w:rPr>
                  <w:rFonts w:ascii="Times New Roman" w:eastAsia="Times New Roman" w:hAnsi="Times New Roman" w:cs="Times New Roman"/>
                  <w:sz w:val="22"/>
                  <w:szCs w:val="22"/>
                  <w:rPrChange w:id="549" w:author="Bikram Adhikari (bdhikari)" w:date="2025-10-09T15:28:00Z" w16du:dateUtc="2025-10-09T20:28:00Z">
                    <w:rPr>
                      <w:rFonts w:ascii="Segoe UI" w:hAnsi="Segoe UI" w:cs="Segoe UI"/>
                      <w:color w:val="333333"/>
                      <w:sz w:val="28"/>
                      <w:szCs w:val="28"/>
                    </w:rPr>
                  </w:rPrChange>
                </w:rPr>
                <w:t>19.6</w:t>
              </w:r>
            </w:ins>
          </w:p>
        </w:tc>
        <w:tc>
          <w:tcPr>
            <w:tcW w:w="685" w:type="pct"/>
            <w:vAlign w:val="center"/>
            <w:tcPrChange w:id="550" w:author="Bikram Adhikari (bdhikari)" w:date="2025-10-16T15:34:00Z" w16du:dateUtc="2025-10-16T20:34:00Z">
              <w:tcPr>
                <w:tcW w:w="685" w:type="pct"/>
              </w:tcPr>
            </w:tcPrChange>
          </w:tcPr>
          <w:p w14:paraId="406C3B9B" w14:textId="15FA5E58" w:rsidR="00D41148" w:rsidRPr="3542E025" w:rsidRDefault="00D41148" w:rsidP="00D41148">
            <w:pPr>
              <w:spacing w:after="0"/>
              <w:jc w:val="center"/>
              <w:rPr>
                <w:rFonts w:ascii="Times New Roman" w:eastAsia="Times New Roman" w:hAnsi="Times New Roman" w:cs="Times New Roman"/>
                <w:sz w:val="22"/>
                <w:szCs w:val="22"/>
              </w:rPr>
            </w:pPr>
            <w:ins w:id="551" w:author="Bikram Adhikari (bdhikari)" w:date="2025-10-09T15:27:00Z" w16du:dateUtc="2025-10-09T20:27:00Z">
              <w:r w:rsidRPr="00D41148">
                <w:rPr>
                  <w:rFonts w:ascii="Times New Roman" w:eastAsia="Times New Roman" w:hAnsi="Times New Roman" w:cs="Times New Roman"/>
                  <w:sz w:val="22"/>
                  <w:szCs w:val="22"/>
                  <w:rPrChange w:id="552" w:author="Bikram Adhikari (bdhikari)" w:date="2025-10-09T15:28:00Z" w16du:dateUtc="2025-10-09T20:28:00Z">
                    <w:rPr>
                      <w:rFonts w:ascii="Segoe UI" w:hAnsi="Segoe UI" w:cs="Segoe UI"/>
                      <w:color w:val="333333"/>
                      <w:sz w:val="28"/>
                      <w:szCs w:val="28"/>
                    </w:rPr>
                  </w:rPrChange>
                </w:rPr>
                <w:t>19.6</w:t>
              </w:r>
            </w:ins>
          </w:p>
        </w:tc>
        <w:tc>
          <w:tcPr>
            <w:tcW w:w="999" w:type="pct"/>
            <w:vAlign w:val="center"/>
            <w:tcPrChange w:id="553" w:author="Bikram Adhikari (bdhikari)" w:date="2025-10-16T15:34:00Z" w16du:dateUtc="2025-10-16T20:34:00Z">
              <w:tcPr>
                <w:tcW w:w="999" w:type="pct"/>
              </w:tcPr>
            </w:tcPrChange>
          </w:tcPr>
          <w:p w14:paraId="3F7A63A1" w14:textId="41020BB1" w:rsidR="00D41148" w:rsidRPr="3542E025" w:rsidRDefault="00D41148" w:rsidP="00D41148">
            <w:pPr>
              <w:spacing w:after="0"/>
              <w:jc w:val="center"/>
              <w:rPr>
                <w:rFonts w:ascii="Times New Roman" w:eastAsia="Times New Roman" w:hAnsi="Times New Roman" w:cs="Times New Roman"/>
                <w:sz w:val="22"/>
                <w:szCs w:val="22"/>
              </w:rPr>
            </w:pPr>
            <w:ins w:id="554" w:author="Bikram Adhikari (bdhikari)" w:date="2025-10-09T15:27:00Z" w16du:dateUtc="2025-10-09T20:27:00Z">
              <w:r w:rsidRPr="00D41148">
                <w:rPr>
                  <w:rFonts w:ascii="Times New Roman" w:eastAsia="Times New Roman" w:hAnsi="Times New Roman" w:cs="Times New Roman"/>
                  <w:sz w:val="22"/>
                  <w:szCs w:val="22"/>
                  <w:rPrChange w:id="555" w:author="Bikram Adhikari (bdhikari)" w:date="2025-10-09T15:28:00Z" w16du:dateUtc="2025-10-09T20:28:00Z">
                    <w:rPr>
                      <w:rFonts w:ascii="Segoe UI" w:hAnsi="Segoe UI" w:cs="Segoe UI"/>
                      <w:color w:val="333333"/>
                      <w:sz w:val="28"/>
                      <w:szCs w:val="28"/>
                    </w:rPr>
                  </w:rPrChange>
                </w:rPr>
                <w:t>22</w:t>
              </w:r>
            </w:ins>
          </w:p>
        </w:tc>
      </w:tr>
      <w:tr w:rsidR="00D41148" w14:paraId="166CA5D9" w14:textId="785C0157" w:rsidTr="000C584F">
        <w:trPr>
          <w:trHeight w:val="285"/>
          <w:trPrChange w:id="556" w:author="Bikram Adhikari (bdhikari)" w:date="2025-10-16T15:34:00Z" w16du:dateUtc="2025-10-16T20:34:00Z">
            <w:trPr>
              <w:trHeight w:val="285"/>
            </w:trPr>
          </w:trPrChange>
        </w:trPr>
        <w:tc>
          <w:tcPr>
            <w:tcW w:w="1868" w:type="pct"/>
            <w:tcMar>
              <w:left w:w="108" w:type="dxa"/>
              <w:right w:w="108" w:type="dxa"/>
            </w:tcMar>
            <w:vAlign w:val="center"/>
            <w:tcPrChange w:id="557" w:author="Bikram Adhikari (bdhikari)" w:date="2025-10-16T15:34:00Z" w16du:dateUtc="2025-10-16T20:34:00Z">
              <w:tcPr>
                <w:tcW w:w="1774" w:type="pct"/>
                <w:tcMar>
                  <w:left w:w="108" w:type="dxa"/>
                  <w:right w:w="108" w:type="dxa"/>
                </w:tcMar>
                <w:vAlign w:val="center"/>
              </w:tcPr>
            </w:tcPrChange>
          </w:tcPr>
          <w:p w14:paraId="7FCE118A" w14:textId="22600938" w:rsidR="00D41148" w:rsidRDefault="00D41148" w:rsidP="00D41148">
            <w:pPr>
              <w:spacing w:after="0"/>
            </w:pPr>
            <w:r w:rsidRPr="3542E025">
              <w:rPr>
                <w:rFonts w:ascii="Times New Roman" w:eastAsia="Times New Roman" w:hAnsi="Times New Roman" w:cs="Times New Roman"/>
                <w:sz w:val="22"/>
                <w:szCs w:val="22"/>
              </w:rPr>
              <w:t xml:space="preserve">  Richer</w:t>
            </w:r>
          </w:p>
        </w:tc>
        <w:tc>
          <w:tcPr>
            <w:tcW w:w="655" w:type="pct"/>
            <w:tcMar>
              <w:left w:w="108" w:type="dxa"/>
              <w:right w:w="108" w:type="dxa"/>
            </w:tcMar>
            <w:vAlign w:val="center"/>
            <w:tcPrChange w:id="558" w:author="Bikram Adhikari (bdhikari)" w:date="2025-10-16T15:34:00Z" w16du:dateUtc="2025-10-16T20:34:00Z">
              <w:tcPr>
                <w:tcW w:w="749" w:type="pct"/>
                <w:gridSpan w:val="2"/>
                <w:tcMar>
                  <w:left w:w="108" w:type="dxa"/>
                  <w:right w:w="108" w:type="dxa"/>
                </w:tcMar>
                <w:vAlign w:val="center"/>
              </w:tcPr>
            </w:tcPrChange>
          </w:tcPr>
          <w:p w14:paraId="26749847" w14:textId="13B58A1B" w:rsidR="00D41148" w:rsidRPr="00D41148" w:rsidRDefault="00D41148" w:rsidP="00D41148">
            <w:pPr>
              <w:spacing w:after="0"/>
              <w:jc w:val="center"/>
              <w:rPr>
                <w:rFonts w:ascii="Times New Roman" w:eastAsia="Times New Roman" w:hAnsi="Times New Roman" w:cs="Times New Roman"/>
                <w:sz w:val="22"/>
                <w:szCs w:val="22"/>
                <w:rPrChange w:id="559" w:author="Bikram Adhikari (bdhikari)" w:date="2025-10-09T15:28:00Z" w16du:dateUtc="2025-10-09T20:28:00Z">
                  <w:rPr/>
                </w:rPrChange>
              </w:rPr>
            </w:pPr>
            <w:ins w:id="560" w:author="Bikram Adhikari (bdhikari)" w:date="2025-10-09T15:27:00Z" w16du:dateUtc="2025-10-09T20:27:00Z">
              <w:r w:rsidRPr="00D41148">
                <w:rPr>
                  <w:rFonts w:ascii="Times New Roman" w:eastAsia="Times New Roman" w:hAnsi="Times New Roman" w:cs="Times New Roman"/>
                  <w:sz w:val="22"/>
                  <w:szCs w:val="22"/>
                  <w:rPrChange w:id="561" w:author="Bikram Adhikari (bdhikari)" w:date="2025-10-09T15:28:00Z" w16du:dateUtc="2025-10-09T20:28:00Z">
                    <w:rPr>
                      <w:rFonts w:ascii="Segoe UI" w:hAnsi="Segoe UI" w:cs="Segoe UI"/>
                      <w:color w:val="333333"/>
                      <w:sz w:val="28"/>
                      <w:szCs w:val="28"/>
                    </w:rPr>
                  </w:rPrChange>
                </w:rPr>
                <w:t>18.1</w:t>
              </w:r>
            </w:ins>
            <w:del w:id="562" w:author="Bikram Adhikari (bdhikari)" w:date="2025-10-09T15:27:00Z" w16du:dateUtc="2025-10-09T20:27:00Z">
              <w:r w:rsidRPr="3542E025" w:rsidDel="0086249A">
                <w:rPr>
                  <w:rFonts w:ascii="Times New Roman" w:eastAsia="Times New Roman" w:hAnsi="Times New Roman" w:cs="Times New Roman"/>
                  <w:sz w:val="22"/>
                  <w:szCs w:val="22"/>
                </w:rPr>
                <w:delText>424 (14.1)</w:delText>
              </w:r>
            </w:del>
          </w:p>
        </w:tc>
        <w:tc>
          <w:tcPr>
            <w:tcW w:w="793" w:type="pct"/>
            <w:vAlign w:val="center"/>
            <w:tcPrChange w:id="563" w:author="Bikram Adhikari (bdhikari)" w:date="2025-10-16T15:34:00Z" w16du:dateUtc="2025-10-16T20:34:00Z">
              <w:tcPr>
                <w:tcW w:w="793" w:type="pct"/>
              </w:tcPr>
            </w:tcPrChange>
          </w:tcPr>
          <w:p w14:paraId="22A682AE" w14:textId="367FE0E9" w:rsidR="00D41148" w:rsidRPr="3542E025" w:rsidRDefault="00D41148" w:rsidP="00D41148">
            <w:pPr>
              <w:spacing w:after="0"/>
              <w:jc w:val="center"/>
              <w:rPr>
                <w:rFonts w:ascii="Times New Roman" w:eastAsia="Times New Roman" w:hAnsi="Times New Roman" w:cs="Times New Roman"/>
                <w:sz w:val="22"/>
                <w:szCs w:val="22"/>
              </w:rPr>
            </w:pPr>
            <w:ins w:id="564" w:author="Bikram Adhikari (bdhikari)" w:date="2025-10-09T15:27:00Z" w16du:dateUtc="2025-10-09T20:27:00Z">
              <w:r w:rsidRPr="00D41148">
                <w:rPr>
                  <w:rFonts w:ascii="Times New Roman" w:eastAsia="Times New Roman" w:hAnsi="Times New Roman" w:cs="Times New Roman"/>
                  <w:sz w:val="22"/>
                  <w:szCs w:val="22"/>
                  <w:rPrChange w:id="565" w:author="Bikram Adhikari (bdhikari)" w:date="2025-10-09T15:28:00Z" w16du:dateUtc="2025-10-09T20:28:00Z">
                    <w:rPr>
                      <w:rFonts w:ascii="Segoe UI" w:hAnsi="Segoe UI" w:cs="Segoe UI"/>
                      <w:color w:val="333333"/>
                      <w:sz w:val="28"/>
                      <w:szCs w:val="28"/>
                    </w:rPr>
                  </w:rPrChange>
                </w:rPr>
                <w:t>19.1</w:t>
              </w:r>
            </w:ins>
          </w:p>
        </w:tc>
        <w:tc>
          <w:tcPr>
            <w:tcW w:w="685" w:type="pct"/>
            <w:vAlign w:val="center"/>
            <w:tcPrChange w:id="566" w:author="Bikram Adhikari (bdhikari)" w:date="2025-10-16T15:34:00Z" w16du:dateUtc="2025-10-16T20:34:00Z">
              <w:tcPr>
                <w:tcW w:w="685" w:type="pct"/>
              </w:tcPr>
            </w:tcPrChange>
          </w:tcPr>
          <w:p w14:paraId="725C2DAF" w14:textId="62E41FD6" w:rsidR="00D41148" w:rsidRPr="3542E025" w:rsidRDefault="00D41148" w:rsidP="00D41148">
            <w:pPr>
              <w:spacing w:after="0"/>
              <w:jc w:val="center"/>
              <w:rPr>
                <w:rFonts w:ascii="Times New Roman" w:eastAsia="Times New Roman" w:hAnsi="Times New Roman" w:cs="Times New Roman"/>
                <w:sz w:val="22"/>
                <w:szCs w:val="22"/>
              </w:rPr>
            </w:pPr>
            <w:ins w:id="567" w:author="Bikram Adhikari (bdhikari)" w:date="2025-10-09T15:27:00Z" w16du:dateUtc="2025-10-09T20:27:00Z">
              <w:r w:rsidRPr="00D41148">
                <w:rPr>
                  <w:rFonts w:ascii="Times New Roman" w:eastAsia="Times New Roman" w:hAnsi="Times New Roman" w:cs="Times New Roman"/>
                  <w:sz w:val="22"/>
                  <w:szCs w:val="22"/>
                  <w:rPrChange w:id="568" w:author="Bikram Adhikari (bdhikari)" w:date="2025-10-09T15:28:00Z" w16du:dateUtc="2025-10-09T20:28:00Z">
                    <w:rPr>
                      <w:rFonts w:ascii="Segoe UI" w:hAnsi="Segoe UI" w:cs="Segoe UI"/>
                      <w:color w:val="333333"/>
                      <w:sz w:val="28"/>
                      <w:szCs w:val="28"/>
                    </w:rPr>
                  </w:rPrChange>
                </w:rPr>
                <w:t>19.2</w:t>
              </w:r>
            </w:ins>
          </w:p>
        </w:tc>
        <w:tc>
          <w:tcPr>
            <w:tcW w:w="999" w:type="pct"/>
            <w:vAlign w:val="center"/>
            <w:tcPrChange w:id="569" w:author="Bikram Adhikari (bdhikari)" w:date="2025-10-16T15:34:00Z" w16du:dateUtc="2025-10-16T20:34:00Z">
              <w:tcPr>
                <w:tcW w:w="999" w:type="pct"/>
              </w:tcPr>
            </w:tcPrChange>
          </w:tcPr>
          <w:p w14:paraId="7CAC6A8D" w14:textId="64A642BC" w:rsidR="00D41148" w:rsidRPr="3542E025" w:rsidRDefault="00D41148" w:rsidP="00D41148">
            <w:pPr>
              <w:spacing w:after="0"/>
              <w:jc w:val="center"/>
              <w:rPr>
                <w:rFonts w:ascii="Times New Roman" w:eastAsia="Times New Roman" w:hAnsi="Times New Roman" w:cs="Times New Roman"/>
                <w:sz w:val="22"/>
                <w:szCs w:val="22"/>
              </w:rPr>
            </w:pPr>
            <w:ins w:id="570" w:author="Bikram Adhikari (bdhikari)" w:date="2025-10-09T15:27:00Z" w16du:dateUtc="2025-10-09T20:27:00Z">
              <w:r w:rsidRPr="00D41148">
                <w:rPr>
                  <w:rFonts w:ascii="Times New Roman" w:eastAsia="Times New Roman" w:hAnsi="Times New Roman" w:cs="Times New Roman"/>
                  <w:sz w:val="22"/>
                  <w:szCs w:val="22"/>
                  <w:rPrChange w:id="571" w:author="Bikram Adhikari (bdhikari)" w:date="2025-10-09T15:28:00Z" w16du:dateUtc="2025-10-09T20:28:00Z">
                    <w:rPr>
                      <w:rFonts w:ascii="Segoe UI" w:hAnsi="Segoe UI" w:cs="Segoe UI"/>
                      <w:color w:val="333333"/>
                      <w:sz w:val="28"/>
                      <w:szCs w:val="28"/>
                    </w:rPr>
                  </w:rPrChange>
                </w:rPr>
                <w:t>16.8</w:t>
              </w:r>
            </w:ins>
          </w:p>
        </w:tc>
      </w:tr>
      <w:tr w:rsidR="00D41148" w14:paraId="0323DC73" w14:textId="79AAE99D" w:rsidTr="000C584F">
        <w:trPr>
          <w:trHeight w:val="285"/>
          <w:trPrChange w:id="572" w:author="Bikram Adhikari (bdhikari)" w:date="2025-10-16T15:34:00Z" w16du:dateUtc="2025-10-16T20:34:00Z">
            <w:trPr>
              <w:trHeight w:val="285"/>
            </w:trPr>
          </w:trPrChange>
        </w:trPr>
        <w:tc>
          <w:tcPr>
            <w:tcW w:w="1868" w:type="pct"/>
            <w:tcMar>
              <w:left w:w="108" w:type="dxa"/>
              <w:right w:w="108" w:type="dxa"/>
            </w:tcMar>
            <w:vAlign w:val="center"/>
            <w:tcPrChange w:id="573" w:author="Bikram Adhikari (bdhikari)" w:date="2025-10-16T15:34:00Z" w16du:dateUtc="2025-10-16T20:34:00Z">
              <w:tcPr>
                <w:tcW w:w="1774" w:type="pct"/>
                <w:tcMar>
                  <w:left w:w="108" w:type="dxa"/>
                  <w:right w:w="108" w:type="dxa"/>
                </w:tcMar>
                <w:vAlign w:val="center"/>
              </w:tcPr>
            </w:tcPrChange>
          </w:tcPr>
          <w:p w14:paraId="2AB1BEA6" w14:textId="4A4B079C" w:rsidR="00D41148" w:rsidRDefault="00D41148" w:rsidP="00D41148">
            <w:pPr>
              <w:spacing w:after="0"/>
            </w:pPr>
            <w:r w:rsidRPr="3542E025">
              <w:rPr>
                <w:rFonts w:ascii="Times New Roman" w:eastAsia="Times New Roman" w:hAnsi="Times New Roman" w:cs="Times New Roman"/>
                <w:sz w:val="22"/>
                <w:szCs w:val="22"/>
              </w:rPr>
              <w:t xml:space="preserve">  Richest</w:t>
            </w:r>
          </w:p>
        </w:tc>
        <w:tc>
          <w:tcPr>
            <w:tcW w:w="655" w:type="pct"/>
            <w:tcMar>
              <w:left w:w="108" w:type="dxa"/>
              <w:right w:w="108" w:type="dxa"/>
            </w:tcMar>
            <w:vAlign w:val="center"/>
            <w:tcPrChange w:id="574" w:author="Bikram Adhikari (bdhikari)" w:date="2025-10-16T15:34:00Z" w16du:dateUtc="2025-10-16T20:34:00Z">
              <w:tcPr>
                <w:tcW w:w="749" w:type="pct"/>
                <w:gridSpan w:val="2"/>
                <w:tcMar>
                  <w:left w:w="108" w:type="dxa"/>
                  <w:right w:w="108" w:type="dxa"/>
                </w:tcMar>
                <w:vAlign w:val="center"/>
              </w:tcPr>
            </w:tcPrChange>
          </w:tcPr>
          <w:p w14:paraId="10F7AD5A" w14:textId="16DB6574" w:rsidR="00D41148" w:rsidRPr="00D41148" w:rsidRDefault="00D41148" w:rsidP="00D41148">
            <w:pPr>
              <w:spacing w:after="0"/>
              <w:jc w:val="center"/>
              <w:rPr>
                <w:rFonts w:ascii="Times New Roman" w:eastAsia="Times New Roman" w:hAnsi="Times New Roman" w:cs="Times New Roman"/>
                <w:sz w:val="22"/>
                <w:szCs w:val="22"/>
                <w:rPrChange w:id="575" w:author="Bikram Adhikari (bdhikari)" w:date="2025-10-09T15:28:00Z" w16du:dateUtc="2025-10-09T20:28:00Z">
                  <w:rPr/>
                </w:rPrChange>
              </w:rPr>
            </w:pPr>
            <w:ins w:id="576" w:author="Bikram Adhikari (bdhikari)" w:date="2025-10-09T15:27:00Z" w16du:dateUtc="2025-10-09T20:27:00Z">
              <w:r w:rsidRPr="00D41148">
                <w:rPr>
                  <w:rFonts w:ascii="Times New Roman" w:eastAsia="Times New Roman" w:hAnsi="Times New Roman" w:cs="Times New Roman"/>
                  <w:sz w:val="22"/>
                  <w:szCs w:val="22"/>
                  <w:rPrChange w:id="577" w:author="Bikram Adhikari (bdhikari)" w:date="2025-10-09T15:28:00Z" w16du:dateUtc="2025-10-09T20:28:00Z">
                    <w:rPr>
                      <w:rFonts w:ascii="Segoe UI" w:hAnsi="Segoe UI" w:cs="Segoe UI"/>
                      <w:color w:val="333333"/>
                      <w:sz w:val="28"/>
                      <w:szCs w:val="28"/>
                    </w:rPr>
                  </w:rPrChange>
                </w:rPr>
                <w:t>14.7</w:t>
              </w:r>
            </w:ins>
            <w:del w:id="578" w:author="Bikram Adhikari (bdhikari)" w:date="2025-10-09T15:27:00Z" w16du:dateUtc="2025-10-09T20:27:00Z">
              <w:r w:rsidRPr="3542E025" w:rsidDel="0086249A">
                <w:rPr>
                  <w:rFonts w:ascii="Times New Roman" w:eastAsia="Times New Roman" w:hAnsi="Times New Roman" w:cs="Times New Roman"/>
                  <w:sz w:val="22"/>
                  <w:szCs w:val="22"/>
                </w:rPr>
                <w:delText>344 (14.7)</w:delText>
              </w:r>
            </w:del>
          </w:p>
        </w:tc>
        <w:tc>
          <w:tcPr>
            <w:tcW w:w="793" w:type="pct"/>
            <w:vAlign w:val="center"/>
            <w:tcPrChange w:id="579" w:author="Bikram Adhikari (bdhikari)" w:date="2025-10-16T15:34:00Z" w16du:dateUtc="2025-10-16T20:34:00Z">
              <w:tcPr>
                <w:tcW w:w="793" w:type="pct"/>
              </w:tcPr>
            </w:tcPrChange>
          </w:tcPr>
          <w:p w14:paraId="7F4D8BB5" w14:textId="79CFD30D" w:rsidR="00D41148" w:rsidRPr="3542E025" w:rsidRDefault="00D41148" w:rsidP="00D41148">
            <w:pPr>
              <w:spacing w:after="0"/>
              <w:jc w:val="center"/>
              <w:rPr>
                <w:rFonts w:ascii="Times New Roman" w:eastAsia="Times New Roman" w:hAnsi="Times New Roman" w:cs="Times New Roman"/>
                <w:sz w:val="22"/>
                <w:szCs w:val="22"/>
              </w:rPr>
            </w:pPr>
            <w:ins w:id="580" w:author="Bikram Adhikari (bdhikari)" w:date="2025-10-09T15:27:00Z" w16du:dateUtc="2025-10-09T20:27:00Z">
              <w:r w:rsidRPr="00D41148">
                <w:rPr>
                  <w:rFonts w:ascii="Times New Roman" w:eastAsia="Times New Roman" w:hAnsi="Times New Roman" w:cs="Times New Roman"/>
                  <w:sz w:val="22"/>
                  <w:szCs w:val="22"/>
                  <w:rPrChange w:id="581" w:author="Bikram Adhikari (bdhikari)" w:date="2025-10-09T15:28:00Z" w16du:dateUtc="2025-10-09T20:28:00Z">
                    <w:rPr>
                      <w:rFonts w:ascii="Segoe UI" w:hAnsi="Segoe UI" w:cs="Segoe UI"/>
                      <w:color w:val="333333"/>
                      <w:sz w:val="28"/>
                      <w:szCs w:val="28"/>
                    </w:rPr>
                  </w:rPrChange>
                </w:rPr>
                <w:t>19.2</w:t>
              </w:r>
            </w:ins>
          </w:p>
        </w:tc>
        <w:tc>
          <w:tcPr>
            <w:tcW w:w="685" w:type="pct"/>
            <w:vAlign w:val="center"/>
            <w:tcPrChange w:id="582" w:author="Bikram Adhikari (bdhikari)" w:date="2025-10-16T15:34:00Z" w16du:dateUtc="2025-10-16T20:34:00Z">
              <w:tcPr>
                <w:tcW w:w="685" w:type="pct"/>
              </w:tcPr>
            </w:tcPrChange>
          </w:tcPr>
          <w:p w14:paraId="28947683" w14:textId="34E0979A" w:rsidR="00D41148" w:rsidRPr="3542E025" w:rsidRDefault="00D41148" w:rsidP="00D41148">
            <w:pPr>
              <w:spacing w:after="0"/>
              <w:jc w:val="center"/>
              <w:rPr>
                <w:rFonts w:ascii="Times New Roman" w:eastAsia="Times New Roman" w:hAnsi="Times New Roman" w:cs="Times New Roman"/>
                <w:sz w:val="22"/>
                <w:szCs w:val="22"/>
              </w:rPr>
            </w:pPr>
            <w:ins w:id="583" w:author="Bikram Adhikari (bdhikari)" w:date="2025-10-09T15:27:00Z" w16du:dateUtc="2025-10-09T20:27:00Z">
              <w:r w:rsidRPr="00D41148">
                <w:rPr>
                  <w:rFonts w:ascii="Times New Roman" w:eastAsia="Times New Roman" w:hAnsi="Times New Roman" w:cs="Times New Roman"/>
                  <w:sz w:val="22"/>
                  <w:szCs w:val="22"/>
                  <w:rPrChange w:id="584" w:author="Bikram Adhikari (bdhikari)" w:date="2025-10-09T15:28:00Z" w16du:dateUtc="2025-10-09T20:28:00Z">
                    <w:rPr>
                      <w:rFonts w:ascii="Segoe UI" w:hAnsi="Segoe UI" w:cs="Segoe UI"/>
                      <w:color w:val="333333"/>
                      <w:sz w:val="28"/>
                      <w:szCs w:val="28"/>
                    </w:rPr>
                  </w:rPrChange>
                </w:rPr>
                <w:t>13.3</w:t>
              </w:r>
            </w:ins>
          </w:p>
        </w:tc>
        <w:tc>
          <w:tcPr>
            <w:tcW w:w="999" w:type="pct"/>
            <w:vAlign w:val="center"/>
            <w:tcPrChange w:id="585" w:author="Bikram Adhikari (bdhikari)" w:date="2025-10-16T15:34:00Z" w16du:dateUtc="2025-10-16T20:34:00Z">
              <w:tcPr>
                <w:tcW w:w="999" w:type="pct"/>
              </w:tcPr>
            </w:tcPrChange>
          </w:tcPr>
          <w:p w14:paraId="2CD1311C" w14:textId="2724CEC8" w:rsidR="00D41148" w:rsidRPr="3542E025" w:rsidRDefault="00D41148" w:rsidP="00D41148">
            <w:pPr>
              <w:spacing w:after="0"/>
              <w:jc w:val="center"/>
              <w:rPr>
                <w:rFonts w:ascii="Times New Roman" w:eastAsia="Times New Roman" w:hAnsi="Times New Roman" w:cs="Times New Roman"/>
                <w:sz w:val="22"/>
                <w:szCs w:val="22"/>
              </w:rPr>
            </w:pPr>
            <w:ins w:id="586" w:author="Bikram Adhikari (bdhikari)" w:date="2025-10-09T15:27:00Z" w16du:dateUtc="2025-10-09T20:27:00Z">
              <w:r w:rsidRPr="00D41148">
                <w:rPr>
                  <w:rFonts w:ascii="Times New Roman" w:eastAsia="Times New Roman" w:hAnsi="Times New Roman" w:cs="Times New Roman"/>
                  <w:sz w:val="22"/>
                  <w:szCs w:val="22"/>
                  <w:rPrChange w:id="587" w:author="Bikram Adhikari (bdhikari)" w:date="2025-10-09T15:28:00Z" w16du:dateUtc="2025-10-09T20:28:00Z">
                    <w:rPr>
                      <w:rFonts w:ascii="Segoe UI" w:hAnsi="Segoe UI" w:cs="Segoe UI"/>
                      <w:color w:val="333333"/>
                      <w:sz w:val="28"/>
                      <w:szCs w:val="28"/>
                    </w:rPr>
                  </w:rPrChange>
                </w:rPr>
                <w:t>15.2</w:t>
              </w:r>
            </w:ins>
          </w:p>
        </w:tc>
      </w:tr>
      <w:tr w:rsidR="00D41148" w14:paraId="181DAA1B" w14:textId="497A1E1F" w:rsidTr="000C584F">
        <w:trPr>
          <w:trHeight w:val="285"/>
          <w:trPrChange w:id="588" w:author="Bikram Adhikari (bdhikari)" w:date="2025-10-16T15:34:00Z" w16du:dateUtc="2025-10-16T20:34:00Z">
            <w:trPr>
              <w:trHeight w:val="285"/>
            </w:trPr>
          </w:trPrChange>
        </w:trPr>
        <w:tc>
          <w:tcPr>
            <w:tcW w:w="1868" w:type="pct"/>
            <w:tcMar>
              <w:left w:w="108" w:type="dxa"/>
              <w:right w:w="108" w:type="dxa"/>
            </w:tcMar>
            <w:vAlign w:val="center"/>
            <w:tcPrChange w:id="589" w:author="Bikram Adhikari (bdhikari)" w:date="2025-10-16T15:34:00Z" w16du:dateUtc="2025-10-16T20:34:00Z">
              <w:tcPr>
                <w:tcW w:w="1774" w:type="pct"/>
                <w:tcMar>
                  <w:left w:w="108" w:type="dxa"/>
                  <w:right w:w="108" w:type="dxa"/>
                </w:tcMar>
                <w:vAlign w:val="center"/>
              </w:tcPr>
            </w:tcPrChange>
          </w:tcPr>
          <w:p w14:paraId="49D1871F" w14:textId="75A4AFAC" w:rsidR="00D41148" w:rsidRDefault="00D41148" w:rsidP="00D41148">
            <w:pPr>
              <w:spacing w:after="0"/>
            </w:pPr>
            <w:r w:rsidRPr="3542E025">
              <w:rPr>
                <w:rFonts w:ascii="Times New Roman" w:eastAsia="Times New Roman" w:hAnsi="Times New Roman" w:cs="Times New Roman"/>
                <w:b/>
                <w:bCs/>
                <w:sz w:val="22"/>
                <w:szCs w:val="22"/>
              </w:rPr>
              <w:t>Mother education</w:t>
            </w:r>
          </w:p>
        </w:tc>
        <w:tc>
          <w:tcPr>
            <w:tcW w:w="655" w:type="pct"/>
            <w:tcMar>
              <w:left w:w="108" w:type="dxa"/>
              <w:right w:w="108" w:type="dxa"/>
            </w:tcMar>
            <w:vAlign w:val="center"/>
            <w:tcPrChange w:id="590" w:author="Bikram Adhikari (bdhikari)" w:date="2025-10-16T15:34:00Z" w16du:dateUtc="2025-10-16T20:34:00Z">
              <w:tcPr>
                <w:tcW w:w="749" w:type="pct"/>
                <w:gridSpan w:val="2"/>
                <w:tcMar>
                  <w:left w:w="108" w:type="dxa"/>
                  <w:right w:w="108" w:type="dxa"/>
                </w:tcMar>
                <w:vAlign w:val="center"/>
              </w:tcPr>
            </w:tcPrChange>
          </w:tcPr>
          <w:p w14:paraId="57047FCE" w14:textId="5F4249DB" w:rsidR="00D41148" w:rsidRPr="00D41148" w:rsidRDefault="00D41148">
            <w:pPr>
              <w:spacing w:after="0"/>
              <w:jc w:val="center"/>
              <w:rPr>
                <w:rFonts w:ascii="Times New Roman" w:eastAsia="Times New Roman" w:hAnsi="Times New Roman" w:cs="Times New Roman"/>
                <w:sz w:val="22"/>
                <w:szCs w:val="22"/>
                <w:rPrChange w:id="591" w:author="Bikram Adhikari (bdhikari)" w:date="2025-10-09T15:28:00Z" w16du:dateUtc="2025-10-09T20:28:00Z">
                  <w:rPr/>
                </w:rPrChange>
              </w:rPr>
              <w:pPrChange w:id="592" w:author="Bikram Adhikari (bdhikari)" w:date="2025-10-09T15:28:00Z" w16du:dateUtc="2025-10-09T20:28:00Z">
                <w:pPr/>
              </w:pPrChange>
            </w:pPr>
          </w:p>
        </w:tc>
        <w:tc>
          <w:tcPr>
            <w:tcW w:w="793" w:type="pct"/>
            <w:vAlign w:val="center"/>
            <w:tcPrChange w:id="593" w:author="Bikram Adhikari (bdhikari)" w:date="2025-10-16T15:34:00Z" w16du:dateUtc="2025-10-16T20:34:00Z">
              <w:tcPr>
                <w:tcW w:w="793" w:type="pct"/>
              </w:tcPr>
            </w:tcPrChange>
          </w:tcPr>
          <w:p w14:paraId="34BBCBED" w14:textId="0D184EE6" w:rsidR="00D41148" w:rsidRPr="00D41148" w:rsidRDefault="00D41148">
            <w:pPr>
              <w:spacing w:after="0"/>
              <w:jc w:val="center"/>
              <w:rPr>
                <w:rFonts w:ascii="Times New Roman" w:eastAsia="Times New Roman" w:hAnsi="Times New Roman" w:cs="Times New Roman"/>
                <w:sz w:val="22"/>
                <w:szCs w:val="22"/>
                <w:rPrChange w:id="594" w:author="Bikram Adhikari (bdhikari)" w:date="2025-10-09T15:28:00Z" w16du:dateUtc="2025-10-09T20:28:00Z">
                  <w:rPr/>
                </w:rPrChange>
              </w:rPr>
              <w:pPrChange w:id="595" w:author="Bikram Adhikari (bdhikari)" w:date="2025-10-09T15:28:00Z" w16du:dateUtc="2025-10-09T20:28:00Z">
                <w:pPr/>
              </w:pPrChange>
            </w:pPr>
          </w:p>
        </w:tc>
        <w:tc>
          <w:tcPr>
            <w:tcW w:w="685" w:type="pct"/>
            <w:vAlign w:val="center"/>
            <w:tcPrChange w:id="596" w:author="Bikram Adhikari (bdhikari)" w:date="2025-10-16T15:34:00Z" w16du:dateUtc="2025-10-16T20:34:00Z">
              <w:tcPr>
                <w:tcW w:w="685" w:type="pct"/>
              </w:tcPr>
            </w:tcPrChange>
          </w:tcPr>
          <w:p w14:paraId="3A092ABB" w14:textId="78977616" w:rsidR="00D41148" w:rsidRPr="00D41148" w:rsidRDefault="00D41148">
            <w:pPr>
              <w:spacing w:after="0"/>
              <w:jc w:val="center"/>
              <w:rPr>
                <w:rFonts w:ascii="Times New Roman" w:eastAsia="Times New Roman" w:hAnsi="Times New Roman" w:cs="Times New Roman"/>
                <w:sz w:val="22"/>
                <w:szCs w:val="22"/>
                <w:rPrChange w:id="597" w:author="Bikram Adhikari (bdhikari)" w:date="2025-10-09T15:28:00Z" w16du:dateUtc="2025-10-09T20:28:00Z">
                  <w:rPr/>
                </w:rPrChange>
              </w:rPr>
              <w:pPrChange w:id="598" w:author="Bikram Adhikari (bdhikari)" w:date="2025-10-09T15:28:00Z" w16du:dateUtc="2025-10-09T20:28:00Z">
                <w:pPr/>
              </w:pPrChange>
            </w:pPr>
          </w:p>
        </w:tc>
        <w:tc>
          <w:tcPr>
            <w:tcW w:w="999" w:type="pct"/>
            <w:vAlign w:val="center"/>
            <w:tcPrChange w:id="599" w:author="Bikram Adhikari (bdhikari)" w:date="2025-10-16T15:34:00Z" w16du:dateUtc="2025-10-16T20:34:00Z">
              <w:tcPr>
                <w:tcW w:w="999" w:type="pct"/>
              </w:tcPr>
            </w:tcPrChange>
          </w:tcPr>
          <w:p w14:paraId="6CE26639" w14:textId="659A3475" w:rsidR="00D41148" w:rsidRPr="00D41148" w:rsidRDefault="00D41148">
            <w:pPr>
              <w:spacing w:after="0"/>
              <w:jc w:val="center"/>
              <w:rPr>
                <w:rFonts w:ascii="Times New Roman" w:eastAsia="Times New Roman" w:hAnsi="Times New Roman" w:cs="Times New Roman"/>
                <w:sz w:val="22"/>
                <w:szCs w:val="22"/>
                <w:rPrChange w:id="600" w:author="Bikram Adhikari (bdhikari)" w:date="2025-10-09T15:28:00Z" w16du:dateUtc="2025-10-09T20:28:00Z">
                  <w:rPr/>
                </w:rPrChange>
              </w:rPr>
              <w:pPrChange w:id="601" w:author="Bikram Adhikari (bdhikari)" w:date="2025-10-09T15:28:00Z" w16du:dateUtc="2025-10-09T20:28:00Z">
                <w:pPr/>
              </w:pPrChange>
            </w:pPr>
          </w:p>
        </w:tc>
      </w:tr>
      <w:tr w:rsidR="00D41148" w14:paraId="2020DD76" w14:textId="137F1806" w:rsidTr="000C584F">
        <w:trPr>
          <w:trHeight w:val="285"/>
          <w:trPrChange w:id="602" w:author="Bikram Adhikari (bdhikari)" w:date="2025-10-16T15:34:00Z" w16du:dateUtc="2025-10-16T20:34:00Z">
            <w:trPr>
              <w:trHeight w:val="285"/>
            </w:trPr>
          </w:trPrChange>
        </w:trPr>
        <w:tc>
          <w:tcPr>
            <w:tcW w:w="1868" w:type="pct"/>
            <w:tcMar>
              <w:left w:w="108" w:type="dxa"/>
              <w:right w:w="108" w:type="dxa"/>
            </w:tcMar>
            <w:vAlign w:val="center"/>
            <w:tcPrChange w:id="603" w:author="Bikram Adhikari (bdhikari)" w:date="2025-10-16T15:34:00Z" w16du:dateUtc="2025-10-16T20:34:00Z">
              <w:tcPr>
                <w:tcW w:w="1774" w:type="pct"/>
                <w:tcMar>
                  <w:left w:w="108" w:type="dxa"/>
                  <w:right w:w="108" w:type="dxa"/>
                </w:tcMar>
                <w:vAlign w:val="center"/>
              </w:tcPr>
            </w:tcPrChange>
          </w:tcPr>
          <w:p w14:paraId="7949336C" w14:textId="65A0F6F2" w:rsidR="00D41148" w:rsidRDefault="00D41148" w:rsidP="00D41148">
            <w:pPr>
              <w:spacing w:after="0"/>
            </w:pPr>
            <w:r w:rsidRPr="3542E025">
              <w:rPr>
                <w:rFonts w:ascii="Times New Roman" w:eastAsia="Times New Roman" w:hAnsi="Times New Roman" w:cs="Times New Roman"/>
                <w:sz w:val="22"/>
                <w:szCs w:val="22"/>
              </w:rPr>
              <w:t xml:space="preserve">  No education</w:t>
            </w:r>
          </w:p>
        </w:tc>
        <w:tc>
          <w:tcPr>
            <w:tcW w:w="655" w:type="pct"/>
            <w:tcMar>
              <w:left w:w="108" w:type="dxa"/>
              <w:right w:w="108" w:type="dxa"/>
            </w:tcMar>
            <w:vAlign w:val="center"/>
            <w:tcPrChange w:id="604" w:author="Bikram Adhikari (bdhikari)" w:date="2025-10-16T15:34:00Z" w16du:dateUtc="2025-10-16T20:34:00Z">
              <w:tcPr>
                <w:tcW w:w="749" w:type="pct"/>
                <w:gridSpan w:val="2"/>
                <w:tcMar>
                  <w:left w:w="108" w:type="dxa"/>
                  <w:right w:w="108" w:type="dxa"/>
                </w:tcMar>
                <w:vAlign w:val="center"/>
              </w:tcPr>
            </w:tcPrChange>
          </w:tcPr>
          <w:p w14:paraId="2BD4101B" w14:textId="5477003B" w:rsidR="00D41148" w:rsidRPr="00D41148" w:rsidRDefault="00D41148" w:rsidP="00D41148">
            <w:pPr>
              <w:spacing w:after="0"/>
              <w:jc w:val="center"/>
              <w:rPr>
                <w:rFonts w:ascii="Times New Roman" w:eastAsia="Times New Roman" w:hAnsi="Times New Roman" w:cs="Times New Roman"/>
                <w:sz w:val="22"/>
                <w:szCs w:val="22"/>
                <w:rPrChange w:id="605" w:author="Bikram Adhikari (bdhikari)" w:date="2025-10-09T15:28:00Z" w16du:dateUtc="2025-10-09T20:28:00Z">
                  <w:rPr/>
                </w:rPrChange>
              </w:rPr>
            </w:pPr>
            <w:ins w:id="606" w:author="Bikram Adhikari (bdhikari)" w:date="2025-10-09T15:27:00Z" w16du:dateUtc="2025-10-09T20:27:00Z">
              <w:r w:rsidRPr="00D41148">
                <w:rPr>
                  <w:rFonts w:ascii="Times New Roman" w:eastAsia="Times New Roman" w:hAnsi="Times New Roman" w:cs="Times New Roman"/>
                  <w:sz w:val="22"/>
                  <w:szCs w:val="22"/>
                  <w:rPrChange w:id="607" w:author="Bikram Adhikari (bdhikari)" w:date="2025-10-09T15:28:00Z" w16du:dateUtc="2025-10-09T20:28:00Z">
                    <w:rPr>
                      <w:rFonts w:ascii="Segoe UI" w:hAnsi="Segoe UI" w:cs="Segoe UI"/>
                      <w:color w:val="333333"/>
                      <w:sz w:val="28"/>
                      <w:szCs w:val="28"/>
                    </w:rPr>
                  </w:rPrChange>
                </w:rPr>
                <w:t>22.2</w:t>
              </w:r>
            </w:ins>
            <w:del w:id="608" w:author="Bikram Adhikari (bdhikari)" w:date="2025-10-09T15:27:00Z" w16du:dateUtc="2025-10-09T20:27:00Z">
              <w:r w:rsidRPr="3542E025" w:rsidDel="0086249A">
                <w:rPr>
                  <w:rFonts w:ascii="Times New Roman" w:eastAsia="Times New Roman" w:hAnsi="Times New Roman" w:cs="Times New Roman"/>
                  <w:sz w:val="22"/>
                  <w:szCs w:val="22"/>
                </w:rPr>
                <w:delText>506 (22.0)</w:delText>
              </w:r>
            </w:del>
          </w:p>
        </w:tc>
        <w:tc>
          <w:tcPr>
            <w:tcW w:w="793" w:type="pct"/>
            <w:vAlign w:val="center"/>
            <w:tcPrChange w:id="609" w:author="Bikram Adhikari (bdhikari)" w:date="2025-10-16T15:34:00Z" w16du:dateUtc="2025-10-16T20:34:00Z">
              <w:tcPr>
                <w:tcW w:w="793" w:type="pct"/>
              </w:tcPr>
            </w:tcPrChange>
          </w:tcPr>
          <w:p w14:paraId="3FD2BB46" w14:textId="7450B6BD" w:rsidR="00D41148" w:rsidRPr="3542E025" w:rsidRDefault="00D41148" w:rsidP="00D41148">
            <w:pPr>
              <w:spacing w:after="0"/>
              <w:jc w:val="center"/>
              <w:rPr>
                <w:rFonts w:ascii="Times New Roman" w:eastAsia="Times New Roman" w:hAnsi="Times New Roman" w:cs="Times New Roman"/>
                <w:sz w:val="22"/>
                <w:szCs w:val="22"/>
              </w:rPr>
            </w:pPr>
            <w:ins w:id="610" w:author="Bikram Adhikari (bdhikari)" w:date="2025-10-09T15:27:00Z" w16du:dateUtc="2025-10-09T20:27:00Z">
              <w:r w:rsidRPr="00D41148">
                <w:rPr>
                  <w:rFonts w:ascii="Times New Roman" w:eastAsia="Times New Roman" w:hAnsi="Times New Roman" w:cs="Times New Roman"/>
                  <w:sz w:val="22"/>
                  <w:szCs w:val="22"/>
                  <w:rPrChange w:id="611" w:author="Bikram Adhikari (bdhikari)" w:date="2025-10-09T15:28:00Z" w16du:dateUtc="2025-10-09T20:28:00Z">
                    <w:rPr>
                      <w:rFonts w:ascii="Segoe UI" w:hAnsi="Segoe UI" w:cs="Segoe UI"/>
                      <w:color w:val="333333"/>
                      <w:sz w:val="28"/>
                      <w:szCs w:val="28"/>
                    </w:rPr>
                  </w:rPrChange>
                </w:rPr>
                <w:t>15.3</w:t>
              </w:r>
            </w:ins>
          </w:p>
        </w:tc>
        <w:tc>
          <w:tcPr>
            <w:tcW w:w="685" w:type="pct"/>
            <w:vAlign w:val="center"/>
            <w:tcPrChange w:id="612" w:author="Bikram Adhikari (bdhikari)" w:date="2025-10-16T15:34:00Z" w16du:dateUtc="2025-10-16T20:34:00Z">
              <w:tcPr>
                <w:tcW w:w="685" w:type="pct"/>
              </w:tcPr>
            </w:tcPrChange>
          </w:tcPr>
          <w:p w14:paraId="13C91882" w14:textId="577F72A9" w:rsidR="00D41148" w:rsidRPr="3542E025" w:rsidRDefault="00D41148" w:rsidP="00D41148">
            <w:pPr>
              <w:spacing w:after="0"/>
              <w:jc w:val="center"/>
              <w:rPr>
                <w:rFonts w:ascii="Times New Roman" w:eastAsia="Times New Roman" w:hAnsi="Times New Roman" w:cs="Times New Roman"/>
                <w:sz w:val="22"/>
                <w:szCs w:val="22"/>
              </w:rPr>
            </w:pPr>
            <w:ins w:id="613" w:author="Bikram Adhikari (bdhikari)" w:date="2025-10-09T15:27:00Z" w16du:dateUtc="2025-10-09T20:27:00Z">
              <w:r w:rsidRPr="00D41148">
                <w:rPr>
                  <w:rFonts w:ascii="Times New Roman" w:eastAsia="Times New Roman" w:hAnsi="Times New Roman" w:cs="Times New Roman"/>
                  <w:sz w:val="22"/>
                  <w:szCs w:val="22"/>
                  <w:rPrChange w:id="614" w:author="Bikram Adhikari (bdhikari)" w:date="2025-10-09T15:28:00Z" w16du:dateUtc="2025-10-09T20:28:00Z">
                    <w:rPr>
                      <w:rFonts w:ascii="Segoe UI" w:hAnsi="Segoe UI" w:cs="Segoe UI"/>
                      <w:color w:val="333333"/>
                      <w:sz w:val="28"/>
                      <w:szCs w:val="28"/>
                    </w:rPr>
                  </w:rPrChange>
                </w:rPr>
                <w:t>23.1</w:t>
              </w:r>
            </w:ins>
          </w:p>
        </w:tc>
        <w:tc>
          <w:tcPr>
            <w:tcW w:w="999" w:type="pct"/>
            <w:vAlign w:val="center"/>
            <w:tcPrChange w:id="615" w:author="Bikram Adhikari (bdhikari)" w:date="2025-10-16T15:34:00Z" w16du:dateUtc="2025-10-16T20:34:00Z">
              <w:tcPr>
                <w:tcW w:w="999" w:type="pct"/>
              </w:tcPr>
            </w:tcPrChange>
          </w:tcPr>
          <w:p w14:paraId="0DC9575A" w14:textId="4F5E9CED" w:rsidR="00D41148" w:rsidRPr="3542E025" w:rsidRDefault="00D41148" w:rsidP="00D41148">
            <w:pPr>
              <w:spacing w:after="0"/>
              <w:jc w:val="center"/>
              <w:rPr>
                <w:rFonts w:ascii="Times New Roman" w:eastAsia="Times New Roman" w:hAnsi="Times New Roman" w:cs="Times New Roman"/>
                <w:sz w:val="22"/>
                <w:szCs w:val="22"/>
              </w:rPr>
            </w:pPr>
            <w:ins w:id="616" w:author="Bikram Adhikari (bdhikari)" w:date="2025-10-09T15:27:00Z" w16du:dateUtc="2025-10-09T20:27:00Z">
              <w:r w:rsidRPr="00D41148">
                <w:rPr>
                  <w:rFonts w:ascii="Times New Roman" w:eastAsia="Times New Roman" w:hAnsi="Times New Roman" w:cs="Times New Roman"/>
                  <w:sz w:val="22"/>
                  <w:szCs w:val="22"/>
                  <w:rPrChange w:id="617" w:author="Bikram Adhikari (bdhikari)" w:date="2025-10-09T15:28:00Z" w16du:dateUtc="2025-10-09T20:28:00Z">
                    <w:rPr>
                      <w:rFonts w:ascii="Segoe UI" w:hAnsi="Segoe UI" w:cs="Segoe UI"/>
                      <w:color w:val="333333"/>
                      <w:sz w:val="28"/>
                      <w:szCs w:val="28"/>
                    </w:rPr>
                  </w:rPrChange>
                </w:rPr>
                <w:t>22.9</w:t>
              </w:r>
            </w:ins>
          </w:p>
        </w:tc>
      </w:tr>
      <w:tr w:rsidR="00D41148" w14:paraId="5EA411CD" w14:textId="0B06E34C" w:rsidTr="000C584F">
        <w:trPr>
          <w:trHeight w:val="285"/>
          <w:trPrChange w:id="618" w:author="Bikram Adhikari (bdhikari)" w:date="2025-10-16T15:34:00Z" w16du:dateUtc="2025-10-16T20:34:00Z">
            <w:trPr>
              <w:trHeight w:val="285"/>
            </w:trPr>
          </w:trPrChange>
        </w:trPr>
        <w:tc>
          <w:tcPr>
            <w:tcW w:w="1868" w:type="pct"/>
            <w:tcMar>
              <w:left w:w="108" w:type="dxa"/>
              <w:right w:w="108" w:type="dxa"/>
            </w:tcMar>
            <w:vAlign w:val="center"/>
            <w:tcPrChange w:id="619" w:author="Bikram Adhikari (bdhikari)" w:date="2025-10-16T15:34:00Z" w16du:dateUtc="2025-10-16T20:34:00Z">
              <w:tcPr>
                <w:tcW w:w="1774" w:type="pct"/>
                <w:tcMar>
                  <w:left w:w="108" w:type="dxa"/>
                  <w:right w:w="108" w:type="dxa"/>
                </w:tcMar>
                <w:vAlign w:val="center"/>
              </w:tcPr>
            </w:tcPrChange>
          </w:tcPr>
          <w:p w14:paraId="017FD14E" w14:textId="4C512E3C" w:rsidR="00D41148" w:rsidRDefault="00D41148" w:rsidP="00D41148">
            <w:pPr>
              <w:spacing w:after="0"/>
            </w:pPr>
            <w:r w:rsidRPr="3542E025">
              <w:rPr>
                <w:rFonts w:ascii="Times New Roman" w:eastAsia="Times New Roman" w:hAnsi="Times New Roman" w:cs="Times New Roman"/>
                <w:sz w:val="22"/>
                <w:szCs w:val="22"/>
              </w:rPr>
              <w:t xml:space="preserve">  Basic</w:t>
            </w:r>
          </w:p>
        </w:tc>
        <w:tc>
          <w:tcPr>
            <w:tcW w:w="655" w:type="pct"/>
            <w:tcMar>
              <w:left w:w="108" w:type="dxa"/>
              <w:right w:w="108" w:type="dxa"/>
            </w:tcMar>
            <w:vAlign w:val="center"/>
            <w:tcPrChange w:id="620" w:author="Bikram Adhikari (bdhikari)" w:date="2025-10-16T15:34:00Z" w16du:dateUtc="2025-10-16T20:34:00Z">
              <w:tcPr>
                <w:tcW w:w="749" w:type="pct"/>
                <w:gridSpan w:val="2"/>
                <w:tcMar>
                  <w:left w:w="108" w:type="dxa"/>
                  <w:right w:w="108" w:type="dxa"/>
                </w:tcMar>
                <w:vAlign w:val="center"/>
              </w:tcPr>
            </w:tcPrChange>
          </w:tcPr>
          <w:p w14:paraId="1D154331" w14:textId="3B6C06AD" w:rsidR="00D41148" w:rsidRPr="00D41148" w:rsidRDefault="00D41148" w:rsidP="00D41148">
            <w:pPr>
              <w:spacing w:after="0"/>
              <w:jc w:val="center"/>
              <w:rPr>
                <w:rFonts w:ascii="Times New Roman" w:eastAsia="Times New Roman" w:hAnsi="Times New Roman" w:cs="Times New Roman"/>
                <w:sz w:val="22"/>
                <w:szCs w:val="22"/>
                <w:rPrChange w:id="621" w:author="Bikram Adhikari (bdhikari)" w:date="2025-10-09T15:28:00Z" w16du:dateUtc="2025-10-09T20:28:00Z">
                  <w:rPr/>
                </w:rPrChange>
              </w:rPr>
            </w:pPr>
            <w:ins w:id="622" w:author="Bikram Adhikari (bdhikari)" w:date="2025-10-09T15:27:00Z" w16du:dateUtc="2025-10-09T20:27:00Z">
              <w:r w:rsidRPr="00D41148">
                <w:rPr>
                  <w:rFonts w:ascii="Times New Roman" w:eastAsia="Times New Roman" w:hAnsi="Times New Roman" w:cs="Times New Roman"/>
                  <w:sz w:val="22"/>
                  <w:szCs w:val="22"/>
                  <w:rPrChange w:id="623" w:author="Bikram Adhikari (bdhikari)" w:date="2025-10-09T15:28:00Z" w16du:dateUtc="2025-10-09T20:28:00Z">
                    <w:rPr>
                      <w:rFonts w:ascii="Segoe UI" w:hAnsi="Segoe UI" w:cs="Segoe UI"/>
                      <w:color w:val="333333"/>
                      <w:sz w:val="28"/>
                      <w:szCs w:val="28"/>
                    </w:rPr>
                  </w:rPrChange>
                </w:rPr>
                <w:t>35.9</w:t>
              </w:r>
            </w:ins>
            <w:del w:id="624" w:author="Bikram Adhikari (bdhikari)" w:date="2025-10-09T15:27:00Z" w16du:dateUtc="2025-10-09T20:27:00Z">
              <w:r w:rsidRPr="3542E025" w:rsidDel="0086249A">
                <w:rPr>
                  <w:rFonts w:ascii="Times New Roman" w:eastAsia="Times New Roman" w:hAnsi="Times New Roman" w:cs="Times New Roman"/>
                  <w:sz w:val="22"/>
                  <w:szCs w:val="22"/>
                </w:rPr>
                <w:delText>819 (35.9)</w:delText>
              </w:r>
            </w:del>
          </w:p>
        </w:tc>
        <w:tc>
          <w:tcPr>
            <w:tcW w:w="793" w:type="pct"/>
            <w:vAlign w:val="center"/>
            <w:tcPrChange w:id="625" w:author="Bikram Adhikari (bdhikari)" w:date="2025-10-16T15:34:00Z" w16du:dateUtc="2025-10-16T20:34:00Z">
              <w:tcPr>
                <w:tcW w:w="793" w:type="pct"/>
              </w:tcPr>
            </w:tcPrChange>
          </w:tcPr>
          <w:p w14:paraId="22F93C7B" w14:textId="3A48DF42" w:rsidR="00D41148" w:rsidRPr="3542E025" w:rsidRDefault="00D41148" w:rsidP="00D41148">
            <w:pPr>
              <w:spacing w:after="0"/>
              <w:jc w:val="center"/>
              <w:rPr>
                <w:rFonts w:ascii="Times New Roman" w:eastAsia="Times New Roman" w:hAnsi="Times New Roman" w:cs="Times New Roman"/>
                <w:sz w:val="22"/>
                <w:szCs w:val="22"/>
              </w:rPr>
            </w:pPr>
            <w:ins w:id="626" w:author="Bikram Adhikari (bdhikari)" w:date="2025-10-09T15:27:00Z" w16du:dateUtc="2025-10-09T20:27:00Z">
              <w:r w:rsidRPr="00D41148">
                <w:rPr>
                  <w:rFonts w:ascii="Times New Roman" w:eastAsia="Times New Roman" w:hAnsi="Times New Roman" w:cs="Times New Roman"/>
                  <w:sz w:val="22"/>
                  <w:szCs w:val="22"/>
                  <w:rPrChange w:id="627" w:author="Bikram Adhikari (bdhikari)" w:date="2025-10-09T15:28:00Z" w16du:dateUtc="2025-10-09T20:28:00Z">
                    <w:rPr>
                      <w:rFonts w:ascii="Segoe UI" w:hAnsi="Segoe UI" w:cs="Segoe UI"/>
                      <w:color w:val="333333"/>
                      <w:sz w:val="28"/>
                      <w:szCs w:val="28"/>
                    </w:rPr>
                  </w:rPrChange>
                </w:rPr>
                <w:t>32.5</w:t>
              </w:r>
            </w:ins>
          </w:p>
        </w:tc>
        <w:tc>
          <w:tcPr>
            <w:tcW w:w="685" w:type="pct"/>
            <w:vAlign w:val="center"/>
            <w:tcPrChange w:id="628" w:author="Bikram Adhikari (bdhikari)" w:date="2025-10-16T15:34:00Z" w16du:dateUtc="2025-10-16T20:34:00Z">
              <w:tcPr>
                <w:tcW w:w="685" w:type="pct"/>
              </w:tcPr>
            </w:tcPrChange>
          </w:tcPr>
          <w:p w14:paraId="52EF322F" w14:textId="18A9BA99" w:rsidR="00D41148" w:rsidRPr="3542E025" w:rsidRDefault="00D41148" w:rsidP="00D41148">
            <w:pPr>
              <w:spacing w:after="0"/>
              <w:jc w:val="center"/>
              <w:rPr>
                <w:rFonts w:ascii="Times New Roman" w:eastAsia="Times New Roman" w:hAnsi="Times New Roman" w:cs="Times New Roman"/>
                <w:sz w:val="22"/>
                <w:szCs w:val="22"/>
              </w:rPr>
            </w:pPr>
            <w:ins w:id="629" w:author="Bikram Adhikari (bdhikari)" w:date="2025-10-09T15:27:00Z" w16du:dateUtc="2025-10-09T20:27:00Z">
              <w:r w:rsidRPr="00D41148">
                <w:rPr>
                  <w:rFonts w:ascii="Times New Roman" w:eastAsia="Times New Roman" w:hAnsi="Times New Roman" w:cs="Times New Roman"/>
                  <w:sz w:val="22"/>
                  <w:szCs w:val="22"/>
                  <w:rPrChange w:id="630" w:author="Bikram Adhikari (bdhikari)" w:date="2025-10-09T15:28:00Z" w16du:dateUtc="2025-10-09T20:28:00Z">
                    <w:rPr>
                      <w:rFonts w:ascii="Segoe UI" w:hAnsi="Segoe UI" w:cs="Segoe UI"/>
                      <w:color w:val="333333"/>
                      <w:sz w:val="28"/>
                      <w:szCs w:val="28"/>
                    </w:rPr>
                  </w:rPrChange>
                </w:rPr>
                <w:t>35.7</w:t>
              </w:r>
            </w:ins>
          </w:p>
        </w:tc>
        <w:tc>
          <w:tcPr>
            <w:tcW w:w="999" w:type="pct"/>
            <w:vAlign w:val="center"/>
            <w:tcPrChange w:id="631" w:author="Bikram Adhikari (bdhikari)" w:date="2025-10-16T15:34:00Z" w16du:dateUtc="2025-10-16T20:34:00Z">
              <w:tcPr>
                <w:tcW w:w="999" w:type="pct"/>
              </w:tcPr>
            </w:tcPrChange>
          </w:tcPr>
          <w:p w14:paraId="224A8F49" w14:textId="42684E55" w:rsidR="00D41148" w:rsidRPr="3542E025" w:rsidRDefault="00D41148" w:rsidP="00D41148">
            <w:pPr>
              <w:spacing w:after="0"/>
              <w:jc w:val="center"/>
              <w:rPr>
                <w:rFonts w:ascii="Times New Roman" w:eastAsia="Times New Roman" w:hAnsi="Times New Roman" w:cs="Times New Roman"/>
                <w:sz w:val="22"/>
                <w:szCs w:val="22"/>
              </w:rPr>
            </w:pPr>
            <w:ins w:id="632" w:author="Bikram Adhikari (bdhikari)" w:date="2025-10-09T15:27:00Z" w16du:dateUtc="2025-10-09T20:27:00Z">
              <w:r w:rsidRPr="00D41148">
                <w:rPr>
                  <w:rFonts w:ascii="Times New Roman" w:eastAsia="Times New Roman" w:hAnsi="Times New Roman" w:cs="Times New Roman"/>
                  <w:sz w:val="22"/>
                  <w:szCs w:val="22"/>
                  <w:rPrChange w:id="633" w:author="Bikram Adhikari (bdhikari)" w:date="2025-10-09T15:28:00Z" w16du:dateUtc="2025-10-09T20:28:00Z">
                    <w:rPr>
                      <w:rFonts w:ascii="Segoe UI" w:hAnsi="Segoe UI" w:cs="Segoe UI"/>
                      <w:color w:val="333333"/>
                      <w:sz w:val="28"/>
                      <w:szCs w:val="28"/>
                    </w:rPr>
                  </w:rPrChange>
                </w:rPr>
                <w:t>37</w:t>
              </w:r>
            </w:ins>
          </w:p>
        </w:tc>
      </w:tr>
      <w:tr w:rsidR="00D41148" w14:paraId="56C35650" w14:textId="198A3547" w:rsidTr="000C584F">
        <w:trPr>
          <w:trHeight w:val="285"/>
          <w:trPrChange w:id="634" w:author="Bikram Adhikari (bdhikari)" w:date="2025-10-16T15:34:00Z" w16du:dateUtc="2025-10-16T20:34:00Z">
            <w:trPr>
              <w:trHeight w:val="285"/>
            </w:trPr>
          </w:trPrChange>
        </w:trPr>
        <w:tc>
          <w:tcPr>
            <w:tcW w:w="1868" w:type="pct"/>
            <w:tcMar>
              <w:left w:w="108" w:type="dxa"/>
              <w:right w:w="108" w:type="dxa"/>
            </w:tcMar>
            <w:vAlign w:val="center"/>
            <w:tcPrChange w:id="635" w:author="Bikram Adhikari (bdhikari)" w:date="2025-10-16T15:34:00Z" w16du:dateUtc="2025-10-16T20:34:00Z">
              <w:tcPr>
                <w:tcW w:w="1774" w:type="pct"/>
                <w:tcMar>
                  <w:left w:w="108" w:type="dxa"/>
                  <w:right w:w="108" w:type="dxa"/>
                </w:tcMar>
                <w:vAlign w:val="center"/>
              </w:tcPr>
            </w:tcPrChange>
          </w:tcPr>
          <w:p w14:paraId="1A4CE312" w14:textId="20E33217" w:rsidR="00D41148" w:rsidRDefault="00D41148" w:rsidP="00D41148">
            <w:pPr>
              <w:spacing w:after="0"/>
            </w:pPr>
            <w:r w:rsidRPr="3542E025">
              <w:rPr>
                <w:rFonts w:ascii="Times New Roman" w:eastAsia="Times New Roman" w:hAnsi="Times New Roman" w:cs="Times New Roman"/>
                <w:sz w:val="22"/>
                <w:szCs w:val="22"/>
              </w:rPr>
              <w:t xml:space="preserve">  Secondary and higher</w:t>
            </w:r>
          </w:p>
        </w:tc>
        <w:tc>
          <w:tcPr>
            <w:tcW w:w="655" w:type="pct"/>
            <w:tcMar>
              <w:left w:w="108" w:type="dxa"/>
              <w:right w:w="108" w:type="dxa"/>
            </w:tcMar>
            <w:vAlign w:val="center"/>
            <w:tcPrChange w:id="636" w:author="Bikram Adhikari (bdhikari)" w:date="2025-10-16T15:34:00Z" w16du:dateUtc="2025-10-16T20:34:00Z">
              <w:tcPr>
                <w:tcW w:w="749" w:type="pct"/>
                <w:gridSpan w:val="2"/>
                <w:tcMar>
                  <w:left w:w="108" w:type="dxa"/>
                  <w:right w:w="108" w:type="dxa"/>
                </w:tcMar>
                <w:vAlign w:val="center"/>
              </w:tcPr>
            </w:tcPrChange>
          </w:tcPr>
          <w:p w14:paraId="6A6B3CA8" w14:textId="16A646DB" w:rsidR="00D41148" w:rsidRPr="00D41148" w:rsidRDefault="00D41148" w:rsidP="00D41148">
            <w:pPr>
              <w:spacing w:after="0"/>
              <w:jc w:val="center"/>
              <w:rPr>
                <w:rFonts w:ascii="Times New Roman" w:eastAsia="Times New Roman" w:hAnsi="Times New Roman" w:cs="Times New Roman"/>
                <w:sz w:val="22"/>
                <w:szCs w:val="22"/>
                <w:rPrChange w:id="637" w:author="Bikram Adhikari (bdhikari)" w:date="2025-10-09T15:28:00Z" w16du:dateUtc="2025-10-09T20:28:00Z">
                  <w:rPr/>
                </w:rPrChange>
              </w:rPr>
            </w:pPr>
            <w:ins w:id="638" w:author="Bikram Adhikari (bdhikari)" w:date="2025-10-09T15:27:00Z" w16du:dateUtc="2025-10-09T20:27:00Z">
              <w:r w:rsidRPr="00D41148">
                <w:rPr>
                  <w:rFonts w:ascii="Times New Roman" w:eastAsia="Times New Roman" w:hAnsi="Times New Roman" w:cs="Times New Roman"/>
                  <w:sz w:val="22"/>
                  <w:szCs w:val="22"/>
                  <w:rPrChange w:id="639" w:author="Bikram Adhikari (bdhikari)" w:date="2025-10-09T15:28:00Z" w16du:dateUtc="2025-10-09T20:28:00Z">
                    <w:rPr>
                      <w:rFonts w:ascii="Segoe UI" w:hAnsi="Segoe UI" w:cs="Segoe UI"/>
                      <w:color w:val="333333"/>
                      <w:sz w:val="28"/>
                      <w:szCs w:val="28"/>
                    </w:rPr>
                  </w:rPrChange>
                </w:rPr>
                <w:t>41.9</w:t>
              </w:r>
            </w:ins>
            <w:del w:id="640" w:author="Bikram Adhikari (bdhikari)" w:date="2025-10-09T15:27:00Z" w16du:dateUtc="2025-10-09T20:27:00Z">
              <w:r w:rsidRPr="3542E025" w:rsidDel="0086249A">
                <w:rPr>
                  <w:rFonts w:ascii="Times New Roman" w:eastAsia="Times New Roman" w:hAnsi="Times New Roman" w:cs="Times New Roman"/>
                  <w:sz w:val="22"/>
                  <w:szCs w:val="22"/>
                </w:rPr>
                <w:delText>955 (41.9)</w:delText>
              </w:r>
            </w:del>
          </w:p>
        </w:tc>
        <w:tc>
          <w:tcPr>
            <w:tcW w:w="793" w:type="pct"/>
            <w:vAlign w:val="center"/>
            <w:tcPrChange w:id="641" w:author="Bikram Adhikari (bdhikari)" w:date="2025-10-16T15:34:00Z" w16du:dateUtc="2025-10-16T20:34:00Z">
              <w:tcPr>
                <w:tcW w:w="793" w:type="pct"/>
              </w:tcPr>
            </w:tcPrChange>
          </w:tcPr>
          <w:p w14:paraId="3278FB74" w14:textId="03F8FCB4" w:rsidR="00D41148" w:rsidRPr="3542E025" w:rsidRDefault="00D41148" w:rsidP="00D41148">
            <w:pPr>
              <w:spacing w:after="0"/>
              <w:jc w:val="center"/>
              <w:rPr>
                <w:rFonts w:ascii="Times New Roman" w:eastAsia="Times New Roman" w:hAnsi="Times New Roman" w:cs="Times New Roman"/>
                <w:sz w:val="22"/>
                <w:szCs w:val="22"/>
              </w:rPr>
            </w:pPr>
            <w:ins w:id="642" w:author="Bikram Adhikari (bdhikari)" w:date="2025-10-09T15:27:00Z" w16du:dateUtc="2025-10-09T20:27:00Z">
              <w:r w:rsidRPr="00D41148">
                <w:rPr>
                  <w:rFonts w:ascii="Times New Roman" w:eastAsia="Times New Roman" w:hAnsi="Times New Roman" w:cs="Times New Roman"/>
                  <w:sz w:val="22"/>
                  <w:szCs w:val="22"/>
                  <w:rPrChange w:id="643" w:author="Bikram Adhikari (bdhikari)" w:date="2025-10-09T15:28:00Z" w16du:dateUtc="2025-10-09T20:28:00Z">
                    <w:rPr>
                      <w:rFonts w:ascii="Segoe UI" w:hAnsi="Segoe UI" w:cs="Segoe UI"/>
                      <w:color w:val="333333"/>
                      <w:sz w:val="28"/>
                      <w:szCs w:val="28"/>
                    </w:rPr>
                  </w:rPrChange>
                </w:rPr>
                <w:t>52.2</w:t>
              </w:r>
            </w:ins>
          </w:p>
        </w:tc>
        <w:tc>
          <w:tcPr>
            <w:tcW w:w="685" w:type="pct"/>
            <w:vAlign w:val="center"/>
            <w:tcPrChange w:id="644" w:author="Bikram Adhikari (bdhikari)" w:date="2025-10-16T15:34:00Z" w16du:dateUtc="2025-10-16T20:34:00Z">
              <w:tcPr>
                <w:tcW w:w="685" w:type="pct"/>
              </w:tcPr>
            </w:tcPrChange>
          </w:tcPr>
          <w:p w14:paraId="7A3D8965" w14:textId="02034143" w:rsidR="00D41148" w:rsidRPr="3542E025" w:rsidRDefault="00D41148" w:rsidP="00D41148">
            <w:pPr>
              <w:spacing w:after="0"/>
              <w:jc w:val="center"/>
              <w:rPr>
                <w:rFonts w:ascii="Times New Roman" w:eastAsia="Times New Roman" w:hAnsi="Times New Roman" w:cs="Times New Roman"/>
                <w:sz w:val="22"/>
                <w:szCs w:val="22"/>
              </w:rPr>
            </w:pPr>
            <w:ins w:id="645" w:author="Bikram Adhikari (bdhikari)" w:date="2025-10-09T15:27:00Z" w16du:dateUtc="2025-10-09T20:27:00Z">
              <w:r w:rsidRPr="00D41148">
                <w:rPr>
                  <w:rFonts w:ascii="Times New Roman" w:eastAsia="Times New Roman" w:hAnsi="Times New Roman" w:cs="Times New Roman"/>
                  <w:sz w:val="22"/>
                  <w:szCs w:val="22"/>
                  <w:rPrChange w:id="646" w:author="Bikram Adhikari (bdhikari)" w:date="2025-10-09T15:28:00Z" w16du:dateUtc="2025-10-09T20:28:00Z">
                    <w:rPr>
                      <w:rFonts w:ascii="Segoe UI" w:hAnsi="Segoe UI" w:cs="Segoe UI"/>
                      <w:color w:val="333333"/>
                      <w:sz w:val="28"/>
                      <w:szCs w:val="28"/>
                    </w:rPr>
                  </w:rPrChange>
                </w:rPr>
                <w:t>41.2</w:t>
              </w:r>
            </w:ins>
          </w:p>
        </w:tc>
        <w:tc>
          <w:tcPr>
            <w:tcW w:w="999" w:type="pct"/>
            <w:vAlign w:val="center"/>
            <w:tcPrChange w:id="647" w:author="Bikram Adhikari (bdhikari)" w:date="2025-10-16T15:34:00Z" w16du:dateUtc="2025-10-16T20:34:00Z">
              <w:tcPr>
                <w:tcW w:w="999" w:type="pct"/>
              </w:tcPr>
            </w:tcPrChange>
          </w:tcPr>
          <w:p w14:paraId="662A9E90" w14:textId="51EB5FD6" w:rsidR="00D41148" w:rsidRPr="3542E025" w:rsidRDefault="00D41148" w:rsidP="00D41148">
            <w:pPr>
              <w:spacing w:after="0"/>
              <w:jc w:val="center"/>
              <w:rPr>
                <w:rFonts w:ascii="Times New Roman" w:eastAsia="Times New Roman" w:hAnsi="Times New Roman" w:cs="Times New Roman"/>
                <w:sz w:val="22"/>
                <w:szCs w:val="22"/>
              </w:rPr>
            </w:pPr>
            <w:ins w:id="648" w:author="Bikram Adhikari (bdhikari)" w:date="2025-10-09T15:27:00Z" w16du:dateUtc="2025-10-09T20:27:00Z">
              <w:r w:rsidRPr="00D41148">
                <w:rPr>
                  <w:rFonts w:ascii="Times New Roman" w:eastAsia="Times New Roman" w:hAnsi="Times New Roman" w:cs="Times New Roman"/>
                  <w:sz w:val="22"/>
                  <w:szCs w:val="22"/>
                  <w:rPrChange w:id="649" w:author="Bikram Adhikari (bdhikari)" w:date="2025-10-09T15:28:00Z" w16du:dateUtc="2025-10-09T20:28:00Z">
                    <w:rPr>
                      <w:rFonts w:ascii="Segoe UI" w:hAnsi="Segoe UI" w:cs="Segoe UI"/>
                      <w:color w:val="333333"/>
                      <w:sz w:val="28"/>
                      <w:szCs w:val="28"/>
                    </w:rPr>
                  </w:rPrChange>
                </w:rPr>
                <w:t>40</w:t>
              </w:r>
            </w:ins>
          </w:p>
        </w:tc>
      </w:tr>
      <w:tr w:rsidR="00D41148" w14:paraId="418CF894" w14:textId="6DE16DFA" w:rsidTr="000C584F">
        <w:trPr>
          <w:trHeight w:val="285"/>
          <w:trPrChange w:id="650" w:author="Bikram Adhikari (bdhikari)" w:date="2025-10-16T15:34:00Z" w16du:dateUtc="2025-10-16T20:34:00Z">
            <w:trPr>
              <w:trHeight w:val="285"/>
            </w:trPr>
          </w:trPrChange>
        </w:trPr>
        <w:tc>
          <w:tcPr>
            <w:tcW w:w="1868" w:type="pct"/>
            <w:tcMar>
              <w:left w:w="108" w:type="dxa"/>
              <w:right w:w="108" w:type="dxa"/>
            </w:tcMar>
            <w:vAlign w:val="center"/>
            <w:tcPrChange w:id="651" w:author="Bikram Adhikari (bdhikari)" w:date="2025-10-16T15:34:00Z" w16du:dateUtc="2025-10-16T20:34:00Z">
              <w:tcPr>
                <w:tcW w:w="1774" w:type="pct"/>
                <w:tcMar>
                  <w:left w:w="108" w:type="dxa"/>
                  <w:right w:w="108" w:type="dxa"/>
                </w:tcMar>
                <w:vAlign w:val="center"/>
              </w:tcPr>
            </w:tcPrChange>
          </w:tcPr>
          <w:p w14:paraId="2771BC02" w14:textId="2295C8BF" w:rsidR="00D41148" w:rsidRDefault="00D41148" w:rsidP="00D41148">
            <w:pPr>
              <w:spacing w:after="0"/>
            </w:pPr>
            <w:r w:rsidRPr="3542E025">
              <w:rPr>
                <w:rFonts w:ascii="Times New Roman" w:eastAsia="Times New Roman" w:hAnsi="Times New Roman" w:cs="Times New Roman"/>
                <w:i/>
                <w:iCs/>
                <w:sz w:val="22"/>
                <w:szCs w:val="22"/>
              </w:rPr>
              <w:t xml:space="preserve">  Missing</w:t>
            </w:r>
          </w:p>
        </w:tc>
        <w:tc>
          <w:tcPr>
            <w:tcW w:w="655" w:type="pct"/>
            <w:tcMar>
              <w:left w:w="108" w:type="dxa"/>
              <w:right w:w="108" w:type="dxa"/>
            </w:tcMar>
            <w:vAlign w:val="center"/>
            <w:tcPrChange w:id="652" w:author="Bikram Adhikari (bdhikari)" w:date="2025-10-16T15:34:00Z" w16du:dateUtc="2025-10-16T20:34:00Z">
              <w:tcPr>
                <w:tcW w:w="749" w:type="pct"/>
                <w:gridSpan w:val="2"/>
                <w:tcMar>
                  <w:left w:w="108" w:type="dxa"/>
                  <w:right w:w="108" w:type="dxa"/>
                </w:tcMar>
                <w:vAlign w:val="center"/>
              </w:tcPr>
            </w:tcPrChange>
          </w:tcPr>
          <w:p w14:paraId="2BC14CF4" w14:textId="1D07F5A7" w:rsidR="00D41148" w:rsidRPr="00D41148" w:rsidRDefault="00D41148" w:rsidP="00D41148">
            <w:pPr>
              <w:spacing w:after="0"/>
              <w:jc w:val="center"/>
              <w:rPr>
                <w:rFonts w:ascii="Times New Roman" w:eastAsia="Times New Roman" w:hAnsi="Times New Roman" w:cs="Times New Roman"/>
                <w:sz w:val="22"/>
                <w:szCs w:val="22"/>
                <w:rPrChange w:id="653" w:author="Bikram Adhikari (bdhikari)" w:date="2025-10-09T15:28:00Z" w16du:dateUtc="2025-10-09T20:28:00Z">
                  <w:rPr/>
                </w:rPrChange>
              </w:rPr>
            </w:pPr>
            <w:ins w:id="654" w:author="Bikram Adhikari (bdhikari)" w:date="2025-10-09T15:27:00Z" w16du:dateUtc="2025-10-09T20:27:00Z">
              <w:r w:rsidRPr="00D41148">
                <w:rPr>
                  <w:rFonts w:ascii="Times New Roman" w:eastAsia="Times New Roman" w:hAnsi="Times New Roman" w:cs="Times New Roman"/>
                  <w:sz w:val="22"/>
                  <w:szCs w:val="22"/>
                  <w:rPrChange w:id="655" w:author="Bikram Adhikari (bdhikari)" w:date="2025-10-09T15:28:00Z" w16du:dateUtc="2025-10-09T20:28:00Z">
                    <w:rPr>
                      <w:rFonts w:ascii="Segoe UI" w:hAnsi="Segoe UI" w:cs="Segoe UI"/>
                      <w:color w:val="333333"/>
                      <w:sz w:val="28"/>
                      <w:szCs w:val="28"/>
                    </w:rPr>
                  </w:rPrChange>
                </w:rPr>
                <w:t>55</w:t>
              </w:r>
            </w:ins>
            <w:del w:id="656" w:author="Bikram Adhikari (bdhikari)" w:date="2025-10-09T15:27:00Z" w16du:dateUtc="2025-10-09T20:27:00Z">
              <w:r w:rsidRPr="3542E025" w:rsidDel="0086249A">
                <w:rPr>
                  <w:rFonts w:ascii="Times New Roman" w:eastAsia="Times New Roman" w:hAnsi="Times New Roman" w:cs="Times New Roman"/>
                  <w:sz w:val="22"/>
                  <w:szCs w:val="22"/>
                </w:rPr>
                <w:delText>55</w:delText>
              </w:r>
            </w:del>
          </w:p>
        </w:tc>
        <w:tc>
          <w:tcPr>
            <w:tcW w:w="793" w:type="pct"/>
            <w:vAlign w:val="center"/>
            <w:tcPrChange w:id="657" w:author="Bikram Adhikari (bdhikari)" w:date="2025-10-16T15:34:00Z" w16du:dateUtc="2025-10-16T20:34:00Z">
              <w:tcPr>
                <w:tcW w:w="793" w:type="pct"/>
              </w:tcPr>
            </w:tcPrChange>
          </w:tcPr>
          <w:p w14:paraId="68F9AD54" w14:textId="5567BF90" w:rsidR="00D41148" w:rsidRPr="3542E025" w:rsidRDefault="00D41148" w:rsidP="00D41148">
            <w:pPr>
              <w:spacing w:after="0"/>
              <w:jc w:val="center"/>
              <w:rPr>
                <w:rFonts w:ascii="Times New Roman" w:eastAsia="Times New Roman" w:hAnsi="Times New Roman" w:cs="Times New Roman"/>
                <w:sz w:val="22"/>
                <w:szCs w:val="22"/>
              </w:rPr>
            </w:pPr>
            <w:ins w:id="658" w:author="Bikram Adhikari (bdhikari)" w:date="2025-10-09T15:27:00Z" w16du:dateUtc="2025-10-09T20:27:00Z">
              <w:r w:rsidRPr="00D41148">
                <w:rPr>
                  <w:rFonts w:ascii="Times New Roman" w:eastAsia="Times New Roman" w:hAnsi="Times New Roman" w:cs="Times New Roman"/>
                  <w:sz w:val="22"/>
                  <w:szCs w:val="22"/>
                  <w:rPrChange w:id="659" w:author="Bikram Adhikari (bdhikari)" w:date="2025-10-09T15:28:00Z" w16du:dateUtc="2025-10-09T20:28:00Z">
                    <w:rPr>
                      <w:rFonts w:ascii="Segoe UI" w:hAnsi="Segoe UI" w:cs="Segoe UI"/>
                      <w:color w:val="333333"/>
                      <w:sz w:val="28"/>
                      <w:szCs w:val="28"/>
                    </w:rPr>
                  </w:rPrChange>
                </w:rPr>
                <w:t>0</w:t>
              </w:r>
            </w:ins>
          </w:p>
        </w:tc>
        <w:tc>
          <w:tcPr>
            <w:tcW w:w="685" w:type="pct"/>
            <w:vAlign w:val="center"/>
            <w:tcPrChange w:id="660" w:author="Bikram Adhikari (bdhikari)" w:date="2025-10-16T15:34:00Z" w16du:dateUtc="2025-10-16T20:34:00Z">
              <w:tcPr>
                <w:tcW w:w="685" w:type="pct"/>
              </w:tcPr>
            </w:tcPrChange>
          </w:tcPr>
          <w:p w14:paraId="253AFAD2" w14:textId="082CE47D" w:rsidR="00D41148" w:rsidRPr="3542E025" w:rsidRDefault="00D41148" w:rsidP="00D41148">
            <w:pPr>
              <w:spacing w:after="0"/>
              <w:jc w:val="center"/>
              <w:rPr>
                <w:rFonts w:ascii="Times New Roman" w:eastAsia="Times New Roman" w:hAnsi="Times New Roman" w:cs="Times New Roman"/>
                <w:sz w:val="22"/>
                <w:szCs w:val="22"/>
              </w:rPr>
            </w:pPr>
            <w:ins w:id="661" w:author="Bikram Adhikari (bdhikari)" w:date="2025-10-09T15:27:00Z" w16du:dateUtc="2025-10-09T20:27:00Z">
              <w:r w:rsidRPr="00D41148">
                <w:rPr>
                  <w:rFonts w:ascii="Times New Roman" w:eastAsia="Times New Roman" w:hAnsi="Times New Roman" w:cs="Times New Roman"/>
                  <w:sz w:val="22"/>
                  <w:szCs w:val="22"/>
                  <w:rPrChange w:id="662" w:author="Bikram Adhikari (bdhikari)" w:date="2025-10-09T15:28:00Z" w16du:dateUtc="2025-10-09T20:28:00Z">
                    <w:rPr>
                      <w:rFonts w:ascii="Segoe UI" w:hAnsi="Segoe UI" w:cs="Segoe UI"/>
                      <w:color w:val="333333"/>
                      <w:sz w:val="28"/>
                      <w:szCs w:val="28"/>
                    </w:rPr>
                  </w:rPrChange>
                </w:rPr>
                <w:t>14</w:t>
              </w:r>
            </w:ins>
          </w:p>
        </w:tc>
        <w:tc>
          <w:tcPr>
            <w:tcW w:w="999" w:type="pct"/>
            <w:vAlign w:val="center"/>
            <w:tcPrChange w:id="663" w:author="Bikram Adhikari (bdhikari)" w:date="2025-10-16T15:34:00Z" w16du:dateUtc="2025-10-16T20:34:00Z">
              <w:tcPr>
                <w:tcW w:w="999" w:type="pct"/>
              </w:tcPr>
            </w:tcPrChange>
          </w:tcPr>
          <w:p w14:paraId="7C450D06" w14:textId="3D463579" w:rsidR="00D41148" w:rsidRPr="3542E025" w:rsidRDefault="00D41148" w:rsidP="00D41148">
            <w:pPr>
              <w:spacing w:after="0"/>
              <w:jc w:val="center"/>
              <w:rPr>
                <w:rFonts w:ascii="Times New Roman" w:eastAsia="Times New Roman" w:hAnsi="Times New Roman" w:cs="Times New Roman"/>
                <w:sz w:val="22"/>
                <w:szCs w:val="22"/>
              </w:rPr>
            </w:pPr>
            <w:ins w:id="664" w:author="Bikram Adhikari (bdhikari)" w:date="2025-10-09T15:27:00Z" w16du:dateUtc="2025-10-09T20:27:00Z">
              <w:r w:rsidRPr="00D41148">
                <w:rPr>
                  <w:rFonts w:ascii="Times New Roman" w:eastAsia="Times New Roman" w:hAnsi="Times New Roman" w:cs="Times New Roman"/>
                  <w:sz w:val="22"/>
                  <w:szCs w:val="22"/>
                  <w:rPrChange w:id="665" w:author="Bikram Adhikari (bdhikari)" w:date="2025-10-09T15:28:00Z" w16du:dateUtc="2025-10-09T20:28:00Z">
                    <w:rPr>
                      <w:rFonts w:ascii="Segoe UI" w:hAnsi="Segoe UI" w:cs="Segoe UI"/>
                      <w:color w:val="333333"/>
                      <w:sz w:val="28"/>
                      <w:szCs w:val="28"/>
                    </w:rPr>
                  </w:rPrChange>
                </w:rPr>
                <w:t>40</w:t>
              </w:r>
            </w:ins>
          </w:p>
        </w:tc>
      </w:tr>
      <w:tr w:rsidR="00D41148" w14:paraId="7224D9CA" w14:textId="1F59FD5F" w:rsidTr="000C584F">
        <w:trPr>
          <w:trHeight w:val="285"/>
          <w:trPrChange w:id="666" w:author="Bikram Adhikari (bdhikari)" w:date="2025-10-16T15:34:00Z" w16du:dateUtc="2025-10-16T20:34:00Z">
            <w:trPr>
              <w:trHeight w:val="285"/>
            </w:trPr>
          </w:trPrChange>
        </w:trPr>
        <w:tc>
          <w:tcPr>
            <w:tcW w:w="1868" w:type="pct"/>
            <w:tcMar>
              <w:left w:w="108" w:type="dxa"/>
              <w:right w:w="108" w:type="dxa"/>
            </w:tcMar>
            <w:vAlign w:val="center"/>
            <w:tcPrChange w:id="667" w:author="Bikram Adhikari (bdhikari)" w:date="2025-10-16T15:34:00Z" w16du:dateUtc="2025-10-16T20:34:00Z">
              <w:tcPr>
                <w:tcW w:w="1774" w:type="pct"/>
                <w:tcMar>
                  <w:left w:w="108" w:type="dxa"/>
                  <w:right w:w="108" w:type="dxa"/>
                </w:tcMar>
                <w:vAlign w:val="center"/>
              </w:tcPr>
            </w:tcPrChange>
          </w:tcPr>
          <w:p w14:paraId="0FE45F2B" w14:textId="70FB26A4" w:rsidR="00D41148" w:rsidRDefault="00D41148" w:rsidP="00D41148">
            <w:pPr>
              <w:spacing w:after="0"/>
            </w:pPr>
            <w:r w:rsidRPr="3542E025">
              <w:rPr>
                <w:rFonts w:ascii="Times New Roman" w:eastAsia="Times New Roman" w:hAnsi="Times New Roman" w:cs="Times New Roman"/>
                <w:b/>
                <w:bCs/>
                <w:sz w:val="22"/>
                <w:szCs w:val="22"/>
              </w:rPr>
              <w:t>Father’s education</w:t>
            </w:r>
          </w:p>
        </w:tc>
        <w:tc>
          <w:tcPr>
            <w:tcW w:w="655" w:type="pct"/>
            <w:tcMar>
              <w:left w:w="108" w:type="dxa"/>
              <w:right w:w="108" w:type="dxa"/>
            </w:tcMar>
            <w:vAlign w:val="center"/>
            <w:tcPrChange w:id="668" w:author="Bikram Adhikari (bdhikari)" w:date="2025-10-16T15:34:00Z" w16du:dateUtc="2025-10-16T20:34:00Z">
              <w:tcPr>
                <w:tcW w:w="749" w:type="pct"/>
                <w:gridSpan w:val="2"/>
                <w:tcMar>
                  <w:left w:w="108" w:type="dxa"/>
                  <w:right w:w="108" w:type="dxa"/>
                </w:tcMar>
                <w:vAlign w:val="center"/>
              </w:tcPr>
            </w:tcPrChange>
          </w:tcPr>
          <w:p w14:paraId="7658CEC7" w14:textId="67DB601E" w:rsidR="00D41148" w:rsidRPr="00D41148" w:rsidRDefault="00D41148">
            <w:pPr>
              <w:spacing w:after="0"/>
              <w:jc w:val="center"/>
              <w:rPr>
                <w:rFonts w:ascii="Times New Roman" w:eastAsia="Times New Roman" w:hAnsi="Times New Roman" w:cs="Times New Roman"/>
                <w:sz w:val="22"/>
                <w:szCs w:val="22"/>
                <w:rPrChange w:id="669" w:author="Bikram Adhikari (bdhikari)" w:date="2025-10-09T15:28:00Z" w16du:dateUtc="2025-10-09T20:28:00Z">
                  <w:rPr/>
                </w:rPrChange>
              </w:rPr>
              <w:pPrChange w:id="670" w:author="Bikram Adhikari (bdhikari)" w:date="2025-10-09T15:28:00Z" w16du:dateUtc="2025-10-09T20:28:00Z">
                <w:pPr/>
              </w:pPrChange>
            </w:pPr>
          </w:p>
        </w:tc>
        <w:tc>
          <w:tcPr>
            <w:tcW w:w="793" w:type="pct"/>
            <w:vAlign w:val="center"/>
            <w:tcPrChange w:id="671" w:author="Bikram Adhikari (bdhikari)" w:date="2025-10-16T15:34:00Z" w16du:dateUtc="2025-10-16T20:34:00Z">
              <w:tcPr>
                <w:tcW w:w="793" w:type="pct"/>
              </w:tcPr>
            </w:tcPrChange>
          </w:tcPr>
          <w:p w14:paraId="0721543A" w14:textId="66034327" w:rsidR="00D41148" w:rsidRPr="00D41148" w:rsidRDefault="00D41148">
            <w:pPr>
              <w:spacing w:after="0"/>
              <w:jc w:val="center"/>
              <w:rPr>
                <w:rFonts w:ascii="Times New Roman" w:eastAsia="Times New Roman" w:hAnsi="Times New Roman" w:cs="Times New Roman"/>
                <w:sz w:val="22"/>
                <w:szCs w:val="22"/>
                <w:rPrChange w:id="672" w:author="Bikram Adhikari (bdhikari)" w:date="2025-10-09T15:28:00Z" w16du:dateUtc="2025-10-09T20:28:00Z">
                  <w:rPr/>
                </w:rPrChange>
              </w:rPr>
              <w:pPrChange w:id="673" w:author="Bikram Adhikari (bdhikari)" w:date="2025-10-09T15:28:00Z" w16du:dateUtc="2025-10-09T20:28:00Z">
                <w:pPr/>
              </w:pPrChange>
            </w:pPr>
          </w:p>
        </w:tc>
        <w:tc>
          <w:tcPr>
            <w:tcW w:w="685" w:type="pct"/>
            <w:vAlign w:val="center"/>
            <w:tcPrChange w:id="674" w:author="Bikram Adhikari (bdhikari)" w:date="2025-10-16T15:34:00Z" w16du:dateUtc="2025-10-16T20:34:00Z">
              <w:tcPr>
                <w:tcW w:w="685" w:type="pct"/>
              </w:tcPr>
            </w:tcPrChange>
          </w:tcPr>
          <w:p w14:paraId="119538F7" w14:textId="26340A5C" w:rsidR="00D41148" w:rsidRPr="00D41148" w:rsidRDefault="00D41148">
            <w:pPr>
              <w:spacing w:after="0"/>
              <w:jc w:val="center"/>
              <w:rPr>
                <w:rFonts w:ascii="Times New Roman" w:eastAsia="Times New Roman" w:hAnsi="Times New Roman" w:cs="Times New Roman"/>
                <w:sz w:val="22"/>
                <w:szCs w:val="22"/>
                <w:rPrChange w:id="675" w:author="Bikram Adhikari (bdhikari)" w:date="2025-10-09T15:28:00Z" w16du:dateUtc="2025-10-09T20:28:00Z">
                  <w:rPr/>
                </w:rPrChange>
              </w:rPr>
              <w:pPrChange w:id="676" w:author="Bikram Adhikari (bdhikari)" w:date="2025-10-09T15:28:00Z" w16du:dateUtc="2025-10-09T20:28:00Z">
                <w:pPr/>
              </w:pPrChange>
            </w:pPr>
          </w:p>
        </w:tc>
        <w:tc>
          <w:tcPr>
            <w:tcW w:w="999" w:type="pct"/>
            <w:vAlign w:val="center"/>
            <w:tcPrChange w:id="677" w:author="Bikram Adhikari (bdhikari)" w:date="2025-10-16T15:34:00Z" w16du:dateUtc="2025-10-16T20:34:00Z">
              <w:tcPr>
                <w:tcW w:w="999" w:type="pct"/>
              </w:tcPr>
            </w:tcPrChange>
          </w:tcPr>
          <w:p w14:paraId="5A59EE91" w14:textId="357E2112" w:rsidR="00D41148" w:rsidRPr="00D41148" w:rsidRDefault="00D41148">
            <w:pPr>
              <w:spacing w:after="0"/>
              <w:jc w:val="center"/>
              <w:rPr>
                <w:rFonts w:ascii="Times New Roman" w:eastAsia="Times New Roman" w:hAnsi="Times New Roman" w:cs="Times New Roman"/>
                <w:sz w:val="22"/>
                <w:szCs w:val="22"/>
                <w:rPrChange w:id="678" w:author="Bikram Adhikari (bdhikari)" w:date="2025-10-09T15:28:00Z" w16du:dateUtc="2025-10-09T20:28:00Z">
                  <w:rPr/>
                </w:rPrChange>
              </w:rPr>
              <w:pPrChange w:id="679" w:author="Bikram Adhikari (bdhikari)" w:date="2025-10-09T15:28:00Z" w16du:dateUtc="2025-10-09T20:28:00Z">
                <w:pPr/>
              </w:pPrChange>
            </w:pPr>
          </w:p>
        </w:tc>
      </w:tr>
      <w:tr w:rsidR="00D41148" w14:paraId="1E73405C" w14:textId="35D55AF0" w:rsidTr="000C584F">
        <w:trPr>
          <w:trHeight w:val="285"/>
          <w:trPrChange w:id="680" w:author="Bikram Adhikari (bdhikari)" w:date="2025-10-16T15:34:00Z" w16du:dateUtc="2025-10-16T20:34:00Z">
            <w:trPr>
              <w:trHeight w:val="285"/>
            </w:trPr>
          </w:trPrChange>
        </w:trPr>
        <w:tc>
          <w:tcPr>
            <w:tcW w:w="1868" w:type="pct"/>
            <w:tcMar>
              <w:left w:w="108" w:type="dxa"/>
              <w:right w:w="108" w:type="dxa"/>
            </w:tcMar>
            <w:vAlign w:val="center"/>
            <w:tcPrChange w:id="681" w:author="Bikram Adhikari (bdhikari)" w:date="2025-10-16T15:34:00Z" w16du:dateUtc="2025-10-16T20:34:00Z">
              <w:tcPr>
                <w:tcW w:w="1774" w:type="pct"/>
                <w:tcMar>
                  <w:left w:w="108" w:type="dxa"/>
                  <w:right w:w="108" w:type="dxa"/>
                </w:tcMar>
                <w:vAlign w:val="center"/>
              </w:tcPr>
            </w:tcPrChange>
          </w:tcPr>
          <w:p w14:paraId="23159211" w14:textId="48C133BF" w:rsidR="00D41148" w:rsidRDefault="00D41148" w:rsidP="00D41148">
            <w:pPr>
              <w:spacing w:after="0"/>
            </w:pPr>
            <w:r w:rsidRPr="3542E025">
              <w:rPr>
                <w:rFonts w:ascii="Times New Roman" w:eastAsia="Times New Roman" w:hAnsi="Times New Roman" w:cs="Times New Roman"/>
                <w:sz w:val="22"/>
                <w:szCs w:val="22"/>
              </w:rPr>
              <w:t xml:space="preserve">  No education</w:t>
            </w:r>
          </w:p>
        </w:tc>
        <w:tc>
          <w:tcPr>
            <w:tcW w:w="655" w:type="pct"/>
            <w:tcMar>
              <w:left w:w="108" w:type="dxa"/>
              <w:right w:w="108" w:type="dxa"/>
            </w:tcMar>
            <w:vAlign w:val="center"/>
            <w:tcPrChange w:id="682" w:author="Bikram Adhikari (bdhikari)" w:date="2025-10-16T15:34:00Z" w16du:dateUtc="2025-10-16T20:34:00Z">
              <w:tcPr>
                <w:tcW w:w="749" w:type="pct"/>
                <w:gridSpan w:val="2"/>
                <w:tcMar>
                  <w:left w:w="108" w:type="dxa"/>
                  <w:right w:w="108" w:type="dxa"/>
                </w:tcMar>
                <w:vAlign w:val="center"/>
              </w:tcPr>
            </w:tcPrChange>
          </w:tcPr>
          <w:p w14:paraId="147837E2" w14:textId="5274A4C4" w:rsidR="00D41148" w:rsidRPr="00D41148" w:rsidRDefault="00D41148" w:rsidP="00D41148">
            <w:pPr>
              <w:spacing w:after="0"/>
              <w:jc w:val="center"/>
              <w:rPr>
                <w:rFonts w:ascii="Times New Roman" w:eastAsia="Times New Roman" w:hAnsi="Times New Roman" w:cs="Times New Roman"/>
                <w:sz w:val="22"/>
                <w:szCs w:val="22"/>
                <w:rPrChange w:id="683" w:author="Bikram Adhikari (bdhikari)" w:date="2025-10-09T15:28:00Z" w16du:dateUtc="2025-10-09T20:28:00Z">
                  <w:rPr/>
                </w:rPrChange>
              </w:rPr>
            </w:pPr>
            <w:ins w:id="684" w:author="Bikram Adhikari (bdhikari)" w:date="2025-10-09T15:27:00Z" w16du:dateUtc="2025-10-09T20:27:00Z">
              <w:r w:rsidRPr="00D41148">
                <w:rPr>
                  <w:rFonts w:ascii="Times New Roman" w:eastAsia="Times New Roman" w:hAnsi="Times New Roman" w:cs="Times New Roman"/>
                  <w:sz w:val="22"/>
                  <w:szCs w:val="22"/>
                  <w:rPrChange w:id="685" w:author="Bikram Adhikari (bdhikari)" w:date="2025-10-09T15:28:00Z" w16du:dateUtc="2025-10-09T20:28:00Z">
                    <w:rPr>
                      <w:rFonts w:ascii="Segoe UI" w:hAnsi="Segoe UI" w:cs="Segoe UI"/>
                      <w:color w:val="333333"/>
                      <w:sz w:val="28"/>
                      <w:szCs w:val="28"/>
                    </w:rPr>
                  </w:rPrChange>
                </w:rPr>
                <w:t>10.7</w:t>
              </w:r>
            </w:ins>
            <w:del w:id="686" w:author="Bikram Adhikari (bdhikari)" w:date="2025-10-09T15:27:00Z" w16du:dateUtc="2025-10-09T20:27:00Z">
              <w:r w:rsidRPr="3542E025" w:rsidDel="0086249A">
                <w:rPr>
                  <w:rFonts w:ascii="Times New Roman" w:eastAsia="Times New Roman" w:hAnsi="Times New Roman" w:cs="Times New Roman"/>
                  <w:sz w:val="22"/>
                  <w:szCs w:val="22"/>
                </w:rPr>
                <w:delText>216 (10.7)</w:delText>
              </w:r>
            </w:del>
          </w:p>
        </w:tc>
        <w:tc>
          <w:tcPr>
            <w:tcW w:w="793" w:type="pct"/>
            <w:vAlign w:val="center"/>
            <w:tcPrChange w:id="687" w:author="Bikram Adhikari (bdhikari)" w:date="2025-10-16T15:34:00Z" w16du:dateUtc="2025-10-16T20:34:00Z">
              <w:tcPr>
                <w:tcW w:w="793" w:type="pct"/>
              </w:tcPr>
            </w:tcPrChange>
          </w:tcPr>
          <w:p w14:paraId="4E93B82E" w14:textId="5FE1CDCA" w:rsidR="00D41148" w:rsidRPr="3542E025" w:rsidRDefault="00D41148" w:rsidP="00D41148">
            <w:pPr>
              <w:spacing w:after="0"/>
              <w:jc w:val="center"/>
              <w:rPr>
                <w:rFonts w:ascii="Times New Roman" w:eastAsia="Times New Roman" w:hAnsi="Times New Roman" w:cs="Times New Roman"/>
                <w:sz w:val="22"/>
                <w:szCs w:val="22"/>
              </w:rPr>
            </w:pPr>
            <w:ins w:id="688" w:author="Bikram Adhikari (bdhikari)" w:date="2025-10-09T15:27:00Z" w16du:dateUtc="2025-10-09T20:27:00Z">
              <w:r w:rsidRPr="00D41148">
                <w:rPr>
                  <w:rFonts w:ascii="Times New Roman" w:eastAsia="Times New Roman" w:hAnsi="Times New Roman" w:cs="Times New Roman"/>
                  <w:sz w:val="22"/>
                  <w:szCs w:val="22"/>
                  <w:rPrChange w:id="689" w:author="Bikram Adhikari (bdhikari)" w:date="2025-10-09T15:28:00Z" w16du:dateUtc="2025-10-09T20:28:00Z">
                    <w:rPr>
                      <w:rFonts w:ascii="Segoe UI" w:hAnsi="Segoe UI" w:cs="Segoe UI"/>
                      <w:color w:val="333333"/>
                      <w:sz w:val="28"/>
                      <w:szCs w:val="28"/>
                    </w:rPr>
                  </w:rPrChange>
                </w:rPr>
                <w:t>6.1</w:t>
              </w:r>
            </w:ins>
          </w:p>
        </w:tc>
        <w:tc>
          <w:tcPr>
            <w:tcW w:w="685" w:type="pct"/>
            <w:vAlign w:val="center"/>
            <w:tcPrChange w:id="690" w:author="Bikram Adhikari (bdhikari)" w:date="2025-10-16T15:34:00Z" w16du:dateUtc="2025-10-16T20:34:00Z">
              <w:tcPr>
                <w:tcW w:w="685" w:type="pct"/>
              </w:tcPr>
            </w:tcPrChange>
          </w:tcPr>
          <w:p w14:paraId="0D81362F" w14:textId="74A0AF5F" w:rsidR="00D41148" w:rsidRPr="3542E025" w:rsidRDefault="00D41148" w:rsidP="00D41148">
            <w:pPr>
              <w:spacing w:after="0"/>
              <w:jc w:val="center"/>
              <w:rPr>
                <w:rFonts w:ascii="Times New Roman" w:eastAsia="Times New Roman" w:hAnsi="Times New Roman" w:cs="Times New Roman"/>
                <w:sz w:val="22"/>
                <w:szCs w:val="22"/>
              </w:rPr>
            </w:pPr>
            <w:ins w:id="691" w:author="Bikram Adhikari (bdhikari)" w:date="2025-10-09T15:27:00Z" w16du:dateUtc="2025-10-09T20:27:00Z">
              <w:r w:rsidRPr="00D41148">
                <w:rPr>
                  <w:rFonts w:ascii="Times New Roman" w:eastAsia="Times New Roman" w:hAnsi="Times New Roman" w:cs="Times New Roman"/>
                  <w:sz w:val="22"/>
                  <w:szCs w:val="22"/>
                  <w:rPrChange w:id="692" w:author="Bikram Adhikari (bdhikari)" w:date="2025-10-09T15:28:00Z" w16du:dateUtc="2025-10-09T20:28:00Z">
                    <w:rPr>
                      <w:rFonts w:ascii="Segoe UI" w:hAnsi="Segoe UI" w:cs="Segoe UI"/>
                      <w:color w:val="333333"/>
                      <w:sz w:val="28"/>
                      <w:szCs w:val="28"/>
                    </w:rPr>
                  </w:rPrChange>
                </w:rPr>
                <w:t>10.8</w:t>
              </w:r>
            </w:ins>
          </w:p>
        </w:tc>
        <w:tc>
          <w:tcPr>
            <w:tcW w:w="999" w:type="pct"/>
            <w:vAlign w:val="center"/>
            <w:tcPrChange w:id="693" w:author="Bikram Adhikari (bdhikari)" w:date="2025-10-16T15:34:00Z" w16du:dateUtc="2025-10-16T20:34:00Z">
              <w:tcPr>
                <w:tcW w:w="999" w:type="pct"/>
              </w:tcPr>
            </w:tcPrChange>
          </w:tcPr>
          <w:p w14:paraId="550E8A85" w14:textId="5374CC6B" w:rsidR="00D41148" w:rsidRPr="3542E025" w:rsidRDefault="00D41148" w:rsidP="00D41148">
            <w:pPr>
              <w:spacing w:after="0"/>
              <w:jc w:val="center"/>
              <w:rPr>
                <w:rFonts w:ascii="Times New Roman" w:eastAsia="Times New Roman" w:hAnsi="Times New Roman" w:cs="Times New Roman"/>
                <w:sz w:val="22"/>
                <w:szCs w:val="22"/>
              </w:rPr>
            </w:pPr>
            <w:ins w:id="694" w:author="Bikram Adhikari (bdhikari)" w:date="2025-10-09T15:27:00Z" w16du:dateUtc="2025-10-09T20:27:00Z">
              <w:r w:rsidRPr="00D41148">
                <w:rPr>
                  <w:rFonts w:ascii="Times New Roman" w:eastAsia="Times New Roman" w:hAnsi="Times New Roman" w:cs="Times New Roman"/>
                  <w:sz w:val="22"/>
                  <w:szCs w:val="22"/>
                  <w:rPrChange w:id="695" w:author="Bikram Adhikari (bdhikari)" w:date="2025-10-09T15:28:00Z" w16du:dateUtc="2025-10-09T20:28:00Z">
                    <w:rPr>
                      <w:rFonts w:ascii="Segoe UI" w:hAnsi="Segoe UI" w:cs="Segoe UI"/>
                      <w:color w:val="333333"/>
                      <w:sz w:val="28"/>
                      <w:szCs w:val="28"/>
                    </w:rPr>
                  </w:rPrChange>
                </w:rPr>
                <w:t>11.8</w:t>
              </w:r>
            </w:ins>
          </w:p>
        </w:tc>
      </w:tr>
      <w:tr w:rsidR="00D41148" w14:paraId="28172C89" w14:textId="5A7CE049" w:rsidTr="000C584F">
        <w:trPr>
          <w:trHeight w:val="285"/>
          <w:trPrChange w:id="696" w:author="Bikram Adhikari (bdhikari)" w:date="2025-10-16T15:34:00Z" w16du:dateUtc="2025-10-16T20:34:00Z">
            <w:trPr>
              <w:trHeight w:val="285"/>
            </w:trPr>
          </w:trPrChange>
        </w:trPr>
        <w:tc>
          <w:tcPr>
            <w:tcW w:w="1868" w:type="pct"/>
            <w:tcMar>
              <w:left w:w="108" w:type="dxa"/>
              <w:right w:w="108" w:type="dxa"/>
            </w:tcMar>
            <w:vAlign w:val="center"/>
            <w:tcPrChange w:id="697" w:author="Bikram Adhikari (bdhikari)" w:date="2025-10-16T15:34:00Z" w16du:dateUtc="2025-10-16T20:34:00Z">
              <w:tcPr>
                <w:tcW w:w="1774" w:type="pct"/>
                <w:tcMar>
                  <w:left w:w="108" w:type="dxa"/>
                  <w:right w:w="108" w:type="dxa"/>
                </w:tcMar>
                <w:vAlign w:val="center"/>
              </w:tcPr>
            </w:tcPrChange>
          </w:tcPr>
          <w:p w14:paraId="71838C85" w14:textId="40497781" w:rsidR="00D41148" w:rsidRDefault="00D41148" w:rsidP="00D41148">
            <w:pPr>
              <w:spacing w:after="0"/>
            </w:pPr>
            <w:r w:rsidRPr="3542E025">
              <w:rPr>
                <w:rFonts w:ascii="Times New Roman" w:eastAsia="Times New Roman" w:hAnsi="Times New Roman" w:cs="Times New Roman"/>
                <w:sz w:val="22"/>
                <w:szCs w:val="22"/>
              </w:rPr>
              <w:t xml:space="preserve">  Basic </w:t>
            </w:r>
          </w:p>
        </w:tc>
        <w:tc>
          <w:tcPr>
            <w:tcW w:w="655" w:type="pct"/>
            <w:tcMar>
              <w:left w:w="108" w:type="dxa"/>
              <w:right w:w="108" w:type="dxa"/>
            </w:tcMar>
            <w:vAlign w:val="center"/>
            <w:tcPrChange w:id="698" w:author="Bikram Adhikari (bdhikari)" w:date="2025-10-16T15:34:00Z" w16du:dateUtc="2025-10-16T20:34:00Z">
              <w:tcPr>
                <w:tcW w:w="749" w:type="pct"/>
                <w:gridSpan w:val="2"/>
                <w:tcMar>
                  <w:left w:w="108" w:type="dxa"/>
                  <w:right w:w="108" w:type="dxa"/>
                </w:tcMar>
                <w:vAlign w:val="center"/>
              </w:tcPr>
            </w:tcPrChange>
          </w:tcPr>
          <w:p w14:paraId="4FD9B651" w14:textId="32576B3D" w:rsidR="00D41148" w:rsidRPr="00D41148" w:rsidRDefault="00D41148" w:rsidP="00D41148">
            <w:pPr>
              <w:spacing w:after="0"/>
              <w:jc w:val="center"/>
              <w:rPr>
                <w:rFonts w:ascii="Times New Roman" w:eastAsia="Times New Roman" w:hAnsi="Times New Roman" w:cs="Times New Roman"/>
                <w:sz w:val="22"/>
                <w:szCs w:val="22"/>
                <w:rPrChange w:id="699" w:author="Bikram Adhikari (bdhikari)" w:date="2025-10-09T15:28:00Z" w16du:dateUtc="2025-10-09T20:28:00Z">
                  <w:rPr/>
                </w:rPrChange>
              </w:rPr>
            </w:pPr>
            <w:ins w:id="700" w:author="Bikram Adhikari (bdhikari)" w:date="2025-10-09T15:27:00Z" w16du:dateUtc="2025-10-09T20:27:00Z">
              <w:r w:rsidRPr="00D41148">
                <w:rPr>
                  <w:rFonts w:ascii="Times New Roman" w:eastAsia="Times New Roman" w:hAnsi="Times New Roman" w:cs="Times New Roman"/>
                  <w:sz w:val="22"/>
                  <w:szCs w:val="22"/>
                  <w:rPrChange w:id="701" w:author="Bikram Adhikari (bdhikari)" w:date="2025-10-09T15:28:00Z" w16du:dateUtc="2025-10-09T20:28:00Z">
                    <w:rPr>
                      <w:rFonts w:ascii="Segoe UI" w:hAnsi="Segoe UI" w:cs="Segoe UI"/>
                      <w:color w:val="333333"/>
                      <w:sz w:val="28"/>
                      <w:szCs w:val="28"/>
                    </w:rPr>
                  </w:rPrChange>
                </w:rPr>
                <w:t>41</w:t>
              </w:r>
            </w:ins>
            <w:del w:id="702" w:author="Bikram Adhikari (bdhikari)" w:date="2025-10-09T15:27:00Z" w16du:dateUtc="2025-10-09T20:27:00Z">
              <w:r w:rsidRPr="3542E025" w:rsidDel="0086249A">
                <w:rPr>
                  <w:rFonts w:ascii="Times New Roman" w:eastAsia="Times New Roman" w:hAnsi="Times New Roman" w:cs="Times New Roman"/>
                  <w:sz w:val="22"/>
                  <w:szCs w:val="22"/>
                </w:rPr>
                <w:delText>826 (41.0)</w:delText>
              </w:r>
            </w:del>
          </w:p>
        </w:tc>
        <w:tc>
          <w:tcPr>
            <w:tcW w:w="793" w:type="pct"/>
            <w:vAlign w:val="center"/>
            <w:tcPrChange w:id="703" w:author="Bikram Adhikari (bdhikari)" w:date="2025-10-16T15:34:00Z" w16du:dateUtc="2025-10-16T20:34:00Z">
              <w:tcPr>
                <w:tcW w:w="793" w:type="pct"/>
              </w:tcPr>
            </w:tcPrChange>
          </w:tcPr>
          <w:p w14:paraId="5A3949CA" w14:textId="5EB9E324" w:rsidR="00D41148" w:rsidRPr="3542E025" w:rsidRDefault="00D41148" w:rsidP="00D41148">
            <w:pPr>
              <w:spacing w:after="0"/>
              <w:jc w:val="center"/>
              <w:rPr>
                <w:rFonts w:ascii="Times New Roman" w:eastAsia="Times New Roman" w:hAnsi="Times New Roman" w:cs="Times New Roman"/>
                <w:sz w:val="22"/>
                <w:szCs w:val="22"/>
              </w:rPr>
            </w:pPr>
            <w:ins w:id="704" w:author="Bikram Adhikari (bdhikari)" w:date="2025-10-09T15:27:00Z" w16du:dateUtc="2025-10-09T20:27:00Z">
              <w:r w:rsidRPr="00D41148">
                <w:rPr>
                  <w:rFonts w:ascii="Times New Roman" w:eastAsia="Times New Roman" w:hAnsi="Times New Roman" w:cs="Times New Roman"/>
                  <w:sz w:val="22"/>
                  <w:szCs w:val="22"/>
                  <w:rPrChange w:id="705" w:author="Bikram Adhikari (bdhikari)" w:date="2025-10-09T15:28:00Z" w16du:dateUtc="2025-10-09T20:28:00Z">
                    <w:rPr>
                      <w:rFonts w:ascii="Segoe UI" w:hAnsi="Segoe UI" w:cs="Segoe UI"/>
                      <w:color w:val="333333"/>
                      <w:sz w:val="28"/>
                      <w:szCs w:val="28"/>
                    </w:rPr>
                  </w:rPrChange>
                </w:rPr>
                <w:t>42.2</w:t>
              </w:r>
            </w:ins>
          </w:p>
        </w:tc>
        <w:tc>
          <w:tcPr>
            <w:tcW w:w="685" w:type="pct"/>
            <w:vAlign w:val="center"/>
            <w:tcPrChange w:id="706" w:author="Bikram Adhikari (bdhikari)" w:date="2025-10-16T15:34:00Z" w16du:dateUtc="2025-10-16T20:34:00Z">
              <w:tcPr>
                <w:tcW w:w="685" w:type="pct"/>
              </w:tcPr>
            </w:tcPrChange>
          </w:tcPr>
          <w:p w14:paraId="519E7C11" w14:textId="1C4BD012" w:rsidR="00D41148" w:rsidRPr="3542E025" w:rsidRDefault="00D41148" w:rsidP="00D41148">
            <w:pPr>
              <w:spacing w:after="0"/>
              <w:jc w:val="center"/>
              <w:rPr>
                <w:rFonts w:ascii="Times New Roman" w:eastAsia="Times New Roman" w:hAnsi="Times New Roman" w:cs="Times New Roman"/>
                <w:sz w:val="22"/>
                <w:szCs w:val="22"/>
              </w:rPr>
            </w:pPr>
            <w:ins w:id="707" w:author="Bikram Adhikari (bdhikari)" w:date="2025-10-09T15:27:00Z" w16du:dateUtc="2025-10-09T20:27:00Z">
              <w:r w:rsidRPr="00D41148">
                <w:rPr>
                  <w:rFonts w:ascii="Times New Roman" w:eastAsia="Times New Roman" w:hAnsi="Times New Roman" w:cs="Times New Roman"/>
                  <w:sz w:val="22"/>
                  <w:szCs w:val="22"/>
                  <w:rPrChange w:id="708" w:author="Bikram Adhikari (bdhikari)" w:date="2025-10-09T15:28:00Z" w16du:dateUtc="2025-10-09T20:28:00Z">
                    <w:rPr>
                      <w:rFonts w:ascii="Segoe UI" w:hAnsi="Segoe UI" w:cs="Segoe UI"/>
                      <w:color w:val="333333"/>
                      <w:sz w:val="28"/>
                      <w:szCs w:val="28"/>
                    </w:rPr>
                  </w:rPrChange>
                </w:rPr>
                <w:t>41.1</w:t>
              </w:r>
            </w:ins>
          </w:p>
        </w:tc>
        <w:tc>
          <w:tcPr>
            <w:tcW w:w="999" w:type="pct"/>
            <w:vAlign w:val="center"/>
            <w:tcPrChange w:id="709" w:author="Bikram Adhikari (bdhikari)" w:date="2025-10-16T15:34:00Z" w16du:dateUtc="2025-10-16T20:34:00Z">
              <w:tcPr>
                <w:tcW w:w="999" w:type="pct"/>
              </w:tcPr>
            </w:tcPrChange>
          </w:tcPr>
          <w:p w14:paraId="03B52857" w14:textId="2379FCE9" w:rsidR="00D41148" w:rsidRPr="3542E025" w:rsidRDefault="00D41148" w:rsidP="00D41148">
            <w:pPr>
              <w:spacing w:after="0"/>
              <w:jc w:val="center"/>
              <w:rPr>
                <w:rFonts w:ascii="Times New Roman" w:eastAsia="Times New Roman" w:hAnsi="Times New Roman" w:cs="Times New Roman"/>
                <w:sz w:val="22"/>
                <w:szCs w:val="22"/>
              </w:rPr>
            </w:pPr>
            <w:ins w:id="710" w:author="Bikram Adhikari (bdhikari)" w:date="2025-10-09T15:27:00Z" w16du:dateUtc="2025-10-09T20:27:00Z">
              <w:r w:rsidRPr="00D41148">
                <w:rPr>
                  <w:rFonts w:ascii="Times New Roman" w:eastAsia="Times New Roman" w:hAnsi="Times New Roman" w:cs="Times New Roman"/>
                  <w:sz w:val="22"/>
                  <w:szCs w:val="22"/>
                  <w:rPrChange w:id="711" w:author="Bikram Adhikari (bdhikari)" w:date="2025-10-09T15:28:00Z" w16du:dateUtc="2025-10-09T20:28:00Z">
                    <w:rPr>
                      <w:rFonts w:ascii="Segoe UI" w:hAnsi="Segoe UI" w:cs="Segoe UI"/>
                      <w:color w:val="333333"/>
                      <w:sz w:val="28"/>
                      <w:szCs w:val="28"/>
                    </w:rPr>
                  </w:rPrChange>
                </w:rPr>
                <w:t>40.7</w:t>
              </w:r>
            </w:ins>
          </w:p>
        </w:tc>
      </w:tr>
      <w:tr w:rsidR="00D41148" w14:paraId="77180294" w14:textId="529679EC" w:rsidTr="000C584F">
        <w:trPr>
          <w:trHeight w:val="285"/>
          <w:trPrChange w:id="712" w:author="Bikram Adhikari (bdhikari)" w:date="2025-10-16T15:34:00Z" w16du:dateUtc="2025-10-16T20:34:00Z">
            <w:trPr>
              <w:trHeight w:val="285"/>
            </w:trPr>
          </w:trPrChange>
        </w:trPr>
        <w:tc>
          <w:tcPr>
            <w:tcW w:w="1868" w:type="pct"/>
            <w:tcMar>
              <w:left w:w="108" w:type="dxa"/>
              <w:right w:w="108" w:type="dxa"/>
            </w:tcMar>
            <w:vAlign w:val="center"/>
            <w:tcPrChange w:id="713" w:author="Bikram Adhikari (bdhikari)" w:date="2025-10-16T15:34:00Z" w16du:dateUtc="2025-10-16T20:34:00Z">
              <w:tcPr>
                <w:tcW w:w="1774" w:type="pct"/>
                <w:tcMar>
                  <w:left w:w="108" w:type="dxa"/>
                  <w:right w:w="108" w:type="dxa"/>
                </w:tcMar>
                <w:vAlign w:val="center"/>
              </w:tcPr>
            </w:tcPrChange>
          </w:tcPr>
          <w:p w14:paraId="615D90EE" w14:textId="27D6199E" w:rsidR="00D41148" w:rsidRDefault="00D41148" w:rsidP="00D41148">
            <w:pPr>
              <w:spacing w:after="0"/>
            </w:pPr>
            <w:r w:rsidRPr="3542E025">
              <w:rPr>
                <w:rFonts w:ascii="Times New Roman" w:eastAsia="Times New Roman" w:hAnsi="Times New Roman" w:cs="Times New Roman"/>
                <w:sz w:val="22"/>
                <w:szCs w:val="22"/>
              </w:rPr>
              <w:t xml:space="preserve">  Secondary and higher</w:t>
            </w:r>
          </w:p>
        </w:tc>
        <w:tc>
          <w:tcPr>
            <w:tcW w:w="655" w:type="pct"/>
            <w:tcMar>
              <w:left w:w="108" w:type="dxa"/>
              <w:right w:w="108" w:type="dxa"/>
            </w:tcMar>
            <w:vAlign w:val="center"/>
            <w:tcPrChange w:id="714" w:author="Bikram Adhikari (bdhikari)" w:date="2025-10-16T15:34:00Z" w16du:dateUtc="2025-10-16T20:34:00Z">
              <w:tcPr>
                <w:tcW w:w="749" w:type="pct"/>
                <w:gridSpan w:val="2"/>
                <w:tcMar>
                  <w:left w:w="108" w:type="dxa"/>
                  <w:right w:w="108" w:type="dxa"/>
                </w:tcMar>
                <w:vAlign w:val="center"/>
              </w:tcPr>
            </w:tcPrChange>
          </w:tcPr>
          <w:p w14:paraId="59D75F22" w14:textId="7D81B7F4" w:rsidR="00D41148" w:rsidRPr="00D41148" w:rsidRDefault="00D41148" w:rsidP="00D41148">
            <w:pPr>
              <w:spacing w:after="0"/>
              <w:jc w:val="center"/>
              <w:rPr>
                <w:rFonts w:ascii="Times New Roman" w:eastAsia="Times New Roman" w:hAnsi="Times New Roman" w:cs="Times New Roman"/>
                <w:sz w:val="22"/>
                <w:szCs w:val="22"/>
                <w:rPrChange w:id="715" w:author="Bikram Adhikari (bdhikari)" w:date="2025-10-09T15:28:00Z" w16du:dateUtc="2025-10-09T20:28:00Z">
                  <w:rPr/>
                </w:rPrChange>
              </w:rPr>
            </w:pPr>
            <w:ins w:id="716" w:author="Bikram Adhikari (bdhikari)" w:date="2025-10-09T15:27:00Z" w16du:dateUtc="2025-10-09T20:27:00Z">
              <w:r w:rsidRPr="00D41148">
                <w:rPr>
                  <w:rFonts w:ascii="Times New Roman" w:eastAsia="Times New Roman" w:hAnsi="Times New Roman" w:cs="Times New Roman"/>
                  <w:sz w:val="22"/>
                  <w:szCs w:val="22"/>
                  <w:rPrChange w:id="717" w:author="Bikram Adhikari (bdhikari)" w:date="2025-10-09T15:28:00Z" w16du:dateUtc="2025-10-09T20:28:00Z">
                    <w:rPr>
                      <w:rFonts w:ascii="Segoe UI" w:hAnsi="Segoe UI" w:cs="Segoe UI"/>
                      <w:color w:val="333333"/>
                      <w:sz w:val="28"/>
                      <w:szCs w:val="28"/>
                    </w:rPr>
                  </w:rPrChange>
                </w:rPr>
                <w:t>48.3</w:t>
              </w:r>
            </w:ins>
            <w:del w:id="718" w:author="Bikram Adhikari (bdhikari)" w:date="2025-10-09T15:27:00Z" w16du:dateUtc="2025-10-09T20:27:00Z">
              <w:r w:rsidRPr="3542E025" w:rsidDel="0086249A">
                <w:rPr>
                  <w:rFonts w:ascii="Times New Roman" w:eastAsia="Times New Roman" w:hAnsi="Times New Roman" w:cs="Times New Roman"/>
                  <w:sz w:val="22"/>
                  <w:szCs w:val="22"/>
                </w:rPr>
                <w:delText>972 (48.3)</w:delText>
              </w:r>
            </w:del>
          </w:p>
        </w:tc>
        <w:tc>
          <w:tcPr>
            <w:tcW w:w="793" w:type="pct"/>
            <w:vAlign w:val="center"/>
            <w:tcPrChange w:id="719" w:author="Bikram Adhikari (bdhikari)" w:date="2025-10-16T15:34:00Z" w16du:dateUtc="2025-10-16T20:34:00Z">
              <w:tcPr>
                <w:tcW w:w="793" w:type="pct"/>
              </w:tcPr>
            </w:tcPrChange>
          </w:tcPr>
          <w:p w14:paraId="22FD8D33" w14:textId="747AFC54" w:rsidR="00D41148" w:rsidRPr="3542E025" w:rsidRDefault="00D41148" w:rsidP="00D41148">
            <w:pPr>
              <w:spacing w:after="0"/>
              <w:jc w:val="center"/>
              <w:rPr>
                <w:rFonts w:ascii="Times New Roman" w:eastAsia="Times New Roman" w:hAnsi="Times New Roman" w:cs="Times New Roman"/>
                <w:sz w:val="22"/>
                <w:szCs w:val="22"/>
              </w:rPr>
            </w:pPr>
            <w:ins w:id="720" w:author="Bikram Adhikari (bdhikari)" w:date="2025-10-09T15:27:00Z" w16du:dateUtc="2025-10-09T20:27:00Z">
              <w:r w:rsidRPr="00D41148">
                <w:rPr>
                  <w:rFonts w:ascii="Times New Roman" w:eastAsia="Times New Roman" w:hAnsi="Times New Roman" w:cs="Times New Roman"/>
                  <w:sz w:val="22"/>
                  <w:szCs w:val="22"/>
                  <w:rPrChange w:id="721" w:author="Bikram Adhikari (bdhikari)" w:date="2025-10-09T15:28:00Z" w16du:dateUtc="2025-10-09T20:28:00Z">
                    <w:rPr>
                      <w:rFonts w:ascii="Segoe UI" w:hAnsi="Segoe UI" w:cs="Segoe UI"/>
                      <w:color w:val="333333"/>
                      <w:sz w:val="28"/>
                      <w:szCs w:val="28"/>
                    </w:rPr>
                  </w:rPrChange>
                </w:rPr>
                <w:t>51.7</w:t>
              </w:r>
            </w:ins>
          </w:p>
        </w:tc>
        <w:tc>
          <w:tcPr>
            <w:tcW w:w="685" w:type="pct"/>
            <w:vAlign w:val="center"/>
            <w:tcPrChange w:id="722" w:author="Bikram Adhikari (bdhikari)" w:date="2025-10-16T15:34:00Z" w16du:dateUtc="2025-10-16T20:34:00Z">
              <w:tcPr>
                <w:tcW w:w="685" w:type="pct"/>
              </w:tcPr>
            </w:tcPrChange>
          </w:tcPr>
          <w:p w14:paraId="3C15A78F" w14:textId="2D2F29EA" w:rsidR="00D41148" w:rsidRPr="3542E025" w:rsidRDefault="00D41148" w:rsidP="00D41148">
            <w:pPr>
              <w:spacing w:after="0"/>
              <w:jc w:val="center"/>
              <w:rPr>
                <w:rFonts w:ascii="Times New Roman" w:eastAsia="Times New Roman" w:hAnsi="Times New Roman" w:cs="Times New Roman"/>
                <w:sz w:val="22"/>
                <w:szCs w:val="22"/>
              </w:rPr>
            </w:pPr>
            <w:ins w:id="723" w:author="Bikram Adhikari (bdhikari)" w:date="2025-10-09T15:27:00Z" w16du:dateUtc="2025-10-09T20:27:00Z">
              <w:r w:rsidRPr="00D41148">
                <w:rPr>
                  <w:rFonts w:ascii="Times New Roman" w:eastAsia="Times New Roman" w:hAnsi="Times New Roman" w:cs="Times New Roman"/>
                  <w:sz w:val="22"/>
                  <w:szCs w:val="22"/>
                  <w:rPrChange w:id="724" w:author="Bikram Adhikari (bdhikari)" w:date="2025-10-09T15:28:00Z" w16du:dateUtc="2025-10-09T20:28:00Z">
                    <w:rPr>
                      <w:rFonts w:ascii="Segoe UI" w:hAnsi="Segoe UI" w:cs="Segoe UI"/>
                      <w:color w:val="333333"/>
                      <w:sz w:val="28"/>
                      <w:szCs w:val="28"/>
                    </w:rPr>
                  </w:rPrChange>
                </w:rPr>
                <w:t>48.1</w:t>
              </w:r>
            </w:ins>
          </w:p>
        </w:tc>
        <w:tc>
          <w:tcPr>
            <w:tcW w:w="999" w:type="pct"/>
            <w:vAlign w:val="center"/>
            <w:tcPrChange w:id="725" w:author="Bikram Adhikari (bdhikari)" w:date="2025-10-16T15:34:00Z" w16du:dateUtc="2025-10-16T20:34:00Z">
              <w:tcPr>
                <w:tcW w:w="999" w:type="pct"/>
              </w:tcPr>
            </w:tcPrChange>
          </w:tcPr>
          <w:p w14:paraId="71D030D7" w14:textId="0567B22E" w:rsidR="00D41148" w:rsidRPr="3542E025" w:rsidRDefault="00D41148" w:rsidP="00D41148">
            <w:pPr>
              <w:spacing w:after="0"/>
              <w:jc w:val="center"/>
              <w:rPr>
                <w:rFonts w:ascii="Times New Roman" w:eastAsia="Times New Roman" w:hAnsi="Times New Roman" w:cs="Times New Roman"/>
                <w:sz w:val="22"/>
                <w:szCs w:val="22"/>
              </w:rPr>
            </w:pPr>
            <w:ins w:id="726" w:author="Bikram Adhikari (bdhikari)" w:date="2025-10-09T15:27:00Z" w16du:dateUtc="2025-10-09T20:27:00Z">
              <w:r w:rsidRPr="00D41148">
                <w:rPr>
                  <w:rFonts w:ascii="Times New Roman" w:eastAsia="Times New Roman" w:hAnsi="Times New Roman" w:cs="Times New Roman"/>
                  <w:sz w:val="22"/>
                  <w:szCs w:val="22"/>
                  <w:rPrChange w:id="727" w:author="Bikram Adhikari (bdhikari)" w:date="2025-10-09T15:28:00Z" w16du:dateUtc="2025-10-09T20:28:00Z">
                    <w:rPr>
                      <w:rFonts w:ascii="Segoe UI" w:hAnsi="Segoe UI" w:cs="Segoe UI"/>
                      <w:color w:val="333333"/>
                      <w:sz w:val="28"/>
                      <w:szCs w:val="28"/>
                    </w:rPr>
                  </w:rPrChange>
                </w:rPr>
                <w:t>47.6</w:t>
              </w:r>
            </w:ins>
          </w:p>
        </w:tc>
      </w:tr>
      <w:tr w:rsidR="00D41148" w14:paraId="6D74290B" w14:textId="0F3AADE7" w:rsidTr="000C584F">
        <w:trPr>
          <w:trHeight w:val="285"/>
          <w:trPrChange w:id="728" w:author="Bikram Adhikari (bdhikari)" w:date="2025-10-16T15:34:00Z" w16du:dateUtc="2025-10-16T20:34:00Z">
            <w:trPr>
              <w:trHeight w:val="285"/>
            </w:trPr>
          </w:trPrChange>
        </w:trPr>
        <w:tc>
          <w:tcPr>
            <w:tcW w:w="1868" w:type="pct"/>
            <w:tcMar>
              <w:left w:w="108" w:type="dxa"/>
              <w:right w:w="108" w:type="dxa"/>
            </w:tcMar>
            <w:vAlign w:val="center"/>
            <w:tcPrChange w:id="729" w:author="Bikram Adhikari (bdhikari)" w:date="2025-10-16T15:34:00Z" w16du:dateUtc="2025-10-16T20:34:00Z">
              <w:tcPr>
                <w:tcW w:w="1774" w:type="pct"/>
                <w:tcMar>
                  <w:left w:w="108" w:type="dxa"/>
                  <w:right w:w="108" w:type="dxa"/>
                </w:tcMar>
                <w:vAlign w:val="center"/>
              </w:tcPr>
            </w:tcPrChange>
          </w:tcPr>
          <w:p w14:paraId="45AFC89C" w14:textId="5EC23B48" w:rsidR="00D41148" w:rsidRDefault="00D41148" w:rsidP="00D41148">
            <w:pPr>
              <w:spacing w:after="0"/>
            </w:pPr>
            <w:r w:rsidRPr="3542E025">
              <w:rPr>
                <w:rFonts w:ascii="Times New Roman" w:eastAsia="Times New Roman" w:hAnsi="Times New Roman" w:cs="Times New Roman"/>
                <w:i/>
                <w:iCs/>
                <w:sz w:val="22"/>
                <w:szCs w:val="22"/>
              </w:rPr>
              <w:t xml:space="preserve">  Missing</w:t>
            </w:r>
          </w:p>
        </w:tc>
        <w:tc>
          <w:tcPr>
            <w:tcW w:w="655" w:type="pct"/>
            <w:tcMar>
              <w:left w:w="108" w:type="dxa"/>
              <w:right w:w="108" w:type="dxa"/>
            </w:tcMar>
            <w:vAlign w:val="center"/>
            <w:tcPrChange w:id="730" w:author="Bikram Adhikari (bdhikari)" w:date="2025-10-16T15:34:00Z" w16du:dateUtc="2025-10-16T20:34:00Z">
              <w:tcPr>
                <w:tcW w:w="749" w:type="pct"/>
                <w:gridSpan w:val="2"/>
                <w:tcMar>
                  <w:left w:w="108" w:type="dxa"/>
                  <w:right w:w="108" w:type="dxa"/>
                </w:tcMar>
                <w:vAlign w:val="center"/>
              </w:tcPr>
            </w:tcPrChange>
          </w:tcPr>
          <w:p w14:paraId="6DB08437" w14:textId="73C5268C" w:rsidR="00D41148" w:rsidRPr="00D41148" w:rsidRDefault="00D41148" w:rsidP="00D41148">
            <w:pPr>
              <w:spacing w:after="0"/>
              <w:jc w:val="center"/>
              <w:rPr>
                <w:rFonts w:ascii="Times New Roman" w:eastAsia="Times New Roman" w:hAnsi="Times New Roman" w:cs="Times New Roman"/>
                <w:sz w:val="22"/>
                <w:szCs w:val="22"/>
                <w:rPrChange w:id="731" w:author="Bikram Adhikari (bdhikari)" w:date="2025-10-09T15:28:00Z" w16du:dateUtc="2025-10-09T20:28:00Z">
                  <w:rPr/>
                </w:rPrChange>
              </w:rPr>
            </w:pPr>
            <w:ins w:id="732" w:author="Bikram Adhikari (bdhikari)" w:date="2025-10-09T15:27:00Z" w16du:dateUtc="2025-10-09T20:27:00Z">
              <w:r w:rsidRPr="00D41148">
                <w:rPr>
                  <w:rFonts w:ascii="Times New Roman" w:eastAsia="Times New Roman" w:hAnsi="Times New Roman" w:cs="Times New Roman"/>
                  <w:sz w:val="22"/>
                  <w:szCs w:val="22"/>
                  <w:rPrChange w:id="733" w:author="Bikram Adhikari (bdhikari)" w:date="2025-10-09T15:28:00Z" w16du:dateUtc="2025-10-09T20:28:00Z">
                    <w:rPr>
                      <w:rFonts w:ascii="Segoe UI" w:hAnsi="Segoe UI" w:cs="Segoe UI"/>
                      <w:color w:val="333333"/>
                      <w:sz w:val="28"/>
                      <w:szCs w:val="28"/>
                    </w:rPr>
                  </w:rPrChange>
                </w:rPr>
                <w:t>322</w:t>
              </w:r>
            </w:ins>
            <w:del w:id="734" w:author="Bikram Adhikari (bdhikari)" w:date="2025-10-09T15:27:00Z" w16du:dateUtc="2025-10-09T20:27:00Z">
              <w:r w:rsidRPr="3542E025" w:rsidDel="0086249A">
                <w:rPr>
                  <w:rFonts w:ascii="Times New Roman" w:eastAsia="Times New Roman" w:hAnsi="Times New Roman" w:cs="Times New Roman"/>
                  <w:sz w:val="22"/>
                  <w:szCs w:val="22"/>
                </w:rPr>
                <w:delText>322</w:delText>
              </w:r>
            </w:del>
          </w:p>
        </w:tc>
        <w:tc>
          <w:tcPr>
            <w:tcW w:w="793" w:type="pct"/>
            <w:vAlign w:val="center"/>
            <w:tcPrChange w:id="735" w:author="Bikram Adhikari (bdhikari)" w:date="2025-10-16T15:34:00Z" w16du:dateUtc="2025-10-16T20:34:00Z">
              <w:tcPr>
                <w:tcW w:w="793" w:type="pct"/>
              </w:tcPr>
            </w:tcPrChange>
          </w:tcPr>
          <w:p w14:paraId="72226EC6" w14:textId="6D64C29E" w:rsidR="00D41148" w:rsidRPr="3542E025" w:rsidRDefault="00D41148" w:rsidP="00D41148">
            <w:pPr>
              <w:spacing w:after="0"/>
              <w:jc w:val="center"/>
              <w:rPr>
                <w:rFonts w:ascii="Times New Roman" w:eastAsia="Times New Roman" w:hAnsi="Times New Roman" w:cs="Times New Roman"/>
                <w:sz w:val="22"/>
                <w:szCs w:val="22"/>
              </w:rPr>
            </w:pPr>
            <w:ins w:id="736" w:author="Bikram Adhikari (bdhikari)" w:date="2025-10-09T15:27:00Z" w16du:dateUtc="2025-10-09T20:27:00Z">
              <w:r w:rsidRPr="00D41148">
                <w:rPr>
                  <w:rFonts w:ascii="Times New Roman" w:eastAsia="Times New Roman" w:hAnsi="Times New Roman" w:cs="Times New Roman"/>
                  <w:sz w:val="22"/>
                  <w:szCs w:val="22"/>
                  <w:rPrChange w:id="737" w:author="Bikram Adhikari (bdhikari)" w:date="2025-10-09T15:28:00Z" w16du:dateUtc="2025-10-09T20:28:00Z">
                    <w:rPr>
                      <w:rFonts w:ascii="Segoe UI" w:hAnsi="Segoe UI" w:cs="Segoe UI"/>
                      <w:color w:val="333333"/>
                      <w:sz w:val="28"/>
                      <w:szCs w:val="28"/>
                    </w:rPr>
                  </w:rPrChange>
                </w:rPr>
                <w:t>27</w:t>
              </w:r>
            </w:ins>
          </w:p>
        </w:tc>
        <w:tc>
          <w:tcPr>
            <w:tcW w:w="685" w:type="pct"/>
            <w:vAlign w:val="center"/>
            <w:tcPrChange w:id="738" w:author="Bikram Adhikari (bdhikari)" w:date="2025-10-16T15:34:00Z" w16du:dateUtc="2025-10-16T20:34:00Z">
              <w:tcPr>
                <w:tcW w:w="685" w:type="pct"/>
              </w:tcPr>
            </w:tcPrChange>
          </w:tcPr>
          <w:p w14:paraId="430AEED1" w14:textId="4D8B07AE" w:rsidR="00D41148" w:rsidRPr="3542E025" w:rsidRDefault="00D41148" w:rsidP="00D41148">
            <w:pPr>
              <w:spacing w:after="0"/>
              <w:jc w:val="center"/>
              <w:rPr>
                <w:rFonts w:ascii="Times New Roman" w:eastAsia="Times New Roman" w:hAnsi="Times New Roman" w:cs="Times New Roman"/>
                <w:sz w:val="22"/>
                <w:szCs w:val="22"/>
              </w:rPr>
            </w:pPr>
            <w:ins w:id="739" w:author="Bikram Adhikari (bdhikari)" w:date="2025-10-09T15:27:00Z" w16du:dateUtc="2025-10-09T20:27:00Z">
              <w:r w:rsidRPr="00D41148">
                <w:rPr>
                  <w:rFonts w:ascii="Times New Roman" w:eastAsia="Times New Roman" w:hAnsi="Times New Roman" w:cs="Times New Roman"/>
                  <w:sz w:val="22"/>
                  <w:szCs w:val="22"/>
                  <w:rPrChange w:id="740" w:author="Bikram Adhikari (bdhikari)" w:date="2025-10-09T15:28:00Z" w16du:dateUtc="2025-10-09T20:28:00Z">
                    <w:rPr>
                      <w:rFonts w:ascii="Segoe UI" w:hAnsi="Segoe UI" w:cs="Segoe UI"/>
                      <w:color w:val="333333"/>
                      <w:sz w:val="28"/>
                      <w:szCs w:val="28"/>
                    </w:rPr>
                  </w:rPrChange>
                </w:rPr>
                <w:t>135</w:t>
              </w:r>
            </w:ins>
          </w:p>
        </w:tc>
        <w:tc>
          <w:tcPr>
            <w:tcW w:w="999" w:type="pct"/>
            <w:vAlign w:val="center"/>
            <w:tcPrChange w:id="741" w:author="Bikram Adhikari (bdhikari)" w:date="2025-10-16T15:34:00Z" w16du:dateUtc="2025-10-16T20:34:00Z">
              <w:tcPr>
                <w:tcW w:w="999" w:type="pct"/>
              </w:tcPr>
            </w:tcPrChange>
          </w:tcPr>
          <w:p w14:paraId="592E35A2" w14:textId="69B287C8" w:rsidR="00D41148" w:rsidRPr="3542E025" w:rsidRDefault="00D41148" w:rsidP="00D41148">
            <w:pPr>
              <w:spacing w:after="0"/>
              <w:jc w:val="center"/>
              <w:rPr>
                <w:rFonts w:ascii="Times New Roman" w:eastAsia="Times New Roman" w:hAnsi="Times New Roman" w:cs="Times New Roman"/>
                <w:sz w:val="22"/>
                <w:szCs w:val="22"/>
              </w:rPr>
            </w:pPr>
            <w:ins w:id="742" w:author="Bikram Adhikari (bdhikari)" w:date="2025-10-09T15:27:00Z" w16du:dateUtc="2025-10-09T20:27:00Z">
              <w:r w:rsidRPr="00D41148">
                <w:rPr>
                  <w:rFonts w:ascii="Times New Roman" w:eastAsia="Times New Roman" w:hAnsi="Times New Roman" w:cs="Times New Roman"/>
                  <w:sz w:val="22"/>
                  <w:szCs w:val="22"/>
                  <w:rPrChange w:id="743" w:author="Bikram Adhikari (bdhikari)" w:date="2025-10-09T15:28:00Z" w16du:dateUtc="2025-10-09T20:28:00Z">
                    <w:rPr>
                      <w:rFonts w:ascii="Segoe UI" w:hAnsi="Segoe UI" w:cs="Segoe UI"/>
                      <w:color w:val="333333"/>
                      <w:sz w:val="28"/>
                      <w:szCs w:val="28"/>
                    </w:rPr>
                  </w:rPrChange>
                </w:rPr>
                <w:t>160</w:t>
              </w:r>
            </w:ins>
          </w:p>
        </w:tc>
      </w:tr>
      <w:tr w:rsidR="00D41148" w14:paraId="3942F146" w14:textId="4128F5FD" w:rsidTr="000C584F">
        <w:trPr>
          <w:trHeight w:val="285"/>
          <w:trPrChange w:id="744" w:author="Bikram Adhikari (bdhikari)" w:date="2025-10-16T15:34:00Z" w16du:dateUtc="2025-10-16T20:34:00Z">
            <w:trPr>
              <w:trHeight w:val="285"/>
            </w:trPr>
          </w:trPrChange>
        </w:trPr>
        <w:tc>
          <w:tcPr>
            <w:tcW w:w="1868" w:type="pct"/>
            <w:tcMar>
              <w:left w:w="108" w:type="dxa"/>
              <w:right w:w="108" w:type="dxa"/>
            </w:tcMar>
            <w:vAlign w:val="center"/>
            <w:tcPrChange w:id="745" w:author="Bikram Adhikari (bdhikari)" w:date="2025-10-16T15:34:00Z" w16du:dateUtc="2025-10-16T20:34:00Z">
              <w:tcPr>
                <w:tcW w:w="1774" w:type="pct"/>
                <w:tcMar>
                  <w:left w:w="108" w:type="dxa"/>
                  <w:right w:w="108" w:type="dxa"/>
                </w:tcMar>
                <w:vAlign w:val="center"/>
              </w:tcPr>
            </w:tcPrChange>
          </w:tcPr>
          <w:p w14:paraId="12D69BC9" w14:textId="4E158365" w:rsidR="00D41148" w:rsidRDefault="00D41148" w:rsidP="00D41148">
            <w:pPr>
              <w:spacing w:after="0"/>
            </w:pPr>
            <w:r w:rsidRPr="3542E025">
              <w:rPr>
                <w:rFonts w:ascii="Times New Roman" w:eastAsia="Times New Roman" w:hAnsi="Times New Roman" w:cs="Times New Roman"/>
                <w:b/>
                <w:bCs/>
                <w:sz w:val="22"/>
                <w:szCs w:val="22"/>
              </w:rPr>
              <w:t>Mother’s age at birth</w:t>
            </w:r>
          </w:p>
        </w:tc>
        <w:tc>
          <w:tcPr>
            <w:tcW w:w="655" w:type="pct"/>
            <w:tcMar>
              <w:left w:w="108" w:type="dxa"/>
              <w:right w:w="108" w:type="dxa"/>
            </w:tcMar>
            <w:vAlign w:val="center"/>
            <w:tcPrChange w:id="746" w:author="Bikram Adhikari (bdhikari)" w:date="2025-10-16T15:34:00Z" w16du:dateUtc="2025-10-16T20:34:00Z">
              <w:tcPr>
                <w:tcW w:w="749" w:type="pct"/>
                <w:gridSpan w:val="2"/>
                <w:tcMar>
                  <w:left w:w="108" w:type="dxa"/>
                  <w:right w:w="108" w:type="dxa"/>
                </w:tcMar>
                <w:vAlign w:val="center"/>
              </w:tcPr>
            </w:tcPrChange>
          </w:tcPr>
          <w:p w14:paraId="375E50AA" w14:textId="42C78B7A" w:rsidR="00D41148" w:rsidRPr="00D41148" w:rsidRDefault="00D41148">
            <w:pPr>
              <w:spacing w:after="0"/>
              <w:jc w:val="center"/>
              <w:rPr>
                <w:rFonts w:ascii="Times New Roman" w:eastAsia="Times New Roman" w:hAnsi="Times New Roman" w:cs="Times New Roman"/>
                <w:sz w:val="22"/>
                <w:szCs w:val="22"/>
                <w:rPrChange w:id="747" w:author="Bikram Adhikari (bdhikari)" w:date="2025-10-09T15:28:00Z" w16du:dateUtc="2025-10-09T20:28:00Z">
                  <w:rPr/>
                </w:rPrChange>
              </w:rPr>
              <w:pPrChange w:id="748" w:author="Bikram Adhikari (bdhikari)" w:date="2025-10-09T15:28:00Z" w16du:dateUtc="2025-10-09T20:28:00Z">
                <w:pPr/>
              </w:pPrChange>
            </w:pPr>
          </w:p>
        </w:tc>
        <w:tc>
          <w:tcPr>
            <w:tcW w:w="793" w:type="pct"/>
            <w:vAlign w:val="center"/>
            <w:tcPrChange w:id="749" w:author="Bikram Adhikari (bdhikari)" w:date="2025-10-16T15:34:00Z" w16du:dateUtc="2025-10-16T20:34:00Z">
              <w:tcPr>
                <w:tcW w:w="793" w:type="pct"/>
              </w:tcPr>
            </w:tcPrChange>
          </w:tcPr>
          <w:p w14:paraId="4643FEE7" w14:textId="7C3E9C49" w:rsidR="00D41148" w:rsidRPr="00D41148" w:rsidRDefault="00D41148">
            <w:pPr>
              <w:spacing w:after="0"/>
              <w:jc w:val="center"/>
              <w:rPr>
                <w:rFonts w:ascii="Times New Roman" w:eastAsia="Times New Roman" w:hAnsi="Times New Roman" w:cs="Times New Roman"/>
                <w:sz w:val="22"/>
                <w:szCs w:val="22"/>
                <w:rPrChange w:id="750" w:author="Bikram Adhikari (bdhikari)" w:date="2025-10-09T15:28:00Z" w16du:dateUtc="2025-10-09T20:28:00Z">
                  <w:rPr/>
                </w:rPrChange>
              </w:rPr>
              <w:pPrChange w:id="751" w:author="Bikram Adhikari (bdhikari)" w:date="2025-10-09T15:28:00Z" w16du:dateUtc="2025-10-09T20:28:00Z">
                <w:pPr/>
              </w:pPrChange>
            </w:pPr>
          </w:p>
        </w:tc>
        <w:tc>
          <w:tcPr>
            <w:tcW w:w="685" w:type="pct"/>
            <w:vAlign w:val="center"/>
            <w:tcPrChange w:id="752" w:author="Bikram Adhikari (bdhikari)" w:date="2025-10-16T15:34:00Z" w16du:dateUtc="2025-10-16T20:34:00Z">
              <w:tcPr>
                <w:tcW w:w="685" w:type="pct"/>
              </w:tcPr>
            </w:tcPrChange>
          </w:tcPr>
          <w:p w14:paraId="2404FDFB" w14:textId="08FE9BFA" w:rsidR="00D41148" w:rsidRPr="00D41148" w:rsidRDefault="00D41148">
            <w:pPr>
              <w:spacing w:after="0"/>
              <w:jc w:val="center"/>
              <w:rPr>
                <w:rFonts w:ascii="Times New Roman" w:eastAsia="Times New Roman" w:hAnsi="Times New Roman" w:cs="Times New Roman"/>
                <w:sz w:val="22"/>
                <w:szCs w:val="22"/>
                <w:rPrChange w:id="753" w:author="Bikram Adhikari (bdhikari)" w:date="2025-10-09T15:28:00Z" w16du:dateUtc="2025-10-09T20:28:00Z">
                  <w:rPr/>
                </w:rPrChange>
              </w:rPr>
              <w:pPrChange w:id="754" w:author="Bikram Adhikari (bdhikari)" w:date="2025-10-09T15:28:00Z" w16du:dateUtc="2025-10-09T20:28:00Z">
                <w:pPr/>
              </w:pPrChange>
            </w:pPr>
          </w:p>
        </w:tc>
        <w:tc>
          <w:tcPr>
            <w:tcW w:w="999" w:type="pct"/>
            <w:vAlign w:val="center"/>
            <w:tcPrChange w:id="755" w:author="Bikram Adhikari (bdhikari)" w:date="2025-10-16T15:34:00Z" w16du:dateUtc="2025-10-16T20:34:00Z">
              <w:tcPr>
                <w:tcW w:w="999" w:type="pct"/>
              </w:tcPr>
            </w:tcPrChange>
          </w:tcPr>
          <w:p w14:paraId="5B71BF81" w14:textId="2AB27840" w:rsidR="00D41148" w:rsidRPr="00D41148" w:rsidRDefault="00D41148">
            <w:pPr>
              <w:spacing w:after="0"/>
              <w:jc w:val="center"/>
              <w:rPr>
                <w:rFonts w:ascii="Times New Roman" w:eastAsia="Times New Roman" w:hAnsi="Times New Roman" w:cs="Times New Roman"/>
                <w:sz w:val="22"/>
                <w:szCs w:val="22"/>
                <w:rPrChange w:id="756" w:author="Bikram Adhikari (bdhikari)" w:date="2025-10-09T15:28:00Z" w16du:dateUtc="2025-10-09T20:28:00Z">
                  <w:rPr/>
                </w:rPrChange>
              </w:rPr>
              <w:pPrChange w:id="757" w:author="Bikram Adhikari (bdhikari)" w:date="2025-10-09T15:28:00Z" w16du:dateUtc="2025-10-09T20:28:00Z">
                <w:pPr/>
              </w:pPrChange>
            </w:pPr>
          </w:p>
        </w:tc>
      </w:tr>
      <w:tr w:rsidR="00D41148" w14:paraId="7F00D056" w14:textId="447E2528" w:rsidTr="000C584F">
        <w:trPr>
          <w:trHeight w:val="285"/>
          <w:trPrChange w:id="758" w:author="Bikram Adhikari (bdhikari)" w:date="2025-10-16T15:34:00Z" w16du:dateUtc="2025-10-16T20:34:00Z">
            <w:trPr>
              <w:trHeight w:val="285"/>
            </w:trPr>
          </w:trPrChange>
        </w:trPr>
        <w:tc>
          <w:tcPr>
            <w:tcW w:w="1868" w:type="pct"/>
            <w:tcMar>
              <w:left w:w="108" w:type="dxa"/>
              <w:right w:w="108" w:type="dxa"/>
            </w:tcMar>
            <w:vAlign w:val="center"/>
            <w:tcPrChange w:id="759" w:author="Bikram Adhikari (bdhikari)" w:date="2025-10-16T15:34:00Z" w16du:dateUtc="2025-10-16T20:34:00Z">
              <w:tcPr>
                <w:tcW w:w="1774" w:type="pct"/>
                <w:tcMar>
                  <w:left w:w="108" w:type="dxa"/>
                  <w:right w:w="108" w:type="dxa"/>
                </w:tcMar>
                <w:vAlign w:val="center"/>
              </w:tcPr>
            </w:tcPrChange>
          </w:tcPr>
          <w:p w14:paraId="28EDB29A" w14:textId="2EAE9575" w:rsidR="00D41148" w:rsidRDefault="00D41148" w:rsidP="00D41148">
            <w:pPr>
              <w:spacing w:after="0"/>
            </w:pPr>
            <w:r w:rsidRPr="3542E025">
              <w:rPr>
                <w:rFonts w:ascii="Times New Roman" w:eastAsia="Times New Roman" w:hAnsi="Times New Roman" w:cs="Times New Roman"/>
                <w:sz w:val="22"/>
                <w:szCs w:val="22"/>
              </w:rPr>
              <w:t xml:space="preserve">  &lt;20</w:t>
            </w:r>
          </w:p>
        </w:tc>
        <w:tc>
          <w:tcPr>
            <w:tcW w:w="655" w:type="pct"/>
            <w:tcMar>
              <w:left w:w="108" w:type="dxa"/>
              <w:right w:w="108" w:type="dxa"/>
            </w:tcMar>
            <w:vAlign w:val="center"/>
            <w:tcPrChange w:id="760" w:author="Bikram Adhikari (bdhikari)" w:date="2025-10-16T15:34:00Z" w16du:dateUtc="2025-10-16T20:34:00Z">
              <w:tcPr>
                <w:tcW w:w="749" w:type="pct"/>
                <w:gridSpan w:val="2"/>
                <w:tcMar>
                  <w:left w:w="108" w:type="dxa"/>
                  <w:right w:w="108" w:type="dxa"/>
                </w:tcMar>
                <w:vAlign w:val="center"/>
              </w:tcPr>
            </w:tcPrChange>
          </w:tcPr>
          <w:p w14:paraId="606C7F2D" w14:textId="19A73B3A" w:rsidR="00D41148" w:rsidRPr="00D41148" w:rsidRDefault="00D41148" w:rsidP="00D41148">
            <w:pPr>
              <w:spacing w:after="0"/>
              <w:jc w:val="center"/>
              <w:rPr>
                <w:rFonts w:ascii="Times New Roman" w:eastAsia="Times New Roman" w:hAnsi="Times New Roman" w:cs="Times New Roman"/>
                <w:sz w:val="22"/>
                <w:szCs w:val="22"/>
                <w:rPrChange w:id="761" w:author="Bikram Adhikari (bdhikari)" w:date="2025-10-09T15:28:00Z" w16du:dateUtc="2025-10-09T20:28:00Z">
                  <w:rPr/>
                </w:rPrChange>
              </w:rPr>
            </w:pPr>
            <w:ins w:id="762" w:author="Bikram Adhikari (bdhikari)" w:date="2025-10-09T15:27:00Z" w16du:dateUtc="2025-10-09T20:27:00Z">
              <w:r w:rsidRPr="00D41148">
                <w:rPr>
                  <w:rFonts w:ascii="Times New Roman" w:eastAsia="Times New Roman" w:hAnsi="Times New Roman" w:cs="Times New Roman"/>
                  <w:sz w:val="22"/>
                  <w:szCs w:val="22"/>
                  <w:rPrChange w:id="763" w:author="Bikram Adhikari (bdhikari)" w:date="2025-10-09T15:28:00Z" w16du:dateUtc="2025-10-09T20:28:00Z">
                    <w:rPr>
                      <w:rFonts w:ascii="Segoe UI" w:hAnsi="Segoe UI" w:cs="Segoe UI"/>
                      <w:color w:val="333333"/>
                      <w:sz w:val="28"/>
                      <w:szCs w:val="28"/>
                    </w:rPr>
                  </w:rPrChange>
                </w:rPr>
                <w:t>19.8</w:t>
              </w:r>
            </w:ins>
            <w:del w:id="764" w:author="Bikram Adhikari (bdhikari)" w:date="2025-10-09T15:27:00Z" w16du:dateUtc="2025-10-09T20:27:00Z">
              <w:r w:rsidRPr="3542E025" w:rsidDel="0086249A">
                <w:rPr>
                  <w:rFonts w:ascii="Times New Roman" w:eastAsia="Times New Roman" w:hAnsi="Times New Roman" w:cs="Times New Roman"/>
                  <w:sz w:val="22"/>
                  <w:szCs w:val="22"/>
                </w:rPr>
                <w:delText>417 (21.5)</w:delText>
              </w:r>
            </w:del>
          </w:p>
        </w:tc>
        <w:tc>
          <w:tcPr>
            <w:tcW w:w="793" w:type="pct"/>
            <w:vAlign w:val="center"/>
            <w:tcPrChange w:id="765" w:author="Bikram Adhikari (bdhikari)" w:date="2025-10-16T15:34:00Z" w16du:dateUtc="2025-10-16T20:34:00Z">
              <w:tcPr>
                <w:tcW w:w="793" w:type="pct"/>
              </w:tcPr>
            </w:tcPrChange>
          </w:tcPr>
          <w:p w14:paraId="3A0FF0F6" w14:textId="3F97D259" w:rsidR="00D41148" w:rsidRPr="3542E025" w:rsidRDefault="00D41148" w:rsidP="00D41148">
            <w:pPr>
              <w:spacing w:after="0"/>
              <w:jc w:val="center"/>
              <w:rPr>
                <w:rFonts w:ascii="Times New Roman" w:eastAsia="Times New Roman" w:hAnsi="Times New Roman" w:cs="Times New Roman"/>
                <w:sz w:val="22"/>
                <w:szCs w:val="22"/>
              </w:rPr>
            </w:pPr>
            <w:ins w:id="766" w:author="Bikram Adhikari (bdhikari)" w:date="2025-10-09T15:27:00Z" w16du:dateUtc="2025-10-09T20:27:00Z">
              <w:r w:rsidRPr="00D41148">
                <w:rPr>
                  <w:rFonts w:ascii="Times New Roman" w:eastAsia="Times New Roman" w:hAnsi="Times New Roman" w:cs="Times New Roman"/>
                  <w:sz w:val="22"/>
                  <w:szCs w:val="22"/>
                  <w:rPrChange w:id="767" w:author="Bikram Adhikari (bdhikari)" w:date="2025-10-09T15:28:00Z" w16du:dateUtc="2025-10-09T20:28:00Z">
                    <w:rPr>
                      <w:rFonts w:ascii="Segoe UI" w:hAnsi="Segoe UI" w:cs="Segoe UI"/>
                      <w:color w:val="333333"/>
                      <w:sz w:val="28"/>
                      <w:szCs w:val="28"/>
                    </w:rPr>
                  </w:rPrChange>
                </w:rPr>
                <w:t>18.3</w:t>
              </w:r>
            </w:ins>
          </w:p>
        </w:tc>
        <w:tc>
          <w:tcPr>
            <w:tcW w:w="685" w:type="pct"/>
            <w:vAlign w:val="center"/>
            <w:tcPrChange w:id="768" w:author="Bikram Adhikari (bdhikari)" w:date="2025-10-16T15:34:00Z" w16du:dateUtc="2025-10-16T20:34:00Z">
              <w:tcPr>
                <w:tcW w:w="685" w:type="pct"/>
              </w:tcPr>
            </w:tcPrChange>
          </w:tcPr>
          <w:p w14:paraId="0E780ACC" w14:textId="3E6D759A" w:rsidR="00D41148" w:rsidRPr="3542E025" w:rsidRDefault="00D41148" w:rsidP="00D41148">
            <w:pPr>
              <w:spacing w:after="0"/>
              <w:jc w:val="center"/>
              <w:rPr>
                <w:rFonts w:ascii="Times New Roman" w:eastAsia="Times New Roman" w:hAnsi="Times New Roman" w:cs="Times New Roman"/>
                <w:sz w:val="22"/>
                <w:szCs w:val="22"/>
              </w:rPr>
            </w:pPr>
            <w:ins w:id="769" w:author="Bikram Adhikari (bdhikari)" w:date="2025-10-09T15:27:00Z" w16du:dateUtc="2025-10-09T20:27:00Z">
              <w:r w:rsidRPr="00D41148">
                <w:rPr>
                  <w:rFonts w:ascii="Times New Roman" w:eastAsia="Times New Roman" w:hAnsi="Times New Roman" w:cs="Times New Roman"/>
                  <w:sz w:val="22"/>
                  <w:szCs w:val="22"/>
                  <w:rPrChange w:id="770" w:author="Bikram Adhikari (bdhikari)" w:date="2025-10-09T15:28:00Z" w16du:dateUtc="2025-10-09T20:28:00Z">
                    <w:rPr>
                      <w:rFonts w:ascii="Segoe UI" w:hAnsi="Segoe UI" w:cs="Segoe UI"/>
                      <w:color w:val="333333"/>
                      <w:sz w:val="28"/>
                      <w:szCs w:val="28"/>
                    </w:rPr>
                  </w:rPrChange>
                </w:rPr>
                <w:t>19.2</w:t>
              </w:r>
            </w:ins>
          </w:p>
        </w:tc>
        <w:tc>
          <w:tcPr>
            <w:tcW w:w="999" w:type="pct"/>
            <w:vAlign w:val="center"/>
            <w:tcPrChange w:id="771" w:author="Bikram Adhikari (bdhikari)" w:date="2025-10-16T15:34:00Z" w16du:dateUtc="2025-10-16T20:34:00Z">
              <w:tcPr>
                <w:tcW w:w="999" w:type="pct"/>
              </w:tcPr>
            </w:tcPrChange>
          </w:tcPr>
          <w:p w14:paraId="36644B9E" w14:textId="0845638C" w:rsidR="00D41148" w:rsidRPr="3542E025" w:rsidRDefault="00D41148" w:rsidP="00D41148">
            <w:pPr>
              <w:spacing w:after="0"/>
              <w:jc w:val="center"/>
              <w:rPr>
                <w:rFonts w:ascii="Times New Roman" w:eastAsia="Times New Roman" w:hAnsi="Times New Roman" w:cs="Times New Roman"/>
                <w:sz w:val="22"/>
                <w:szCs w:val="22"/>
              </w:rPr>
            </w:pPr>
            <w:ins w:id="772" w:author="Bikram Adhikari (bdhikari)" w:date="2025-10-09T15:27:00Z" w16du:dateUtc="2025-10-09T20:27:00Z">
              <w:r w:rsidRPr="00D41148">
                <w:rPr>
                  <w:rFonts w:ascii="Times New Roman" w:eastAsia="Times New Roman" w:hAnsi="Times New Roman" w:cs="Times New Roman"/>
                  <w:sz w:val="22"/>
                  <w:szCs w:val="22"/>
                  <w:rPrChange w:id="773" w:author="Bikram Adhikari (bdhikari)" w:date="2025-10-09T15:28:00Z" w16du:dateUtc="2025-10-09T20:28:00Z">
                    <w:rPr>
                      <w:rFonts w:ascii="Segoe UI" w:hAnsi="Segoe UI" w:cs="Segoe UI"/>
                      <w:color w:val="333333"/>
                      <w:sz w:val="28"/>
                      <w:szCs w:val="28"/>
                    </w:rPr>
                  </w:rPrChange>
                </w:rPr>
                <w:t>20.8</w:t>
              </w:r>
            </w:ins>
          </w:p>
        </w:tc>
      </w:tr>
      <w:tr w:rsidR="00D41148" w14:paraId="772CC662" w14:textId="0FB3488B" w:rsidTr="000C584F">
        <w:trPr>
          <w:trHeight w:val="285"/>
          <w:trPrChange w:id="774" w:author="Bikram Adhikari (bdhikari)" w:date="2025-10-16T15:34:00Z" w16du:dateUtc="2025-10-16T20:34:00Z">
            <w:trPr>
              <w:trHeight w:val="285"/>
            </w:trPr>
          </w:trPrChange>
        </w:trPr>
        <w:tc>
          <w:tcPr>
            <w:tcW w:w="1868" w:type="pct"/>
            <w:tcMar>
              <w:left w:w="108" w:type="dxa"/>
              <w:right w:w="108" w:type="dxa"/>
            </w:tcMar>
            <w:vAlign w:val="center"/>
            <w:tcPrChange w:id="775" w:author="Bikram Adhikari (bdhikari)" w:date="2025-10-16T15:34:00Z" w16du:dateUtc="2025-10-16T20:34:00Z">
              <w:tcPr>
                <w:tcW w:w="1774" w:type="pct"/>
                <w:tcMar>
                  <w:left w:w="108" w:type="dxa"/>
                  <w:right w:w="108" w:type="dxa"/>
                </w:tcMar>
                <w:vAlign w:val="center"/>
              </w:tcPr>
            </w:tcPrChange>
          </w:tcPr>
          <w:p w14:paraId="209A48A9" w14:textId="362E307D" w:rsidR="00D41148" w:rsidRDefault="00D41148" w:rsidP="00D41148">
            <w:pPr>
              <w:spacing w:after="0"/>
            </w:pPr>
            <w:r w:rsidRPr="3542E025">
              <w:rPr>
                <w:rFonts w:ascii="Times New Roman" w:eastAsia="Times New Roman" w:hAnsi="Times New Roman" w:cs="Times New Roman"/>
                <w:sz w:val="22"/>
                <w:szCs w:val="22"/>
              </w:rPr>
              <w:t xml:space="preserve">  20-34</w:t>
            </w:r>
          </w:p>
        </w:tc>
        <w:tc>
          <w:tcPr>
            <w:tcW w:w="655" w:type="pct"/>
            <w:tcMar>
              <w:left w:w="108" w:type="dxa"/>
              <w:right w:w="108" w:type="dxa"/>
            </w:tcMar>
            <w:vAlign w:val="center"/>
            <w:tcPrChange w:id="776" w:author="Bikram Adhikari (bdhikari)" w:date="2025-10-16T15:34:00Z" w16du:dateUtc="2025-10-16T20:34:00Z">
              <w:tcPr>
                <w:tcW w:w="749" w:type="pct"/>
                <w:gridSpan w:val="2"/>
                <w:tcMar>
                  <w:left w:w="108" w:type="dxa"/>
                  <w:right w:w="108" w:type="dxa"/>
                </w:tcMar>
                <w:vAlign w:val="center"/>
              </w:tcPr>
            </w:tcPrChange>
          </w:tcPr>
          <w:p w14:paraId="68444E49" w14:textId="0ED7E218" w:rsidR="00D41148" w:rsidRPr="00D41148" w:rsidRDefault="00D41148" w:rsidP="00D41148">
            <w:pPr>
              <w:spacing w:after="0"/>
              <w:jc w:val="center"/>
              <w:rPr>
                <w:rFonts w:ascii="Times New Roman" w:eastAsia="Times New Roman" w:hAnsi="Times New Roman" w:cs="Times New Roman"/>
                <w:sz w:val="22"/>
                <w:szCs w:val="22"/>
                <w:rPrChange w:id="777" w:author="Bikram Adhikari (bdhikari)" w:date="2025-10-09T15:28:00Z" w16du:dateUtc="2025-10-09T20:28:00Z">
                  <w:rPr/>
                </w:rPrChange>
              </w:rPr>
            </w:pPr>
            <w:ins w:id="778" w:author="Bikram Adhikari (bdhikari)" w:date="2025-10-09T15:27:00Z" w16du:dateUtc="2025-10-09T20:27:00Z">
              <w:r w:rsidRPr="00D41148">
                <w:rPr>
                  <w:rFonts w:ascii="Times New Roman" w:eastAsia="Times New Roman" w:hAnsi="Times New Roman" w:cs="Times New Roman"/>
                  <w:sz w:val="22"/>
                  <w:szCs w:val="22"/>
                  <w:rPrChange w:id="779" w:author="Bikram Adhikari (bdhikari)" w:date="2025-10-09T15:28:00Z" w16du:dateUtc="2025-10-09T20:28:00Z">
                    <w:rPr>
                      <w:rFonts w:ascii="Segoe UI" w:hAnsi="Segoe UI" w:cs="Segoe UI"/>
                      <w:color w:val="333333"/>
                      <w:sz w:val="28"/>
                      <w:szCs w:val="28"/>
                    </w:rPr>
                  </w:rPrChange>
                </w:rPr>
                <w:t>76.3</w:t>
              </w:r>
            </w:ins>
            <w:del w:id="780" w:author="Bikram Adhikari (bdhikari)" w:date="2025-10-09T15:27:00Z" w16du:dateUtc="2025-10-09T20:27:00Z">
              <w:r w:rsidRPr="3542E025" w:rsidDel="0086249A">
                <w:rPr>
                  <w:rFonts w:ascii="Times New Roman" w:eastAsia="Times New Roman" w:hAnsi="Times New Roman" w:cs="Times New Roman"/>
                  <w:sz w:val="22"/>
                  <w:szCs w:val="22"/>
                </w:rPr>
                <w:delText>1,429 (74.3)</w:delText>
              </w:r>
            </w:del>
          </w:p>
        </w:tc>
        <w:tc>
          <w:tcPr>
            <w:tcW w:w="793" w:type="pct"/>
            <w:vAlign w:val="center"/>
            <w:tcPrChange w:id="781" w:author="Bikram Adhikari (bdhikari)" w:date="2025-10-16T15:34:00Z" w16du:dateUtc="2025-10-16T20:34:00Z">
              <w:tcPr>
                <w:tcW w:w="793" w:type="pct"/>
              </w:tcPr>
            </w:tcPrChange>
          </w:tcPr>
          <w:p w14:paraId="1BAB3972" w14:textId="0B096F1D" w:rsidR="00D41148" w:rsidRPr="3542E025" w:rsidRDefault="00D41148" w:rsidP="00D41148">
            <w:pPr>
              <w:spacing w:after="0"/>
              <w:jc w:val="center"/>
              <w:rPr>
                <w:rFonts w:ascii="Times New Roman" w:eastAsia="Times New Roman" w:hAnsi="Times New Roman" w:cs="Times New Roman"/>
                <w:sz w:val="22"/>
                <w:szCs w:val="22"/>
              </w:rPr>
            </w:pPr>
            <w:ins w:id="782" w:author="Bikram Adhikari (bdhikari)" w:date="2025-10-09T15:27:00Z" w16du:dateUtc="2025-10-09T20:27:00Z">
              <w:r w:rsidRPr="00D41148">
                <w:rPr>
                  <w:rFonts w:ascii="Times New Roman" w:eastAsia="Times New Roman" w:hAnsi="Times New Roman" w:cs="Times New Roman"/>
                  <w:sz w:val="22"/>
                  <w:szCs w:val="22"/>
                  <w:rPrChange w:id="783" w:author="Bikram Adhikari (bdhikari)" w:date="2025-10-09T15:28:00Z" w16du:dateUtc="2025-10-09T20:28:00Z">
                    <w:rPr>
                      <w:rFonts w:ascii="Segoe UI" w:hAnsi="Segoe UI" w:cs="Segoe UI"/>
                      <w:color w:val="333333"/>
                      <w:sz w:val="28"/>
                      <w:szCs w:val="28"/>
                    </w:rPr>
                  </w:rPrChange>
                </w:rPr>
                <w:t>78.9</w:t>
              </w:r>
            </w:ins>
          </w:p>
        </w:tc>
        <w:tc>
          <w:tcPr>
            <w:tcW w:w="685" w:type="pct"/>
            <w:vAlign w:val="center"/>
            <w:tcPrChange w:id="784" w:author="Bikram Adhikari (bdhikari)" w:date="2025-10-16T15:34:00Z" w16du:dateUtc="2025-10-16T20:34:00Z">
              <w:tcPr>
                <w:tcW w:w="685" w:type="pct"/>
              </w:tcPr>
            </w:tcPrChange>
          </w:tcPr>
          <w:p w14:paraId="4B2506A7" w14:textId="03F86E73" w:rsidR="00D41148" w:rsidRPr="3542E025" w:rsidRDefault="00D41148" w:rsidP="00D41148">
            <w:pPr>
              <w:spacing w:after="0"/>
              <w:jc w:val="center"/>
              <w:rPr>
                <w:rFonts w:ascii="Times New Roman" w:eastAsia="Times New Roman" w:hAnsi="Times New Roman" w:cs="Times New Roman"/>
                <w:sz w:val="22"/>
                <w:szCs w:val="22"/>
              </w:rPr>
            </w:pPr>
            <w:ins w:id="785" w:author="Bikram Adhikari (bdhikari)" w:date="2025-10-09T15:27:00Z" w16du:dateUtc="2025-10-09T20:27:00Z">
              <w:r w:rsidRPr="00D41148">
                <w:rPr>
                  <w:rFonts w:ascii="Times New Roman" w:eastAsia="Times New Roman" w:hAnsi="Times New Roman" w:cs="Times New Roman"/>
                  <w:sz w:val="22"/>
                  <w:szCs w:val="22"/>
                  <w:rPrChange w:id="786" w:author="Bikram Adhikari (bdhikari)" w:date="2025-10-09T15:28:00Z" w16du:dateUtc="2025-10-09T20:28:00Z">
                    <w:rPr>
                      <w:rFonts w:ascii="Segoe UI" w:hAnsi="Segoe UI" w:cs="Segoe UI"/>
                      <w:color w:val="333333"/>
                      <w:sz w:val="28"/>
                      <w:szCs w:val="28"/>
                    </w:rPr>
                  </w:rPrChange>
                </w:rPr>
                <w:t>77.7</w:t>
              </w:r>
            </w:ins>
          </w:p>
        </w:tc>
        <w:tc>
          <w:tcPr>
            <w:tcW w:w="999" w:type="pct"/>
            <w:vAlign w:val="center"/>
            <w:tcPrChange w:id="787" w:author="Bikram Adhikari (bdhikari)" w:date="2025-10-16T15:34:00Z" w16du:dateUtc="2025-10-16T20:34:00Z">
              <w:tcPr>
                <w:tcW w:w="999" w:type="pct"/>
              </w:tcPr>
            </w:tcPrChange>
          </w:tcPr>
          <w:p w14:paraId="6BF2AB53" w14:textId="6CB1ED1E" w:rsidR="00D41148" w:rsidRPr="3542E025" w:rsidRDefault="00D41148" w:rsidP="00D41148">
            <w:pPr>
              <w:spacing w:after="0"/>
              <w:jc w:val="center"/>
              <w:rPr>
                <w:rFonts w:ascii="Times New Roman" w:eastAsia="Times New Roman" w:hAnsi="Times New Roman" w:cs="Times New Roman"/>
                <w:sz w:val="22"/>
                <w:szCs w:val="22"/>
              </w:rPr>
            </w:pPr>
            <w:ins w:id="788" w:author="Bikram Adhikari (bdhikari)" w:date="2025-10-09T15:27:00Z" w16du:dateUtc="2025-10-09T20:27:00Z">
              <w:r w:rsidRPr="00D41148">
                <w:rPr>
                  <w:rFonts w:ascii="Times New Roman" w:eastAsia="Times New Roman" w:hAnsi="Times New Roman" w:cs="Times New Roman"/>
                  <w:sz w:val="22"/>
                  <w:szCs w:val="22"/>
                  <w:rPrChange w:id="789" w:author="Bikram Adhikari (bdhikari)" w:date="2025-10-09T15:28:00Z" w16du:dateUtc="2025-10-09T20:28:00Z">
                    <w:rPr>
                      <w:rFonts w:ascii="Segoe UI" w:hAnsi="Segoe UI" w:cs="Segoe UI"/>
                      <w:color w:val="333333"/>
                      <w:sz w:val="28"/>
                      <w:szCs w:val="28"/>
                    </w:rPr>
                  </w:rPrChange>
                </w:rPr>
                <w:t>74.2</w:t>
              </w:r>
            </w:ins>
          </w:p>
        </w:tc>
      </w:tr>
      <w:tr w:rsidR="00D41148" w14:paraId="3EE2A36E" w14:textId="7524C6E4" w:rsidTr="000C584F">
        <w:trPr>
          <w:trHeight w:val="285"/>
          <w:trPrChange w:id="790" w:author="Bikram Adhikari (bdhikari)" w:date="2025-10-16T15:34:00Z" w16du:dateUtc="2025-10-16T20:34:00Z">
            <w:trPr>
              <w:trHeight w:val="285"/>
            </w:trPr>
          </w:trPrChange>
        </w:trPr>
        <w:tc>
          <w:tcPr>
            <w:tcW w:w="1868" w:type="pct"/>
            <w:tcMar>
              <w:left w:w="108" w:type="dxa"/>
              <w:right w:w="108" w:type="dxa"/>
            </w:tcMar>
            <w:vAlign w:val="center"/>
            <w:tcPrChange w:id="791" w:author="Bikram Adhikari (bdhikari)" w:date="2025-10-16T15:34:00Z" w16du:dateUtc="2025-10-16T20:34:00Z">
              <w:tcPr>
                <w:tcW w:w="1774" w:type="pct"/>
                <w:tcMar>
                  <w:left w:w="108" w:type="dxa"/>
                  <w:right w:w="108" w:type="dxa"/>
                </w:tcMar>
                <w:vAlign w:val="center"/>
              </w:tcPr>
            </w:tcPrChange>
          </w:tcPr>
          <w:p w14:paraId="061C4081" w14:textId="5E7E154F" w:rsidR="00D41148" w:rsidRDefault="00D41148" w:rsidP="00D41148">
            <w:pPr>
              <w:spacing w:after="0"/>
            </w:pPr>
            <w:r w:rsidRPr="3542E025">
              <w:rPr>
                <w:rFonts w:ascii="Times New Roman" w:eastAsia="Times New Roman" w:hAnsi="Times New Roman" w:cs="Times New Roman"/>
                <w:sz w:val="22"/>
                <w:szCs w:val="22"/>
              </w:rPr>
              <w:t xml:space="preserve">  35-49</w:t>
            </w:r>
          </w:p>
        </w:tc>
        <w:tc>
          <w:tcPr>
            <w:tcW w:w="655" w:type="pct"/>
            <w:tcMar>
              <w:left w:w="108" w:type="dxa"/>
              <w:right w:w="108" w:type="dxa"/>
            </w:tcMar>
            <w:vAlign w:val="center"/>
            <w:tcPrChange w:id="792" w:author="Bikram Adhikari (bdhikari)" w:date="2025-10-16T15:34:00Z" w16du:dateUtc="2025-10-16T20:34:00Z">
              <w:tcPr>
                <w:tcW w:w="749" w:type="pct"/>
                <w:gridSpan w:val="2"/>
                <w:tcMar>
                  <w:left w:w="108" w:type="dxa"/>
                  <w:right w:w="108" w:type="dxa"/>
                </w:tcMar>
                <w:vAlign w:val="center"/>
              </w:tcPr>
            </w:tcPrChange>
          </w:tcPr>
          <w:p w14:paraId="3B9808FC" w14:textId="0F22F882" w:rsidR="00D41148" w:rsidRPr="00D41148" w:rsidRDefault="00D41148" w:rsidP="00D41148">
            <w:pPr>
              <w:spacing w:after="0"/>
              <w:jc w:val="center"/>
              <w:rPr>
                <w:rFonts w:ascii="Times New Roman" w:eastAsia="Times New Roman" w:hAnsi="Times New Roman" w:cs="Times New Roman"/>
                <w:sz w:val="22"/>
                <w:szCs w:val="22"/>
                <w:rPrChange w:id="793" w:author="Bikram Adhikari (bdhikari)" w:date="2025-10-09T15:28:00Z" w16du:dateUtc="2025-10-09T20:28:00Z">
                  <w:rPr/>
                </w:rPrChange>
              </w:rPr>
            </w:pPr>
            <w:ins w:id="794" w:author="Bikram Adhikari (bdhikari)" w:date="2025-10-09T15:27:00Z" w16du:dateUtc="2025-10-09T20:27:00Z">
              <w:r w:rsidRPr="00D41148">
                <w:rPr>
                  <w:rFonts w:ascii="Times New Roman" w:eastAsia="Times New Roman" w:hAnsi="Times New Roman" w:cs="Times New Roman"/>
                  <w:sz w:val="22"/>
                  <w:szCs w:val="22"/>
                  <w:rPrChange w:id="795" w:author="Bikram Adhikari (bdhikari)" w:date="2025-10-09T15:28:00Z" w16du:dateUtc="2025-10-09T20:28:00Z">
                    <w:rPr>
                      <w:rFonts w:ascii="Segoe UI" w:hAnsi="Segoe UI" w:cs="Segoe UI"/>
                      <w:color w:val="333333"/>
                      <w:sz w:val="28"/>
                      <w:szCs w:val="28"/>
                    </w:rPr>
                  </w:rPrChange>
                </w:rPr>
                <w:t>3.9</w:t>
              </w:r>
            </w:ins>
            <w:del w:id="796" w:author="Bikram Adhikari (bdhikari)" w:date="2025-10-09T15:27:00Z" w16du:dateUtc="2025-10-09T20:27:00Z">
              <w:r w:rsidRPr="3542E025" w:rsidDel="0086249A">
                <w:rPr>
                  <w:rFonts w:ascii="Times New Roman" w:eastAsia="Times New Roman" w:hAnsi="Times New Roman" w:cs="Times New Roman"/>
                  <w:sz w:val="22"/>
                  <w:szCs w:val="22"/>
                </w:rPr>
                <w:delText>83 (4.2)</w:delText>
              </w:r>
            </w:del>
          </w:p>
        </w:tc>
        <w:tc>
          <w:tcPr>
            <w:tcW w:w="793" w:type="pct"/>
            <w:vAlign w:val="center"/>
            <w:tcPrChange w:id="797" w:author="Bikram Adhikari (bdhikari)" w:date="2025-10-16T15:34:00Z" w16du:dateUtc="2025-10-16T20:34:00Z">
              <w:tcPr>
                <w:tcW w:w="793" w:type="pct"/>
              </w:tcPr>
            </w:tcPrChange>
          </w:tcPr>
          <w:p w14:paraId="644A3722" w14:textId="4BA44308" w:rsidR="00D41148" w:rsidRPr="3542E025" w:rsidRDefault="00D41148" w:rsidP="00D41148">
            <w:pPr>
              <w:spacing w:after="0"/>
              <w:jc w:val="center"/>
              <w:rPr>
                <w:rFonts w:ascii="Times New Roman" w:eastAsia="Times New Roman" w:hAnsi="Times New Roman" w:cs="Times New Roman"/>
                <w:sz w:val="22"/>
                <w:szCs w:val="22"/>
              </w:rPr>
            </w:pPr>
            <w:ins w:id="798" w:author="Bikram Adhikari (bdhikari)" w:date="2025-10-09T15:27:00Z" w16du:dateUtc="2025-10-09T20:27:00Z">
              <w:r w:rsidRPr="00D41148">
                <w:rPr>
                  <w:rFonts w:ascii="Times New Roman" w:eastAsia="Times New Roman" w:hAnsi="Times New Roman" w:cs="Times New Roman"/>
                  <w:sz w:val="22"/>
                  <w:szCs w:val="22"/>
                  <w:rPrChange w:id="799" w:author="Bikram Adhikari (bdhikari)" w:date="2025-10-09T15:28:00Z" w16du:dateUtc="2025-10-09T20:28:00Z">
                    <w:rPr>
                      <w:rFonts w:ascii="Segoe UI" w:hAnsi="Segoe UI" w:cs="Segoe UI"/>
                      <w:color w:val="333333"/>
                      <w:sz w:val="28"/>
                      <w:szCs w:val="28"/>
                    </w:rPr>
                  </w:rPrChange>
                </w:rPr>
                <w:t>2.8</w:t>
              </w:r>
            </w:ins>
          </w:p>
        </w:tc>
        <w:tc>
          <w:tcPr>
            <w:tcW w:w="685" w:type="pct"/>
            <w:vAlign w:val="center"/>
            <w:tcPrChange w:id="800" w:author="Bikram Adhikari (bdhikari)" w:date="2025-10-16T15:34:00Z" w16du:dateUtc="2025-10-16T20:34:00Z">
              <w:tcPr>
                <w:tcW w:w="685" w:type="pct"/>
              </w:tcPr>
            </w:tcPrChange>
          </w:tcPr>
          <w:p w14:paraId="6DEF7090" w14:textId="77AC6AE6" w:rsidR="00D41148" w:rsidRPr="3542E025" w:rsidRDefault="00D41148" w:rsidP="00D41148">
            <w:pPr>
              <w:spacing w:after="0"/>
              <w:jc w:val="center"/>
              <w:rPr>
                <w:rFonts w:ascii="Times New Roman" w:eastAsia="Times New Roman" w:hAnsi="Times New Roman" w:cs="Times New Roman"/>
                <w:sz w:val="22"/>
                <w:szCs w:val="22"/>
              </w:rPr>
            </w:pPr>
            <w:ins w:id="801" w:author="Bikram Adhikari (bdhikari)" w:date="2025-10-09T15:27:00Z" w16du:dateUtc="2025-10-09T20:27:00Z">
              <w:r w:rsidRPr="00D41148">
                <w:rPr>
                  <w:rFonts w:ascii="Times New Roman" w:eastAsia="Times New Roman" w:hAnsi="Times New Roman" w:cs="Times New Roman"/>
                  <w:sz w:val="22"/>
                  <w:szCs w:val="22"/>
                  <w:rPrChange w:id="802" w:author="Bikram Adhikari (bdhikari)" w:date="2025-10-09T15:28:00Z" w16du:dateUtc="2025-10-09T20:28:00Z">
                    <w:rPr>
                      <w:rFonts w:ascii="Segoe UI" w:hAnsi="Segoe UI" w:cs="Segoe UI"/>
                      <w:color w:val="333333"/>
                      <w:sz w:val="28"/>
                      <w:szCs w:val="28"/>
                    </w:rPr>
                  </w:rPrChange>
                </w:rPr>
                <w:t>3.1</w:t>
              </w:r>
            </w:ins>
          </w:p>
        </w:tc>
        <w:tc>
          <w:tcPr>
            <w:tcW w:w="999" w:type="pct"/>
            <w:vAlign w:val="center"/>
            <w:tcPrChange w:id="803" w:author="Bikram Adhikari (bdhikari)" w:date="2025-10-16T15:34:00Z" w16du:dateUtc="2025-10-16T20:34:00Z">
              <w:tcPr>
                <w:tcW w:w="999" w:type="pct"/>
              </w:tcPr>
            </w:tcPrChange>
          </w:tcPr>
          <w:p w14:paraId="1EEEFF1C" w14:textId="2C8DEBBF" w:rsidR="00D41148" w:rsidRPr="3542E025" w:rsidRDefault="00D41148" w:rsidP="00D41148">
            <w:pPr>
              <w:spacing w:after="0"/>
              <w:jc w:val="center"/>
              <w:rPr>
                <w:rFonts w:ascii="Times New Roman" w:eastAsia="Times New Roman" w:hAnsi="Times New Roman" w:cs="Times New Roman"/>
                <w:sz w:val="22"/>
                <w:szCs w:val="22"/>
              </w:rPr>
            </w:pPr>
            <w:ins w:id="804" w:author="Bikram Adhikari (bdhikari)" w:date="2025-10-09T15:27:00Z" w16du:dateUtc="2025-10-09T20:27:00Z">
              <w:r w:rsidRPr="00D41148">
                <w:rPr>
                  <w:rFonts w:ascii="Times New Roman" w:eastAsia="Times New Roman" w:hAnsi="Times New Roman" w:cs="Times New Roman"/>
                  <w:sz w:val="22"/>
                  <w:szCs w:val="22"/>
                  <w:rPrChange w:id="805" w:author="Bikram Adhikari (bdhikari)" w:date="2025-10-09T15:28:00Z" w16du:dateUtc="2025-10-09T20:28:00Z">
                    <w:rPr>
                      <w:rFonts w:ascii="Segoe UI" w:hAnsi="Segoe UI" w:cs="Segoe UI"/>
                      <w:color w:val="333333"/>
                      <w:sz w:val="28"/>
                      <w:szCs w:val="28"/>
                    </w:rPr>
                  </w:rPrChange>
                </w:rPr>
                <w:t>5</w:t>
              </w:r>
            </w:ins>
          </w:p>
        </w:tc>
      </w:tr>
      <w:tr w:rsidR="00D41148" w14:paraId="788C1962" w14:textId="3720FC7E" w:rsidTr="000C584F">
        <w:trPr>
          <w:trHeight w:val="285"/>
          <w:trPrChange w:id="806" w:author="Bikram Adhikari (bdhikari)" w:date="2025-10-16T15:34:00Z" w16du:dateUtc="2025-10-16T20:34:00Z">
            <w:trPr>
              <w:trHeight w:val="285"/>
            </w:trPr>
          </w:trPrChange>
        </w:trPr>
        <w:tc>
          <w:tcPr>
            <w:tcW w:w="1868" w:type="pct"/>
            <w:tcMar>
              <w:left w:w="108" w:type="dxa"/>
              <w:right w:w="108" w:type="dxa"/>
            </w:tcMar>
            <w:vAlign w:val="center"/>
            <w:tcPrChange w:id="807" w:author="Bikram Adhikari (bdhikari)" w:date="2025-10-16T15:34:00Z" w16du:dateUtc="2025-10-16T20:34:00Z">
              <w:tcPr>
                <w:tcW w:w="1774" w:type="pct"/>
                <w:tcMar>
                  <w:left w:w="108" w:type="dxa"/>
                  <w:right w:w="108" w:type="dxa"/>
                </w:tcMar>
                <w:vAlign w:val="center"/>
              </w:tcPr>
            </w:tcPrChange>
          </w:tcPr>
          <w:p w14:paraId="6314803F" w14:textId="6B8ED8E1" w:rsidR="00D41148" w:rsidRDefault="00D41148" w:rsidP="00D41148">
            <w:pPr>
              <w:spacing w:after="0"/>
            </w:pPr>
            <w:r w:rsidRPr="3542E025">
              <w:rPr>
                <w:rFonts w:ascii="Times New Roman" w:eastAsia="Times New Roman" w:hAnsi="Times New Roman" w:cs="Times New Roman"/>
                <w:i/>
                <w:iCs/>
                <w:sz w:val="22"/>
                <w:szCs w:val="22"/>
              </w:rPr>
              <w:t xml:space="preserve">  Missing</w:t>
            </w:r>
          </w:p>
        </w:tc>
        <w:tc>
          <w:tcPr>
            <w:tcW w:w="655" w:type="pct"/>
            <w:tcMar>
              <w:left w:w="108" w:type="dxa"/>
              <w:right w:w="108" w:type="dxa"/>
            </w:tcMar>
            <w:vAlign w:val="center"/>
            <w:tcPrChange w:id="808" w:author="Bikram Adhikari (bdhikari)" w:date="2025-10-16T15:34:00Z" w16du:dateUtc="2025-10-16T20:34:00Z">
              <w:tcPr>
                <w:tcW w:w="749" w:type="pct"/>
                <w:gridSpan w:val="2"/>
                <w:tcMar>
                  <w:left w:w="108" w:type="dxa"/>
                  <w:right w:w="108" w:type="dxa"/>
                </w:tcMar>
                <w:vAlign w:val="center"/>
              </w:tcPr>
            </w:tcPrChange>
          </w:tcPr>
          <w:p w14:paraId="02F6BFE7" w14:textId="370086A4" w:rsidR="00D41148" w:rsidRPr="00D41148" w:rsidRDefault="00D41148" w:rsidP="00D41148">
            <w:pPr>
              <w:spacing w:after="0"/>
              <w:jc w:val="center"/>
              <w:rPr>
                <w:rFonts w:ascii="Times New Roman" w:eastAsia="Times New Roman" w:hAnsi="Times New Roman" w:cs="Times New Roman"/>
                <w:sz w:val="22"/>
                <w:szCs w:val="22"/>
                <w:rPrChange w:id="809" w:author="Bikram Adhikari (bdhikari)" w:date="2025-10-09T15:28:00Z" w16du:dateUtc="2025-10-09T20:28:00Z">
                  <w:rPr/>
                </w:rPrChange>
              </w:rPr>
            </w:pPr>
            <w:ins w:id="810" w:author="Bikram Adhikari (bdhikari)" w:date="2025-10-09T15:27:00Z" w16du:dateUtc="2025-10-09T20:27:00Z">
              <w:r w:rsidRPr="00D41148">
                <w:rPr>
                  <w:rFonts w:ascii="Times New Roman" w:eastAsia="Times New Roman" w:hAnsi="Times New Roman" w:cs="Times New Roman"/>
                  <w:sz w:val="22"/>
                  <w:szCs w:val="22"/>
                  <w:rPrChange w:id="811" w:author="Bikram Adhikari (bdhikari)" w:date="2025-10-09T15:28:00Z" w16du:dateUtc="2025-10-09T20:28:00Z">
                    <w:rPr>
                      <w:rFonts w:ascii="Segoe UI" w:hAnsi="Segoe UI" w:cs="Segoe UI"/>
                      <w:color w:val="333333"/>
                      <w:sz w:val="28"/>
                      <w:szCs w:val="28"/>
                    </w:rPr>
                  </w:rPrChange>
                </w:rPr>
                <w:t>259</w:t>
              </w:r>
            </w:ins>
            <w:del w:id="812" w:author="Bikram Adhikari (bdhikari)" w:date="2025-10-09T15:27:00Z" w16du:dateUtc="2025-10-09T20:27:00Z">
              <w:r w:rsidRPr="3542E025" w:rsidDel="0086249A">
                <w:rPr>
                  <w:rFonts w:ascii="Times New Roman" w:eastAsia="Times New Roman" w:hAnsi="Times New Roman" w:cs="Times New Roman"/>
                  <w:sz w:val="22"/>
                  <w:szCs w:val="22"/>
                </w:rPr>
                <w:delText>407</w:delText>
              </w:r>
            </w:del>
          </w:p>
        </w:tc>
        <w:tc>
          <w:tcPr>
            <w:tcW w:w="793" w:type="pct"/>
            <w:vAlign w:val="center"/>
            <w:tcPrChange w:id="813" w:author="Bikram Adhikari (bdhikari)" w:date="2025-10-16T15:34:00Z" w16du:dateUtc="2025-10-16T20:34:00Z">
              <w:tcPr>
                <w:tcW w:w="793" w:type="pct"/>
              </w:tcPr>
            </w:tcPrChange>
          </w:tcPr>
          <w:p w14:paraId="35FD20CE" w14:textId="2A3A1679" w:rsidR="00D41148" w:rsidRPr="3542E025" w:rsidRDefault="00D41148" w:rsidP="00D41148">
            <w:pPr>
              <w:spacing w:after="0"/>
              <w:jc w:val="center"/>
              <w:rPr>
                <w:rFonts w:ascii="Times New Roman" w:eastAsia="Times New Roman" w:hAnsi="Times New Roman" w:cs="Times New Roman"/>
                <w:sz w:val="22"/>
                <w:szCs w:val="22"/>
              </w:rPr>
            </w:pPr>
            <w:ins w:id="814" w:author="Bikram Adhikari (bdhikari)" w:date="2025-10-09T15:27:00Z" w16du:dateUtc="2025-10-09T20:27:00Z">
              <w:r w:rsidRPr="00D41148">
                <w:rPr>
                  <w:rFonts w:ascii="Times New Roman" w:eastAsia="Times New Roman" w:hAnsi="Times New Roman" w:cs="Times New Roman"/>
                  <w:sz w:val="22"/>
                  <w:szCs w:val="22"/>
                  <w:rPrChange w:id="815" w:author="Bikram Adhikari (bdhikari)" w:date="2025-10-09T15:28:00Z" w16du:dateUtc="2025-10-09T20:28:00Z">
                    <w:rPr>
                      <w:rFonts w:ascii="Segoe UI" w:hAnsi="Segoe UI" w:cs="Segoe UI"/>
                      <w:color w:val="333333"/>
                      <w:sz w:val="28"/>
                      <w:szCs w:val="28"/>
                    </w:rPr>
                  </w:rPrChange>
                </w:rPr>
                <w:t>21</w:t>
              </w:r>
            </w:ins>
          </w:p>
        </w:tc>
        <w:tc>
          <w:tcPr>
            <w:tcW w:w="685" w:type="pct"/>
            <w:vAlign w:val="center"/>
            <w:tcPrChange w:id="816" w:author="Bikram Adhikari (bdhikari)" w:date="2025-10-16T15:34:00Z" w16du:dateUtc="2025-10-16T20:34:00Z">
              <w:tcPr>
                <w:tcW w:w="685" w:type="pct"/>
              </w:tcPr>
            </w:tcPrChange>
          </w:tcPr>
          <w:p w14:paraId="3B32310C" w14:textId="117CF215" w:rsidR="00D41148" w:rsidRPr="3542E025" w:rsidRDefault="00D41148" w:rsidP="00D41148">
            <w:pPr>
              <w:spacing w:after="0"/>
              <w:jc w:val="center"/>
              <w:rPr>
                <w:rFonts w:ascii="Times New Roman" w:eastAsia="Times New Roman" w:hAnsi="Times New Roman" w:cs="Times New Roman"/>
                <w:sz w:val="22"/>
                <w:szCs w:val="22"/>
              </w:rPr>
            </w:pPr>
            <w:ins w:id="817" w:author="Bikram Adhikari (bdhikari)" w:date="2025-10-09T15:27:00Z" w16du:dateUtc="2025-10-09T20:27:00Z">
              <w:r w:rsidRPr="00D41148">
                <w:rPr>
                  <w:rFonts w:ascii="Times New Roman" w:eastAsia="Times New Roman" w:hAnsi="Times New Roman" w:cs="Times New Roman"/>
                  <w:sz w:val="22"/>
                  <w:szCs w:val="22"/>
                  <w:rPrChange w:id="818" w:author="Bikram Adhikari (bdhikari)" w:date="2025-10-09T15:28:00Z" w16du:dateUtc="2025-10-09T20:28:00Z">
                    <w:rPr>
                      <w:rFonts w:ascii="Segoe UI" w:hAnsi="Segoe UI" w:cs="Segoe UI"/>
                      <w:color w:val="333333"/>
                      <w:sz w:val="28"/>
                      <w:szCs w:val="28"/>
                    </w:rPr>
                  </w:rPrChange>
                </w:rPr>
                <w:t>104</w:t>
              </w:r>
            </w:ins>
          </w:p>
        </w:tc>
        <w:tc>
          <w:tcPr>
            <w:tcW w:w="999" w:type="pct"/>
            <w:vAlign w:val="center"/>
            <w:tcPrChange w:id="819" w:author="Bikram Adhikari (bdhikari)" w:date="2025-10-16T15:34:00Z" w16du:dateUtc="2025-10-16T20:34:00Z">
              <w:tcPr>
                <w:tcW w:w="999" w:type="pct"/>
              </w:tcPr>
            </w:tcPrChange>
          </w:tcPr>
          <w:p w14:paraId="078330D7" w14:textId="015FC61B" w:rsidR="00D41148" w:rsidRPr="3542E025" w:rsidRDefault="00D41148" w:rsidP="00D41148">
            <w:pPr>
              <w:spacing w:after="0"/>
              <w:jc w:val="center"/>
              <w:rPr>
                <w:rFonts w:ascii="Times New Roman" w:eastAsia="Times New Roman" w:hAnsi="Times New Roman" w:cs="Times New Roman"/>
                <w:sz w:val="22"/>
                <w:szCs w:val="22"/>
              </w:rPr>
            </w:pPr>
            <w:ins w:id="820" w:author="Bikram Adhikari (bdhikari)" w:date="2025-10-09T15:27:00Z" w16du:dateUtc="2025-10-09T20:27:00Z">
              <w:r w:rsidRPr="00D41148">
                <w:rPr>
                  <w:rFonts w:ascii="Times New Roman" w:eastAsia="Times New Roman" w:hAnsi="Times New Roman" w:cs="Times New Roman"/>
                  <w:sz w:val="22"/>
                  <w:szCs w:val="22"/>
                  <w:rPrChange w:id="821" w:author="Bikram Adhikari (bdhikari)" w:date="2025-10-09T15:28:00Z" w16du:dateUtc="2025-10-09T20:28:00Z">
                    <w:rPr>
                      <w:rFonts w:ascii="Segoe UI" w:hAnsi="Segoe UI" w:cs="Segoe UI"/>
                      <w:color w:val="333333"/>
                      <w:sz w:val="28"/>
                      <w:szCs w:val="28"/>
                    </w:rPr>
                  </w:rPrChange>
                </w:rPr>
                <w:t>134</w:t>
              </w:r>
            </w:ins>
          </w:p>
        </w:tc>
      </w:tr>
      <w:tr w:rsidR="00D41148" w14:paraId="666C7A40" w14:textId="03780C08" w:rsidTr="000C584F">
        <w:trPr>
          <w:trHeight w:val="285"/>
          <w:trPrChange w:id="822" w:author="Bikram Adhikari (bdhikari)" w:date="2025-10-16T15:34:00Z" w16du:dateUtc="2025-10-16T20:34:00Z">
            <w:trPr>
              <w:trHeight w:val="285"/>
            </w:trPr>
          </w:trPrChange>
        </w:trPr>
        <w:tc>
          <w:tcPr>
            <w:tcW w:w="1868" w:type="pct"/>
            <w:tcMar>
              <w:left w:w="108" w:type="dxa"/>
              <w:right w:w="108" w:type="dxa"/>
            </w:tcMar>
            <w:vAlign w:val="center"/>
            <w:tcPrChange w:id="823" w:author="Bikram Adhikari (bdhikari)" w:date="2025-10-16T15:34:00Z" w16du:dateUtc="2025-10-16T20:34:00Z">
              <w:tcPr>
                <w:tcW w:w="1774" w:type="pct"/>
                <w:tcMar>
                  <w:left w:w="108" w:type="dxa"/>
                  <w:right w:w="108" w:type="dxa"/>
                </w:tcMar>
                <w:vAlign w:val="center"/>
              </w:tcPr>
            </w:tcPrChange>
          </w:tcPr>
          <w:p w14:paraId="324EB150" w14:textId="25790486" w:rsidR="00D41148" w:rsidRDefault="00D41148" w:rsidP="00D41148">
            <w:pPr>
              <w:spacing w:after="0"/>
            </w:pPr>
            <w:r w:rsidRPr="3542E025">
              <w:rPr>
                <w:rFonts w:ascii="Times New Roman" w:eastAsia="Times New Roman" w:hAnsi="Times New Roman" w:cs="Times New Roman"/>
                <w:b/>
                <w:bCs/>
                <w:sz w:val="22"/>
                <w:szCs w:val="22"/>
              </w:rPr>
              <w:t>Parity</w:t>
            </w:r>
          </w:p>
        </w:tc>
        <w:tc>
          <w:tcPr>
            <w:tcW w:w="655" w:type="pct"/>
            <w:tcMar>
              <w:left w:w="108" w:type="dxa"/>
              <w:right w:w="108" w:type="dxa"/>
            </w:tcMar>
            <w:vAlign w:val="center"/>
            <w:tcPrChange w:id="824" w:author="Bikram Adhikari (bdhikari)" w:date="2025-10-16T15:34:00Z" w16du:dateUtc="2025-10-16T20:34:00Z">
              <w:tcPr>
                <w:tcW w:w="749" w:type="pct"/>
                <w:gridSpan w:val="2"/>
                <w:tcMar>
                  <w:left w:w="108" w:type="dxa"/>
                  <w:right w:w="108" w:type="dxa"/>
                </w:tcMar>
                <w:vAlign w:val="center"/>
              </w:tcPr>
            </w:tcPrChange>
          </w:tcPr>
          <w:p w14:paraId="218688BA" w14:textId="1BBBEC18" w:rsidR="00D41148" w:rsidRPr="00D41148" w:rsidRDefault="00D41148">
            <w:pPr>
              <w:spacing w:after="0"/>
              <w:jc w:val="center"/>
              <w:rPr>
                <w:rFonts w:ascii="Times New Roman" w:eastAsia="Times New Roman" w:hAnsi="Times New Roman" w:cs="Times New Roman"/>
                <w:sz w:val="22"/>
                <w:szCs w:val="22"/>
                <w:rPrChange w:id="825" w:author="Bikram Adhikari (bdhikari)" w:date="2025-10-09T15:28:00Z" w16du:dateUtc="2025-10-09T20:28:00Z">
                  <w:rPr/>
                </w:rPrChange>
              </w:rPr>
              <w:pPrChange w:id="826" w:author="Bikram Adhikari (bdhikari)" w:date="2025-10-09T15:28:00Z" w16du:dateUtc="2025-10-09T20:28:00Z">
                <w:pPr/>
              </w:pPrChange>
            </w:pPr>
          </w:p>
        </w:tc>
        <w:tc>
          <w:tcPr>
            <w:tcW w:w="793" w:type="pct"/>
            <w:vAlign w:val="center"/>
            <w:tcPrChange w:id="827" w:author="Bikram Adhikari (bdhikari)" w:date="2025-10-16T15:34:00Z" w16du:dateUtc="2025-10-16T20:34:00Z">
              <w:tcPr>
                <w:tcW w:w="793" w:type="pct"/>
              </w:tcPr>
            </w:tcPrChange>
          </w:tcPr>
          <w:p w14:paraId="4F48B8D2" w14:textId="135D1B14" w:rsidR="00D41148" w:rsidRPr="00D41148" w:rsidRDefault="00D41148">
            <w:pPr>
              <w:spacing w:after="0"/>
              <w:jc w:val="center"/>
              <w:rPr>
                <w:rFonts w:ascii="Times New Roman" w:eastAsia="Times New Roman" w:hAnsi="Times New Roman" w:cs="Times New Roman"/>
                <w:sz w:val="22"/>
                <w:szCs w:val="22"/>
                <w:rPrChange w:id="828" w:author="Bikram Adhikari (bdhikari)" w:date="2025-10-09T15:28:00Z" w16du:dateUtc="2025-10-09T20:28:00Z">
                  <w:rPr/>
                </w:rPrChange>
              </w:rPr>
              <w:pPrChange w:id="829" w:author="Bikram Adhikari (bdhikari)" w:date="2025-10-09T15:28:00Z" w16du:dateUtc="2025-10-09T20:28:00Z">
                <w:pPr/>
              </w:pPrChange>
            </w:pPr>
          </w:p>
        </w:tc>
        <w:tc>
          <w:tcPr>
            <w:tcW w:w="685" w:type="pct"/>
            <w:vAlign w:val="center"/>
            <w:tcPrChange w:id="830" w:author="Bikram Adhikari (bdhikari)" w:date="2025-10-16T15:34:00Z" w16du:dateUtc="2025-10-16T20:34:00Z">
              <w:tcPr>
                <w:tcW w:w="685" w:type="pct"/>
              </w:tcPr>
            </w:tcPrChange>
          </w:tcPr>
          <w:p w14:paraId="3E1D5AD7" w14:textId="75E4973E" w:rsidR="00D41148" w:rsidRPr="00D41148" w:rsidRDefault="00D41148">
            <w:pPr>
              <w:spacing w:after="0"/>
              <w:jc w:val="center"/>
              <w:rPr>
                <w:rFonts w:ascii="Times New Roman" w:eastAsia="Times New Roman" w:hAnsi="Times New Roman" w:cs="Times New Roman"/>
                <w:sz w:val="22"/>
                <w:szCs w:val="22"/>
                <w:rPrChange w:id="831" w:author="Bikram Adhikari (bdhikari)" w:date="2025-10-09T15:28:00Z" w16du:dateUtc="2025-10-09T20:28:00Z">
                  <w:rPr/>
                </w:rPrChange>
              </w:rPr>
              <w:pPrChange w:id="832" w:author="Bikram Adhikari (bdhikari)" w:date="2025-10-09T15:28:00Z" w16du:dateUtc="2025-10-09T20:28:00Z">
                <w:pPr/>
              </w:pPrChange>
            </w:pPr>
          </w:p>
        </w:tc>
        <w:tc>
          <w:tcPr>
            <w:tcW w:w="999" w:type="pct"/>
            <w:vAlign w:val="center"/>
            <w:tcPrChange w:id="833" w:author="Bikram Adhikari (bdhikari)" w:date="2025-10-16T15:34:00Z" w16du:dateUtc="2025-10-16T20:34:00Z">
              <w:tcPr>
                <w:tcW w:w="999" w:type="pct"/>
              </w:tcPr>
            </w:tcPrChange>
          </w:tcPr>
          <w:p w14:paraId="2F7230B3" w14:textId="5D8B2294" w:rsidR="00D41148" w:rsidRPr="00D41148" w:rsidRDefault="00D41148">
            <w:pPr>
              <w:spacing w:after="0"/>
              <w:jc w:val="center"/>
              <w:rPr>
                <w:rFonts w:ascii="Times New Roman" w:eastAsia="Times New Roman" w:hAnsi="Times New Roman" w:cs="Times New Roman"/>
                <w:sz w:val="22"/>
                <w:szCs w:val="22"/>
                <w:rPrChange w:id="834" w:author="Bikram Adhikari (bdhikari)" w:date="2025-10-09T15:28:00Z" w16du:dateUtc="2025-10-09T20:28:00Z">
                  <w:rPr/>
                </w:rPrChange>
              </w:rPr>
              <w:pPrChange w:id="835" w:author="Bikram Adhikari (bdhikari)" w:date="2025-10-09T15:28:00Z" w16du:dateUtc="2025-10-09T20:28:00Z">
                <w:pPr/>
              </w:pPrChange>
            </w:pPr>
          </w:p>
        </w:tc>
      </w:tr>
      <w:tr w:rsidR="00D41148" w14:paraId="0B684A2B" w14:textId="4BB127A9" w:rsidTr="000C584F">
        <w:trPr>
          <w:trHeight w:val="285"/>
          <w:trPrChange w:id="836" w:author="Bikram Adhikari (bdhikari)" w:date="2025-10-16T15:34:00Z" w16du:dateUtc="2025-10-16T20:34:00Z">
            <w:trPr>
              <w:trHeight w:val="285"/>
            </w:trPr>
          </w:trPrChange>
        </w:trPr>
        <w:tc>
          <w:tcPr>
            <w:tcW w:w="1868" w:type="pct"/>
            <w:tcMar>
              <w:left w:w="108" w:type="dxa"/>
              <w:right w:w="108" w:type="dxa"/>
            </w:tcMar>
            <w:vAlign w:val="center"/>
            <w:tcPrChange w:id="837" w:author="Bikram Adhikari (bdhikari)" w:date="2025-10-16T15:34:00Z" w16du:dateUtc="2025-10-16T20:34:00Z">
              <w:tcPr>
                <w:tcW w:w="1774" w:type="pct"/>
                <w:tcMar>
                  <w:left w:w="108" w:type="dxa"/>
                  <w:right w:w="108" w:type="dxa"/>
                </w:tcMar>
                <w:vAlign w:val="center"/>
              </w:tcPr>
            </w:tcPrChange>
          </w:tcPr>
          <w:p w14:paraId="4EDEDE81" w14:textId="07614F3F" w:rsidR="00D41148" w:rsidRDefault="00D41148" w:rsidP="00D41148">
            <w:pPr>
              <w:spacing w:after="0"/>
            </w:pPr>
            <w:r w:rsidRPr="3542E025">
              <w:rPr>
                <w:rFonts w:ascii="Times New Roman" w:eastAsia="Times New Roman" w:hAnsi="Times New Roman" w:cs="Times New Roman"/>
                <w:sz w:val="22"/>
                <w:szCs w:val="22"/>
              </w:rPr>
              <w:t xml:space="preserve">  Primipara</w:t>
            </w:r>
          </w:p>
        </w:tc>
        <w:tc>
          <w:tcPr>
            <w:tcW w:w="655" w:type="pct"/>
            <w:tcMar>
              <w:left w:w="108" w:type="dxa"/>
              <w:right w:w="108" w:type="dxa"/>
            </w:tcMar>
            <w:vAlign w:val="center"/>
            <w:tcPrChange w:id="838" w:author="Bikram Adhikari (bdhikari)" w:date="2025-10-16T15:34:00Z" w16du:dateUtc="2025-10-16T20:34:00Z">
              <w:tcPr>
                <w:tcW w:w="749" w:type="pct"/>
                <w:gridSpan w:val="2"/>
                <w:tcMar>
                  <w:left w:w="108" w:type="dxa"/>
                  <w:right w:w="108" w:type="dxa"/>
                </w:tcMar>
                <w:vAlign w:val="center"/>
              </w:tcPr>
            </w:tcPrChange>
          </w:tcPr>
          <w:p w14:paraId="15E90676" w14:textId="1FDA64FA" w:rsidR="00D41148" w:rsidRPr="00D41148" w:rsidRDefault="00D41148" w:rsidP="00D41148">
            <w:pPr>
              <w:spacing w:after="0"/>
              <w:jc w:val="center"/>
              <w:rPr>
                <w:rFonts w:ascii="Times New Roman" w:eastAsia="Times New Roman" w:hAnsi="Times New Roman" w:cs="Times New Roman"/>
                <w:sz w:val="22"/>
                <w:szCs w:val="22"/>
                <w:rPrChange w:id="839" w:author="Bikram Adhikari (bdhikari)" w:date="2025-10-09T15:28:00Z" w16du:dateUtc="2025-10-09T20:28:00Z">
                  <w:rPr/>
                </w:rPrChange>
              </w:rPr>
            </w:pPr>
            <w:ins w:id="840" w:author="Bikram Adhikari (bdhikari)" w:date="2025-10-09T15:27:00Z" w16du:dateUtc="2025-10-09T20:27:00Z">
              <w:r w:rsidRPr="00D41148">
                <w:rPr>
                  <w:rFonts w:ascii="Times New Roman" w:eastAsia="Times New Roman" w:hAnsi="Times New Roman" w:cs="Times New Roman"/>
                  <w:sz w:val="22"/>
                  <w:szCs w:val="22"/>
                  <w:rPrChange w:id="841" w:author="Bikram Adhikari (bdhikari)" w:date="2025-10-09T15:28:00Z" w16du:dateUtc="2025-10-09T20:28:00Z">
                    <w:rPr>
                      <w:rFonts w:ascii="Segoe UI" w:hAnsi="Segoe UI" w:cs="Segoe UI"/>
                      <w:color w:val="333333"/>
                      <w:sz w:val="28"/>
                      <w:szCs w:val="28"/>
                    </w:rPr>
                  </w:rPrChange>
                </w:rPr>
                <w:t>32.1</w:t>
              </w:r>
            </w:ins>
            <w:del w:id="842" w:author="Bikram Adhikari (bdhikari)" w:date="2025-10-09T15:27:00Z" w16du:dateUtc="2025-10-09T20:27:00Z">
              <w:r w:rsidRPr="3542E025" w:rsidDel="0086249A">
                <w:rPr>
                  <w:rFonts w:ascii="Times New Roman" w:eastAsia="Times New Roman" w:hAnsi="Times New Roman" w:cs="Times New Roman"/>
                  <w:sz w:val="22"/>
                  <w:szCs w:val="22"/>
                </w:rPr>
                <w:delText>667 (32.1)</w:delText>
              </w:r>
            </w:del>
          </w:p>
        </w:tc>
        <w:tc>
          <w:tcPr>
            <w:tcW w:w="793" w:type="pct"/>
            <w:vAlign w:val="center"/>
            <w:tcPrChange w:id="843" w:author="Bikram Adhikari (bdhikari)" w:date="2025-10-16T15:34:00Z" w16du:dateUtc="2025-10-16T20:34:00Z">
              <w:tcPr>
                <w:tcW w:w="793" w:type="pct"/>
              </w:tcPr>
            </w:tcPrChange>
          </w:tcPr>
          <w:p w14:paraId="52051F34" w14:textId="18609035" w:rsidR="00D41148" w:rsidRPr="3542E025" w:rsidRDefault="00D41148" w:rsidP="00D41148">
            <w:pPr>
              <w:spacing w:after="0"/>
              <w:jc w:val="center"/>
              <w:rPr>
                <w:rFonts w:ascii="Times New Roman" w:eastAsia="Times New Roman" w:hAnsi="Times New Roman" w:cs="Times New Roman"/>
                <w:sz w:val="22"/>
                <w:szCs w:val="22"/>
              </w:rPr>
            </w:pPr>
            <w:ins w:id="844" w:author="Bikram Adhikari (bdhikari)" w:date="2025-10-09T15:27:00Z" w16du:dateUtc="2025-10-09T20:27:00Z">
              <w:r w:rsidRPr="00D41148">
                <w:rPr>
                  <w:rFonts w:ascii="Times New Roman" w:eastAsia="Times New Roman" w:hAnsi="Times New Roman" w:cs="Times New Roman"/>
                  <w:sz w:val="22"/>
                  <w:szCs w:val="22"/>
                  <w:rPrChange w:id="845" w:author="Bikram Adhikari (bdhikari)" w:date="2025-10-09T15:28:00Z" w16du:dateUtc="2025-10-09T20:28:00Z">
                    <w:rPr>
                      <w:rFonts w:ascii="Segoe UI" w:hAnsi="Segoe UI" w:cs="Segoe UI"/>
                      <w:color w:val="333333"/>
                      <w:sz w:val="28"/>
                      <w:szCs w:val="28"/>
                    </w:rPr>
                  </w:rPrChange>
                </w:rPr>
                <w:t>41.3</w:t>
              </w:r>
            </w:ins>
          </w:p>
        </w:tc>
        <w:tc>
          <w:tcPr>
            <w:tcW w:w="685" w:type="pct"/>
            <w:vAlign w:val="center"/>
            <w:tcPrChange w:id="846" w:author="Bikram Adhikari (bdhikari)" w:date="2025-10-16T15:34:00Z" w16du:dateUtc="2025-10-16T20:34:00Z">
              <w:tcPr>
                <w:tcW w:w="685" w:type="pct"/>
              </w:tcPr>
            </w:tcPrChange>
          </w:tcPr>
          <w:p w14:paraId="0987980D" w14:textId="4B88FC5F" w:rsidR="00D41148" w:rsidRPr="3542E025" w:rsidRDefault="00D41148" w:rsidP="00D41148">
            <w:pPr>
              <w:spacing w:after="0"/>
              <w:jc w:val="center"/>
              <w:rPr>
                <w:rFonts w:ascii="Times New Roman" w:eastAsia="Times New Roman" w:hAnsi="Times New Roman" w:cs="Times New Roman"/>
                <w:sz w:val="22"/>
                <w:szCs w:val="22"/>
              </w:rPr>
            </w:pPr>
            <w:ins w:id="847" w:author="Bikram Adhikari (bdhikari)" w:date="2025-10-09T15:27:00Z" w16du:dateUtc="2025-10-09T20:27:00Z">
              <w:r w:rsidRPr="00D41148">
                <w:rPr>
                  <w:rFonts w:ascii="Times New Roman" w:eastAsia="Times New Roman" w:hAnsi="Times New Roman" w:cs="Times New Roman"/>
                  <w:sz w:val="22"/>
                  <w:szCs w:val="22"/>
                  <w:rPrChange w:id="848" w:author="Bikram Adhikari (bdhikari)" w:date="2025-10-09T15:28:00Z" w16du:dateUtc="2025-10-09T20:28:00Z">
                    <w:rPr>
                      <w:rFonts w:ascii="Segoe UI" w:hAnsi="Segoe UI" w:cs="Segoe UI"/>
                      <w:color w:val="333333"/>
                      <w:sz w:val="28"/>
                      <w:szCs w:val="28"/>
                    </w:rPr>
                  </w:rPrChange>
                </w:rPr>
                <w:t>37.3</w:t>
              </w:r>
            </w:ins>
          </w:p>
        </w:tc>
        <w:tc>
          <w:tcPr>
            <w:tcW w:w="999" w:type="pct"/>
            <w:vAlign w:val="center"/>
            <w:tcPrChange w:id="849" w:author="Bikram Adhikari (bdhikari)" w:date="2025-10-16T15:34:00Z" w16du:dateUtc="2025-10-16T20:34:00Z">
              <w:tcPr>
                <w:tcW w:w="999" w:type="pct"/>
              </w:tcPr>
            </w:tcPrChange>
          </w:tcPr>
          <w:p w14:paraId="664B639F" w14:textId="6146AE6A" w:rsidR="00D41148" w:rsidRPr="3542E025" w:rsidRDefault="00D41148" w:rsidP="00D41148">
            <w:pPr>
              <w:spacing w:after="0"/>
              <w:jc w:val="center"/>
              <w:rPr>
                <w:rFonts w:ascii="Times New Roman" w:eastAsia="Times New Roman" w:hAnsi="Times New Roman" w:cs="Times New Roman"/>
                <w:sz w:val="22"/>
                <w:szCs w:val="22"/>
              </w:rPr>
            </w:pPr>
            <w:ins w:id="850" w:author="Bikram Adhikari (bdhikari)" w:date="2025-10-09T15:27:00Z" w16du:dateUtc="2025-10-09T20:27:00Z">
              <w:r w:rsidRPr="00D41148">
                <w:rPr>
                  <w:rFonts w:ascii="Times New Roman" w:eastAsia="Times New Roman" w:hAnsi="Times New Roman" w:cs="Times New Roman"/>
                  <w:sz w:val="22"/>
                  <w:szCs w:val="22"/>
                  <w:rPrChange w:id="851" w:author="Bikram Adhikari (bdhikari)" w:date="2025-10-09T15:28:00Z" w16du:dateUtc="2025-10-09T20:28:00Z">
                    <w:rPr>
                      <w:rFonts w:ascii="Segoe UI" w:hAnsi="Segoe UI" w:cs="Segoe UI"/>
                      <w:color w:val="333333"/>
                      <w:sz w:val="28"/>
                      <w:szCs w:val="28"/>
                    </w:rPr>
                  </w:rPrChange>
                </w:rPr>
                <w:t>24.2</w:t>
              </w:r>
            </w:ins>
          </w:p>
        </w:tc>
      </w:tr>
      <w:tr w:rsidR="00D41148" w14:paraId="40E9105C" w14:textId="315873AB" w:rsidTr="000C584F">
        <w:trPr>
          <w:trHeight w:val="285"/>
          <w:trPrChange w:id="852" w:author="Bikram Adhikari (bdhikari)" w:date="2025-10-16T15:34:00Z" w16du:dateUtc="2025-10-16T20:34:00Z">
            <w:trPr>
              <w:trHeight w:val="285"/>
            </w:trPr>
          </w:trPrChange>
        </w:trPr>
        <w:tc>
          <w:tcPr>
            <w:tcW w:w="1868" w:type="pct"/>
            <w:tcMar>
              <w:left w:w="108" w:type="dxa"/>
              <w:right w:w="108" w:type="dxa"/>
            </w:tcMar>
            <w:vAlign w:val="center"/>
            <w:tcPrChange w:id="853" w:author="Bikram Adhikari (bdhikari)" w:date="2025-10-16T15:34:00Z" w16du:dateUtc="2025-10-16T20:34:00Z">
              <w:tcPr>
                <w:tcW w:w="1774" w:type="pct"/>
                <w:tcMar>
                  <w:left w:w="108" w:type="dxa"/>
                  <w:right w:w="108" w:type="dxa"/>
                </w:tcMar>
                <w:vAlign w:val="center"/>
              </w:tcPr>
            </w:tcPrChange>
          </w:tcPr>
          <w:p w14:paraId="581A27A3" w14:textId="6EEC0F69" w:rsidR="00D41148" w:rsidRDefault="00D41148" w:rsidP="00D41148">
            <w:pPr>
              <w:spacing w:after="0"/>
            </w:pPr>
            <w:r w:rsidRPr="3542E025">
              <w:rPr>
                <w:rFonts w:ascii="Times New Roman" w:eastAsia="Times New Roman" w:hAnsi="Times New Roman" w:cs="Times New Roman"/>
                <w:sz w:val="22"/>
                <w:szCs w:val="22"/>
              </w:rPr>
              <w:t xml:space="preserve">  Multipara</w:t>
            </w:r>
          </w:p>
        </w:tc>
        <w:tc>
          <w:tcPr>
            <w:tcW w:w="655" w:type="pct"/>
            <w:tcMar>
              <w:left w:w="108" w:type="dxa"/>
              <w:right w:w="108" w:type="dxa"/>
            </w:tcMar>
            <w:vAlign w:val="center"/>
            <w:tcPrChange w:id="854" w:author="Bikram Adhikari (bdhikari)" w:date="2025-10-16T15:34:00Z" w16du:dateUtc="2025-10-16T20:34:00Z">
              <w:tcPr>
                <w:tcW w:w="749" w:type="pct"/>
                <w:gridSpan w:val="2"/>
                <w:tcMar>
                  <w:left w:w="108" w:type="dxa"/>
                  <w:right w:w="108" w:type="dxa"/>
                </w:tcMar>
                <w:vAlign w:val="center"/>
              </w:tcPr>
            </w:tcPrChange>
          </w:tcPr>
          <w:p w14:paraId="707B4D48" w14:textId="19950FF0" w:rsidR="00D41148" w:rsidRPr="00D41148" w:rsidRDefault="00D41148" w:rsidP="00D41148">
            <w:pPr>
              <w:spacing w:after="0"/>
              <w:jc w:val="center"/>
              <w:rPr>
                <w:rFonts w:ascii="Times New Roman" w:eastAsia="Times New Roman" w:hAnsi="Times New Roman" w:cs="Times New Roman"/>
                <w:sz w:val="22"/>
                <w:szCs w:val="22"/>
                <w:rPrChange w:id="855" w:author="Bikram Adhikari (bdhikari)" w:date="2025-10-09T15:28:00Z" w16du:dateUtc="2025-10-09T20:28:00Z">
                  <w:rPr/>
                </w:rPrChange>
              </w:rPr>
            </w:pPr>
            <w:ins w:id="856" w:author="Bikram Adhikari (bdhikari)" w:date="2025-10-09T15:27:00Z" w16du:dateUtc="2025-10-09T20:27:00Z">
              <w:r w:rsidRPr="00D41148">
                <w:rPr>
                  <w:rFonts w:ascii="Times New Roman" w:eastAsia="Times New Roman" w:hAnsi="Times New Roman" w:cs="Times New Roman"/>
                  <w:sz w:val="22"/>
                  <w:szCs w:val="22"/>
                  <w:rPrChange w:id="857" w:author="Bikram Adhikari (bdhikari)" w:date="2025-10-09T15:28:00Z" w16du:dateUtc="2025-10-09T20:28:00Z">
                    <w:rPr>
                      <w:rFonts w:ascii="Segoe UI" w:hAnsi="Segoe UI" w:cs="Segoe UI"/>
                      <w:color w:val="333333"/>
                      <w:sz w:val="28"/>
                      <w:szCs w:val="28"/>
                    </w:rPr>
                  </w:rPrChange>
                </w:rPr>
                <w:t>67.9</w:t>
              </w:r>
            </w:ins>
            <w:del w:id="858" w:author="Bikram Adhikari (bdhikari)" w:date="2025-10-09T15:27:00Z" w16du:dateUtc="2025-10-09T20:27:00Z">
              <w:r w:rsidRPr="3542E025" w:rsidDel="0086249A">
                <w:rPr>
                  <w:rFonts w:ascii="Times New Roman" w:eastAsia="Times New Roman" w:hAnsi="Times New Roman" w:cs="Times New Roman"/>
                  <w:sz w:val="22"/>
                  <w:szCs w:val="22"/>
                </w:rPr>
                <w:delText>1,409 (67.9)</w:delText>
              </w:r>
            </w:del>
          </w:p>
        </w:tc>
        <w:tc>
          <w:tcPr>
            <w:tcW w:w="793" w:type="pct"/>
            <w:vAlign w:val="center"/>
            <w:tcPrChange w:id="859" w:author="Bikram Adhikari (bdhikari)" w:date="2025-10-16T15:34:00Z" w16du:dateUtc="2025-10-16T20:34:00Z">
              <w:tcPr>
                <w:tcW w:w="793" w:type="pct"/>
              </w:tcPr>
            </w:tcPrChange>
          </w:tcPr>
          <w:p w14:paraId="05C54395" w14:textId="06912828" w:rsidR="00D41148" w:rsidRPr="3542E025" w:rsidRDefault="00D41148" w:rsidP="00D41148">
            <w:pPr>
              <w:spacing w:after="0"/>
              <w:jc w:val="center"/>
              <w:rPr>
                <w:rFonts w:ascii="Times New Roman" w:eastAsia="Times New Roman" w:hAnsi="Times New Roman" w:cs="Times New Roman"/>
                <w:sz w:val="22"/>
                <w:szCs w:val="22"/>
              </w:rPr>
            </w:pPr>
            <w:ins w:id="860" w:author="Bikram Adhikari (bdhikari)" w:date="2025-10-09T15:27:00Z" w16du:dateUtc="2025-10-09T20:27:00Z">
              <w:r w:rsidRPr="00D41148">
                <w:rPr>
                  <w:rFonts w:ascii="Times New Roman" w:eastAsia="Times New Roman" w:hAnsi="Times New Roman" w:cs="Times New Roman"/>
                  <w:sz w:val="22"/>
                  <w:szCs w:val="22"/>
                  <w:rPrChange w:id="861" w:author="Bikram Adhikari (bdhikari)" w:date="2025-10-09T15:28:00Z" w16du:dateUtc="2025-10-09T20:28:00Z">
                    <w:rPr>
                      <w:rFonts w:ascii="Segoe UI" w:hAnsi="Segoe UI" w:cs="Segoe UI"/>
                      <w:color w:val="333333"/>
                      <w:sz w:val="28"/>
                      <w:szCs w:val="28"/>
                    </w:rPr>
                  </w:rPrChange>
                </w:rPr>
                <w:t>58.7</w:t>
              </w:r>
            </w:ins>
          </w:p>
        </w:tc>
        <w:tc>
          <w:tcPr>
            <w:tcW w:w="685" w:type="pct"/>
            <w:vAlign w:val="center"/>
            <w:tcPrChange w:id="862" w:author="Bikram Adhikari (bdhikari)" w:date="2025-10-16T15:34:00Z" w16du:dateUtc="2025-10-16T20:34:00Z">
              <w:tcPr>
                <w:tcW w:w="685" w:type="pct"/>
              </w:tcPr>
            </w:tcPrChange>
          </w:tcPr>
          <w:p w14:paraId="7233F9F3" w14:textId="09BE4254" w:rsidR="00D41148" w:rsidRPr="3542E025" w:rsidRDefault="00D41148" w:rsidP="00D41148">
            <w:pPr>
              <w:spacing w:after="0"/>
              <w:jc w:val="center"/>
              <w:rPr>
                <w:rFonts w:ascii="Times New Roman" w:eastAsia="Times New Roman" w:hAnsi="Times New Roman" w:cs="Times New Roman"/>
                <w:sz w:val="22"/>
                <w:szCs w:val="22"/>
              </w:rPr>
            </w:pPr>
            <w:ins w:id="863" w:author="Bikram Adhikari (bdhikari)" w:date="2025-10-09T15:27:00Z" w16du:dateUtc="2025-10-09T20:27:00Z">
              <w:r w:rsidRPr="00D41148">
                <w:rPr>
                  <w:rFonts w:ascii="Times New Roman" w:eastAsia="Times New Roman" w:hAnsi="Times New Roman" w:cs="Times New Roman"/>
                  <w:sz w:val="22"/>
                  <w:szCs w:val="22"/>
                  <w:rPrChange w:id="864" w:author="Bikram Adhikari (bdhikari)" w:date="2025-10-09T15:28:00Z" w16du:dateUtc="2025-10-09T20:28:00Z">
                    <w:rPr>
                      <w:rFonts w:ascii="Segoe UI" w:hAnsi="Segoe UI" w:cs="Segoe UI"/>
                      <w:color w:val="333333"/>
                      <w:sz w:val="28"/>
                      <w:szCs w:val="28"/>
                    </w:rPr>
                  </w:rPrChange>
                </w:rPr>
                <w:t>62.7</w:t>
              </w:r>
            </w:ins>
          </w:p>
        </w:tc>
        <w:tc>
          <w:tcPr>
            <w:tcW w:w="999" w:type="pct"/>
            <w:vAlign w:val="center"/>
            <w:tcPrChange w:id="865" w:author="Bikram Adhikari (bdhikari)" w:date="2025-10-16T15:34:00Z" w16du:dateUtc="2025-10-16T20:34:00Z">
              <w:tcPr>
                <w:tcW w:w="999" w:type="pct"/>
              </w:tcPr>
            </w:tcPrChange>
          </w:tcPr>
          <w:p w14:paraId="295A3BA4" w14:textId="6303420B" w:rsidR="00D41148" w:rsidRPr="3542E025" w:rsidRDefault="00D41148" w:rsidP="00D41148">
            <w:pPr>
              <w:spacing w:after="0"/>
              <w:jc w:val="center"/>
              <w:rPr>
                <w:rFonts w:ascii="Times New Roman" w:eastAsia="Times New Roman" w:hAnsi="Times New Roman" w:cs="Times New Roman"/>
                <w:sz w:val="22"/>
                <w:szCs w:val="22"/>
              </w:rPr>
            </w:pPr>
            <w:ins w:id="866" w:author="Bikram Adhikari (bdhikari)" w:date="2025-10-09T15:27:00Z" w16du:dateUtc="2025-10-09T20:27:00Z">
              <w:r w:rsidRPr="00D41148">
                <w:rPr>
                  <w:rFonts w:ascii="Times New Roman" w:eastAsia="Times New Roman" w:hAnsi="Times New Roman" w:cs="Times New Roman"/>
                  <w:sz w:val="22"/>
                  <w:szCs w:val="22"/>
                  <w:rPrChange w:id="867" w:author="Bikram Adhikari (bdhikari)" w:date="2025-10-09T15:28:00Z" w16du:dateUtc="2025-10-09T20:28:00Z">
                    <w:rPr>
                      <w:rFonts w:ascii="Segoe UI" w:hAnsi="Segoe UI" w:cs="Segoe UI"/>
                      <w:color w:val="333333"/>
                      <w:sz w:val="28"/>
                      <w:szCs w:val="28"/>
                    </w:rPr>
                  </w:rPrChange>
                </w:rPr>
                <w:t>75.8</w:t>
              </w:r>
            </w:ins>
          </w:p>
        </w:tc>
      </w:tr>
      <w:tr w:rsidR="00D41148" w14:paraId="7FF0E568" w14:textId="50487202" w:rsidTr="000C584F">
        <w:trPr>
          <w:trHeight w:val="285"/>
          <w:trPrChange w:id="868" w:author="Bikram Adhikari (bdhikari)" w:date="2025-10-16T15:34:00Z" w16du:dateUtc="2025-10-16T20:34:00Z">
            <w:trPr>
              <w:trHeight w:val="285"/>
            </w:trPr>
          </w:trPrChange>
        </w:trPr>
        <w:tc>
          <w:tcPr>
            <w:tcW w:w="1868" w:type="pct"/>
            <w:tcMar>
              <w:left w:w="108" w:type="dxa"/>
              <w:right w:w="108" w:type="dxa"/>
            </w:tcMar>
            <w:vAlign w:val="center"/>
            <w:tcPrChange w:id="869" w:author="Bikram Adhikari (bdhikari)" w:date="2025-10-16T15:34:00Z" w16du:dateUtc="2025-10-16T20:34:00Z">
              <w:tcPr>
                <w:tcW w:w="1774" w:type="pct"/>
                <w:tcMar>
                  <w:left w:w="108" w:type="dxa"/>
                  <w:right w:w="108" w:type="dxa"/>
                </w:tcMar>
                <w:vAlign w:val="center"/>
              </w:tcPr>
            </w:tcPrChange>
          </w:tcPr>
          <w:p w14:paraId="420CFF2E" w14:textId="616DA05C" w:rsidR="00D41148" w:rsidRDefault="00D41148" w:rsidP="00D41148">
            <w:pPr>
              <w:spacing w:after="0"/>
            </w:pPr>
            <w:r w:rsidRPr="3542E025">
              <w:rPr>
                <w:rFonts w:ascii="Times New Roman" w:eastAsia="Times New Roman" w:hAnsi="Times New Roman" w:cs="Times New Roman"/>
                <w:i/>
                <w:iCs/>
                <w:sz w:val="22"/>
                <w:szCs w:val="22"/>
              </w:rPr>
              <w:t xml:space="preserve">  Missing</w:t>
            </w:r>
          </w:p>
        </w:tc>
        <w:tc>
          <w:tcPr>
            <w:tcW w:w="655" w:type="pct"/>
            <w:tcMar>
              <w:left w:w="108" w:type="dxa"/>
              <w:right w:w="108" w:type="dxa"/>
            </w:tcMar>
            <w:vAlign w:val="center"/>
            <w:tcPrChange w:id="870" w:author="Bikram Adhikari (bdhikari)" w:date="2025-10-16T15:34:00Z" w16du:dateUtc="2025-10-16T20:34:00Z">
              <w:tcPr>
                <w:tcW w:w="749" w:type="pct"/>
                <w:gridSpan w:val="2"/>
                <w:tcMar>
                  <w:left w:w="108" w:type="dxa"/>
                  <w:right w:w="108" w:type="dxa"/>
                </w:tcMar>
                <w:vAlign w:val="center"/>
              </w:tcPr>
            </w:tcPrChange>
          </w:tcPr>
          <w:p w14:paraId="608A71D4" w14:textId="79F2B425" w:rsidR="00D41148" w:rsidRPr="00D41148" w:rsidRDefault="00D41148" w:rsidP="00D41148">
            <w:pPr>
              <w:spacing w:after="0"/>
              <w:jc w:val="center"/>
              <w:rPr>
                <w:rFonts w:ascii="Times New Roman" w:eastAsia="Times New Roman" w:hAnsi="Times New Roman" w:cs="Times New Roman"/>
                <w:sz w:val="22"/>
                <w:szCs w:val="22"/>
                <w:rPrChange w:id="871" w:author="Bikram Adhikari (bdhikari)" w:date="2025-10-09T15:28:00Z" w16du:dateUtc="2025-10-09T20:28:00Z">
                  <w:rPr/>
                </w:rPrChange>
              </w:rPr>
            </w:pPr>
            <w:ins w:id="872" w:author="Bikram Adhikari (bdhikari)" w:date="2025-10-09T15:27:00Z" w16du:dateUtc="2025-10-09T20:27:00Z">
              <w:r w:rsidRPr="00D41148">
                <w:rPr>
                  <w:rFonts w:ascii="Times New Roman" w:eastAsia="Times New Roman" w:hAnsi="Times New Roman" w:cs="Times New Roman"/>
                  <w:sz w:val="22"/>
                  <w:szCs w:val="22"/>
                  <w:rPrChange w:id="873" w:author="Bikram Adhikari (bdhikari)" w:date="2025-10-09T15:28:00Z" w16du:dateUtc="2025-10-09T20:28:00Z">
                    <w:rPr>
                      <w:rFonts w:ascii="Segoe UI" w:hAnsi="Segoe UI" w:cs="Segoe UI"/>
                      <w:color w:val="333333"/>
                      <w:sz w:val="28"/>
                      <w:szCs w:val="28"/>
                    </w:rPr>
                  </w:rPrChange>
                </w:rPr>
                <w:t>259</w:t>
              </w:r>
            </w:ins>
            <w:del w:id="874" w:author="Bikram Adhikari (bdhikari)" w:date="2025-10-09T15:27:00Z" w16du:dateUtc="2025-10-09T20:27:00Z">
              <w:r w:rsidRPr="3542E025" w:rsidDel="0086249A">
                <w:rPr>
                  <w:rFonts w:ascii="Times New Roman" w:eastAsia="Times New Roman" w:hAnsi="Times New Roman" w:cs="Times New Roman"/>
                  <w:sz w:val="22"/>
                  <w:szCs w:val="22"/>
                </w:rPr>
                <w:delText>259</w:delText>
              </w:r>
            </w:del>
          </w:p>
        </w:tc>
        <w:tc>
          <w:tcPr>
            <w:tcW w:w="793" w:type="pct"/>
            <w:vAlign w:val="center"/>
            <w:tcPrChange w:id="875" w:author="Bikram Adhikari (bdhikari)" w:date="2025-10-16T15:34:00Z" w16du:dateUtc="2025-10-16T20:34:00Z">
              <w:tcPr>
                <w:tcW w:w="793" w:type="pct"/>
              </w:tcPr>
            </w:tcPrChange>
          </w:tcPr>
          <w:p w14:paraId="6D28F735" w14:textId="6EF5DA49" w:rsidR="00D41148" w:rsidRPr="3542E025" w:rsidRDefault="00D41148" w:rsidP="00D41148">
            <w:pPr>
              <w:spacing w:after="0"/>
              <w:jc w:val="center"/>
              <w:rPr>
                <w:rFonts w:ascii="Times New Roman" w:eastAsia="Times New Roman" w:hAnsi="Times New Roman" w:cs="Times New Roman"/>
                <w:sz w:val="22"/>
                <w:szCs w:val="22"/>
              </w:rPr>
            </w:pPr>
            <w:ins w:id="876" w:author="Bikram Adhikari (bdhikari)" w:date="2025-10-09T15:27:00Z" w16du:dateUtc="2025-10-09T20:27:00Z">
              <w:r w:rsidRPr="00D41148">
                <w:rPr>
                  <w:rFonts w:ascii="Times New Roman" w:eastAsia="Times New Roman" w:hAnsi="Times New Roman" w:cs="Times New Roman"/>
                  <w:sz w:val="22"/>
                  <w:szCs w:val="22"/>
                  <w:rPrChange w:id="877" w:author="Bikram Adhikari (bdhikari)" w:date="2025-10-09T15:28:00Z" w16du:dateUtc="2025-10-09T20:28:00Z">
                    <w:rPr>
                      <w:rFonts w:ascii="Segoe UI" w:hAnsi="Segoe UI" w:cs="Segoe UI"/>
                      <w:color w:val="333333"/>
                      <w:sz w:val="28"/>
                      <w:szCs w:val="28"/>
                    </w:rPr>
                  </w:rPrChange>
                </w:rPr>
                <w:t>21</w:t>
              </w:r>
            </w:ins>
          </w:p>
        </w:tc>
        <w:tc>
          <w:tcPr>
            <w:tcW w:w="685" w:type="pct"/>
            <w:vAlign w:val="center"/>
            <w:tcPrChange w:id="878" w:author="Bikram Adhikari (bdhikari)" w:date="2025-10-16T15:34:00Z" w16du:dateUtc="2025-10-16T20:34:00Z">
              <w:tcPr>
                <w:tcW w:w="685" w:type="pct"/>
              </w:tcPr>
            </w:tcPrChange>
          </w:tcPr>
          <w:p w14:paraId="572B1E10" w14:textId="68C4239E" w:rsidR="00D41148" w:rsidRPr="3542E025" w:rsidRDefault="00D41148" w:rsidP="00D41148">
            <w:pPr>
              <w:spacing w:after="0"/>
              <w:jc w:val="center"/>
              <w:rPr>
                <w:rFonts w:ascii="Times New Roman" w:eastAsia="Times New Roman" w:hAnsi="Times New Roman" w:cs="Times New Roman"/>
                <w:sz w:val="22"/>
                <w:szCs w:val="22"/>
              </w:rPr>
            </w:pPr>
            <w:ins w:id="879" w:author="Bikram Adhikari (bdhikari)" w:date="2025-10-09T15:27:00Z" w16du:dateUtc="2025-10-09T20:27:00Z">
              <w:r w:rsidRPr="00D41148">
                <w:rPr>
                  <w:rFonts w:ascii="Times New Roman" w:eastAsia="Times New Roman" w:hAnsi="Times New Roman" w:cs="Times New Roman"/>
                  <w:sz w:val="22"/>
                  <w:szCs w:val="22"/>
                  <w:rPrChange w:id="880" w:author="Bikram Adhikari (bdhikari)" w:date="2025-10-09T15:28:00Z" w16du:dateUtc="2025-10-09T20:28:00Z">
                    <w:rPr>
                      <w:rFonts w:ascii="Segoe UI" w:hAnsi="Segoe UI" w:cs="Segoe UI"/>
                      <w:color w:val="333333"/>
                      <w:sz w:val="28"/>
                      <w:szCs w:val="28"/>
                    </w:rPr>
                  </w:rPrChange>
                </w:rPr>
                <w:t>104</w:t>
              </w:r>
            </w:ins>
          </w:p>
        </w:tc>
        <w:tc>
          <w:tcPr>
            <w:tcW w:w="999" w:type="pct"/>
            <w:vAlign w:val="center"/>
            <w:tcPrChange w:id="881" w:author="Bikram Adhikari (bdhikari)" w:date="2025-10-16T15:34:00Z" w16du:dateUtc="2025-10-16T20:34:00Z">
              <w:tcPr>
                <w:tcW w:w="999" w:type="pct"/>
              </w:tcPr>
            </w:tcPrChange>
          </w:tcPr>
          <w:p w14:paraId="064A9657" w14:textId="47976367" w:rsidR="00D41148" w:rsidRPr="3542E025" w:rsidRDefault="00D41148" w:rsidP="00D41148">
            <w:pPr>
              <w:spacing w:after="0"/>
              <w:jc w:val="center"/>
              <w:rPr>
                <w:rFonts w:ascii="Times New Roman" w:eastAsia="Times New Roman" w:hAnsi="Times New Roman" w:cs="Times New Roman"/>
                <w:sz w:val="22"/>
                <w:szCs w:val="22"/>
              </w:rPr>
            </w:pPr>
            <w:ins w:id="882" w:author="Bikram Adhikari (bdhikari)" w:date="2025-10-09T15:27:00Z" w16du:dateUtc="2025-10-09T20:27:00Z">
              <w:r w:rsidRPr="00D41148">
                <w:rPr>
                  <w:rFonts w:ascii="Times New Roman" w:eastAsia="Times New Roman" w:hAnsi="Times New Roman" w:cs="Times New Roman"/>
                  <w:sz w:val="22"/>
                  <w:szCs w:val="22"/>
                  <w:rPrChange w:id="883" w:author="Bikram Adhikari (bdhikari)" w:date="2025-10-09T15:28:00Z" w16du:dateUtc="2025-10-09T20:28:00Z">
                    <w:rPr>
                      <w:rFonts w:ascii="Segoe UI" w:hAnsi="Segoe UI" w:cs="Segoe UI"/>
                      <w:color w:val="333333"/>
                      <w:sz w:val="28"/>
                      <w:szCs w:val="28"/>
                    </w:rPr>
                  </w:rPrChange>
                </w:rPr>
                <w:t>134</w:t>
              </w:r>
            </w:ins>
          </w:p>
        </w:tc>
      </w:tr>
      <w:tr w:rsidR="00D41148" w14:paraId="03DCD27A" w14:textId="280A7632" w:rsidTr="000C584F">
        <w:trPr>
          <w:trHeight w:val="285"/>
          <w:trPrChange w:id="884" w:author="Bikram Adhikari (bdhikari)" w:date="2025-10-16T15:34:00Z" w16du:dateUtc="2025-10-16T20:34:00Z">
            <w:trPr>
              <w:trHeight w:val="285"/>
            </w:trPr>
          </w:trPrChange>
        </w:trPr>
        <w:tc>
          <w:tcPr>
            <w:tcW w:w="1868" w:type="pct"/>
            <w:tcMar>
              <w:left w:w="108" w:type="dxa"/>
              <w:right w:w="108" w:type="dxa"/>
            </w:tcMar>
            <w:vAlign w:val="center"/>
            <w:tcPrChange w:id="885" w:author="Bikram Adhikari (bdhikari)" w:date="2025-10-16T15:34:00Z" w16du:dateUtc="2025-10-16T20:34:00Z">
              <w:tcPr>
                <w:tcW w:w="1774" w:type="pct"/>
                <w:tcMar>
                  <w:left w:w="108" w:type="dxa"/>
                  <w:right w:w="108" w:type="dxa"/>
                </w:tcMar>
                <w:vAlign w:val="center"/>
              </w:tcPr>
            </w:tcPrChange>
          </w:tcPr>
          <w:p w14:paraId="59060F8F" w14:textId="42FEE4D7" w:rsidR="00D41148" w:rsidRDefault="00075FBA" w:rsidP="00D41148">
            <w:pPr>
              <w:spacing w:after="0"/>
            </w:pPr>
            <w:ins w:id="886" w:author="Bikram Adhikari (bdhikari)" w:date="2025-10-16T14:36:00Z" w16du:dateUtc="2025-10-16T19:36:00Z">
              <w:r w:rsidRPr="00075FBA">
                <w:rPr>
                  <w:rFonts w:ascii="Times New Roman" w:eastAsia="Times New Roman" w:hAnsi="Times New Roman" w:cs="Times New Roman"/>
                  <w:b/>
                  <w:bCs/>
                  <w:sz w:val="22"/>
                  <w:szCs w:val="22"/>
                  <w:rPrChange w:id="887" w:author="Bikram Adhikari (bdhikari)" w:date="2025-10-16T14:36:00Z" w16du:dateUtc="2025-10-16T19:36:00Z">
                    <w:rPr>
                      <w:rFonts w:asciiTheme="majorBidi" w:hAnsiTheme="majorBidi" w:cstheme="majorBidi"/>
                      <w:sz w:val="18"/>
                      <w:szCs w:val="18"/>
                    </w:rPr>
                  </w:rPrChange>
                </w:rPr>
                <w:t>Maternal BMI</w:t>
              </w:r>
            </w:ins>
            <w:del w:id="888" w:author="Bikram Adhikari (bdhikari)" w:date="2025-10-16T14:36:00Z" w16du:dateUtc="2025-10-16T19:36:00Z">
              <w:r w:rsidR="00D41148" w:rsidRPr="3542E025" w:rsidDel="00075FBA">
                <w:rPr>
                  <w:rFonts w:ascii="Times New Roman" w:eastAsia="Times New Roman" w:hAnsi="Times New Roman" w:cs="Times New Roman"/>
                  <w:b/>
                  <w:bCs/>
                  <w:sz w:val="22"/>
                  <w:szCs w:val="22"/>
                </w:rPr>
                <w:delText>Mother’s nutritional status</w:delText>
              </w:r>
            </w:del>
          </w:p>
        </w:tc>
        <w:tc>
          <w:tcPr>
            <w:tcW w:w="655" w:type="pct"/>
            <w:tcMar>
              <w:left w:w="108" w:type="dxa"/>
              <w:right w:w="108" w:type="dxa"/>
            </w:tcMar>
            <w:vAlign w:val="center"/>
            <w:tcPrChange w:id="889" w:author="Bikram Adhikari (bdhikari)" w:date="2025-10-16T15:34:00Z" w16du:dateUtc="2025-10-16T20:34:00Z">
              <w:tcPr>
                <w:tcW w:w="749" w:type="pct"/>
                <w:gridSpan w:val="2"/>
                <w:tcMar>
                  <w:left w:w="108" w:type="dxa"/>
                  <w:right w:w="108" w:type="dxa"/>
                </w:tcMar>
                <w:vAlign w:val="center"/>
              </w:tcPr>
            </w:tcPrChange>
          </w:tcPr>
          <w:p w14:paraId="7347A140" w14:textId="3DBA67C0" w:rsidR="00D41148" w:rsidRPr="00D41148" w:rsidRDefault="00D41148">
            <w:pPr>
              <w:spacing w:after="0"/>
              <w:jc w:val="center"/>
              <w:rPr>
                <w:rFonts w:ascii="Times New Roman" w:eastAsia="Times New Roman" w:hAnsi="Times New Roman" w:cs="Times New Roman"/>
                <w:sz w:val="22"/>
                <w:szCs w:val="22"/>
                <w:rPrChange w:id="890" w:author="Bikram Adhikari (bdhikari)" w:date="2025-10-09T15:28:00Z" w16du:dateUtc="2025-10-09T20:28:00Z">
                  <w:rPr/>
                </w:rPrChange>
              </w:rPr>
              <w:pPrChange w:id="891" w:author="Bikram Adhikari (bdhikari)" w:date="2025-10-09T15:28:00Z" w16du:dateUtc="2025-10-09T20:28:00Z">
                <w:pPr/>
              </w:pPrChange>
            </w:pPr>
          </w:p>
        </w:tc>
        <w:tc>
          <w:tcPr>
            <w:tcW w:w="793" w:type="pct"/>
            <w:vAlign w:val="center"/>
            <w:tcPrChange w:id="892" w:author="Bikram Adhikari (bdhikari)" w:date="2025-10-16T15:34:00Z" w16du:dateUtc="2025-10-16T20:34:00Z">
              <w:tcPr>
                <w:tcW w:w="793" w:type="pct"/>
              </w:tcPr>
            </w:tcPrChange>
          </w:tcPr>
          <w:p w14:paraId="616208DC" w14:textId="332AFE60" w:rsidR="00D41148" w:rsidRPr="00D41148" w:rsidRDefault="00D41148">
            <w:pPr>
              <w:spacing w:after="0"/>
              <w:jc w:val="center"/>
              <w:rPr>
                <w:rFonts w:ascii="Times New Roman" w:eastAsia="Times New Roman" w:hAnsi="Times New Roman" w:cs="Times New Roman"/>
                <w:sz w:val="22"/>
                <w:szCs w:val="22"/>
                <w:rPrChange w:id="893" w:author="Bikram Adhikari (bdhikari)" w:date="2025-10-09T15:28:00Z" w16du:dateUtc="2025-10-09T20:28:00Z">
                  <w:rPr/>
                </w:rPrChange>
              </w:rPr>
              <w:pPrChange w:id="894" w:author="Bikram Adhikari (bdhikari)" w:date="2025-10-09T15:28:00Z" w16du:dateUtc="2025-10-09T20:28:00Z">
                <w:pPr/>
              </w:pPrChange>
            </w:pPr>
          </w:p>
        </w:tc>
        <w:tc>
          <w:tcPr>
            <w:tcW w:w="685" w:type="pct"/>
            <w:vAlign w:val="center"/>
            <w:tcPrChange w:id="895" w:author="Bikram Adhikari (bdhikari)" w:date="2025-10-16T15:34:00Z" w16du:dateUtc="2025-10-16T20:34:00Z">
              <w:tcPr>
                <w:tcW w:w="685" w:type="pct"/>
              </w:tcPr>
            </w:tcPrChange>
          </w:tcPr>
          <w:p w14:paraId="07D792B9" w14:textId="136D899C" w:rsidR="00D41148" w:rsidRPr="00D41148" w:rsidRDefault="00D41148">
            <w:pPr>
              <w:spacing w:after="0"/>
              <w:jc w:val="center"/>
              <w:rPr>
                <w:rFonts w:ascii="Times New Roman" w:eastAsia="Times New Roman" w:hAnsi="Times New Roman" w:cs="Times New Roman"/>
                <w:sz w:val="22"/>
                <w:szCs w:val="22"/>
                <w:rPrChange w:id="896" w:author="Bikram Adhikari (bdhikari)" w:date="2025-10-09T15:28:00Z" w16du:dateUtc="2025-10-09T20:28:00Z">
                  <w:rPr/>
                </w:rPrChange>
              </w:rPr>
              <w:pPrChange w:id="897" w:author="Bikram Adhikari (bdhikari)" w:date="2025-10-09T15:28:00Z" w16du:dateUtc="2025-10-09T20:28:00Z">
                <w:pPr/>
              </w:pPrChange>
            </w:pPr>
          </w:p>
        </w:tc>
        <w:tc>
          <w:tcPr>
            <w:tcW w:w="999" w:type="pct"/>
            <w:vAlign w:val="center"/>
            <w:tcPrChange w:id="898" w:author="Bikram Adhikari (bdhikari)" w:date="2025-10-16T15:34:00Z" w16du:dateUtc="2025-10-16T20:34:00Z">
              <w:tcPr>
                <w:tcW w:w="999" w:type="pct"/>
              </w:tcPr>
            </w:tcPrChange>
          </w:tcPr>
          <w:p w14:paraId="3465333B" w14:textId="6C44EC40" w:rsidR="00D41148" w:rsidRPr="00D41148" w:rsidRDefault="00D41148">
            <w:pPr>
              <w:spacing w:after="0"/>
              <w:jc w:val="center"/>
              <w:rPr>
                <w:rFonts w:ascii="Times New Roman" w:eastAsia="Times New Roman" w:hAnsi="Times New Roman" w:cs="Times New Roman"/>
                <w:sz w:val="22"/>
                <w:szCs w:val="22"/>
                <w:rPrChange w:id="899" w:author="Bikram Adhikari (bdhikari)" w:date="2025-10-09T15:28:00Z" w16du:dateUtc="2025-10-09T20:28:00Z">
                  <w:rPr/>
                </w:rPrChange>
              </w:rPr>
              <w:pPrChange w:id="900" w:author="Bikram Adhikari (bdhikari)" w:date="2025-10-09T15:28:00Z" w16du:dateUtc="2025-10-09T20:28:00Z">
                <w:pPr/>
              </w:pPrChange>
            </w:pPr>
          </w:p>
        </w:tc>
      </w:tr>
      <w:tr w:rsidR="00D41148" w14:paraId="23ACD0BF" w14:textId="03237A1F" w:rsidTr="000C584F">
        <w:trPr>
          <w:trHeight w:val="285"/>
          <w:trPrChange w:id="901" w:author="Bikram Adhikari (bdhikari)" w:date="2025-10-16T15:34:00Z" w16du:dateUtc="2025-10-16T20:34:00Z">
            <w:trPr>
              <w:trHeight w:val="285"/>
            </w:trPr>
          </w:trPrChange>
        </w:trPr>
        <w:tc>
          <w:tcPr>
            <w:tcW w:w="1868" w:type="pct"/>
            <w:tcMar>
              <w:left w:w="108" w:type="dxa"/>
              <w:right w:w="108" w:type="dxa"/>
            </w:tcMar>
            <w:vAlign w:val="center"/>
            <w:tcPrChange w:id="902" w:author="Bikram Adhikari (bdhikari)" w:date="2025-10-16T15:34:00Z" w16du:dateUtc="2025-10-16T20:34:00Z">
              <w:tcPr>
                <w:tcW w:w="1774" w:type="pct"/>
                <w:tcMar>
                  <w:left w:w="108" w:type="dxa"/>
                  <w:right w:w="108" w:type="dxa"/>
                </w:tcMar>
                <w:vAlign w:val="center"/>
              </w:tcPr>
            </w:tcPrChange>
          </w:tcPr>
          <w:p w14:paraId="429E760A" w14:textId="791A4443" w:rsidR="00D41148" w:rsidRDefault="00D41148" w:rsidP="00D41148">
            <w:pPr>
              <w:spacing w:after="0"/>
            </w:pPr>
            <w:r w:rsidRPr="3542E025">
              <w:rPr>
                <w:rFonts w:ascii="Times New Roman" w:eastAsia="Times New Roman" w:hAnsi="Times New Roman" w:cs="Times New Roman"/>
                <w:sz w:val="22"/>
                <w:szCs w:val="22"/>
              </w:rPr>
              <w:t xml:space="preserve">  Normal</w:t>
            </w:r>
            <w:ins w:id="903" w:author="Bikram Adhikari (bdhikari)" w:date="2025-10-16T15:33:00Z" w16du:dateUtc="2025-10-16T20:33:00Z">
              <w:r w:rsidR="00C64703">
                <w:rPr>
                  <w:rFonts w:ascii="Times New Roman" w:eastAsia="Times New Roman" w:hAnsi="Times New Roman" w:cs="Times New Roman"/>
                  <w:sz w:val="22"/>
                  <w:szCs w:val="22"/>
                </w:rPr>
                <w:t xml:space="preserve"> </w:t>
              </w:r>
              <w:r w:rsidR="005807C7">
                <w:rPr>
                  <w:rFonts w:ascii="Times New Roman" w:eastAsia="Times New Roman" w:hAnsi="Times New Roman" w:cs="Times New Roman"/>
                  <w:sz w:val="22"/>
                  <w:szCs w:val="22"/>
                </w:rPr>
                <w:t>(</w:t>
              </w:r>
              <w:r w:rsidR="005807C7" w:rsidRPr="000C584F">
                <w:rPr>
                  <w:rFonts w:ascii="Times New Roman" w:eastAsia="Times New Roman" w:hAnsi="Times New Roman" w:cs="Times New Roman"/>
                  <w:sz w:val="22"/>
                  <w:szCs w:val="22"/>
                  <w:rPrChange w:id="904" w:author="Bikram Adhikari (bdhikari)" w:date="2025-10-16T15:35:00Z" w16du:dateUtc="2025-10-16T20:35:00Z">
                    <w:rPr>
                      <w:rFonts w:asciiTheme="majorBidi" w:hAnsiTheme="majorBidi" w:cstheme="majorBidi"/>
                      <w:sz w:val="18"/>
                      <w:szCs w:val="18"/>
                    </w:rPr>
                  </w:rPrChange>
                </w:rPr>
                <w:t>18.5 to 24.9 kg/m</w:t>
              </w:r>
              <w:r w:rsidR="005807C7" w:rsidRPr="00CE0834">
                <w:rPr>
                  <w:rFonts w:ascii="Times New Roman" w:eastAsia="Times New Roman" w:hAnsi="Times New Roman" w:cs="Times New Roman"/>
                  <w:sz w:val="22"/>
                  <w:szCs w:val="22"/>
                  <w:vertAlign w:val="superscript"/>
                  <w:rPrChange w:id="905" w:author="Bikram Adhikari (bdhikari)" w:date="2025-10-16T15:44:00Z" w16du:dateUtc="2025-10-16T20:44:00Z">
                    <w:rPr>
                      <w:rFonts w:asciiTheme="majorBidi" w:hAnsiTheme="majorBidi" w:cstheme="majorBidi"/>
                      <w:sz w:val="18"/>
                      <w:szCs w:val="18"/>
                      <w:vertAlign w:val="superscript"/>
                    </w:rPr>
                  </w:rPrChange>
                </w:rPr>
                <w:t>2</w:t>
              </w:r>
              <w:r w:rsidR="005807C7" w:rsidRPr="000C584F">
                <w:rPr>
                  <w:rFonts w:ascii="Times New Roman" w:eastAsia="Times New Roman" w:hAnsi="Times New Roman" w:cs="Times New Roman"/>
                  <w:sz w:val="22"/>
                  <w:szCs w:val="22"/>
                  <w:rPrChange w:id="906" w:author="Bikram Adhikari (bdhikari)" w:date="2025-10-16T15:35:00Z" w16du:dateUtc="2025-10-16T20:35:00Z">
                    <w:rPr>
                      <w:rFonts w:asciiTheme="majorBidi" w:hAnsiTheme="majorBidi" w:cstheme="majorBidi"/>
                      <w:sz w:val="18"/>
                      <w:szCs w:val="18"/>
                      <w:vertAlign w:val="superscript"/>
                    </w:rPr>
                  </w:rPrChange>
                </w:rPr>
                <w:t xml:space="preserve"> </w:t>
              </w:r>
              <w:r w:rsidR="005807C7" w:rsidRPr="000C584F">
                <w:rPr>
                  <w:rFonts w:ascii="Times New Roman" w:eastAsia="Times New Roman" w:hAnsi="Times New Roman" w:cs="Times New Roman"/>
                  <w:sz w:val="22"/>
                  <w:szCs w:val="22"/>
                  <w:rPrChange w:id="907" w:author="Bikram Adhikari (bdhikari)" w:date="2025-10-16T15:35:00Z" w16du:dateUtc="2025-10-16T20:35:00Z">
                    <w:rPr/>
                  </w:rPrChange>
                </w:rPr>
                <w:t>)</w:t>
              </w:r>
            </w:ins>
          </w:p>
        </w:tc>
        <w:tc>
          <w:tcPr>
            <w:tcW w:w="655" w:type="pct"/>
            <w:tcMar>
              <w:left w:w="108" w:type="dxa"/>
              <w:right w:w="108" w:type="dxa"/>
            </w:tcMar>
            <w:vAlign w:val="center"/>
            <w:tcPrChange w:id="908" w:author="Bikram Adhikari (bdhikari)" w:date="2025-10-16T15:34:00Z" w16du:dateUtc="2025-10-16T20:34:00Z">
              <w:tcPr>
                <w:tcW w:w="749" w:type="pct"/>
                <w:gridSpan w:val="2"/>
                <w:tcMar>
                  <w:left w:w="108" w:type="dxa"/>
                  <w:right w:w="108" w:type="dxa"/>
                </w:tcMar>
                <w:vAlign w:val="center"/>
              </w:tcPr>
            </w:tcPrChange>
          </w:tcPr>
          <w:p w14:paraId="32E379FE" w14:textId="7611D8AE" w:rsidR="00D41148" w:rsidRPr="00D41148" w:rsidRDefault="00D41148" w:rsidP="00D41148">
            <w:pPr>
              <w:spacing w:after="0"/>
              <w:jc w:val="center"/>
              <w:rPr>
                <w:rFonts w:ascii="Times New Roman" w:eastAsia="Times New Roman" w:hAnsi="Times New Roman" w:cs="Times New Roman"/>
                <w:sz w:val="22"/>
                <w:szCs w:val="22"/>
                <w:rPrChange w:id="909" w:author="Bikram Adhikari (bdhikari)" w:date="2025-10-09T15:28:00Z" w16du:dateUtc="2025-10-09T20:28:00Z">
                  <w:rPr/>
                </w:rPrChange>
              </w:rPr>
            </w:pPr>
            <w:ins w:id="910" w:author="Bikram Adhikari (bdhikari)" w:date="2025-10-09T15:27:00Z" w16du:dateUtc="2025-10-09T20:27:00Z">
              <w:r w:rsidRPr="00D41148">
                <w:rPr>
                  <w:rFonts w:ascii="Times New Roman" w:eastAsia="Times New Roman" w:hAnsi="Times New Roman" w:cs="Times New Roman"/>
                  <w:sz w:val="22"/>
                  <w:szCs w:val="22"/>
                  <w:rPrChange w:id="911" w:author="Bikram Adhikari (bdhikari)" w:date="2025-10-09T15:28:00Z" w16du:dateUtc="2025-10-09T20:28:00Z">
                    <w:rPr>
                      <w:rFonts w:ascii="Segoe UI" w:hAnsi="Segoe UI" w:cs="Segoe UI"/>
                      <w:color w:val="333333"/>
                      <w:sz w:val="28"/>
                      <w:szCs w:val="28"/>
                    </w:rPr>
                  </w:rPrChange>
                </w:rPr>
                <w:t>61.7</w:t>
              </w:r>
            </w:ins>
            <w:del w:id="912" w:author="Bikram Adhikari (bdhikari)" w:date="2025-10-09T15:27:00Z" w16du:dateUtc="2025-10-09T20:27:00Z">
              <w:r w:rsidRPr="3542E025" w:rsidDel="0086249A">
                <w:rPr>
                  <w:rFonts w:ascii="Times New Roman" w:eastAsia="Times New Roman" w:hAnsi="Times New Roman" w:cs="Times New Roman"/>
                  <w:sz w:val="22"/>
                  <w:szCs w:val="22"/>
                </w:rPr>
                <w:delText>1,194 (61.7)</w:delText>
              </w:r>
            </w:del>
          </w:p>
        </w:tc>
        <w:tc>
          <w:tcPr>
            <w:tcW w:w="793" w:type="pct"/>
            <w:vAlign w:val="center"/>
            <w:tcPrChange w:id="913" w:author="Bikram Adhikari (bdhikari)" w:date="2025-10-16T15:34:00Z" w16du:dateUtc="2025-10-16T20:34:00Z">
              <w:tcPr>
                <w:tcW w:w="793" w:type="pct"/>
              </w:tcPr>
            </w:tcPrChange>
          </w:tcPr>
          <w:p w14:paraId="4FB64589" w14:textId="25B28F29" w:rsidR="00D41148" w:rsidRPr="3542E025" w:rsidRDefault="00D41148" w:rsidP="00D41148">
            <w:pPr>
              <w:spacing w:after="0"/>
              <w:jc w:val="center"/>
              <w:rPr>
                <w:rFonts w:ascii="Times New Roman" w:eastAsia="Times New Roman" w:hAnsi="Times New Roman" w:cs="Times New Roman"/>
                <w:sz w:val="22"/>
                <w:szCs w:val="22"/>
              </w:rPr>
            </w:pPr>
            <w:ins w:id="914" w:author="Bikram Adhikari (bdhikari)" w:date="2025-10-09T15:27:00Z" w16du:dateUtc="2025-10-09T20:27:00Z">
              <w:r w:rsidRPr="00D41148">
                <w:rPr>
                  <w:rFonts w:ascii="Times New Roman" w:eastAsia="Times New Roman" w:hAnsi="Times New Roman" w:cs="Times New Roman"/>
                  <w:sz w:val="22"/>
                  <w:szCs w:val="22"/>
                  <w:rPrChange w:id="915" w:author="Bikram Adhikari (bdhikari)" w:date="2025-10-09T15:28:00Z" w16du:dateUtc="2025-10-09T20:28:00Z">
                    <w:rPr>
                      <w:rFonts w:ascii="Segoe UI" w:hAnsi="Segoe UI" w:cs="Segoe UI"/>
                      <w:color w:val="333333"/>
                      <w:sz w:val="28"/>
                      <w:szCs w:val="28"/>
                    </w:rPr>
                  </w:rPrChange>
                </w:rPr>
                <w:t>58.1</w:t>
              </w:r>
            </w:ins>
          </w:p>
        </w:tc>
        <w:tc>
          <w:tcPr>
            <w:tcW w:w="685" w:type="pct"/>
            <w:vAlign w:val="center"/>
            <w:tcPrChange w:id="916" w:author="Bikram Adhikari (bdhikari)" w:date="2025-10-16T15:34:00Z" w16du:dateUtc="2025-10-16T20:34:00Z">
              <w:tcPr>
                <w:tcW w:w="685" w:type="pct"/>
              </w:tcPr>
            </w:tcPrChange>
          </w:tcPr>
          <w:p w14:paraId="3F777ED3" w14:textId="4E2AECCA" w:rsidR="00D41148" w:rsidRPr="3542E025" w:rsidRDefault="00D41148" w:rsidP="00D41148">
            <w:pPr>
              <w:spacing w:after="0"/>
              <w:jc w:val="center"/>
              <w:rPr>
                <w:rFonts w:ascii="Times New Roman" w:eastAsia="Times New Roman" w:hAnsi="Times New Roman" w:cs="Times New Roman"/>
                <w:sz w:val="22"/>
                <w:szCs w:val="22"/>
              </w:rPr>
            </w:pPr>
            <w:ins w:id="917" w:author="Bikram Adhikari (bdhikari)" w:date="2025-10-09T15:27:00Z" w16du:dateUtc="2025-10-09T20:27:00Z">
              <w:r w:rsidRPr="00D41148">
                <w:rPr>
                  <w:rFonts w:ascii="Times New Roman" w:eastAsia="Times New Roman" w:hAnsi="Times New Roman" w:cs="Times New Roman"/>
                  <w:sz w:val="22"/>
                  <w:szCs w:val="22"/>
                  <w:rPrChange w:id="918" w:author="Bikram Adhikari (bdhikari)" w:date="2025-10-09T15:28:00Z" w16du:dateUtc="2025-10-09T20:28:00Z">
                    <w:rPr>
                      <w:rFonts w:ascii="Segoe UI" w:hAnsi="Segoe UI" w:cs="Segoe UI"/>
                      <w:color w:val="333333"/>
                      <w:sz w:val="28"/>
                      <w:szCs w:val="28"/>
                    </w:rPr>
                  </w:rPrChange>
                </w:rPr>
                <w:t>62.2</w:t>
              </w:r>
            </w:ins>
          </w:p>
        </w:tc>
        <w:tc>
          <w:tcPr>
            <w:tcW w:w="999" w:type="pct"/>
            <w:vAlign w:val="center"/>
            <w:tcPrChange w:id="919" w:author="Bikram Adhikari (bdhikari)" w:date="2025-10-16T15:34:00Z" w16du:dateUtc="2025-10-16T20:34:00Z">
              <w:tcPr>
                <w:tcW w:w="999" w:type="pct"/>
              </w:tcPr>
            </w:tcPrChange>
          </w:tcPr>
          <w:p w14:paraId="0310ABDE" w14:textId="5FCAD381" w:rsidR="00D41148" w:rsidRPr="3542E025" w:rsidRDefault="00D41148" w:rsidP="00D41148">
            <w:pPr>
              <w:spacing w:after="0"/>
              <w:jc w:val="center"/>
              <w:rPr>
                <w:rFonts w:ascii="Times New Roman" w:eastAsia="Times New Roman" w:hAnsi="Times New Roman" w:cs="Times New Roman"/>
                <w:sz w:val="22"/>
                <w:szCs w:val="22"/>
              </w:rPr>
            </w:pPr>
            <w:ins w:id="920" w:author="Bikram Adhikari (bdhikari)" w:date="2025-10-09T15:27:00Z" w16du:dateUtc="2025-10-09T20:27:00Z">
              <w:r w:rsidRPr="00D41148">
                <w:rPr>
                  <w:rFonts w:ascii="Times New Roman" w:eastAsia="Times New Roman" w:hAnsi="Times New Roman" w:cs="Times New Roman"/>
                  <w:sz w:val="22"/>
                  <w:szCs w:val="22"/>
                  <w:rPrChange w:id="921" w:author="Bikram Adhikari (bdhikari)" w:date="2025-10-09T15:28:00Z" w16du:dateUtc="2025-10-09T20:28:00Z">
                    <w:rPr>
                      <w:rFonts w:ascii="Segoe UI" w:hAnsi="Segoe UI" w:cs="Segoe UI"/>
                      <w:color w:val="333333"/>
                      <w:sz w:val="28"/>
                      <w:szCs w:val="28"/>
                    </w:rPr>
                  </w:rPrChange>
                </w:rPr>
                <w:t>62.1</w:t>
              </w:r>
            </w:ins>
          </w:p>
        </w:tc>
      </w:tr>
      <w:tr w:rsidR="00D41148" w14:paraId="2D15D41B" w14:textId="359636A0" w:rsidTr="000C584F">
        <w:trPr>
          <w:trHeight w:val="285"/>
          <w:trPrChange w:id="922" w:author="Bikram Adhikari (bdhikari)" w:date="2025-10-16T15:34:00Z" w16du:dateUtc="2025-10-16T20:34:00Z">
            <w:trPr>
              <w:trHeight w:val="285"/>
            </w:trPr>
          </w:trPrChange>
        </w:trPr>
        <w:tc>
          <w:tcPr>
            <w:tcW w:w="1868" w:type="pct"/>
            <w:tcMar>
              <w:left w:w="108" w:type="dxa"/>
              <w:right w:w="108" w:type="dxa"/>
            </w:tcMar>
            <w:vAlign w:val="center"/>
            <w:tcPrChange w:id="923" w:author="Bikram Adhikari (bdhikari)" w:date="2025-10-16T15:34:00Z" w16du:dateUtc="2025-10-16T20:34:00Z">
              <w:tcPr>
                <w:tcW w:w="1774" w:type="pct"/>
                <w:tcMar>
                  <w:left w:w="108" w:type="dxa"/>
                  <w:right w:w="108" w:type="dxa"/>
                </w:tcMar>
                <w:vAlign w:val="center"/>
              </w:tcPr>
            </w:tcPrChange>
          </w:tcPr>
          <w:p w14:paraId="45524410" w14:textId="5C0A2BCF" w:rsidR="00D41148" w:rsidRDefault="00D41148" w:rsidP="00D41148">
            <w:pPr>
              <w:spacing w:after="0"/>
            </w:pPr>
            <w:r w:rsidRPr="3542E025">
              <w:rPr>
                <w:rFonts w:ascii="Times New Roman" w:eastAsia="Times New Roman" w:hAnsi="Times New Roman" w:cs="Times New Roman"/>
                <w:sz w:val="22"/>
                <w:szCs w:val="22"/>
              </w:rPr>
              <w:t xml:space="preserve">  Overweight or obese</w:t>
            </w:r>
            <w:del w:id="924" w:author="Bikram Adhikari (bdhikari)" w:date="2025-10-16T15:34:00Z" w16du:dateUtc="2025-10-16T20:34:00Z">
              <w:r w:rsidRPr="3542E025" w:rsidDel="000C584F">
                <w:rPr>
                  <w:rFonts w:ascii="Times New Roman" w:eastAsia="Times New Roman" w:hAnsi="Times New Roman" w:cs="Times New Roman"/>
                  <w:sz w:val="22"/>
                  <w:szCs w:val="22"/>
                </w:rPr>
                <w:delText xml:space="preserve"> </w:delText>
              </w:r>
            </w:del>
            <w:ins w:id="925" w:author="Bikram Adhikari (bdhikari)" w:date="2025-10-16T15:34:00Z" w16du:dateUtc="2025-10-16T20:34:00Z">
              <w:r w:rsidR="000C584F">
                <w:rPr>
                  <w:rFonts w:ascii="Times New Roman" w:eastAsia="Times New Roman" w:hAnsi="Times New Roman" w:cs="Times New Roman"/>
                  <w:sz w:val="22"/>
                  <w:szCs w:val="22"/>
                </w:rPr>
                <w:t xml:space="preserve"> (&gt;=</w:t>
              </w:r>
              <w:r w:rsidR="000C584F" w:rsidRPr="000C584F">
                <w:rPr>
                  <w:rFonts w:ascii="Times New Roman" w:eastAsia="Times New Roman" w:hAnsi="Times New Roman" w:cs="Times New Roman"/>
                  <w:sz w:val="22"/>
                  <w:szCs w:val="22"/>
                  <w:rPrChange w:id="926" w:author="Bikram Adhikari (bdhikari)" w:date="2025-10-16T15:34:00Z" w16du:dateUtc="2025-10-16T20:34:00Z">
                    <w:rPr>
                      <w:rFonts w:asciiTheme="majorBidi" w:hAnsiTheme="majorBidi" w:cstheme="majorBidi"/>
                      <w:sz w:val="18"/>
                      <w:szCs w:val="18"/>
                    </w:rPr>
                  </w:rPrChange>
                </w:rPr>
                <w:t>25 kg/m</w:t>
              </w:r>
              <w:r w:rsidR="000C584F" w:rsidRPr="00CE0834">
                <w:rPr>
                  <w:rFonts w:ascii="Times New Roman" w:eastAsia="Times New Roman" w:hAnsi="Times New Roman" w:cs="Times New Roman"/>
                  <w:sz w:val="22"/>
                  <w:szCs w:val="22"/>
                  <w:vertAlign w:val="superscript"/>
                  <w:rPrChange w:id="927" w:author="Bikram Adhikari (bdhikari)" w:date="2025-10-16T15:44:00Z" w16du:dateUtc="2025-10-16T20:44:00Z">
                    <w:rPr>
                      <w:rFonts w:asciiTheme="majorBidi" w:hAnsiTheme="majorBidi" w:cstheme="majorBidi"/>
                      <w:sz w:val="18"/>
                      <w:szCs w:val="18"/>
                      <w:vertAlign w:val="superscript"/>
                    </w:rPr>
                  </w:rPrChange>
                </w:rPr>
                <w:t>2</w:t>
              </w:r>
              <w:r w:rsidR="000C584F" w:rsidRPr="000C584F">
                <w:rPr>
                  <w:rFonts w:ascii="Times New Roman" w:eastAsia="Times New Roman" w:hAnsi="Times New Roman" w:cs="Times New Roman"/>
                  <w:sz w:val="22"/>
                  <w:szCs w:val="22"/>
                  <w:rPrChange w:id="928" w:author="Bikram Adhikari (bdhikari)" w:date="2025-10-16T15:34:00Z" w16du:dateUtc="2025-10-16T20:34:00Z">
                    <w:rPr>
                      <w:rFonts w:asciiTheme="majorBidi" w:hAnsiTheme="majorBidi" w:cstheme="majorBidi"/>
                      <w:sz w:val="18"/>
                      <w:szCs w:val="18"/>
                      <w:vertAlign w:val="superscript"/>
                    </w:rPr>
                  </w:rPrChange>
                </w:rPr>
                <w:t xml:space="preserve"> </w:t>
              </w:r>
              <w:r w:rsidR="000C584F" w:rsidRPr="000C584F">
                <w:rPr>
                  <w:rFonts w:ascii="Times New Roman" w:eastAsia="Times New Roman" w:hAnsi="Times New Roman" w:cs="Times New Roman"/>
                  <w:sz w:val="22"/>
                  <w:szCs w:val="22"/>
                  <w:rPrChange w:id="929" w:author="Bikram Adhikari (bdhikari)" w:date="2025-10-16T15:34:00Z" w16du:dateUtc="2025-10-16T20:34:00Z">
                    <w:rPr/>
                  </w:rPrChange>
                </w:rPr>
                <w:t>)</w:t>
              </w:r>
            </w:ins>
          </w:p>
        </w:tc>
        <w:tc>
          <w:tcPr>
            <w:tcW w:w="655" w:type="pct"/>
            <w:tcMar>
              <w:left w:w="108" w:type="dxa"/>
              <w:right w:w="108" w:type="dxa"/>
            </w:tcMar>
            <w:vAlign w:val="center"/>
            <w:tcPrChange w:id="930" w:author="Bikram Adhikari (bdhikari)" w:date="2025-10-16T15:34:00Z" w16du:dateUtc="2025-10-16T20:34:00Z">
              <w:tcPr>
                <w:tcW w:w="749" w:type="pct"/>
                <w:gridSpan w:val="2"/>
                <w:tcMar>
                  <w:left w:w="108" w:type="dxa"/>
                  <w:right w:w="108" w:type="dxa"/>
                </w:tcMar>
                <w:vAlign w:val="center"/>
              </w:tcPr>
            </w:tcPrChange>
          </w:tcPr>
          <w:p w14:paraId="7C3A72E9" w14:textId="1E2626E4" w:rsidR="00D41148" w:rsidRPr="00D41148" w:rsidRDefault="00D41148" w:rsidP="00D41148">
            <w:pPr>
              <w:spacing w:after="0"/>
              <w:jc w:val="center"/>
              <w:rPr>
                <w:rFonts w:ascii="Times New Roman" w:eastAsia="Times New Roman" w:hAnsi="Times New Roman" w:cs="Times New Roman"/>
                <w:sz w:val="22"/>
                <w:szCs w:val="22"/>
                <w:rPrChange w:id="931" w:author="Bikram Adhikari (bdhikari)" w:date="2025-10-09T15:28:00Z" w16du:dateUtc="2025-10-09T20:28:00Z">
                  <w:rPr/>
                </w:rPrChange>
              </w:rPr>
            </w:pPr>
            <w:ins w:id="932" w:author="Bikram Adhikari (bdhikari)" w:date="2025-10-09T15:27:00Z" w16du:dateUtc="2025-10-09T20:27:00Z">
              <w:r w:rsidRPr="00D41148">
                <w:rPr>
                  <w:rFonts w:ascii="Times New Roman" w:eastAsia="Times New Roman" w:hAnsi="Times New Roman" w:cs="Times New Roman"/>
                  <w:sz w:val="22"/>
                  <w:szCs w:val="22"/>
                  <w:rPrChange w:id="933" w:author="Bikram Adhikari (bdhikari)" w:date="2025-10-09T15:28:00Z" w16du:dateUtc="2025-10-09T20:28:00Z">
                    <w:rPr>
                      <w:rFonts w:ascii="Segoe UI" w:hAnsi="Segoe UI" w:cs="Segoe UI"/>
                      <w:color w:val="333333"/>
                      <w:sz w:val="28"/>
                      <w:szCs w:val="28"/>
                    </w:rPr>
                  </w:rPrChange>
                </w:rPr>
                <w:t>23.7</w:t>
              </w:r>
            </w:ins>
            <w:del w:id="934" w:author="Bikram Adhikari (bdhikari)" w:date="2025-10-09T15:27:00Z" w16du:dateUtc="2025-10-09T20:27:00Z">
              <w:r w:rsidRPr="3542E025" w:rsidDel="0086249A">
                <w:rPr>
                  <w:rFonts w:ascii="Times New Roman" w:eastAsia="Times New Roman" w:hAnsi="Times New Roman" w:cs="Times New Roman"/>
                  <w:sz w:val="22"/>
                  <w:szCs w:val="22"/>
                </w:rPr>
                <w:delText>459 (23.7)</w:delText>
              </w:r>
            </w:del>
          </w:p>
        </w:tc>
        <w:tc>
          <w:tcPr>
            <w:tcW w:w="793" w:type="pct"/>
            <w:vAlign w:val="center"/>
            <w:tcPrChange w:id="935" w:author="Bikram Adhikari (bdhikari)" w:date="2025-10-16T15:34:00Z" w16du:dateUtc="2025-10-16T20:34:00Z">
              <w:tcPr>
                <w:tcW w:w="793" w:type="pct"/>
              </w:tcPr>
            </w:tcPrChange>
          </w:tcPr>
          <w:p w14:paraId="04A92593" w14:textId="38AEC6D5" w:rsidR="00D41148" w:rsidRPr="3542E025" w:rsidRDefault="00D41148" w:rsidP="00D41148">
            <w:pPr>
              <w:spacing w:after="0"/>
              <w:jc w:val="center"/>
              <w:rPr>
                <w:rFonts w:ascii="Times New Roman" w:eastAsia="Times New Roman" w:hAnsi="Times New Roman" w:cs="Times New Roman"/>
                <w:sz w:val="22"/>
                <w:szCs w:val="22"/>
              </w:rPr>
            </w:pPr>
            <w:ins w:id="936" w:author="Bikram Adhikari (bdhikari)" w:date="2025-10-09T15:27:00Z" w16du:dateUtc="2025-10-09T20:27:00Z">
              <w:r w:rsidRPr="00D41148">
                <w:rPr>
                  <w:rFonts w:ascii="Times New Roman" w:eastAsia="Times New Roman" w:hAnsi="Times New Roman" w:cs="Times New Roman"/>
                  <w:sz w:val="22"/>
                  <w:szCs w:val="22"/>
                  <w:rPrChange w:id="937" w:author="Bikram Adhikari (bdhikari)" w:date="2025-10-09T15:28:00Z" w16du:dateUtc="2025-10-09T20:28:00Z">
                    <w:rPr>
                      <w:rFonts w:ascii="Segoe UI" w:hAnsi="Segoe UI" w:cs="Segoe UI"/>
                      <w:color w:val="333333"/>
                      <w:sz w:val="28"/>
                      <w:szCs w:val="28"/>
                    </w:rPr>
                  </w:rPrChange>
                </w:rPr>
                <w:t>29.7</w:t>
              </w:r>
            </w:ins>
          </w:p>
        </w:tc>
        <w:tc>
          <w:tcPr>
            <w:tcW w:w="685" w:type="pct"/>
            <w:vAlign w:val="center"/>
            <w:tcPrChange w:id="938" w:author="Bikram Adhikari (bdhikari)" w:date="2025-10-16T15:34:00Z" w16du:dateUtc="2025-10-16T20:34:00Z">
              <w:tcPr>
                <w:tcW w:w="685" w:type="pct"/>
              </w:tcPr>
            </w:tcPrChange>
          </w:tcPr>
          <w:p w14:paraId="267446E7" w14:textId="240EA73B" w:rsidR="00D41148" w:rsidRPr="3542E025" w:rsidRDefault="00D41148" w:rsidP="00D41148">
            <w:pPr>
              <w:spacing w:after="0"/>
              <w:jc w:val="center"/>
              <w:rPr>
                <w:rFonts w:ascii="Times New Roman" w:eastAsia="Times New Roman" w:hAnsi="Times New Roman" w:cs="Times New Roman"/>
                <w:sz w:val="22"/>
                <w:szCs w:val="22"/>
              </w:rPr>
            </w:pPr>
            <w:ins w:id="939" w:author="Bikram Adhikari (bdhikari)" w:date="2025-10-09T15:27:00Z" w16du:dateUtc="2025-10-09T20:27:00Z">
              <w:r w:rsidRPr="00D41148">
                <w:rPr>
                  <w:rFonts w:ascii="Times New Roman" w:eastAsia="Times New Roman" w:hAnsi="Times New Roman" w:cs="Times New Roman"/>
                  <w:sz w:val="22"/>
                  <w:szCs w:val="22"/>
                  <w:rPrChange w:id="940" w:author="Bikram Adhikari (bdhikari)" w:date="2025-10-09T15:28:00Z" w16du:dateUtc="2025-10-09T20:28:00Z">
                    <w:rPr>
                      <w:rFonts w:ascii="Segoe UI" w:hAnsi="Segoe UI" w:cs="Segoe UI"/>
                      <w:color w:val="333333"/>
                      <w:sz w:val="28"/>
                      <w:szCs w:val="28"/>
                    </w:rPr>
                  </w:rPrChange>
                </w:rPr>
                <w:t>20</w:t>
              </w:r>
            </w:ins>
          </w:p>
        </w:tc>
        <w:tc>
          <w:tcPr>
            <w:tcW w:w="999" w:type="pct"/>
            <w:vAlign w:val="center"/>
            <w:tcPrChange w:id="941" w:author="Bikram Adhikari (bdhikari)" w:date="2025-10-16T15:34:00Z" w16du:dateUtc="2025-10-16T20:34:00Z">
              <w:tcPr>
                <w:tcW w:w="999" w:type="pct"/>
              </w:tcPr>
            </w:tcPrChange>
          </w:tcPr>
          <w:p w14:paraId="5EBA685F" w14:textId="613251B5" w:rsidR="00D41148" w:rsidRPr="3542E025" w:rsidRDefault="00D41148" w:rsidP="00D41148">
            <w:pPr>
              <w:spacing w:after="0"/>
              <w:jc w:val="center"/>
              <w:rPr>
                <w:rFonts w:ascii="Times New Roman" w:eastAsia="Times New Roman" w:hAnsi="Times New Roman" w:cs="Times New Roman"/>
                <w:sz w:val="22"/>
                <w:szCs w:val="22"/>
              </w:rPr>
            </w:pPr>
            <w:ins w:id="942" w:author="Bikram Adhikari (bdhikari)" w:date="2025-10-09T15:27:00Z" w16du:dateUtc="2025-10-09T20:27:00Z">
              <w:r w:rsidRPr="00D41148">
                <w:rPr>
                  <w:rFonts w:ascii="Times New Roman" w:eastAsia="Times New Roman" w:hAnsi="Times New Roman" w:cs="Times New Roman"/>
                  <w:sz w:val="22"/>
                  <w:szCs w:val="22"/>
                  <w:rPrChange w:id="943" w:author="Bikram Adhikari (bdhikari)" w:date="2025-10-09T15:28:00Z" w16du:dateUtc="2025-10-09T20:28:00Z">
                    <w:rPr>
                      <w:rFonts w:ascii="Segoe UI" w:hAnsi="Segoe UI" w:cs="Segoe UI"/>
                      <w:color w:val="333333"/>
                      <w:sz w:val="28"/>
                      <w:szCs w:val="28"/>
                    </w:rPr>
                  </w:rPrChange>
                </w:rPr>
                <w:t>26</w:t>
              </w:r>
            </w:ins>
          </w:p>
        </w:tc>
      </w:tr>
      <w:tr w:rsidR="00D41148" w14:paraId="5DD81AA7" w14:textId="35475379" w:rsidTr="000C584F">
        <w:trPr>
          <w:trHeight w:val="285"/>
          <w:trPrChange w:id="944" w:author="Bikram Adhikari (bdhikari)" w:date="2025-10-16T15:34:00Z" w16du:dateUtc="2025-10-16T20:34:00Z">
            <w:trPr>
              <w:trHeight w:val="285"/>
            </w:trPr>
          </w:trPrChange>
        </w:trPr>
        <w:tc>
          <w:tcPr>
            <w:tcW w:w="1868" w:type="pct"/>
            <w:tcMar>
              <w:left w:w="108" w:type="dxa"/>
              <w:right w:w="108" w:type="dxa"/>
            </w:tcMar>
            <w:vAlign w:val="center"/>
            <w:tcPrChange w:id="945" w:author="Bikram Adhikari (bdhikari)" w:date="2025-10-16T15:34:00Z" w16du:dateUtc="2025-10-16T20:34:00Z">
              <w:tcPr>
                <w:tcW w:w="1774" w:type="pct"/>
                <w:tcMar>
                  <w:left w:w="108" w:type="dxa"/>
                  <w:right w:w="108" w:type="dxa"/>
                </w:tcMar>
                <w:vAlign w:val="center"/>
              </w:tcPr>
            </w:tcPrChange>
          </w:tcPr>
          <w:p w14:paraId="02358135" w14:textId="58085BB8" w:rsidR="00D41148" w:rsidRDefault="00D41148" w:rsidP="00D41148">
            <w:pPr>
              <w:spacing w:after="0"/>
            </w:pPr>
            <w:r w:rsidRPr="3542E025">
              <w:rPr>
                <w:rFonts w:ascii="Times New Roman" w:eastAsia="Times New Roman" w:hAnsi="Times New Roman" w:cs="Times New Roman"/>
                <w:sz w:val="22"/>
                <w:szCs w:val="22"/>
              </w:rPr>
              <w:t xml:space="preserve">  Thin</w:t>
            </w:r>
            <w:ins w:id="946" w:author="Bikram Adhikari (bdhikari)" w:date="2025-10-16T15:33:00Z" w16du:dateUtc="2025-10-16T20:33:00Z">
              <w:r w:rsidR="00C64703">
                <w:rPr>
                  <w:rFonts w:ascii="Times New Roman" w:eastAsia="Times New Roman" w:hAnsi="Times New Roman" w:cs="Times New Roman"/>
                  <w:sz w:val="22"/>
                  <w:szCs w:val="22"/>
                </w:rPr>
                <w:t xml:space="preserve"> (&lt;18.5 kg/m</w:t>
              </w:r>
              <w:r w:rsidR="00C64703" w:rsidRPr="001E73E8">
                <w:rPr>
                  <w:rFonts w:ascii="Times New Roman" w:eastAsia="Times New Roman" w:hAnsi="Times New Roman" w:cs="Times New Roman"/>
                  <w:sz w:val="22"/>
                  <w:szCs w:val="22"/>
                  <w:vertAlign w:val="superscript"/>
                </w:rPr>
                <w:t>2</w:t>
              </w:r>
              <w:r w:rsidR="00C64703">
                <w:rPr>
                  <w:rFonts w:ascii="Times New Roman" w:eastAsia="Times New Roman" w:hAnsi="Times New Roman" w:cs="Times New Roman"/>
                  <w:sz w:val="22"/>
                  <w:szCs w:val="22"/>
                </w:rPr>
                <w:t>)</w:t>
              </w:r>
            </w:ins>
          </w:p>
        </w:tc>
        <w:tc>
          <w:tcPr>
            <w:tcW w:w="655" w:type="pct"/>
            <w:tcMar>
              <w:left w:w="108" w:type="dxa"/>
              <w:right w:w="108" w:type="dxa"/>
            </w:tcMar>
            <w:vAlign w:val="center"/>
            <w:tcPrChange w:id="947" w:author="Bikram Adhikari (bdhikari)" w:date="2025-10-16T15:34:00Z" w16du:dateUtc="2025-10-16T20:34:00Z">
              <w:tcPr>
                <w:tcW w:w="749" w:type="pct"/>
                <w:gridSpan w:val="2"/>
                <w:tcMar>
                  <w:left w:w="108" w:type="dxa"/>
                  <w:right w:w="108" w:type="dxa"/>
                </w:tcMar>
                <w:vAlign w:val="center"/>
              </w:tcPr>
            </w:tcPrChange>
          </w:tcPr>
          <w:p w14:paraId="7D8C0550" w14:textId="4DF05B40" w:rsidR="00D41148" w:rsidRPr="00D41148" w:rsidRDefault="00D41148" w:rsidP="00D41148">
            <w:pPr>
              <w:spacing w:after="0"/>
              <w:jc w:val="center"/>
              <w:rPr>
                <w:rFonts w:ascii="Times New Roman" w:eastAsia="Times New Roman" w:hAnsi="Times New Roman" w:cs="Times New Roman"/>
                <w:sz w:val="22"/>
                <w:szCs w:val="22"/>
                <w:rPrChange w:id="948" w:author="Bikram Adhikari (bdhikari)" w:date="2025-10-09T15:28:00Z" w16du:dateUtc="2025-10-09T20:28:00Z">
                  <w:rPr/>
                </w:rPrChange>
              </w:rPr>
            </w:pPr>
            <w:ins w:id="949" w:author="Bikram Adhikari (bdhikari)" w:date="2025-10-09T15:27:00Z" w16du:dateUtc="2025-10-09T20:27:00Z">
              <w:r w:rsidRPr="00D41148">
                <w:rPr>
                  <w:rFonts w:ascii="Times New Roman" w:eastAsia="Times New Roman" w:hAnsi="Times New Roman" w:cs="Times New Roman"/>
                  <w:sz w:val="22"/>
                  <w:szCs w:val="22"/>
                  <w:rPrChange w:id="950" w:author="Bikram Adhikari (bdhikari)" w:date="2025-10-09T15:28:00Z" w16du:dateUtc="2025-10-09T20:28:00Z">
                    <w:rPr>
                      <w:rFonts w:ascii="Segoe UI" w:hAnsi="Segoe UI" w:cs="Segoe UI"/>
                      <w:color w:val="333333"/>
                      <w:sz w:val="28"/>
                      <w:szCs w:val="28"/>
                    </w:rPr>
                  </w:rPrChange>
                </w:rPr>
                <w:t>14.6</w:t>
              </w:r>
            </w:ins>
            <w:del w:id="951" w:author="Bikram Adhikari (bdhikari)" w:date="2025-10-09T15:27:00Z" w16du:dateUtc="2025-10-09T20:27:00Z">
              <w:r w:rsidRPr="3542E025" w:rsidDel="0086249A">
                <w:rPr>
                  <w:rFonts w:ascii="Times New Roman" w:eastAsia="Times New Roman" w:hAnsi="Times New Roman" w:cs="Times New Roman"/>
                  <w:sz w:val="22"/>
                  <w:szCs w:val="22"/>
                </w:rPr>
                <w:delText>284 (14.6)</w:delText>
              </w:r>
            </w:del>
          </w:p>
        </w:tc>
        <w:tc>
          <w:tcPr>
            <w:tcW w:w="793" w:type="pct"/>
            <w:vAlign w:val="center"/>
            <w:tcPrChange w:id="952" w:author="Bikram Adhikari (bdhikari)" w:date="2025-10-16T15:34:00Z" w16du:dateUtc="2025-10-16T20:34:00Z">
              <w:tcPr>
                <w:tcW w:w="793" w:type="pct"/>
              </w:tcPr>
            </w:tcPrChange>
          </w:tcPr>
          <w:p w14:paraId="5D5A2CB5" w14:textId="18E98C61" w:rsidR="00D41148" w:rsidRPr="3542E025" w:rsidRDefault="00D41148" w:rsidP="00D41148">
            <w:pPr>
              <w:spacing w:after="0"/>
              <w:jc w:val="center"/>
              <w:rPr>
                <w:rFonts w:ascii="Times New Roman" w:eastAsia="Times New Roman" w:hAnsi="Times New Roman" w:cs="Times New Roman"/>
                <w:sz w:val="22"/>
                <w:szCs w:val="22"/>
              </w:rPr>
            </w:pPr>
            <w:ins w:id="953" w:author="Bikram Adhikari (bdhikari)" w:date="2025-10-09T15:27:00Z" w16du:dateUtc="2025-10-09T20:27:00Z">
              <w:r w:rsidRPr="00D41148">
                <w:rPr>
                  <w:rFonts w:ascii="Times New Roman" w:eastAsia="Times New Roman" w:hAnsi="Times New Roman" w:cs="Times New Roman"/>
                  <w:sz w:val="22"/>
                  <w:szCs w:val="22"/>
                  <w:rPrChange w:id="954" w:author="Bikram Adhikari (bdhikari)" w:date="2025-10-09T15:28:00Z" w16du:dateUtc="2025-10-09T20:28:00Z">
                    <w:rPr>
                      <w:rFonts w:ascii="Segoe UI" w:hAnsi="Segoe UI" w:cs="Segoe UI"/>
                      <w:color w:val="333333"/>
                      <w:sz w:val="28"/>
                      <w:szCs w:val="28"/>
                    </w:rPr>
                  </w:rPrChange>
                </w:rPr>
                <w:t>12.2</w:t>
              </w:r>
            </w:ins>
          </w:p>
        </w:tc>
        <w:tc>
          <w:tcPr>
            <w:tcW w:w="685" w:type="pct"/>
            <w:vAlign w:val="center"/>
            <w:tcPrChange w:id="955" w:author="Bikram Adhikari (bdhikari)" w:date="2025-10-16T15:34:00Z" w16du:dateUtc="2025-10-16T20:34:00Z">
              <w:tcPr>
                <w:tcW w:w="685" w:type="pct"/>
              </w:tcPr>
            </w:tcPrChange>
          </w:tcPr>
          <w:p w14:paraId="6016A4AA" w14:textId="52BB2ED1" w:rsidR="00D41148" w:rsidRPr="3542E025" w:rsidRDefault="00D41148" w:rsidP="00D41148">
            <w:pPr>
              <w:spacing w:after="0"/>
              <w:jc w:val="center"/>
              <w:rPr>
                <w:rFonts w:ascii="Times New Roman" w:eastAsia="Times New Roman" w:hAnsi="Times New Roman" w:cs="Times New Roman"/>
                <w:sz w:val="22"/>
                <w:szCs w:val="22"/>
              </w:rPr>
            </w:pPr>
            <w:ins w:id="956" w:author="Bikram Adhikari (bdhikari)" w:date="2025-10-09T15:27:00Z" w16du:dateUtc="2025-10-09T20:27:00Z">
              <w:r w:rsidRPr="00D41148">
                <w:rPr>
                  <w:rFonts w:ascii="Times New Roman" w:eastAsia="Times New Roman" w:hAnsi="Times New Roman" w:cs="Times New Roman"/>
                  <w:sz w:val="22"/>
                  <w:szCs w:val="22"/>
                  <w:rPrChange w:id="957" w:author="Bikram Adhikari (bdhikari)" w:date="2025-10-09T15:28:00Z" w16du:dateUtc="2025-10-09T20:28:00Z">
                    <w:rPr>
                      <w:rFonts w:ascii="Segoe UI" w:hAnsi="Segoe UI" w:cs="Segoe UI"/>
                      <w:color w:val="333333"/>
                      <w:sz w:val="28"/>
                      <w:szCs w:val="28"/>
                    </w:rPr>
                  </w:rPrChange>
                </w:rPr>
                <w:t>17.8</w:t>
              </w:r>
            </w:ins>
          </w:p>
        </w:tc>
        <w:tc>
          <w:tcPr>
            <w:tcW w:w="999" w:type="pct"/>
            <w:vAlign w:val="center"/>
            <w:tcPrChange w:id="958" w:author="Bikram Adhikari (bdhikari)" w:date="2025-10-16T15:34:00Z" w16du:dateUtc="2025-10-16T20:34:00Z">
              <w:tcPr>
                <w:tcW w:w="999" w:type="pct"/>
              </w:tcPr>
            </w:tcPrChange>
          </w:tcPr>
          <w:p w14:paraId="0C5A0B1F" w14:textId="71FFF000" w:rsidR="00D41148" w:rsidRPr="3542E025" w:rsidRDefault="00D41148" w:rsidP="00D41148">
            <w:pPr>
              <w:spacing w:after="0"/>
              <w:jc w:val="center"/>
              <w:rPr>
                <w:rFonts w:ascii="Times New Roman" w:eastAsia="Times New Roman" w:hAnsi="Times New Roman" w:cs="Times New Roman"/>
                <w:sz w:val="22"/>
                <w:szCs w:val="22"/>
              </w:rPr>
            </w:pPr>
            <w:ins w:id="959" w:author="Bikram Adhikari (bdhikari)" w:date="2025-10-09T15:27:00Z" w16du:dateUtc="2025-10-09T20:27:00Z">
              <w:r w:rsidRPr="00D41148">
                <w:rPr>
                  <w:rFonts w:ascii="Times New Roman" w:eastAsia="Times New Roman" w:hAnsi="Times New Roman" w:cs="Times New Roman"/>
                  <w:sz w:val="22"/>
                  <w:szCs w:val="22"/>
                  <w:rPrChange w:id="960" w:author="Bikram Adhikari (bdhikari)" w:date="2025-10-09T15:28:00Z" w16du:dateUtc="2025-10-09T20:28:00Z">
                    <w:rPr>
                      <w:rFonts w:ascii="Segoe UI" w:hAnsi="Segoe UI" w:cs="Segoe UI"/>
                      <w:color w:val="333333"/>
                      <w:sz w:val="28"/>
                      <w:szCs w:val="28"/>
                    </w:rPr>
                  </w:rPrChange>
                </w:rPr>
                <w:t>11.9</w:t>
              </w:r>
            </w:ins>
          </w:p>
        </w:tc>
      </w:tr>
      <w:tr w:rsidR="00D41148" w14:paraId="50CF1940" w14:textId="2B104996" w:rsidTr="000C584F">
        <w:trPr>
          <w:trHeight w:val="285"/>
          <w:trPrChange w:id="961" w:author="Bikram Adhikari (bdhikari)" w:date="2025-10-16T15:34:00Z" w16du:dateUtc="2025-10-16T20:34:00Z">
            <w:trPr>
              <w:trHeight w:val="285"/>
            </w:trPr>
          </w:trPrChange>
        </w:trPr>
        <w:tc>
          <w:tcPr>
            <w:tcW w:w="1868" w:type="pct"/>
            <w:tcMar>
              <w:left w:w="108" w:type="dxa"/>
              <w:right w:w="108" w:type="dxa"/>
            </w:tcMar>
            <w:vAlign w:val="center"/>
            <w:tcPrChange w:id="962" w:author="Bikram Adhikari (bdhikari)" w:date="2025-10-16T15:34:00Z" w16du:dateUtc="2025-10-16T20:34:00Z">
              <w:tcPr>
                <w:tcW w:w="1774" w:type="pct"/>
                <w:tcMar>
                  <w:left w:w="108" w:type="dxa"/>
                  <w:right w:w="108" w:type="dxa"/>
                </w:tcMar>
                <w:vAlign w:val="center"/>
              </w:tcPr>
            </w:tcPrChange>
          </w:tcPr>
          <w:p w14:paraId="2B2384D4" w14:textId="04A3AB9A" w:rsidR="00D41148" w:rsidRDefault="00D41148" w:rsidP="00D41148">
            <w:pPr>
              <w:spacing w:after="0"/>
            </w:pPr>
            <w:r w:rsidRPr="3542E025">
              <w:rPr>
                <w:rFonts w:ascii="Times New Roman" w:eastAsia="Times New Roman" w:hAnsi="Times New Roman" w:cs="Times New Roman"/>
                <w:i/>
                <w:iCs/>
                <w:sz w:val="22"/>
                <w:szCs w:val="22"/>
              </w:rPr>
              <w:t xml:space="preserve">  Missing</w:t>
            </w:r>
          </w:p>
        </w:tc>
        <w:tc>
          <w:tcPr>
            <w:tcW w:w="655" w:type="pct"/>
            <w:tcMar>
              <w:left w:w="108" w:type="dxa"/>
              <w:right w:w="108" w:type="dxa"/>
            </w:tcMar>
            <w:vAlign w:val="center"/>
            <w:tcPrChange w:id="963" w:author="Bikram Adhikari (bdhikari)" w:date="2025-10-16T15:34:00Z" w16du:dateUtc="2025-10-16T20:34:00Z">
              <w:tcPr>
                <w:tcW w:w="749" w:type="pct"/>
                <w:gridSpan w:val="2"/>
                <w:tcMar>
                  <w:left w:w="108" w:type="dxa"/>
                  <w:right w:w="108" w:type="dxa"/>
                </w:tcMar>
                <w:vAlign w:val="center"/>
              </w:tcPr>
            </w:tcPrChange>
          </w:tcPr>
          <w:p w14:paraId="62B7D34D" w14:textId="5EE91AFD" w:rsidR="00D41148" w:rsidRPr="00D41148" w:rsidRDefault="00D41148" w:rsidP="00D41148">
            <w:pPr>
              <w:spacing w:after="0"/>
              <w:jc w:val="center"/>
              <w:rPr>
                <w:rFonts w:ascii="Times New Roman" w:eastAsia="Times New Roman" w:hAnsi="Times New Roman" w:cs="Times New Roman"/>
                <w:sz w:val="22"/>
                <w:szCs w:val="22"/>
                <w:rPrChange w:id="964" w:author="Bikram Adhikari (bdhikari)" w:date="2025-10-09T15:28:00Z" w16du:dateUtc="2025-10-09T20:28:00Z">
                  <w:rPr/>
                </w:rPrChange>
              </w:rPr>
            </w:pPr>
            <w:ins w:id="965" w:author="Bikram Adhikari (bdhikari)" w:date="2025-10-09T15:27:00Z" w16du:dateUtc="2025-10-09T20:27:00Z">
              <w:r w:rsidRPr="00D41148">
                <w:rPr>
                  <w:rFonts w:ascii="Times New Roman" w:eastAsia="Times New Roman" w:hAnsi="Times New Roman" w:cs="Times New Roman"/>
                  <w:sz w:val="22"/>
                  <w:szCs w:val="22"/>
                  <w:rPrChange w:id="966" w:author="Bikram Adhikari (bdhikari)" w:date="2025-10-09T15:28:00Z" w16du:dateUtc="2025-10-09T20:28:00Z">
                    <w:rPr>
                      <w:rFonts w:ascii="Segoe UI" w:hAnsi="Segoe UI" w:cs="Segoe UI"/>
                      <w:color w:val="333333"/>
                      <w:sz w:val="28"/>
                      <w:szCs w:val="28"/>
                    </w:rPr>
                  </w:rPrChange>
                </w:rPr>
                <w:t>399</w:t>
              </w:r>
            </w:ins>
            <w:del w:id="967" w:author="Bikram Adhikari (bdhikari)" w:date="2025-10-09T15:27:00Z" w16du:dateUtc="2025-10-09T20:27:00Z">
              <w:r w:rsidRPr="3542E025" w:rsidDel="0086249A">
                <w:rPr>
                  <w:rFonts w:ascii="Times New Roman" w:eastAsia="Times New Roman" w:hAnsi="Times New Roman" w:cs="Times New Roman"/>
                  <w:sz w:val="22"/>
                  <w:szCs w:val="22"/>
                </w:rPr>
                <w:delText>399</w:delText>
              </w:r>
            </w:del>
          </w:p>
        </w:tc>
        <w:tc>
          <w:tcPr>
            <w:tcW w:w="793" w:type="pct"/>
            <w:vAlign w:val="center"/>
            <w:tcPrChange w:id="968" w:author="Bikram Adhikari (bdhikari)" w:date="2025-10-16T15:34:00Z" w16du:dateUtc="2025-10-16T20:34:00Z">
              <w:tcPr>
                <w:tcW w:w="793" w:type="pct"/>
              </w:tcPr>
            </w:tcPrChange>
          </w:tcPr>
          <w:p w14:paraId="4ECEAD5E" w14:textId="2FBD4AF5" w:rsidR="00D41148" w:rsidRPr="3542E025" w:rsidRDefault="00D41148" w:rsidP="00D41148">
            <w:pPr>
              <w:spacing w:after="0"/>
              <w:jc w:val="center"/>
              <w:rPr>
                <w:rFonts w:ascii="Times New Roman" w:eastAsia="Times New Roman" w:hAnsi="Times New Roman" w:cs="Times New Roman"/>
                <w:sz w:val="22"/>
                <w:szCs w:val="22"/>
              </w:rPr>
            </w:pPr>
            <w:ins w:id="969" w:author="Bikram Adhikari (bdhikari)" w:date="2025-10-09T15:27:00Z" w16du:dateUtc="2025-10-09T20:27:00Z">
              <w:r w:rsidRPr="00D41148">
                <w:rPr>
                  <w:rFonts w:ascii="Times New Roman" w:eastAsia="Times New Roman" w:hAnsi="Times New Roman" w:cs="Times New Roman"/>
                  <w:sz w:val="22"/>
                  <w:szCs w:val="22"/>
                  <w:rPrChange w:id="970" w:author="Bikram Adhikari (bdhikari)" w:date="2025-10-09T15:28:00Z" w16du:dateUtc="2025-10-09T20:28:00Z">
                    <w:rPr>
                      <w:rFonts w:ascii="Segoe UI" w:hAnsi="Segoe UI" w:cs="Segoe UI"/>
                      <w:color w:val="333333"/>
                      <w:sz w:val="28"/>
                      <w:szCs w:val="28"/>
                    </w:rPr>
                  </w:rPrChange>
                </w:rPr>
                <w:t>22</w:t>
              </w:r>
            </w:ins>
          </w:p>
        </w:tc>
        <w:tc>
          <w:tcPr>
            <w:tcW w:w="685" w:type="pct"/>
            <w:vAlign w:val="center"/>
            <w:tcPrChange w:id="971" w:author="Bikram Adhikari (bdhikari)" w:date="2025-10-16T15:34:00Z" w16du:dateUtc="2025-10-16T20:34:00Z">
              <w:tcPr>
                <w:tcW w:w="685" w:type="pct"/>
              </w:tcPr>
            </w:tcPrChange>
          </w:tcPr>
          <w:p w14:paraId="5F864800" w14:textId="0BF16AD4" w:rsidR="00D41148" w:rsidRPr="3542E025" w:rsidRDefault="00D41148" w:rsidP="00D41148">
            <w:pPr>
              <w:spacing w:after="0"/>
              <w:jc w:val="center"/>
              <w:rPr>
                <w:rFonts w:ascii="Times New Roman" w:eastAsia="Times New Roman" w:hAnsi="Times New Roman" w:cs="Times New Roman"/>
                <w:sz w:val="22"/>
                <w:szCs w:val="22"/>
              </w:rPr>
            </w:pPr>
            <w:ins w:id="972" w:author="Bikram Adhikari (bdhikari)" w:date="2025-10-09T15:27:00Z" w16du:dateUtc="2025-10-09T20:27:00Z">
              <w:r w:rsidRPr="00D41148">
                <w:rPr>
                  <w:rFonts w:ascii="Times New Roman" w:eastAsia="Times New Roman" w:hAnsi="Times New Roman" w:cs="Times New Roman"/>
                  <w:sz w:val="22"/>
                  <w:szCs w:val="22"/>
                  <w:rPrChange w:id="973" w:author="Bikram Adhikari (bdhikari)" w:date="2025-10-09T15:28:00Z" w16du:dateUtc="2025-10-09T20:28:00Z">
                    <w:rPr>
                      <w:rFonts w:ascii="Segoe UI" w:hAnsi="Segoe UI" w:cs="Segoe UI"/>
                      <w:color w:val="333333"/>
                      <w:sz w:val="28"/>
                      <w:szCs w:val="28"/>
                    </w:rPr>
                  </w:rPrChange>
                </w:rPr>
                <w:t>185</w:t>
              </w:r>
            </w:ins>
          </w:p>
        </w:tc>
        <w:tc>
          <w:tcPr>
            <w:tcW w:w="999" w:type="pct"/>
            <w:vAlign w:val="center"/>
            <w:tcPrChange w:id="974" w:author="Bikram Adhikari (bdhikari)" w:date="2025-10-16T15:34:00Z" w16du:dateUtc="2025-10-16T20:34:00Z">
              <w:tcPr>
                <w:tcW w:w="999" w:type="pct"/>
              </w:tcPr>
            </w:tcPrChange>
          </w:tcPr>
          <w:p w14:paraId="2AE3D284" w14:textId="479C07FA" w:rsidR="00D41148" w:rsidRPr="3542E025" w:rsidRDefault="00D41148" w:rsidP="00D41148">
            <w:pPr>
              <w:spacing w:after="0"/>
              <w:jc w:val="center"/>
              <w:rPr>
                <w:rFonts w:ascii="Times New Roman" w:eastAsia="Times New Roman" w:hAnsi="Times New Roman" w:cs="Times New Roman"/>
                <w:sz w:val="22"/>
                <w:szCs w:val="22"/>
              </w:rPr>
            </w:pPr>
            <w:ins w:id="975" w:author="Bikram Adhikari (bdhikari)" w:date="2025-10-09T15:27:00Z" w16du:dateUtc="2025-10-09T20:27:00Z">
              <w:r w:rsidRPr="00D41148">
                <w:rPr>
                  <w:rFonts w:ascii="Times New Roman" w:eastAsia="Times New Roman" w:hAnsi="Times New Roman" w:cs="Times New Roman"/>
                  <w:sz w:val="22"/>
                  <w:szCs w:val="22"/>
                  <w:rPrChange w:id="976" w:author="Bikram Adhikari (bdhikari)" w:date="2025-10-09T15:28:00Z" w16du:dateUtc="2025-10-09T20:28:00Z">
                    <w:rPr>
                      <w:rFonts w:ascii="Segoe UI" w:hAnsi="Segoe UI" w:cs="Segoe UI"/>
                      <w:color w:val="333333"/>
                      <w:sz w:val="28"/>
                      <w:szCs w:val="28"/>
                    </w:rPr>
                  </w:rPrChange>
                </w:rPr>
                <w:t>192</w:t>
              </w:r>
            </w:ins>
          </w:p>
        </w:tc>
      </w:tr>
      <w:tr w:rsidR="00D41148" w14:paraId="67D82ED5" w14:textId="1F595FD0" w:rsidTr="000C584F">
        <w:trPr>
          <w:trHeight w:val="360"/>
          <w:trPrChange w:id="977" w:author="Bikram Adhikari (bdhikari)" w:date="2025-10-16T15:34:00Z" w16du:dateUtc="2025-10-16T20:34:00Z">
            <w:trPr>
              <w:trHeight w:val="360"/>
            </w:trPr>
          </w:trPrChange>
        </w:trPr>
        <w:tc>
          <w:tcPr>
            <w:tcW w:w="1868" w:type="pct"/>
            <w:tcMar>
              <w:left w:w="108" w:type="dxa"/>
              <w:right w:w="108" w:type="dxa"/>
            </w:tcMar>
            <w:vAlign w:val="center"/>
            <w:tcPrChange w:id="978" w:author="Bikram Adhikari (bdhikari)" w:date="2025-10-16T15:34:00Z" w16du:dateUtc="2025-10-16T20:34:00Z">
              <w:tcPr>
                <w:tcW w:w="1774" w:type="pct"/>
                <w:tcMar>
                  <w:left w:w="108" w:type="dxa"/>
                  <w:right w:w="108" w:type="dxa"/>
                </w:tcMar>
                <w:vAlign w:val="center"/>
              </w:tcPr>
            </w:tcPrChange>
          </w:tcPr>
          <w:p w14:paraId="4529DA28" w14:textId="2FB2BF5C" w:rsidR="00D41148" w:rsidRDefault="00D41148" w:rsidP="00D41148">
            <w:pPr>
              <w:spacing w:after="0"/>
            </w:pPr>
            <w:r w:rsidRPr="3542E025">
              <w:rPr>
                <w:rFonts w:ascii="Times New Roman" w:eastAsia="Times New Roman" w:hAnsi="Times New Roman" w:cs="Times New Roman"/>
                <w:b/>
                <w:bCs/>
                <w:sz w:val="22"/>
                <w:szCs w:val="22"/>
              </w:rPr>
              <w:t>Mother’s participation in household decision making</w:t>
            </w:r>
          </w:p>
        </w:tc>
        <w:tc>
          <w:tcPr>
            <w:tcW w:w="655" w:type="pct"/>
            <w:tcMar>
              <w:left w:w="108" w:type="dxa"/>
              <w:right w:w="108" w:type="dxa"/>
            </w:tcMar>
            <w:vAlign w:val="center"/>
            <w:tcPrChange w:id="979" w:author="Bikram Adhikari (bdhikari)" w:date="2025-10-16T15:34:00Z" w16du:dateUtc="2025-10-16T20:34:00Z">
              <w:tcPr>
                <w:tcW w:w="749" w:type="pct"/>
                <w:gridSpan w:val="2"/>
                <w:tcMar>
                  <w:left w:w="108" w:type="dxa"/>
                  <w:right w:w="108" w:type="dxa"/>
                </w:tcMar>
                <w:vAlign w:val="center"/>
              </w:tcPr>
            </w:tcPrChange>
          </w:tcPr>
          <w:p w14:paraId="55F3E7CC" w14:textId="2B285780" w:rsidR="00D41148" w:rsidRPr="00D41148" w:rsidRDefault="00D41148">
            <w:pPr>
              <w:spacing w:after="0"/>
              <w:jc w:val="center"/>
              <w:rPr>
                <w:rFonts w:ascii="Times New Roman" w:eastAsia="Times New Roman" w:hAnsi="Times New Roman" w:cs="Times New Roman"/>
                <w:sz w:val="22"/>
                <w:szCs w:val="22"/>
                <w:rPrChange w:id="980" w:author="Bikram Adhikari (bdhikari)" w:date="2025-10-09T15:28:00Z" w16du:dateUtc="2025-10-09T20:28:00Z">
                  <w:rPr/>
                </w:rPrChange>
              </w:rPr>
              <w:pPrChange w:id="981" w:author="Bikram Adhikari (bdhikari)" w:date="2025-10-09T15:28:00Z" w16du:dateUtc="2025-10-09T20:28:00Z">
                <w:pPr/>
              </w:pPrChange>
            </w:pPr>
          </w:p>
        </w:tc>
        <w:tc>
          <w:tcPr>
            <w:tcW w:w="793" w:type="pct"/>
            <w:vAlign w:val="center"/>
            <w:tcPrChange w:id="982" w:author="Bikram Adhikari (bdhikari)" w:date="2025-10-16T15:34:00Z" w16du:dateUtc="2025-10-16T20:34:00Z">
              <w:tcPr>
                <w:tcW w:w="793" w:type="pct"/>
              </w:tcPr>
            </w:tcPrChange>
          </w:tcPr>
          <w:p w14:paraId="0F73769C" w14:textId="45B193E7" w:rsidR="00D41148" w:rsidRPr="00D41148" w:rsidRDefault="00D41148">
            <w:pPr>
              <w:spacing w:after="0"/>
              <w:jc w:val="center"/>
              <w:rPr>
                <w:rFonts w:ascii="Times New Roman" w:eastAsia="Times New Roman" w:hAnsi="Times New Roman" w:cs="Times New Roman"/>
                <w:sz w:val="22"/>
                <w:szCs w:val="22"/>
                <w:rPrChange w:id="983" w:author="Bikram Adhikari (bdhikari)" w:date="2025-10-09T15:28:00Z" w16du:dateUtc="2025-10-09T20:28:00Z">
                  <w:rPr/>
                </w:rPrChange>
              </w:rPr>
              <w:pPrChange w:id="984" w:author="Bikram Adhikari (bdhikari)" w:date="2025-10-09T15:28:00Z" w16du:dateUtc="2025-10-09T20:28:00Z">
                <w:pPr/>
              </w:pPrChange>
            </w:pPr>
          </w:p>
        </w:tc>
        <w:tc>
          <w:tcPr>
            <w:tcW w:w="685" w:type="pct"/>
            <w:vAlign w:val="center"/>
            <w:tcPrChange w:id="985" w:author="Bikram Adhikari (bdhikari)" w:date="2025-10-16T15:34:00Z" w16du:dateUtc="2025-10-16T20:34:00Z">
              <w:tcPr>
                <w:tcW w:w="685" w:type="pct"/>
              </w:tcPr>
            </w:tcPrChange>
          </w:tcPr>
          <w:p w14:paraId="3D2DB66C" w14:textId="4883ECEB" w:rsidR="00D41148" w:rsidRPr="00D41148" w:rsidRDefault="00D41148">
            <w:pPr>
              <w:spacing w:after="0"/>
              <w:jc w:val="center"/>
              <w:rPr>
                <w:rFonts w:ascii="Times New Roman" w:eastAsia="Times New Roman" w:hAnsi="Times New Roman" w:cs="Times New Roman"/>
                <w:sz w:val="22"/>
                <w:szCs w:val="22"/>
                <w:rPrChange w:id="986" w:author="Bikram Adhikari (bdhikari)" w:date="2025-10-09T15:28:00Z" w16du:dateUtc="2025-10-09T20:28:00Z">
                  <w:rPr/>
                </w:rPrChange>
              </w:rPr>
              <w:pPrChange w:id="987" w:author="Bikram Adhikari (bdhikari)" w:date="2025-10-09T15:28:00Z" w16du:dateUtc="2025-10-09T20:28:00Z">
                <w:pPr/>
              </w:pPrChange>
            </w:pPr>
          </w:p>
        </w:tc>
        <w:tc>
          <w:tcPr>
            <w:tcW w:w="999" w:type="pct"/>
            <w:vAlign w:val="center"/>
            <w:tcPrChange w:id="988" w:author="Bikram Adhikari (bdhikari)" w:date="2025-10-16T15:34:00Z" w16du:dateUtc="2025-10-16T20:34:00Z">
              <w:tcPr>
                <w:tcW w:w="999" w:type="pct"/>
              </w:tcPr>
            </w:tcPrChange>
          </w:tcPr>
          <w:p w14:paraId="42BD6CFA" w14:textId="0824D1B6" w:rsidR="00D41148" w:rsidRPr="00D41148" w:rsidRDefault="00D41148">
            <w:pPr>
              <w:spacing w:after="0"/>
              <w:jc w:val="center"/>
              <w:rPr>
                <w:rFonts w:ascii="Times New Roman" w:eastAsia="Times New Roman" w:hAnsi="Times New Roman" w:cs="Times New Roman"/>
                <w:sz w:val="22"/>
                <w:szCs w:val="22"/>
                <w:rPrChange w:id="989" w:author="Bikram Adhikari (bdhikari)" w:date="2025-10-09T15:28:00Z" w16du:dateUtc="2025-10-09T20:28:00Z">
                  <w:rPr/>
                </w:rPrChange>
              </w:rPr>
              <w:pPrChange w:id="990" w:author="Bikram Adhikari (bdhikari)" w:date="2025-10-09T15:28:00Z" w16du:dateUtc="2025-10-09T20:28:00Z">
                <w:pPr/>
              </w:pPrChange>
            </w:pPr>
          </w:p>
        </w:tc>
      </w:tr>
      <w:tr w:rsidR="00D41148" w14:paraId="3677EC03" w14:textId="403BB379" w:rsidTr="000C584F">
        <w:trPr>
          <w:trHeight w:val="285"/>
          <w:trPrChange w:id="991" w:author="Bikram Adhikari (bdhikari)" w:date="2025-10-16T15:34:00Z" w16du:dateUtc="2025-10-16T20:34:00Z">
            <w:trPr>
              <w:trHeight w:val="285"/>
            </w:trPr>
          </w:trPrChange>
        </w:trPr>
        <w:tc>
          <w:tcPr>
            <w:tcW w:w="1868" w:type="pct"/>
            <w:tcMar>
              <w:left w:w="108" w:type="dxa"/>
              <w:right w:w="108" w:type="dxa"/>
            </w:tcMar>
            <w:vAlign w:val="center"/>
            <w:tcPrChange w:id="992" w:author="Bikram Adhikari (bdhikari)" w:date="2025-10-16T15:34:00Z" w16du:dateUtc="2025-10-16T20:34:00Z">
              <w:tcPr>
                <w:tcW w:w="1774" w:type="pct"/>
                <w:tcMar>
                  <w:left w:w="108" w:type="dxa"/>
                  <w:right w:w="108" w:type="dxa"/>
                </w:tcMar>
                <w:vAlign w:val="center"/>
              </w:tcPr>
            </w:tcPrChange>
          </w:tcPr>
          <w:p w14:paraId="2C0D8411" w14:textId="182FD2BF" w:rsidR="00D41148" w:rsidRDefault="00D41148" w:rsidP="00D41148">
            <w:pPr>
              <w:spacing w:after="0"/>
            </w:pPr>
            <w:r w:rsidRPr="3542E025">
              <w:rPr>
                <w:rFonts w:ascii="Times New Roman" w:eastAsia="Times New Roman" w:hAnsi="Times New Roman" w:cs="Times New Roman"/>
                <w:sz w:val="22"/>
                <w:szCs w:val="22"/>
              </w:rPr>
              <w:t xml:space="preserve">  No participation</w:t>
            </w:r>
          </w:p>
        </w:tc>
        <w:tc>
          <w:tcPr>
            <w:tcW w:w="655" w:type="pct"/>
            <w:tcMar>
              <w:left w:w="108" w:type="dxa"/>
              <w:right w:w="108" w:type="dxa"/>
            </w:tcMar>
            <w:vAlign w:val="center"/>
            <w:tcPrChange w:id="993" w:author="Bikram Adhikari (bdhikari)" w:date="2025-10-16T15:34:00Z" w16du:dateUtc="2025-10-16T20:34:00Z">
              <w:tcPr>
                <w:tcW w:w="749" w:type="pct"/>
                <w:gridSpan w:val="2"/>
                <w:tcMar>
                  <w:left w:w="108" w:type="dxa"/>
                  <w:right w:w="108" w:type="dxa"/>
                </w:tcMar>
                <w:vAlign w:val="center"/>
              </w:tcPr>
            </w:tcPrChange>
          </w:tcPr>
          <w:p w14:paraId="1159FF78" w14:textId="7BA1FA59" w:rsidR="00D41148" w:rsidRPr="00D41148" w:rsidRDefault="00D41148" w:rsidP="00D41148">
            <w:pPr>
              <w:spacing w:after="0"/>
              <w:jc w:val="center"/>
              <w:rPr>
                <w:rFonts w:ascii="Times New Roman" w:eastAsia="Times New Roman" w:hAnsi="Times New Roman" w:cs="Times New Roman"/>
                <w:sz w:val="22"/>
                <w:szCs w:val="22"/>
                <w:rPrChange w:id="994" w:author="Bikram Adhikari (bdhikari)" w:date="2025-10-09T15:28:00Z" w16du:dateUtc="2025-10-09T20:28:00Z">
                  <w:rPr/>
                </w:rPrChange>
              </w:rPr>
            </w:pPr>
            <w:ins w:id="995" w:author="Bikram Adhikari (bdhikari)" w:date="2025-10-09T15:27:00Z" w16du:dateUtc="2025-10-09T20:27:00Z">
              <w:r w:rsidRPr="00D41148">
                <w:rPr>
                  <w:rFonts w:ascii="Times New Roman" w:eastAsia="Times New Roman" w:hAnsi="Times New Roman" w:cs="Times New Roman"/>
                  <w:sz w:val="22"/>
                  <w:szCs w:val="22"/>
                  <w:rPrChange w:id="996" w:author="Bikram Adhikari (bdhikari)" w:date="2025-10-09T15:28:00Z" w16du:dateUtc="2025-10-09T20:28:00Z">
                    <w:rPr>
                      <w:rFonts w:ascii="Segoe UI" w:hAnsi="Segoe UI" w:cs="Segoe UI"/>
                      <w:color w:val="333333"/>
                      <w:sz w:val="28"/>
                      <w:szCs w:val="28"/>
                    </w:rPr>
                  </w:rPrChange>
                </w:rPr>
                <w:t>33.5</w:t>
              </w:r>
            </w:ins>
            <w:del w:id="997" w:author="Bikram Adhikari (bdhikari)" w:date="2025-10-09T15:27:00Z" w16du:dateUtc="2025-10-09T20:27:00Z">
              <w:r w:rsidRPr="3542E025" w:rsidDel="0086249A">
                <w:rPr>
                  <w:rFonts w:ascii="Times New Roman" w:eastAsia="Times New Roman" w:hAnsi="Times New Roman" w:cs="Times New Roman"/>
                  <w:sz w:val="22"/>
                  <w:szCs w:val="22"/>
                </w:rPr>
                <w:delText>783 (33.5)</w:delText>
              </w:r>
            </w:del>
          </w:p>
        </w:tc>
        <w:tc>
          <w:tcPr>
            <w:tcW w:w="793" w:type="pct"/>
            <w:vAlign w:val="center"/>
            <w:tcPrChange w:id="998" w:author="Bikram Adhikari (bdhikari)" w:date="2025-10-16T15:34:00Z" w16du:dateUtc="2025-10-16T20:34:00Z">
              <w:tcPr>
                <w:tcW w:w="793" w:type="pct"/>
              </w:tcPr>
            </w:tcPrChange>
          </w:tcPr>
          <w:p w14:paraId="22F3F422" w14:textId="100E31E7" w:rsidR="00D41148" w:rsidRPr="3542E025" w:rsidRDefault="00D41148" w:rsidP="00D41148">
            <w:pPr>
              <w:spacing w:after="0"/>
              <w:jc w:val="center"/>
              <w:rPr>
                <w:rFonts w:ascii="Times New Roman" w:eastAsia="Times New Roman" w:hAnsi="Times New Roman" w:cs="Times New Roman"/>
                <w:sz w:val="22"/>
                <w:szCs w:val="22"/>
              </w:rPr>
            </w:pPr>
            <w:ins w:id="999" w:author="Bikram Adhikari (bdhikari)" w:date="2025-10-09T15:27:00Z" w16du:dateUtc="2025-10-09T20:27:00Z">
              <w:r w:rsidRPr="00D41148">
                <w:rPr>
                  <w:rFonts w:ascii="Times New Roman" w:eastAsia="Times New Roman" w:hAnsi="Times New Roman" w:cs="Times New Roman"/>
                  <w:sz w:val="22"/>
                  <w:szCs w:val="22"/>
                  <w:rPrChange w:id="1000" w:author="Bikram Adhikari (bdhikari)" w:date="2025-10-09T15:28:00Z" w16du:dateUtc="2025-10-09T20:28:00Z">
                    <w:rPr>
                      <w:rFonts w:ascii="Segoe UI" w:hAnsi="Segoe UI" w:cs="Segoe UI"/>
                      <w:color w:val="333333"/>
                      <w:sz w:val="28"/>
                      <w:szCs w:val="28"/>
                    </w:rPr>
                  </w:rPrChange>
                </w:rPr>
                <w:t>32.5</w:t>
              </w:r>
            </w:ins>
          </w:p>
        </w:tc>
        <w:tc>
          <w:tcPr>
            <w:tcW w:w="685" w:type="pct"/>
            <w:vAlign w:val="center"/>
            <w:tcPrChange w:id="1001" w:author="Bikram Adhikari (bdhikari)" w:date="2025-10-16T15:34:00Z" w16du:dateUtc="2025-10-16T20:34:00Z">
              <w:tcPr>
                <w:tcW w:w="685" w:type="pct"/>
              </w:tcPr>
            </w:tcPrChange>
          </w:tcPr>
          <w:p w14:paraId="64FB3D0D" w14:textId="0B9D3147" w:rsidR="00D41148" w:rsidRPr="3542E025" w:rsidRDefault="00D41148" w:rsidP="00D41148">
            <w:pPr>
              <w:spacing w:after="0"/>
              <w:jc w:val="center"/>
              <w:rPr>
                <w:rFonts w:ascii="Times New Roman" w:eastAsia="Times New Roman" w:hAnsi="Times New Roman" w:cs="Times New Roman"/>
                <w:sz w:val="22"/>
                <w:szCs w:val="22"/>
              </w:rPr>
            </w:pPr>
            <w:ins w:id="1002" w:author="Bikram Adhikari (bdhikari)" w:date="2025-10-09T15:27:00Z" w16du:dateUtc="2025-10-09T20:27:00Z">
              <w:r w:rsidRPr="00D41148">
                <w:rPr>
                  <w:rFonts w:ascii="Times New Roman" w:eastAsia="Times New Roman" w:hAnsi="Times New Roman" w:cs="Times New Roman"/>
                  <w:sz w:val="22"/>
                  <w:szCs w:val="22"/>
                  <w:rPrChange w:id="1003" w:author="Bikram Adhikari (bdhikari)" w:date="2025-10-09T15:28:00Z" w16du:dateUtc="2025-10-09T20:28:00Z">
                    <w:rPr>
                      <w:rFonts w:ascii="Segoe UI" w:hAnsi="Segoe UI" w:cs="Segoe UI"/>
                      <w:color w:val="333333"/>
                      <w:sz w:val="28"/>
                      <w:szCs w:val="28"/>
                    </w:rPr>
                  </w:rPrChange>
                </w:rPr>
                <w:t>34.6</w:t>
              </w:r>
            </w:ins>
          </w:p>
        </w:tc>
        <w:tc>
          <w:tcPr>
            <w:tcW w:w="999" w:type="pct"/>
            <w:vAlign w:val="center"/>
            <w:tcPrChange w:id="1004" w:author="Bikram Adhikari (bdhikari)" w:date="2025-10-16T15:34:00Z" w16du:dateUtc="2025-10-16T20:34:00Z">
              <w:tcPr>
                <w:tcW w:w="999" w:type="pct"/>
              </w:tcPr>
            </w:tcPrChange>
          </w:tcPr>
          <w:p w14:paraId="4D61129B" w14:textId="287839C6" w:rsidR="00D41148" w:rsidRPr="3542E025" w:rsidRDefault="00D41148" w:rsidP="00D41148">
            <w:pPr>
              <w:spacing w:after="0"/>
              <w:jc w:val="center"/>
              <w:rPr>
                <w:rFonts w:ascii="Times New Roman" w:eastAsia="Times New Roman" w:hAnsi="Times New Roman" w:cs="Times New Roman"/>
                <w:sz w:val="22"/>
                <w:szCs w:val="22"/>
              </w:rPr>
            </w:pPr>
            <w:ins w:id="1005" w:author="Bikram Adhikari (bdhikari)" w:date="2025-10-09T15:27:00Z" w16du:dateUtc="2025-10-09T20:27:00Z">
              <w:r w:rsidRPr="00D41148">
                <w:rPr>
                  <w:rFonts w:ascii="Times New Roman" w:eastAsia="Times New Roman" w:hAnsi="Times New Roman" w:cs="Times New Roman"/>
                  <w:sz w:val="22"/>
                  <w:szCs w:val="22"/>
                  <w:rPrChange w:id="1006" w:author="Bikram Adhikari (bdhikari)" w:date="2025-10-09T15:28:00Z" w16du:dateUtc="2025-10-09T20:28:00Z">
                    <w:rPr>
                      <w:rFonts w:ascii="Segoe UI" w:hAnsi="Segoe UI" w:cs="Segoe UI"/>
                      <w:color w:val="333333"/>
                      <w:sz w:val="28"/>
                      <w:szCs w:val="28"/>
                    </w:rPr>
                  </w:rPrChange>
                </w:rPr>
                <w:t>32.6</w:t>
              </w:r>
            </w:ins>
          </w:p>
        </w:tc>
      </w:tr>
      <w:tr w:rsidR="00D41148" w14:paraId="65145F69" w14:textId="394BC45E" w:rsidTr="000C584F">
        <w:trPr>
          <w:trHeight w:val="285"/>
          <w:trPrChange w:id="1007" w:author="Bikram Adhikari (bdhikari)" w:date="2025-10-16T15:34:00Z" w16du:dateUtc="2025-10-16T20:34:00Z">
            <w:trPr>
              <w:trHeight w:val="285"/>
            </w:trPr>
          </w:trPrChange>
        </w:trPr>
        <w:tc>
          <w:tcPr>
            <w:tcW w:w="1868" w:type="pct"/>
            <w:tcMar>
              <w:left w:w="108" w:type="dxa"/>
              <w:right w:w="108" w:type="dxa"/>
            </w:tcMar>
            <w:vAlign w:val="center"/>
            <w:tcPrChange w:id="1008" w:author="Bikram Adhikari (bdhikari)" w:date="2025-10-16T15:34:00Z" w16du:dateUtc="2025-10-16T20:34:00Z">
              <w:tcPr>
                <w:tcW w:w="1774" w:type="pct"/>
                <w:tcMar>
                  <w:left w:w="108" w:type="dxa"/>
                  <w:right w:w="108" w:type="dxa"/>
                </w:tcMar>
                <w:vAlign w:val="center"/>
              </w:tcPr>
            </w:tcPrChange>
          </w:tcPr>
          <w:p w14:paraId="7027DE5B" w14:textId="40A1A8DA" w:rsidR="00D41148" w:rsidRDefault="00D41148" w:rsidP="00D41148">
            <w:pPr>
              <w:spacing w:after="0"/>
            </w:pPr>
            <w:r w:rsidRPr="3542E025">
              <w:rPr>
                <w:rFonts w:ascii="Times New Roman" w:eastAsia="Times New Roman" w:hAnsi="Times New Roman" w:cs="Times New Roman"/>
                <w:sz w:val="22"/>
                <w:szCs w:val="22"/>
              </w:rPr>
              <w:t xml:space="preserve">  Participation</w:t>
            </w:r>
          </w:p>
        </w:tc>
        <w:tc>
          <w:tcPr>
            <w:tcW w:w="655" w:type="pct"/>
            <w:tcMar>
              <w:left w:w="108" w:type="dxa"/>
              <w:right w:w="108" w:type="dxa"/>
            </w:tcMar>
            <w:vAlign w:val="center"/>
            <w:tcPrChange w:id="1009" w:author="Bikram Adhikari (bdhikari)" w:date="2025-10-16T15:34:00Z" w16du:dateUtc="2025-10-16T20:34:00Z">
              <w:tcPr>
                <w:tcW w:w="749" w:type="pct"/>
                <w:gridSpan w:val="2"/>
                <w:tcMar>
                  <w:left w:w="108" w:type="dxa"/>
                  <w:right w:w="108" w:type="dxa"/>
                </w:tcMar>
                <w:vAlign w:val="center"/>
              </w:tcPr>
            </w:tcPrChange>
          </w:tcPr>
          <w:p w14:paraId="6384CEC0" w14:textId="585BAEAB" w:rsidR="00D41148" w:rsidRPr="00D41148" w:rsidRDefault="00D41148" w:rsidP="00D41148">
            <w:pPr>
              <w:spacing w:after="0"/>
              <w:jc w:val="center"/>
              <w:rPr>
                <w:rFonts w:ascii="Times New Roman" w:eastAsia="Times New Roman" w:hAnsi="Times New Roman" w:cs="Times New Roman"/>
                <w:sz w:val="22"/>
                <w:szCs w:val="22"/>
                <w:rPrChange w:id="1010" w:author="Bikram Adhikari (bdhikari)" w:date="2025-10-09T15:28:00Z" w16du:dateUtc="2025-10-09T20:28:00Z">
                  <w:rPr/>
                </w:rPrChange>
              </w:rPr>
            </w:pPr>
            <w:ins w:id="1011" w:author="Bikram Adhikari (bdhikari)" w:date="2025-10-09T15:27:00Z" w16du:dateUtc="2025-10-09T20:27:00Z">
              <w:r w:rsidRPr="00D41148">
                <w:rPr>
                  <w:rFonts w:ascii="Times New Roman" w:eastAsia="Times New Roman" w:hAnsi="Times New Roman" w:cs="Times New Roman"/>
                  <w:sz w:val="22"/>
                  <w:szCs w:val="22"/>
                  <w:rPrChange w:id="1012" w:author="Bikram Adhikari (bdhikari)" w:date="2025-10-09T15:28:00Z" w16du:dateUtc="2025-10-09T20:28:00Z">
                    <w:rPr>
                      <w:rFonts w:ascii="Segoe UI" w:hAnsi="Segoe UI" w:cs="Segoe UI"/>
                      <w:color w:val="333333"/>
                      <w:sz w:val="28"/>
                      <w:szCs w:val="28"/>
                    </w:rPr>
                  </w:rPrChange>
                </w:rPr>
                <w:t>66.5</w:t>
              </w:r>
            </w:ins>
            <w:del w:id="1013" w:author="Bikram Adhikari (bdhikari)" w:date="2025-10-09T15:27:00Z" w16du:dateUtc="2025-10-09T20:27:00Z">
              <w:r w:rsidRPr="3542E025" w:rsidDel="0086249A">
                <w:rPr>
                  <w:rFonts w:ascii="Times New Roman" w:eastAsia="Times New Roman" w:hAnsi="Times New Roman" w:cs="Times New Roman"/>
                  <w:sz w:val="22"/>
                  <w:szCs w:val="22"/>
                </w:rPr>
                <w:delText>1,552 (66.5)</w:delText>
              </w:r>
            </w:del>
          </w:p>
        </w:tc>
        <w:tc>
          <w:tcPr>
            <w:tcW w:w="793" w:type="pct"/>
            <w:vAlign w:val="center"/>
            <w:tcPrChange w:id="1014" w:author="Bikram Adhikari (bdhikari)" w:date="2025-10-16T15:34:00Z" w16du:dateUtc="2025-10-16T20:34:00Z">
              <w:tcPr>
                <w:tcW w:w="793" w:type="pct"/>
              </w:tcPr>
            </w:tcPrChange>
          </w:tcPr>
          <w:p w14:paraId="7874B34A" w14:textId="5048C324" w:rsidR="00D41148" w:rsidRPr="3542E025" w:rsidRDefault="00D41148" w:rsidP="00D41148">
            <w:pPr>
              <w:spacing w:after="0"/>
              <w:jc w:val="center"/>
              <w:rPr>
                <w:rFonts w:ascii="Times New Roman" w:eastAsia="Times New Roman" w:hAnsi="Times New Roman" w:cs="Times New Roman"/>
                <w:sz w:val="22"/>
                <w:szCs w:val="22"/>
              </w:rPr>
            </w:pPr>
            <w:ins w:id="1015" w:author="Bikram Adhikari (bdhikari)" w:date="2025-10-09T15:27:00Z" w16du:dateUtc="2025-10-09T20:27:00Z">
              <w:r w:rsidRPr="00D41148">
                <w:rPr>
                  <w:rFonts w:ascii="Times New Roman" w:eastAsia="Times New Roman" w:hAnsi="Times New Roman" w:cs="Times New Roman"/>
                  <w:sz w:val="22"/>
                  <w:szCs w:val="22"/>
                  <w:rPrChange w:id="1016" w:author="Bikram Adhikari (bdhikari)" w:date="2025-10-09T15:28:00Z" w16du:dateUtc="2025-10-09T20:28:00Z">
                    <w:rPr>
                      <w:rFonts w:ascii="Segoe UI" w:hAnsi="Segoe UI" w:cs="Segoe UI"/>
                      <w:color w:val="333333"/>
                      <w:sz w:val="28"/>
                      <w:szCs w:val="28"/>
                    </w:rPr>
                  </w:rPrChange>
                </w:rPr>
                <w:t>67.5</w:t>
              </w:r>
            </w:ins>
          </w:p>
        </w:tc>
        <w:tc>
          <w:tcPr>
            <w:tcW w:w="685" w:type="pct"/>
            <w:vAlign w:val="center"/>
            <w:tcPrChange w:id="1017" w:author="Bikram Adhikari (bdhikari)" w:date="2025-10-16T15:34:00Z" w16du:dateUtc="2025-10-16T20:34:00Z">
              <w:tcPr>
                <w:tcW w:w="685" w:type="pct"/>
              </w:tcPr>
            </w:tcPrChange>
          </w:tcPr>
          <w:p w14:paraId="3AC482BC" w14:textId="127320EF" w:rsidR="00D41148" w:rsidRPr="3542E025" w:rsidRDefault="00D41148" w:rsidP="00D41148">
            <w:pPr>
              <w:spacing w:after="0"/>
              <w:jc w:val="center"/>
              <w:rPr>
                <w:rFonts w:ascii="Times New Roman" w:eastAsia="Times New Roman" w:hAnsi="Times New Roman" w:cs="Times New Roman"/>
                <w:sz w:val="22"/>
                <w:szCs w:val="22"/>
              </w:rPr>
            </w:pPr>
            <w:ins w:id="1018" w:author="Bikram Adhikari (bdhikari)" w:date="2025-10-09T15:27:00Z" w16du:dateUtc="2025-10-09T20:27:00Z">
              <w:r w:rsidRPr="00D41148">
                <w:rPr>
                  <w:rFonts w:ascii="Times New Roman" w:eastAsia="Times New Roman" w:hAnsi="Times New Roman" w:cs="Times New Roman"/>
                  <w:sz w:val="22"/>
                  <w:szCs w:val="22"/>
                  <w:rPrChange w:id="1019" w:author="Bikram Adhikari (bdhikari)" w:date="2025-10-09T15:28:00Z" w16du:dateUtc="2025-10-09T20:28:00Z">
                    <w:rPr>
                      <w:rFonts w:ascii="Segoe UI" w:hAnsi="Segoe UI" w:cs="Segoe UI"/>
                      <w:color w:val="333333"/>
                      <w:sz w:val="28"/>
                      <w:szCs w:val="28"/>
                    </w:rPr>
                  </w:rPrChange>
                </w:rPr>
                <w:t>65.4</w:t>
              </w:r>
            </w:ins>
          </w:p>
        </w:tc>
        <w:tc>
          <w:tcPr>
            <w:tcW w:w="999" w:type="pct"/>
            <w:vAlign w:val="center"/>
            <w:tcPrChange w:id="1020" w:author="Bikram Adhikari (bdhikari)" w:date="2025-10-16T15:34:00Z" w16du:dateUtc="2025-10-16T20:34:00Z">
              <w:tcPr>
                <w:tcW w:w="999" w:type="pct"/>
              </w:tcPr>
            </w:tcPrChange>
          </w:tcPr>
          <w:p w14:paraId="2AB92E1B" w14:textId="65C33708" w:rsidR="00D41148" w:rsidRPr="3542E025" w:rsidRDefault="00D41148" w:rsidP="00D41148">
            <w:pPr>
              <w:spacing w:after="0"/>
              <w:jc w:val="center"/>
              <w:rPr>
                <w:rFonts w:ascii="Times New Roman" w:eastAsia="Times New Roman" w:hAnsi="Times New Roman" w:cs="Times New Roman"/>
                <w:sz w:val="22"/>
                <w:szCs w:val="22"/>
              </w:rPr>
            </w:pPr>
            <w:ins w:id="1021" w:author="Bikram Adhikari (bdhikari)" w:date="2025-10-09T15:27:00Z" w16du:dateUtc="2025-10-09T20:27:00Z">
              <w:r w:rsidRPr="00D41148">
                <w:rPr>
                  <w:rFonts w:ascii="Times New Roman" w:eastAsia="Times New Roman" w:hAnsi="Times New Roman" w:cs="Times New Roman"/>
                  <w:sz w:val="22"/>
                  <w:szCs w:val="22"/>
                  <w:rPrChange w:id="1022" w:author="Bikram Adhikari (bdhikari)" w:date="2025-10-09T15:28:00Z" w16du:dateUtc="2025-10-09T20:28:00Z">
                    <w:rPr>
                      <w:rFonts w:ascii="Segoe UI" w:hAnsi="Segoe UI" w:cs="Segoe UI"/>
                      <w:color w:val="333333"/>
                      <w:sz w:val="28"/>
                      <w:szCs w:val="28"/>
                    </w:rPr>
                  </w:rPrChange>
                </w:rPr>
                <w:t>67.4</w:t>
              </w:r>
            </w:ins>
          </w:p>
        </w:tc>
      </w:tr>
    </w:tbl>
    <w:p w14:paraId="20E0C61A" w14:textId="56646F48" w:rsidR="001B7E62" w:rsidRDefault="00640BFA" w:rsidP="3542E025">
      <w:pPr>
        <w:spacing w:after="0" w:line="360" w:lineRule="auto"/>
        <w:rPr>
          <w:rFonts w:asciiTheme="majorBidi" w:hAnsiTheme="majorBidi" w:cstheme="majorBidi"/>
          <w:i/>
          <w:iCs/>
          <w:sz w:val="22"/>
          <w:szCs w:val="22"/>
        </w:rPr>
      </w:pPr>
      <w:r w:rsidRPr="00A12542">
        <w:rPr>
          <w:rFonts w:asciiTheme="majorBidi" w:hAnsiTheme="majorBidi" w:cstheme="majorBidi"/>
          <w:i/>
          <w:iCs/>
          <w:sz w:val="22"/>
          <w:szCs w:val="22"/>
        </w:rPr>
        <w:t>n: weighted frequency; %: weighted percentage</w:t>
      </w:r>
    </w:p>
    <w:p w14:paraId="65F1E091" w14:textId="77777777" w:rsidR="001B7E62" w:rsidRDefault="001B7E62" w:rsidP="477BA17D">
      <w:pPr>
        <w:spacing w:after="0" w:line="360" w:lineRule="auto"/>
        <w:jc w:val="both"/>
        <w:rPr>
          <w:rFonts w:asciiTheme="majorBidi" w:hAnsiTheme="majorBidi" w:cstheme="majorBidi"/>
          <w:sz w:val="22"/>
          <w:szCs w:val="22"/>
        </w:rPr>
      </w:pPr>
    </w:p>
    <w:p w14:paraId="157E8703" w14:textId="77777777" w:rsidR="007010BC" w:rsidRDefault="001B7E62" w:rsidP="477BA17D">
      <w:pPr>
        <w:spacing w:after="0" w:line="360" w:lineRule="auto"/>
        <w:jc w:val="both"/>
        <w:rPr>
          <w:ins w:id="1023" w:author="Bikram Adhikari (bdhikari)" w:date="2025-10-09T15:31:00Z" w16du:dateUtc="2025-10-09T20:31:00Z"/>
          <w:rFonts w:asciiTheme="majorBidi" w:hAnsiTheme="majorBidi" w:cstheme="majorBidi"/>
          <w:sz w:val="22"/>
          <w:szCs w:val="22"/>
        </w:rPr>
      </w:pPr>
      <w:r w:rsidRPr="009A2315">
        <w:rPr>
          <w:rFonts w:asciiTheme="majorBidi" w:hAnsiTheme="majorBidi" w:cstheme="majorBidi"/>
          <w:b/>
          <w:bCs/>
          <w:i/>
          <w:iCs/>
          <w:sz w:val="22"/>
          <w:szCs w:val="22"/>
        </w:rPr>
        <w:t>Figure 1</w:t>
      </w:r>
      <w:del w:id="1024" w:author="Bikram Adhikari (bdhikari)" w:date="2025-10-16T10:37:00Z" w16du:dateUtc="2025-10-16T15:37:00Z">
        <w:r w:rsidRPr="009A2315">
          <w:rPr>
            <w:rFonts w:asciiTheme="majorBidi" w:hAnsiTheme="majorBidi" w:cstheme="majorBidi"/>
            <w:b/>
            <w:bCs/>
            <w:i/>
            <w:iCs/>
            <w:sz w:val="22"/>
            <w:szCs w:val="22"/>
          </w:rPr>
          <w:delText>A</w:delText>
        </w:r>
      </w:del>
      <w:r>
        <w:rPr>
          <w:rFonts w:asciiTheme="majorBidi" w:hAnsiTheme="majorBidi" w:cstheme="majorBidi"/>
          <w:sz w:val="22"/>
          <w:szCs w:val="22"/>
        </w:rPr>
        <w:t xml:space="preserve"> presents the prevalence of </w:t>
      </w:r>
      <w:r w:rsidR="00F720B2">
        <w:rPr>
          <w:rFonts w:asciiTheme="majorBidi" w:hAnsiTheme="majorBidi" w:cstheme="majorBidi"/>
          <w:sz w:val="22"/>
          <w:szCs w:val="22"/>
        </w:rPr>
        <w:t xml:space="preserve">stunting, wasting and </w:t>
      </w:r>
      <w:del w:id="1025" w:author="Bikram Adhikari (bdhikari)" w:date="2025-10-09T15:30:00Z" w16du:dateUtc="2025-10-09T20:30:00Z">
        <w:r w:rsidR="00F720B2" w:rsidDel="00894938">
          <w:rPr>
            <w:rFonts w:asciiTheme="majorBidi" w:hAnsiTheme="majorBidi" w:cstheme="majorBidi"/>
            <w:sz w:val="22"/>
            <w:szCs w:val="22"/>
          </w:rPr>
          <w:delText>underweight</w:delText>
        </w:r>
      </w:del>
      <w:ins w:id="1026" w:author="Bikram Adhikari (bdhikari)" w:date="2025-10-09T15:30:00Z" w16du:dateUtc="2025-10-09T20:30:00Z">
        <w:r w:rsidR="00894938">
          <w:rPr>
            <w:rFonts w:asciiTheme="majorBidi" w:hAnsiTheme="majorBidi" w:cstheme="majorBidi"/>
            <w:sz w:val="22"/>
            <w:szCs w:val="22"/>
          </w:rPr>
          <w:t>being underweight</w:t>
        </w:r>
      </w:ins>
      <w:r w:rsidR="00F720B2">
        <w:rPr>
          <w:rFonts w:asciiTheme="majorBidi" w:hAnsiTheme="majorBidi" w:cstheme="majorBidi"/>
          <w:sz w:val="22"/>
          <w:szCs w:val="22"/>
        </w:rPr>
        <w:t xml:space="preserve"> among Nepalese </w:t>
      </w:r>
      <w:r w:rsidR="00F720B2" w:rsidRPr="00A12542">
        <w:rPr>
          <w:rFonts w:asciiTheme="majorBidi" w:hAnsiTheme="majorBidi" w:cstheme="majorBidi"/>
          <w:sz w:val="22"/>
          <w:szCs w:val="22"/>
        </w:rPr>
        <w:t>children aged 6-59 months</w:t>
      </w:r>
      <w:r w:rsidR="00F720B2">
        <w:rPr>
          <w:rFonts w:asciiTheme="majorBidi" w:hAnsiTheme="majorBidi" w:cstheme="majorBidi"/>
          <w:sz w:val="22"/>
          <w:szCs w:val="22"/>
        </w:rPr>
        <w:t xml:space="preserve">. </w:t>
      </w:r>
      <w:r w:rsidR="3861F1F9" w:rsidRPr="00A12542">
        <w:rPr>
          <w:rFonts w:asciiTheme="majorBidi" w:hAnsiTheme="majorBidi" w:cstheme="majorBidi"/>
          <w:sz w:val="22"/>
          <w:szCs w:val="22"/>
        </w:rPr>
        <w:t xml:space="preserve">The prevalence of stunting, wasting, and </w:t>
      </w:r>
      <w:r w:rsidR="003438B3" w:rsidRPr="00A12542">
        <w:rPr>
          <w:rFonts w:asciiTheme="majorBidi" w:hAnsiTheme="majorBidi" w:cstheme="majorBidi"/>
          <w:sz w:val="22"/>
          <w:szCs w:val="22"/>
        </w:rPr>
        <w:t>underweight</w:t>
      </w:r>
      <w:r w:rsidR="00F720B2">
        <w:rPr>
          <w:rFonts w:asciiTheme="majorBidi" w:hAnsiTheme="majorBidi" w:cstheme="majorBidi"/>
          <w:sz w:val="22"/>
          <w:szCs w:val="22"/>
        </w:rPr>
        <w:t xml:space="preserve"> </w:t>
      </w:r>
      <w:r w:rsidR="3ED75A4C" w:rsidRPr="00A12542">
        <w:rPr>
          <w:rFonts w:asciiTheme="majorBidi" w:hAnsiTheme="majorBidi" w:cstheme="majorBidi"/>
          <w:sz w:val="22"/>
          <w:szCs w:val="22"/>
        </w:rPr>
        <w:t>w</w:t>
      </w:r>
      <w:r w:rsidR="00F720B2">
        <w:rPr>
          <w:rFonts w:asciiTheme="majorBidi" w:hAnsiTheme="majorBidi" w:cstheme="majorBidi"/>
          <w:sz w:val="22"/>
          <w:szCs w:val="22"/>
        </w:rPr>
        <w:t>ere</w:t>
      </w:r>
      <w:r w:rsidR="3861F1F9" w:rsidRPr="00A12542">
        <w:rPr>
          <w:rFonts w:asciiTheme="majorBidi" w:hAnsiTheme="majorBidi" w:cstheme="majorBidi"/>
          <w:sz w:val="22"/>
          <w:szCs w:val="22"/>
        </w:rPr>
        <w:t xml:space="preserve"> 25.9</w:t>
      </w:r>
      <w:r w:rsidR="79EC3532"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74B947CC"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23.6, 28.3), 7.8</w:t>
      </w:r>
      <w:r w:rsidR="7299899D"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25D9F416"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w:t>
      </w:r>
      <w:r w:rsidR="66E53ABD" w:rsidRPr="00A12542">
        <w:rPr>
          <w:rFonts w:asciiTheme="majorBidi" w:hAnsiTheme="majorBidi" w:cstheme="majorBidi"/>
          <w:sz w:val="22"/>
          <w:szCs w:val="22"/>
        </w:rPr>
        <w:t>I</w:t>
      </w:r>
      <w:r w:rsidR="3861F1F9" w:rsidRPr="00A12542">
        <w:rPr>
          <w:rFonts w:asciiTheme="majorBidi" w:hAnsiTheme="majorBidi" w:cstheme="majorBidi"/>
          <w:sz w:val="22"/>
          <w:szCs w:val="22"/>
        </w:rPr>
        <w:t>: 6.5, 9.3), and 19.8</w:t>
      </w:r>
      <w:r w:rsidR="7F1B8455"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5CA1D997"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17.6, 22.1)</w:t>
      </w:r>
      <w:r w:rsidR="4DAA3B95"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respectively.</w:t>
      </w:r>
      <w:r w:rsidR="0015283C">
        <w:rPr>
          <w:rFonts w:asciiTheme="majorBidi" w:hAnsiTheme="majorBidi" w:cstheme="majorBidi"/>
          <w:sz w:val="22"/>
          <w:szCs w:val="22"/>
        </w:rPr>
        <w:t xml:space="preserve"> Of</w:t>
      </w:r>
      <w:r w:rsidR="3861F1F9" w:rsidRPr="00A12542">
        <w:rPr>
          <w:rFonts w:asciiTheme="majorBidi" w:hAnsiTheme="majorBidi" w:cstheme="majorBidi"/>
          <w:sz w:val="22"/>
          <w:szCs w:val="22"/>
        </w:rPr>
        <w:t xml:space="preserve"> </w:t>
      </w:r>
      <w:r w:rsidR="0AEF9562" w:rsidRPr="00A12542">
        <w:rPr>
          <w:rFonts w:asciiTheme="majorBidi" w:hAnsiTheme="majorBidi" w:cstheme="majorBidi"/>
          <w:sz w:val="22"/>
          <w:szCs w:val="22"/>
        </w:rPr>
        <w:t>the total</w:t>
      </w:r>
      <w:r w:rsidR="3861F1F9" w:rsidRPr="00A12542">
        <w:rPr>
          <w:rFonts w:asciiTheme="majorBidi" w:hAnsiTheme="majorBidi" w:cstheme="majorBidi"/>
          <w:sz w:val="22"/>
          <w:szCs w:val="22"/>
        </w:rPr>
        <w:t xml:space="preserve"> children, 3.2% (95%</w:t>
      </w:r>
      <w:r w:rsidR="5E6D018D"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2.5, 4.3) ha</w:t>
      </w:r>
      <w:r w:rsidR="242F73EC"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all three conditions, 13.5% (95%</w:t>
      </w:r>
      <w:r w:rsidR="0297B84D"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11.9, 15.3) ha</w:t>
      </w:r>
      <w:r w:rsidR="1E26F916"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two of the three conditions, </w:t>
      </w:r>
      <w:r w:rsidR="117920CD" w:rsidRPr="00A12542">
        <w:rPr>
          <w:rFonts w:asciiTheme="majorBidi" w:hAnsiTheme="majorBidi" w:cstheme="majorBidi"/>
          <w:sz w:val="22"/>
          <w:szCs w:val="22"/>
        </w:rPr>
        <w:t xml:space="preserve">and </w:t>
      </w:r>
      <w:r w:rsidR="3861F1F9" w:rsidRPr="00A12542">
        <w:rPr>
          <w:rFonts w:asciiTheme="majorBidi" w:hAnsiTheme="majorBidi" w:cstheme="majorBidi"/>
          <w:sz w:val="22"/>
          <w:szCs w:val="22"/>
        </w:rPr>
        <w:t>16.8% (95%</w:t>
      </w:r>
      <w:r w:rsidR="7B2A4CFC"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15.2, 18.5) ha</w:t>
      </w:r>
      <w:r w:rsidR="2E638F88"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w:t>
      </w:r>
      <w:r w:rsidR="0015283C">
        <w:rPr>
          <w:rFonts w:asciiTheme="majorBidi" w:hAnsiTheme="majorBidi" w:cstheme="majorBidi"/>
          <w:sz w:val="22"/>
          <w:szCs w:val="22"/>
        </w:rPr>
        <w:t>one</w:t>
      </w:r>
      <w:r w:rsidR="3861F1F9" w:rsidRPr="00A12542">
        <w:rPr>
          <w:rFonts w:asciiTheme="majorBidi" w:hAnsiTheme="majorBidi" w:cstheme="majorBidi"/>
          <w:sz w:val="22"/>
          <w:szCs w:val="22"/>
        </w:rPr>
        <w:t xml:space="preserve"> of the three conditions. </w:t>
      </w:r>
      <w:moveFromRangeStart w:id="1027" w:author="Bikram Adhikari (bdhikari)" w:date="2025-10-16T10:37:00Z" w:name="move211503493"/>
      <w:moveFrom w:id="1028" w:author="Bikram Adhikari (bdhikari)" w:date="2025-10-16T10:37:00Z" w16du:dateUtc="2025-10-16T15:37:00Z">
        <w:r w:rsidR="3861F1F9" w:rsidRPr="00A12542">
          <w:rPr>
            <w:rFonts w:asciiTheme="majorBidi" w:hAnsiTheme="majorBidi" w:cstheme="majorBidi"/>
            <w:sz w:val="22"/>
            <w:szCs w:val="22"/>
          </w:rPr>
          <w:t>The prevalence of anemia was 43.4% (95%</w:t>
        </w:r>
        <w:r w:rsidR="2C8EB255"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40.9, 45.9)</w:t>
        </w:r>
        <w:r w:rsidR="318F5A50" w:rsidRPr="00A12542">
          <w:rPr>
            <w:rFonts w:asciiTheme="majorBidi" w:hAnsiTheme="majorBidi" w:cstheme="majorBidi"/>
            <w:sz w:val="22"/>
            <w:szCs w:val="22"/>
          </w:rPr>
          <w:t>, which included</w:t>
        </w:r>
        <w:r w:rsidR="3861F1F9" w:rsidRPr="00A12542">
          <w:rPr>
            <w:rFonts w:asciiTheme="majorBidi" w:hAnsiTheme="majorBidi" w:cstheme="majorBidi"/>
            <w:sz w:val="22"/>
            <w:szCs w:val="22"/>
          </w:rPr>
          <w:t xml:space="preserve"> </w:t>
        </w:r>
        <w:r w:rsidR="13423564" w:rsidRPr="00A12542">
          <w:rPr>
            <w:rFonts w:asciiTheme="majorBidi" w:hAnsiTheme="majorBidi" w:cstheme="majorBidi"/>
            <w:sz w:val="22"/>
            <w:szCs w:val="22"/>
          </w:rPr>
          <w:t xml:space="preserve">18.8% </w:t>
        </w:r>
        <w:r w:rsidR="5E969D08" w:rsidRPr="00A12542">
          <w:rPr>
            <w:rFonts w:asciiTheme="majorBidi" w:hAnsiTheme="majorBidi" w:cstheme="majorBidi"/>
            <w:sz w:val="22"/>
            <w:szCs w:val="22"/>
          </w:rPr>
          <w:t xml:space="preserve">with </w:t>
        </w:r>
        <w:r w:rsidR="3A0F5B2B" w:rsidRPr="00A12542">
          <w:rPr>
            <w:rFonts w:asciiTheme="majorBidi" w:hAnsiTheme="majorBidi" w:cstheme="majorBidi"/>
            <w:sz w:val="22"/>
            <w:szCs w:val="22"/>
          </w:rPr>
          <w:t xml:space="preserve">moderate to severe anemia and 24.6% </w:t>
        </w:r>
        <w:r w:rsidR="612AE151" w:rsidRPr="00A12542">
          <w:rPr>
            <w:rFonts w:asciiTheme="majorBidi" w:hAnsiTheme="majorBidi" w:cstheme="majorBidi"/>
            <w:sz w:val="22"/>
            <w:szCs w:val="22"/>
          </w:rPr>
          <w:t xml:space="preserve">with </w:t>
        </w:r>
        <w:r w:rsidR="3A0F5B2B" w:rsidRPr="00A12542">
          <w:rPr>
            <w:rFonts w:asciiTheme="majorBidi" w:hAnsiTheme="majorBidi" w:cstheme="majorBidi"/>
            <w:sz w:val="22"/>
            <w:szCs w:val="22"/>
          </w:rPr>
          <w:t>mild anemia</w:t>
        </w:r>
        <w:r w:rsidR="00F720B2">
          <w:rPr>
            <w:rFonts w:asciiTheme="majorBidi" w:hAnsiTheme="majorBidi" w:cstheme="majorBidi"/>
            <w:sz w:val="22"/>
            <w:szCs w:val="22"/>
          </w:rPr>
          <w:t xml:space="preserve"> (</w:t>
        </w:r>
        <w:r w:rsidR="00F720B2" w:rsidRPr="009A2315">
          <w:rPr>
            <w:rFonts w:asciiTheme="majorBidi" w:hAnsiTheme="majorBidi" w:cstheme="majorBidi"/>
            <w:b/>
            <w:bCs/>
            <w:i/>
            <w:iCs/>
            <w:sz w:val="22"/>
            <w:szCs w:val="22"/>
          </w:rPr>
          <w:t>Figure 1B</w:t>
        </w:r>
        <w:r w:rsidR="00F720B2">
          <w:rPr>
            <w:rFonts w:asciiTheme="majorBidi" w:hAnsiTheme="majorBidi" w:cstheme="majorBidi"/>
            <w:sz w:val="22"/>
            <w:szCs w:val="22"/>
          </w:rPr>
          <w:t>)</w:t>
        </w:r>
        <w:r w:rsidR="3861F1F9" w:rsidRPr="00A12542">
          <w:rPr>
            <w:rFonts w:asciiTheme="majorBidi" w:hAnsiTheme="majorBidi" w:cstheme="majorBidi"/>
            <w:sz w:val="22"/>
            <w:szCs w:val="22"/>
          </w:rPr>
          <w:t>.</w:t>
        </w:r>
      </w:moveFrom>
      <w:moveFromRangeEnd w:id="1027"/>
    </w:p>
    <w:p w14:paraId="428525E0" w14:textId="77777777" w:rsidR="001F7A02" w:rsidRPr="00A12542" w:rsidDel="007010BC" w:rsidRDefault="008E1B75" w:rsidP="477BA17D">
      <w:pPr>
        <w:spacing w:after="0" w:line="360" w:lineRule="auto"/>
        <w:jc w:val="both"/>
        <w:rPr>
          <w:del w:id="1029" w:author="Bikram Adhikari (bdhikari)" w:date="2025-10-09T15:31:00Z" w16du:dateUtc="2025-10-09T20:31:00Z"/>
          <w:rFonts w:asciiTheme="majorBidi" w:hAnsiTheme="majorBidi" w:cstheme="majorBidi"/>
          <w:sz w:val="22"/>
          <w:szCs w:val="22"/>
        </w:rPr>
      </w:pPr>
      <w:ins w:id="1030" w:author="Bikram Adhikari (bdhikari)" w:date="2025-10-09T16:43:00Z" w16du:dateUtc="2025-10-09T21:43:00Z">
        <w:r>
          <w:rPr>
            <w:rFonts w:asciiTheme="majorBidi" w:hAnsiTheme="majorBidi" w:cstheme="majorBidi"/>
            <w:noProof/>
            <w:sz w:val="22"/>
            <w:szCs w:val="22"/>
          </w:rPr>
          <w:drawing>
            <wp:inline distT="0" distB="0" distL="0" distR="0" wp14:anchorId="17B856C1" wp14:editId="3ED17C86">
              <wp:extent cx="5725160" cy="6087110"/>
              <wp:effectExtent l="0" t="0" r="8890" b="8890"/>
              <wp:docPr id="1159716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6087110"/>
                      </a:xfrm>
                      <a:prstGeom prst="rect">
                        <a:avLst/>
                      </a:prstGeom>
                      <a:noFill/>
                      <a:ln>
                        <a:noFill/>
                      </a:ln>
                    </pic:spPr>
                  </pic:pic>
                </a:graphicData>
              </a:graphic>
            </wp:inline>
          </w:drawing>
        </w:r>
      </w:ins>
    </w:p>
    <w:p w14:paraId="358D3618" w14:textId="5620B605" w:rsidR="00190CB7" w:rsidRPr="00194DC1" w:rsidDel="007010BC" w:rsidRDefault="00190CB7" w:rsidP="00190CB7">
      <w:pPr>
        <w:keepNext/>
        <w:rPr>
          <w:del w:id="1031" w:author="Bikram Adhikari (bdhikari)" w:date="2025-10-09T15:31:00Z" w16du:dateUtc="2025-10-09T20:31:00Z"/>
          <w:rFonts w:asciiTheme="majorBidi" w:hAnsiTheme="majorBidi" w:cstheme="majorBidi"/>
          <w:i/>
          <w:iCs/>
        </w:rPr>
      </w:pPr>
    </w:p>
    <w:p w14:paraId="481355A1" w14:textId="77777777" w:rsidR="00C67554" w:rsidRDefault="00C67554">
      <w:pPr>
        <w:spacing w:after="0" w:line="360" w:lineRule="auto"/>
        <w:jc w:val="both"/>
        <w:pPrChange w:id="1032" w:author="Bikram Adhikari (bdhikari)" w:date="2025-10-09T15:31:00Z" w16du:dateUtc="2025-10-09T20:31:00Z">
          <w:pPr>
            <w:pStyle w:val="Caption"/>
          </w:pPr>
        </w:pPrChange>
      </w:pPr>
    </w:p>
    <w:p w14:paraId="1BC5CE99" w14:textId="1C1F0894" w:rsidR="00D26013" w:rsidRPr="00D26013" w:rsidRDefault="00681333" w:rsidP="00D26013">
      <w:pPr>
        <w:spacing w:after="0" w:line="360" w:lineRule="auto"/>
        <w:jc w:val="both"/>
        <w:rPr>
          <w:ins w:id="1033" w:author="Bikram Adhikari (bdhikari)" w:date="2025-10-16T10:37:00Z" w16du:dateUtc="2025-10-16T15:37:00Z"/>
          <w:rFonts w:ascii="Times New Roman" w:hAnsi="Times New Roman" w:cs="Times New Roman"/>
          <w:i/>
          <w:iCs/>
          <w:rPrChange w:id="1034" w:author="Bikram Adhikari (bdhikari)" w:date="2025-10-16T10:38:00Z" w16du:dateUtc="2025-10-16T15:38:00Z">
            <w:rPr>
              <w:ins w:id="1035" w:author="Bikram Adhikari (bdhikari)" w:date="2025-10-16T10:37:00Z" w16du:dateUtc="2025-10-16T15:37:00Z"/>
              <w:rFonts w:asciiTheme="majorBidi" w:hAnsiTheme="majorBidi" w:cstheme="majorBidi"/>
              <w:i/>
              <w:iCs/>
            </w:rPr>
          </w:rPrChange>
        </w:rPr>
      </w:pPr>
      <w:moveFromRangeStart w:id="1036" w:author="Bikram Adhikari (bdhikari)" w:date="2025-10-16T10:37:00Z" w:name="move211503462"/>
      <w:moveFrom w:id="1037" w:author="Bikram Adhikari (bdhikari)" w:date="2025-10-16T10:37:00Z" w16du:dateUtc="2025-10-16T15:37:00Z">
        <w:r w:rsidRPr="00D26013" w:rsidDel="00D26013">
          <w:rPr>
            <w:rFonts w:ascii="Times New Roman" w:hAnsi="Times New Roman" w:cs="Times New Roman"/>
            <w:b/>
            <w:bCs/>
            <w:sz w:val="22"/>
            <w:szCs w:val="22"/>
            <w:rPrChange w:id="1038" w:author="Bikram Adhikari (bdhikari)" w:date="2025-10-16T10:38:00Z" w16du:dateUtc="2025-10-16T15:38:00Z">
              <w:rPr>
                <w:rFonts w:asciiTheme="majorBidi" w:hAnsiTheme="majorBidi" w:cstheme="majorBidi"/>
                <w:b/>
                <w:bCs/>
                <w:sz w:val="22"/>
                <w:szCs w:val="22"/>
              </w:rPr>
            </w:rPrChange>
          </w:rPr>
          <w:t>[Figure 1 here]</w:t>
        </w:r>
      </w:moveFrom>
      <w:moveFromRangeEnd w:id="1036"/>
      <w:ins w:id="1039" w:author="Bikram Adhikari (bdhikari)" w:date="2025-10-16T10:37:00Z" w16du:dateUtc="2025-10-16T15:37:00Z">
        <w:r w:rsidR="00D26013" w:rsidRPr="00D26013">
          <w:rPr>
            <w:rFonts w:ascii="Times New Roman" w:hAnsi="Times New Roman" w:cs="Times New Roman"/>
            <w:i/>
            <w:iCs/>
            <w:rPrChange w:id="1040" w:author="Bikram Adhikari (bdhikari)" w:date="2025-10-16T10:38:00Z" w16du:dateUtc="2025-10-16T15:38:00Z">
              <w:rPr/>
            </w:rPrChange>
          </w:rPr>
          <w:t xml:space="preserve">Figure </w:t>
        </w:r>
        <w:r w:rsidR="00D26013" w:rsidRPr="00D26013">
          <w:rPr>
            <w:rFonts w:ascii="Times New Roman" w:hAnsi="Times New Roman" w:cs="Times New Roman"/>
            <w:i/>
            <w:iCs/>
            <w:rPrChange w:id="1041" w:author="Bikram Adhikari (bdhikari)" w:date="2025-10-16T10:38:00Z" w16du:dateUtc="2025-10-16T15:38:00Z">
              <w:rPr/>
            </w:rPrChange>
          </w:rPr>
          <w:fldChar w:fldCharType="begin"/>
        </w:r>
        <w:r w:rsidR="00D26013" w:rsidRPr="00D26013">
          <w:rPr>
            <w:rFonts w:ascii="Times New Roman" w:hAnsi="Times New Roman" w:cs="Times New Roman"/>
            <w:i/>
            <w:iCs/>
            <w:rPrChange w:id="1042" w:author="Bikram Adhikari (bdhikari)" w:date="2025-10-16T10:38:00Z" w16du:dateUtc="2025-10-16T15:38:00Z">
              <w:rPr/>
            </w:rPrChange>
          </w:rPr>
          <w:instrText xml:space="preserve"> SEQ Figure \* ARABIC </w:instrText>
        </w:r>
        <w:r w:rsidR="00D26013" w:rsidRPr="00D26013">
          <w:rPr>
            <w:rFonts w:ascii="Times New Roman" w:hAnsi="Times New Roman" w:cs="Times New Roman"/>
            <w:i/>
            <w:iCs/>
            <w:rPrChange w:id="1043" w:author="Bikram Adhikari (bdhikari)" w:date="2025-10-16T10:38:00Z" w16du:dateUtc="2025-10-16T15:38:00Z">
              <w:rPr/>
            </w:rPrChange>
          </w:rPr>
          <w:fldChar w:fldCharType="separate"/>
        </w:r>
        <w:r w:rsidR="00D26013" w:rsidRPr="00D26013">
          <w:rPr>
            <w:rFonts w:ascii="Times New Roman" w:hAnsi="Times New Roman" w:cs="Times New Roman"/>
            <w:i/>
            <w:iCs/>
            <w:noProof/>
            <w:rPrChange w:id="1044" w:author="Bikram Adhikari (bdhikari)" w:date="2025-10-16T10:38:00Z" w16du:dateUtc="2025-10-16T15:38:00Z">
              <w:rPr>
                <w:noProof/>
              </w:rPr>
            </w:rPrChange>
          </w:rPr>
          <w:t>1</w:t>
        </w:r>
        <w:r w:rsidR="00D26013" w:rsidRPr="00D26013">
          <w:rPr>
            <w:rFonts w:ascii="Times New Roman" w:hAnsi="Times New Roman" w:cs="Times New Roman"/>
            <w:i/>
            <w:iCs/>
            <w:rPrChange w:id="1045" w:author="Bikram Adhikari (bdhikari)" w:date="2025-10-16T10:38:00Z" w16du:dateUtc="2025-10-16T15:38:00Z">
              <w:rPr/>
            </w:rPrChange>
          </w:rPr>
          <w:fldChar w:fldCharType="end"/>
        </w:r>
        <w:r w:rsidR="00D26013" w:rsidRPr="00D26013">
          <w:rPr>
            <w:rFonts w:ascii="Times New Roman" w:hAnsi="Times New Roman" w:cs="Times New Roman"/>
            <w:i/>
            <w:iCs/>
            <w:rPrChange w:id="1046" w:author="Bikram Adhikari (bdhikari)" w:date="2025-10-16T10:38:00Z" w16du:dateUtc="2025-10-16T15:38:00Z">
              <w:rPr/>
            </w:rPrChange>
          </w:rPr>
          <w:t xml:space="preserve">: </w:t>
        </w:r>
        <w:r w:rsidR="00D26013" w:rsidRPr="00D26013">
          <w:rPr>
            <w:rFonts w:ascii="Times New Roman" w:hAnsi="Times New Roman" w:cs="Times New Roman"/>
            <w:i/>
            <w:iCs/>
            <w:rPrChange w:id="1047" w:author="Bikram Adhikari (bdhikari)" w:date="2025-10-16T10:38:00Z" w16du:dateUtc="2025-10-16T15:38:00Z">
              <w:rPr>
                <w:rFonts w:asciiTheme="majorBidi" w:hAnsiTheme="majorBidi" w:cstheme="majorBidi"/>
                <w:i/>
                <w:iCs/>
              </w:rPr>
            </w:rPrChange>
          </w:rPr>
          <w:t xml:space="preserve">Prevalence of coexistence of different forms of undernutrition among A) children aged 6-12 months, B) children aged 1-3 years, C) children aged 4-5 years and D) all children aged 6 months to 5 years. </w:t>
        </w:r>
      </w:ins>
    </w:p>
    <w:p w14:paraId="4C2D9674" w14:textId="77777777" w:rsidR="00D26013" w:rsidRDefault="00D26013" w:rsidP="00D26013">
      <w:pPr>
        <w:pStyle w:val="Caption"/>
        <w:jc w:val="both"/>
        <w:rPr>
          <w:moveTo w:id="1048" w:author="Bikram Adhikari (bdhikari)" w:date="2025-10-16T10:37:00Z" w16du:dateUtc="2025-10-16T15:37:00Z"/>
          <w:rFonts w:asciiTheme="majorBidi" w:hAnsiTheme="majorBidi" w:cstheme="majorBidi"/>
          <w:b/>
          <w:bCs/>
          <w:i w:val="0"/>
          <w:iCs w:val="0"/>
          <w:color w:val="auto"/>
          <w:sz w:val="22"/>
          <w:szCs w:val="22"/>
        </w:rPr>
      </w:pPr>
      <w:moveToRangeStart w:id="1049" w:author="Bikram Adhikari (bdhikari)" w:date="2025-10-16T10:37:00Z" w:name="move211503462"/>
      <w:moveTo w:id="1050" w:author="Bikram Adhikari (bdhikari)" w:date="2025-10-16T10:37:00Z" w16du:dateUtc="2025-10-16T15:37:00Z">
        <w:r w:rsidRPr="00681333">
          <w:rPr>
            <w:rFonts w:asciiTheme="majorBidi" w:hAnsiTheme="majorBidi" w:cstheme="majorBidi"/>
            <w:b/>
            <w:bCs/>
            <w:i w:val="0"/>
            <w:iCs w:val="0"/>
            <w:color w:val="auto"/>
            <w:sz w:val="22"/>
            <w:szCs w:val="22"/>
          </w:rPr>
          <w:t>[Figure 1 here]</w:t>
        </w:r>
      </w:moveTo>
    </w:p>
    <w:moveToRangeEnd w:id="1049"/>
    <w:p w14:paraId="77E8A40C" w14:textId="77777777" w:rsidR="00D26013" w:rsidRPr="00D26013" w:rsidRDefault="00D26013" w:rsidP="00D26013">
      <w:pPr>
        <w:spacing w:after="0" w:line="360" w:lineRule="auto"/>
        <w:jc w:val="both"/>
        <w:rPr>
          <w:ins w:id="1051" w:author="Bikram Adhikari (bdhikari)" w:date="2025-10-16T10:37:00Z" w16du:dateUtc="2025-10-16T15:37:00Z"/>
          <w:i/>
          <w:iCs/>
          <w:rPrChange w:id="1052" w:author="Bikram Adhikari (bdhikari)" w:date="2025-10-16T10:37:00Z" w16du:dateUtc="2025-10-16T15:37:00Z">
            <w:rPr>
              <w:ins w:id="1053" w:author="Bikram Adhikari (bdhikari)" w:date="2025-10-16T10:37:00Z" w16du:dateUtc="2025-10-16T15:37:00Z"/>
            </w:rPr>
          </w:rPrChange>
        </w:rPr>
      </w:pPr>
    </w:p>
    <w:p w14:paraId="6A577941" w14:textId="77777777" w:rsidR="00544B6B" w:rsidRPr="00D00626" w:rsidRDefault="00544B6B">
      <w:pPr>
        <w:rPr>
          <w:del w:id="1054" w:author="Bikram Adhikari (bdhikari)" w:date="2025-10-16T10:37:00Z" w16du:dateUtc="2025-10-16T15:37:00Z"/>
          <w:i/>
          <w:iCs/>
          <w:rPrChange w:id="1055" w:author="Bikram Adhikari (bdhikari)" w:date="2025-10-09T16:45:00Z" w16du:dateUtc="2025-10-09T21:45:00Z">
            <w:rPr>
              <w:del w:id="1056" w:author="Bikram Adhikari (bdhikari)" w:date="2025-10-16T10:37:00Z" w16du:dateUtc="2025-10-16T15:37:00Z"/>
              <w:rFonts w:asciiTheme="majorBidi" w:hAnsiTheme="majorBidi" w:cstheme="majorBidi"/>
              <w:b/>
              <w:bCs/>
              <w:i w:val="0"/>
              <w:iCs w:val="0"/>
              <w:color w:val="auto"/>
              <w:sz w:val="22"/>
              <w:szCs w:val="22"/>
            </w:rPr>
          </w:rPrChange>
        </w:rPr>
        <w:pPrChange w:id="1057" w:author="Bikram Adhikari (bdhikari)" w:date="2025-10-09T16:45:00Z" w16du:dateUtc="2025-10-09T21:45:00Z">
          <w:pPr>
            <w:pStyle w:val="Caption"/>
          </w:pPr>
        </w:pPrChange>
      </w:pPr>
    </w:p>
    <w:p w14:paraId="26C34C06" w14:textId="77777777" w:rsidR="00201EA5" w:rsidRPr="00201EA5" w:rsidRDefault="00201EA5" w:rsidP="00201EA5">
      <w:pPr>
        <w:rPr>
          <w:del w:id="1058" w:author="Bikram Adhikari (bdhikari)" w:date="2025-10-16T10:37:00Z" w16du:dateUtc="2025-10-16T15:37:00Z"/>
        </w:rPr>
      </w:pPr>
    </w:p>
    <w:p w14:paraId="221E2525" w14:textId="6B8C8B19" w:rsidR="00D26013" w:rsidRDefault="00B168CB" w:rsidP="00D26013">
      <w:pPr>
        <w:keepNext/>
        <w:spacing w:line="360" w:lineRule="auto"/>
        <w:jc w:val="both"/>
        <w:rPr>
          <w:ins w:id="1059" w:author="Bikram Adhikari (bdhikari)" w:date="2025-10-16T10:35:00Z" w16du:dateUtc="2025-10-16T15:35:00Z"/>
        </w:rPr>
        <w:pPrChange w:id="1060" w:author="Bikram Adhikari (bdhikari)" w:date="2025-10-16T10:35:00Z" w16du:dateUtc="2025-10-16T15:35:00Z">
          <w:pPr>
            <w:spacing w:line="360" w:lineRule="auto"/>
            <w:jc w:val="both"/>
          </w:pPr>
        </w:pPrChange>
      </w:pPr>
      <w:ins w:id="1061" w:author="Bikram Adhikari (bdhikari)" w:date="2025-10-16T10:45:00Z" w16du:dateUtc="2025-10-16T15:45:00Z">
        <w:r>
          <w:rPr>
            <w:noProof/>
          </w:rPr>
          <w:drawing>
            <wp:inline distT="0" distB="0" distL="0" distR="0" wp14:anchorId="4E2F45EC" wp14:editId="56B901E1">
              <wp:extent cx="5732145" cy="3225800"/>
              <wp:effectExtent l="19050" t="19050" r="20955" b="12700"/>
              <wp:docPr id="1706934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w="3175">
                        <a:solidFill>
                          <a:schemeClr val="tx1"/>
                        </a:solidFill>
                      </a:ln>
                    </pic:spPr>
                  </pic:pic>
                </a:graphicData>
              </a:graphic>
            </wp:inline>
          </w:drawing>
        </w:r>
      </w:ins>
    </w:p>
    <w:p w14:paraId="4DD02ADF" w14:textId="1AE46C79" w:rsidR="005D0702" w:rsidRDefault="00D26013" w:rsidP="00D26013">
      <w:pPr>
        <w:spacing w:after="0" w:line="360" w:lineRule="auto"/>
        <w:jc w:val="both"/>
        <w:rPr>
          <w:ins w:id="1062" w:author="Bikram Adhikari (bdhikari)" w:date="2025-10-16T10:34:00Z" w16du:dateUtc="2025-10-16T15:34:00Z"/>
          <w:rFonts w:ascii="Times New Roman" w:hAnsi="Times New Roman" w:cs="Times New Roman"/>
          <w:i/>
          <w:iCs/>
        </w:rPr>
        <w:pPrChange w:id="1063" w:author="Bikram Adhikari (bdhikari)" w:date="2025-10-16T10:38:00Z" w16du:dateUtc="2025-10-16T15:38:00Z">
          <w:pPr>
            <w:spacing w:line="360" w:lineRule="auto"/>
            <w:jc w:val="both"/>
          </w:pPr>
        </w:pPrChange>
      </w:pPr>
      <w:ins w:id="1064" w:author="Bikram Adhikari (bdhikari)" w:date="2025-10-16T10:35:00Z" w16du:dateUtc="2025-10-16T15:35:00Z">
        <w:r w:rsidRPr="00D26013">
          <w:rPr>
            <w:rFonts w:ascii="Times New Roman" w:hAnsi="Times New Roman" w:cs="Times New Roman"/>
            <w:i/>
            <w:iCs/>
            <w:rPrChange w:id="1065" w:author="Bikram Adhikari (bdhikari)" w:date="2025-10-16T10:38:00Z" w16du:dateUtc="2025-10-16T15:38:00Z">
              <w:rPr/>
            </w:rPrChange>
          </w:rPr>
          <w:t xml:space="preserve">Figure </w:t>
        </w:r>
      </w:ins>
      <w:r w:rsidRPr="00D26013">
        <w:rPr>
          <w:rFonts w:ascii="Times New Roman" w:hAnsi="Times New Roman" w:cs="Times New Roman"/>
          <w:i/>
          <w:iCs/>
          <w:rPrChange w:id="1066" w:author="Bikram Adhikari (bdhikari)" w:date="2025-10-16T10:38:00Z" w16du:dateUtc="2025-10-16T15:38:00Z">
            <w:rPr/>
          </w:rPrChange>
        </w:rPr>
        <w:fldChar w:fldCharType="begin"/>
      </w:r>
      <w:r w:rsidRPr="00D26013">
        <w:rPr>
          <w:rFonts w:ascii="Times New Roman" w:hAnsi="Times New Roman" w:cs="Times New Roman"/>
          <w:i/>
          <w:iCs/>
          <w:rPrChange w:id="1067" w:author="Bikram Adhikari (bdhikari)" w:date="2025-10-16T10:38:00Z" w16du:dateUtc="2025-10-16T15:38:00Z">
            <w:rPr/>
          </w:rPrChange>
        </w:rPr>
        <w:instrText xml:space="preserve"> SEQ Figure \* ARABIC </w:instrText>
      </w:r>
      <w:r w:rsidRPr="00D26013">
        <w:rPr>
          <w:rFonts w:ascii="Times New Roman" w:hAnsi="Times New Roman" w:cs="Times New Roman"/>
          <w:i/>
          <w:iCs/>
          <w:rPrChange w:id="1068" w:author="Bikram Adhikari (bdhikari)" w:date="2025-10-16T10:38:00Z" w16du:dateUtc="2025-10-16T15:38:00Z">
            <w:rPr/>
          </w:rPrChange>
        </w:rPr>
        <w:fldChar w:fldCharType="separate"/>
      </w:r>
      <w:ins w:id="1069" w:author="Bikram Adhikari (bdhikari)" w:date="2025-10-16T10:38:00Z" w16du:dateUtc="2025-10-16T15:38:00Z">
        <w:r w:rsidRPr="00D26013">
          <w:rPr>
            <w:rFonts w:ascii="Times New Roman" w:hAnsi="Times New Roman" w:cs="Times New Roman"/>
            <w:i/>
            <w:iCs/>
            <w:rPrChange w:id="1070" w:author="Bikram Adhikari (bdhikari)" w:date="2025-10-16T10:38:00Z" w16du:dateUtc="2025-10-16T15:38:00Z">
              <w:rPr>
                <w:noProof/>
              </w:rPr>
            </w:rPrChange>
          </w:rPr>
          <w:t>2</w:t>
        </w:r>
      </w:ins>
      <w:del w:id="1071" w:author="Bikram Adhikari (bdhikari)" w:date="2025-10-16T10:38:00Z" w16du:dateUtc="2025-10-16T15:38:00Z">
        <w:r w:rsidRPr="00D26013" w:rsidDel="00D26013">
          <w:rPr>
            <w:rFonts w:ascii="Times New Roman" w:hAnsi="Times New Roman" w:cs="Times New Roman"/>
            <w:i/>
            <w:iCs/>
            <w:rPrChange w:id="1072" w:author="Bikram Adhikari (bdhikari)" w:date="2025-10-16T10:38:00Z" w16du:dateUtc="2025-10-16T15:38:00Z">
              <w:rPr>
                <w:noProof/>
              </w:rPr>
            </w:rPrChange>
          </w:rPr>
          <w:delText>1</w:delText>
        </w:r>
      </w:del>
      <w:r w:rsidRPr="00D26013">
        <w:rPr>
          <w:rFonts w:ascii="Times New Roman" w:hAnsi="Times New Roman" w:cs="Times New Roman"/>
          <w:i/>
          <w:iCs/>
          <w:rPrChange w:id="1073" w:author="Bikram Adhikari (bdhikari)" w:date="2025-10-16T10:38:00Z" w16du:dateUtc="2025-10-16T15:38:00Z">
            <w:rPr/>
          </w:rPrChange>
        </w:rPr>
        <w:fldChar w:fldCharType="end"/>
      </w:r>
      <w:r w:rsidRPr="00D26013">
        <w:rPr>
          <w:rFonts w:ascii="Times New Roman" w:hAnsi="Times New Roman" w:cs="Times New Roman"/>
          <w:i/>
          <w:iCs/>
          <w:rPrChange w:id="1074" w:author="Bikram Adhikari (bdhikari)" w:date="2025-10-16T10:38:00Z" w16du:dateUtc="2025-10-16T15:38:00Z">
            <w:rPr/>
          </w:rPrChange>
        </w:rPr>
        <w:t>: Preva</w:t>
      </w:r>
      <w:ins w:id="1075" w:author="Bikram Adhikari (bdhikari)" w:date="2025-10-16T10:35:00Z" w16du:dateUtc="2025-10-16T15:35:00Z">
        <w:r w:rsidRPr="00D26013">
          <w:rPr>
            <w:rFonts w:ascii="Times New Roman" w:hAnsi="Times New Roman" w:cs="Times New Roman"/>
            <w:i/>
            <w:iCs/>
            <w:rPrChange w:id="1076" w:author="Bikram Adhikari (bdhikari)" w:date="2025-10-16T10:38:00Z" w16du:dateUtc="2025-10-16T15:38:00Z">
              <w:rPr/>
            </w:rPrChange>
          </w:rPr>
          <w:t>lence of anemia among</w:t>
        </w:r>
      </w:ins>
      <w:ins w:id="1077" w:author="Bikram Adhikari (bdhikari)" w:date="2025-10-16T10:38:00Z" w16du:dateUtc="2025-10-16T15:38:00Z">
        <w:r w:rsidRPr="001321CF">
          <w:rPr>
            <w:rFonts w:ascii="Times New Roman" w:hAnsi="Times New Roman" w:cs="Times New Roman"/>
            <w:i/>
            <w:iCs/>
          </w:rPr>
          <w:t xml:space="preserve"> A) children aged 6-1</w:t>
        </w:r>
      </w:ins>
      <w:ins w:id="1078" w:author="Bikram Adhikari (bdhikari)" w:date="2025-10-16T10:50:00Z" w16du:dateUtc="2025-10-16T15:50:00Z">
        <w:r w:rsidR="00C152CE">
          <w:rPr>
            <w:rFonts w:ascii="Times New Roman" w:hAnsi="Times New Roman" w:cs="Times New Roman"/>
            <w:i/>
            <w:iCs/>
          </w:rPr>
          <w:t>1</w:t>
        </w:r>
      </w:ins>
      <w:ins w:id="1079" w:author="Bikram Adhikari (bdhikari)" w:date="2025-10-16T10:38:00Z" w16du:dateUtc="2025-10-16T15:38:00Z">
        <w:r w:rsidRPr="001321CF">
          <w:rPr>
            <w:rFonts w:ascii="Times New Roman" w:hAnsi="Times New Roman" w:cs="Times New Roman"/>
            <w:i/>
            <w:iCs/>
          </w:rPr>
          <w:t xml:space="preserve"> months, B) children aged 1-3 years, C) children aged 4-5 years and D) all children aged 6 months to 5 years.</w:t>
        </w:r>
      </w:ins>
    </w:p>
    <w:p w14:paraId="0B6E9301" w14:textId="77777777" w:rsidR="003F6E01" w:rsidRDefault="003F6E01" w:rsidP="00FC599E">
      <w:pPr>
        <w:pStyle w:val="Caption"/>
        <w:jc w:val="both"/>
        <w:rPr>
          <w:ins w:id="1080" w:author="Bikram Adhikari (bdhikari)" w:date="2025-10-16T10:53:00Z" w16du:dateUtc="2025-10-16T15:53:00Z"/>
          <w:rFonts w:asciiTheme="majorBidi" w:hAnsiTheme="majorBidi" w:cstheme="majorBidi"/>
          <w:b/>
          <w:bCs/>
          <w:i w:val="0"/>
          <w:iCs w:val="0"/>
          <w:color w:val="auto"/>
          <w:sz w:val="22"/>
          <w:szCs w:val="22"/>
        </w:rPr>
      </w:pPr>
    </w:p>
    <w:p w14:paraId="542B9EE7" w14:textId="77777777" w:rsidR="00FC599E" w:rsidRDefault="00FC599E" w:rsidP="00FC599E">
      <w:pPr>
        <w:pStyle w:val="Caption"/>
        <w:jc w:val="both"/>
        <w:rPr>
          <w:ins w:id="1081" w:author="Bikram Adhikari (bdhikari)" w:date="2025-10-16T10:50:00Z" w16du:dateUtc="2025-10-16T15:50:00Z"/>
          <w:rFonts w:asciiTheme="majorBidi" w:hAnsiTheme="majorBidi" w:cstheme="majorBidi"/>
          <w:b/>
          <w:bCs/>
          <w:i w:val="0"/>
          <w:iCs w:val="0"/>
          <w:color w:val="auto"/>
          <w:sz w:val="22"/>
          <w:szCs w:val="22"/>
        </w:rPr>
      </w:pPr>
      <w:ins w:id="1082" w:author="Bikram Adhikari (bdhikari)" w:date="2025-10-16T10:50:00Z" w16du:dateUtc="2025-10-16T15:50:00Z">
        <w:r w:rsidRPr="00681333">
          <w:rPr>
            <w:rFonts w:asciiTheme="majorBidi" w:hAnsiTheme="majorBidi" w:cstheme="majorBidi"/>
            <w:b/>
            <w:bCs/>
            <w:i w:val="0"/>
            <w:iCs w:val="0"/>
            <w:color w:val="auto"/>
            <w:sz w:val="22"/>
            <w:szCs w:val="22"/>
          </w:rPr>
          <w:t xml:space="preserve">[Figure </w:t>
        </w:r>
        <w:r>
          <w:rPr>
            <w:rFonts w:asciiTheme="majorBidi" w:hAnsiTheme="majorBidi" w:cstheme="majorBidi"/>
            <w:b/>
            <w:bCs/>
            <w:i w:val="0"/>
            <w:iCs w:val="0"/>
            <w:color w:val="auto"/>
            <w:sz w:val="22"/>
            <w:szCs w:val="22"/>
          </w:rPr>
          <w:t>2</w:t>
        </w:r>
        <w:r w:rsidRPr="00681333">
          <w:rPr>
            <w:rFonts w:asciiTheme="majorBidi" w:hAnsiTheme="majorBidi" w:cstheme="majorBidi"/>
            <w:b/>
            <w:bCs/>
            <w:i w:val="0"/>
            <w:iCs w:val="0"/>
            <w:color w:val="auto"/>
            <w:sz w:val="22"/>
            <w:szCs w:val="22"/>
          </w:rPr>
          <w:t xml:space="preserve"> here]</w:t>
        </w:r>
      </w:ins>
    </w:p>
    <w:p w14:paraId="31C027D3" w14:textId="77777777" w:rsidR="00D26013" w:rsidRPr="00D26013" w:rsidRDefault="00D26013" w:rsidP="00D26013">
      <w:pPr>
        <w:spacing w:after="0" w:line="360" w:lineRule="auto"/>
        <w:jc w:val="both"/>
        <w:rPr>
          <w:ins w:id="1083" w:author="Bikram Adhikari (bdhikari)" w:date="2025-10-16T10:37:00Z" w16du:dateUtc="2025-10-16T15:37:00Z"/>
          <w:rFonts w:ascii="Times New Roman" w:hAnsi="Times New Roman" w:cs="Times New Roman"/>
          <w:i/>
          <w:iCs/>
          <w:rPrChange w:id="1084" w:author="Bikram Adhikari (bdhikari)" w:date="2025-10-16T10:38:00Z" w16du:dateUtc="2025-10-16T15:38:00Z">
            <w:rPr>
              <w:ins w:id="1085" w:author="Bikram Adhikari (bdhikari)" w:date="2025-10-16T10:37:00Z" w16du:dateUtc="2025-10-16T15:37:00Z"/>
            </w:rPr>
          </w:rPrChange>
        </w:rPr>
        <w:pPrChange w:id="1086" w:author="Bikram Adhikari (bdhikari)" w:date="2025-10-16T10:38:00Z" w16du:dateUtc="2025-10-16T15:38:00Z">
          <w:pPr>
            <w:pStyle w:val="Caption"/>
            <w:jc w:val="both"/>
          </w:pPr>
        </w:pPrChange>
      </w:pPr>
    </w:p>
    <w:p w14:paraId="6765CF0D" w14:textId="0B3DD4FD" w:rsidR="00D26013" w:rsidRDefault="00D26013" w:rsidP="00D26013">
      <w:pPr>
        <w:spacing w:after="0" w:line="360" w:lineRule="auto"/>
        <w:jc w:val="both"/>
        <w:rPr>
          <w:moveTo w:id="1087" w:author="Bikram Adhikari (bdhikari)" w:date="2025-10-16T10:37:00Z" w16du:dateUtc="2025-10-16T15:37:00Z"/>
          <w:rFonts w:asciiTheme="majorBidi" w:hAnsiTheme="majorBidi" w:cstheme="majorBidi"/>
          <w:sz w:val="22"/>
          <w:szCs w:val="22"/>
        </w:rPr>
      </w:pPr>
      <w:moveToRangeStart w:id="1088" w:author="Bikram Adhikari (bdhikari)" w:date="2025-10-16T10:37:00Z" w:name="move211503493"/>
      <w:moveTo w:id="1089" w:author="Bikram Adhikari (bdhikari)" w:date="2025-10-16T10:37:00Z" w16du:dateUtc="2025-10-16T15:37:00Z">
        <w:r w:rsidRPr="00A12542">
          <w:rPr>
            <w:rFonts w:asciiTheme="majorBidi" w:hAnsiTheme="majorBidi" w:cstheme="majorBidi"/>
            <w:sz w:val="22"/>
            <w:szCs w:val="22"/>
          </w:rPr>
          <w:t>The prevalence of anemia was 43.4% (95% CI: 40.9, 45.9), which included 18.8%</w:t>
        </w:r>
      </w:moveTo>
      <w:ins w:id="1090" w:author="Bikram Adhikari (bdhikari)" w:date="2025-10-16T10:48:00Z" w16du:dateUtc="2025-10-16T15:48:00Z">
        <w:r w:rsidRPr="00A12542">
          <w:rPr>
            <w:rFonts w:asciiTheme="majorBidi" w:hAnsiTheme="majorBidi" w:cstheme="majorBidi"/>
            <w:sz w:val="22"/>
            <w:szCs w:val="22"/>
          </w:rPr>
          <w:t xml:space="preserve"> </w:t>
        </w:r>
        <w:r w:rsidR="00174D25">
          <w:rPr>
            <w:rFonts w:asciiTheme="majorBidi" w:hAnsiTheme="majorBidi" w:cstheme="majorBidi"/>
            <w:sz w:val="22"/>
            <w:szCs w:val="22"/>
          </w:rPr>
          <w:t>(95% CI:</w:t>
        </w:r>
        <w:r w:rsidR="00486D5D">
          <w:rPr>
            <w:rFonts w:asciiTheme="majorBidi" w:hAnsiTheme="majorBidi" w:cstheme="majorBidi"/>
            <w:sz w:val="22"/>
            <w:szCs w:val="22"/>
          </w:rPr>
          <w:t>16.8, 20.9</w:t>
        </w:r>
      </w:ins>
      <w:moveTo w:id="1091" w:author="Bikram Adhikari (bdhikari)" w:date="2025-10-16T10:37:00Z" w16du:dateUtc="2025-10-16T15:37:00Z">
        <w:del w:id="1092" w:author="Bikram Adhikari (bdhikari)" w:date="2025-10-16T10:49:00Z" w16du:dateUtc="2025-10-16T15:49:00Z">
          <w:r w:rsidRPr="00A12542" w:rsidDel="00FC599E">
            <w:rPr>
              <w:rFonts w:asciiTheme="majorBidi" w:hAnsiTheme="majorBidi" w:cstheme="majorBidi"/>
              <w:sz w:val="22"/>
              <w:szCs w:val="22"/>
            </w:rPr>
            <w:delText xml:space="preserve"> with</w:delText>
          </w:r>
        </w:del>
      </w:moveTo>
      <w:ins w:id="1093" w:author="Bikram Adhikari (bdhikari)" w:date="2025-10-16T10:49:00Z" w16du:dateUtc="2025-10-16T15:49:00Z">
        <w:r w:rsidR="00FC599E">
          <w:rPr>
            <w:rFonts w:asciiTheme="majorBidi" w:hAnsiTheme="majorBidi" w:cstheme="majorBidi"/>
            <w:sz w:val="22"/>
            <w:szCs w:val="22"/>
          </w:rPr>
          <w:t>)</w:t>
        </w:r>
        <w:r w:rsidRPr="00A12542">
          <w:rPr>
            <w:rFonts w:asciiTheme="majorBidi" w:hAnsiTheme="majorBidi" w:cstheme="majorBidi"/>
            <w:sz w:val="22"/>
            <w:szCs w:val="22"/>
          </w:rPr>
          <w:t xml:space="preserve"> </w:t>
        </w:r>
      </w:ins>
      <w:moveTo w:id="1094" w:author="Bikram Adhikari (bdhikari)" w:date="2025-10-16T10:37:00Z" w16du:dateUtc="2025-10-16T15:37:00Z">
        <w:ins w:id="1095" w:author="Bikram Adhikari (bdhikari)" w:date="2025-10-16T10:49:00Z" w16du:dateUtc="2025-10-16T15:49:00Z">
          <w:r w:rsidRPr="00A12542">
            <w:rPr>
              <w:rFonts w:asciiTheme="majorBidi" w:hAnsiTheme="majorBidi" w:cstheme="majorBidi"/>
              <w:sz w:val="22"/>
              <w:szCs w:val="22"/>
            </w:rPr>
            <w:t>with</w:t>
          </w:r>
        </w:ins>
        <w:r w:rsidRPr="00A12542">
          <w:rPr>
            <w:rFonts w:asciiTheme="majorBidi" w:hAnsiTheme="majorBidi" w:cstheme="majorBidi"/>
            <w:sz w:val="22"/>
            <w:szCs w:val="22"/>
          </w:rPr>
          <w:t xml:space="preserve"> moderate to severe anemia and 24.6% </w:t>
        </w:r>
      </w:moveTo>
      <w:ins w:id="1096" w:author="Bikram Adhikari (bdhikari)" w:date="2025-10-16T10:48:00Z" w16du:dateUtc="2025-10-16T15:48:00Z">
        <w:r w:rsidR="00994468">
          <w:rPr>
            <w:rFonts w:asciiTheme="majorBidi" w:hAnsiTheme="majorBidi" w:cstheme="majorBidi"/>
            <w:sz w:val="22"/>
            <w:szCs w:val="22"/>
          </w:rPr>
          <w:t>(</w:t>
        </w:r>
        <w:r w:rsidR="00174D25">
          <w:rPr>
            <w:rFonts w:asciiTheme="majorBidi" w:hAnsiTheme="majorBidi" w:cstheme="majorBidi"/>
            <w:sz w:val="22"/>
            <w:szCs w:val="22"/>
          </w:rPr>
          <w:t xml:space="preserve">95%CI: </w:t>
        </w:r>
        <w:r w:rsidR="00F67B4E">
          <w:rPr>
            <w:rFonts w:asciiTheme="majorBidi" w:hAnsiTheme="majorBidi" w:cstheme="majorBidi"/>
            <w:sz w:val="22"/>
            <w:szCs w:val="22"/>
          </w:rPr>
          <w:t>22.7</w:t>
        </w:r>
        <w:r w:rsidR="00174D25">
          <w:rPr>
            <w:rFonts w:asciiTheme="majorBidi" w:hAnsiTheme="majorBidi" w:cstheme="majorBidi"/>
            <w:sz w:val="22"/>
            <w:szCs w:val="22"/>
          </w:rPr>
          <w:t xml:space="preserve">, 26.6) </w:t>
        </w:r>
      </w:ins>
      <w:moveTo w:id="1097" w:author="Bikram Adhikari (bdhikari)" w:date="2025-10-16T10:37:00Z" w16du:dateUtc="2025-10-16T15:37:00Z">
        <w:r w:rsidRPr="00A12542">
          <w:rPr>
            <w:rFonts w:asciiTheme="majorBidi" w:hAnsiTheme="majorBidi" w:cstheme="majorBidi"/>
            <w:sz w:val="22"/>
            <w:szCs w:val="22"/>
          </w:rPr>
          <w:t>with mild anemia</w:t>
        </w:r>
        <w:del w:id="1098" w:author="Bikram Adhikari (bdhikari)" w:date="2025-10-16T10:50:00Z" w16du:dateUtc="2025-10-16T15:50:00Z">
          <w:r>
            <w:rPr>
              <w:rFonts w:asciiTheme="majorBidi" w:hAnsiTheme="majorBidi" w:cstheme="majorBidi"/>
              <w:sz w:val="22"/>
              <w:szCs w:val="22"/>
            </w:rPr>
            <w:delText xml:space="preserve"> (</w:delText>
          </w:r>
          <w:r w:rsidRPr="009A2315">
            <w:rPr>
              <w:rFonts w:asciiTheme="majorBidi" w:hAnsiTheme="majorBidi" w:cstheme="majorBidi"/>
              <w:b/>
              <w:bCs/>
              <w:i/>
              <w:iCs/>
              <w:sz w:val="22"/>
              <w:szCs w:val="22"/>
            </w:rPr>
            <w:delText>Figure</w:delText>
          </w:r>
        </w:del>
        <w:del w:id="1099" w:author="Bikram Adhikari (bdhikari)" w:date="2025-10-16T10:38:00Z" w16du:dateUtc="2025-10-16T15:38:00Z">
          <w:r>
            <w:rPr>
              <w:rFonts w:asciiTheme="majorBidi" w:hAnsiTheme="majorBidi" w:cstheme="majorBidi"/>
              <w:b/>
              <w:bCs/>
              <w:i/>
              <w:iCs/>
              <w:sz w:val="22"/>
              <w:szCs w:val="22"/>
            </w:rPr>
            <w:delText xml:space="preserve"> </w:delText>
          </w:r>
          <w:r w:rsidRPr="009A2315" w:rsidDel="00D26013">
            <w:rPr>
              <w:rFonts w:asciiTheme="majorBidi" w:hAnsiTheme="majorBidi" w:cstheme="majorBidi"/>
              <w:b/>
              <w:bCs/>
              <w:i/>
              <w:iCs/>
              <w:sz w:val="22"/>
              <w:szCs w:val="22"/>
            </w:rPr>
            <w:delText>1B</w:delText>
          </w:r>
        </w:del>
        <w:del w:id="1100" w:author="Bikram Adhikari (bdhikari)" w:date="2025-10-16T10:50:00Z" w16du:dateUtc="2025-10-16T15:50:00Z">
          <w:r>
            <w:rPr>
              <w:rFonts w:asciiTheme="majorBidi" w:hAnsiTheme="majorBidi" w:cstheme="majorBidi"/>
              <w:sz w:val="22"/>
              <w:szCs w:val="22"/>
            </w:rPr>
            <w:delText>)</w:delText>
          </w:r>
        </w:del>
        <w:r w:rsidRPr="00A12542">
          <w:rPr>
            <w:rFonts w:asciiTheme="majorBidi" w:hAnsiTheme="majorBidi" w:cstheme="majorBidi"/>
            <w:sz w:val="22"/>
            <w:szCs w:val="22"/>
          </w:rPr>
          <w:t>.</w:t>
        </w:r>
      </w:moveTo>
      <w:ins w:id="1101" w:author="Bikram Adhikari (bdhikari)" w:date="2025-10-16T10:46:00Z" w16du:dateUtc="2025-10-16T15:46:00Z">
        <w:r w:rsidR="00DC646E">
          <w:rPr>
            <w:rFonts w:asciiTheme="majorBidi" w:hAnsiTheme="majorBidi" w:cstheme="majorBidi"/>
            <w:sz w:val="22"/>
            <w:szCs w:val="22"/>
          </w:rPr>
          <w:t xml:space="preserve"> The prevalence of </w:t>
        </w:r>
      </w:ins>
      <w:ins w:id="1102" w:author="Bikram Adhikari (bdhikari)" w:date="2025-10-16T10:47:00Z" w16du:dateUtc="2025-10-16T15:47:00Z">
        <w:r w:rsidR="000760D6">
          <w:rPr>
            <w:rFonts w:asciiTheme="majorBidi" w:hAnsiTheme="majorBidi" w:cstheme="majorBidi"/>
            <w:sz w:val="22"/>
            <w:szCs w:val="22"/>
          </w:rPr>
          <w:t xml:space="preserve">moderate to severe anemia was highest in late </w:t>
        </w:r>
      </w:ins>
      <w:ins w:id="1103" w:author="Bikram Adhikari (bdhikari)" w:date="2025-10-16T15:21:00Z" w16du:dateUtc="2025-10-16T20:21:00Z">
        <w:r w:rsidR="00D35A22">
          <w:rPr>
            <w:rFonts w:asciiTheme="majorBidi" w:hAnsiTheme="majorBidi" w:cstheme="majorBidi"/>
            <w:sz w:val="22"/>
            <w:szCs w:val="22"/>
          </w:rPr>
          <w:t>infants,</w:t>
        </w:r>
      </w:ins>
      <w:ins w:id="1104" w:author="Bikram Adhikari (bdhikari)" w:date="2025-10-16T10:47:00Z" w16du:dateUtc="2025-10-16T15:47:00Z">
        <w:r w:rsidR="000760D6">
          <w:rPr>
            <w:rFonts w:asciiTheme="majorBidi" w:hAnsiTheme="majorBidi" w:cstheme="majorBidi"/>
            <w:sz w:val="22"/>
            <w:szCs w:val="22"/>
          </w:rPr>
          <w:t xml:space="preserve"> accounting for </w:t>
        </w:r>
        <w:r w:rsidR="000C4DA3">
          <w:rPr>
            <w:rFonts w:asciiTheme="majorBidi" w:hAnsiTheme="majorBidi" w:cstheme="majorBidi"/>
            <w:sz w:val="22"/>
            <w:szCs w:val="22"/>
          </w:rPr>
          <w:t>39.9%</w:t>
        </w:r>
        <w:r w:rsidR="00994468">
          <w:rPr>
            <w:rFonts w:asciiTheme="majorBidi" w:hAnsiTheme="majorBidi" w:cstheme="majorBidi"/>
            <w:sz w:val="22"/>
            <w:szCs w:val="22"/>
          </w:rPr>
          <w:t xml:space="preserve"> (95%</w:t>
        </w:r>
      </w:ins>
      <w:ins w:id="1105" w:author="Bikram Adhikari (bdhikari)" w:date="2025-10-16T10:48:00Z" w16du:dateUtc="2025-10-16T15:48:00Z">
        <w:r w:rsidR="00994468">
          <w:rPr>
            <w:rFonts w:asciiTheme="majorBidi" w:hAnsiTheme="majorBidi" w:cstheme="majorBidi"/>
            <w:sz w:val="22"/>
            <w:szCs w:val="22"/>
          </w:rPr>
          <w:t xml:space="preserve"> CI: </w:t>
        </w:r>
      </w:ins>
      <w:ins w:id="1106" w:author="Bikram Adhikari (bdhikari)" w:date="2025-10-16T10:47:00Z" w16du:dateUtc="2025-10-16T15:47:00Z">
        <w:r w:rsidR="00994468">
          <w:rPr>
            <w:rFonts w:asciiTheme="majorBidi" w:hAnsiTheme="majorBidi" w:cstheme="majorBidi"/>
            <w:sz w:val="22"/>
            <w:szCs w:val="22"/>
          </w:rPr>
          <w:t>33.2</w:t>
        </w:r>
      </w:ins>
      <w:ins w:id="1107" w:author="Bikram Adhikari (bdhikari)" w:date="2025-10-16T10:48:00Z" w16du:dateUtc="2025-10-16T15:48:00Z">
        <w:r w:rsidR="00174D25">
          <w:rPr>
            <w:rFonts w:asciiTheme="majorBidi" w:hAnsiTheme="majorBidi" w:cstheme="majorBidi"/>
            <w:sz w:val="22"/>
            <w:szCs w:val="22"/>
          </w:rPr>
          <w:t xml:space="preserve">, </w:t>
        </w:r>
      </w:ins>
      <w:ins w:id="1108" w:author="Bikram Adhikari (bdhikari)" w:date="2025-10-16T10:47:00Z" w16du:dateUtc="2025-10-16T15:47:00Z">
        <w:r w:rsidR="00994468">
          <w:rPr>
            <w:rFonts w:asciiTheme="majorBidi" w:hAnsiTheme="majorBidi" w:cstheme="majorBidi"/>
            <w:sz w:val="22"/>
            <w:szCs w:val="22"/>
          </w:rPr>
          <w:t>47.1)</w:t>
        </w:r>
      </w:ins>
      <w:ins w:id="1109" w:author="Bikram Adhikari (bdhikari)" w:date="2025-10-16T10:49:00Z" w16du:dateUtc="2025-10-16T15:49:00Z">
        <w:r w:rsidR="006053A9">
          <w:rPr>
            <w:rFonts w:asciiTheme="majorBidi" w:hAnsiTheme="majorBidi" w:cstheme="majorBidi"/>
            <w:sz w:val="22"/>
            <w:szCs w:val="22"/>
          </w:rPr>
          <w:t xml:space="preserve"> and </w:t>
        </w:r>
        <w:r w:rsidR="008966A3">
          <w:rPr>
            <w:rFonts w:asciiTheme="majorBidi" w:hAnsiTheme="majorBidi" w:cstheme="majorBidi"/>
            <w:sz w:val="22"/>
            <w:szCs w:val="22"/>
          </w:rPr>
          <w:t xml:space="preserve">decreased to 8.4% (95% CI: 6.7, 10.8) in </w:t>
        </w:r>
        <w:r w:rsidR="00FC599E">
          <w:rPr>
            <w:rFonts w:asciiTheme="majorBidi" w:hAnsiTheme="majorBidi" w:cstheme="majorBidi"/>
            <w:sz w:val="22"/>
            <w:szCs w:val="22"/>
          </w:rPr>
          <w:t>preschools</w:t>
        </w:r>
      </w:ins>
      <w:ins w:id="1110" w:author="Bikram Adhikari (bdhikari)" w:date="2025-10-16T10:50:00Z" w16du:dateUtc="2025-10-16T15:50:00Z">
        <w:r w:rsidR="00FC599E">
          <w:rPr>
            <w:rFonts w:asciiTheme="majorBidi" w:hAnsiTheme="majorBidi" w:cstheme="majorBidi"/>
            <w:sz w:val="22"/>
            <w:szCs w:val="22"/>
          </w:rPr>
          <w:t xml:space="preserve"> (</w:t>
        </w:r>
        <w:r w:rsidR="00FC599E" w:rsidRPr="009A2315">
          <w:rPr>
            <w:rFonts w:asciiTheme="majorBidi" w:hAnsiTheme="majorBidi" w:cstheme="majorBidi"/>
            <w:b/>
            <w:bCs/>
            <w:i/>
            <w:iCs/>
            <w:sz w:val="22"/>
            <w:szCs w:val="22"/>
          </w:rPr>
          <w:t>Figure</w:t>
        </w:r>
        <w:r w:rsidR="00FC599E">
          <w:rPr>
            <w:rFonts w:asciiTheme="majorBidi" w:hAnsiTheme="majorBidi" w:cstheme="majorBidi"/>
            <w:b/>
            <w:bCs/>
            <w:i/>
            <w:iCs/>
            <w:sz w:val="22"/>
            <w:szCs w:val="22"/>
          </w:rPr>
          <w:t xml:space="preserve"> 2</w:t>
        </w:r>
        <w:r w:rsidR="00FC599E">
          <w:rPr>
            <w:rFonts w:asciiTheme="majorBidi" w:hAnsiTheme="majorBidi" w:cstheme="majorBidi"/>
            <w:sz w:val="22"/>
            <w:szCs w:val="22"/>
          </w:rPr>
          <w:t>)</w:t>
        </w:r>
      </w:ins>
      <w:ins w:id="1111" w:author="Bikram Adhikari (bdhikari)" w:date="2025-10-16T10:49:00Z" w16du:dateUtc="2025-10-16T15:49:00Z">
        <w:r w:rsidR="00FC599E">
          <w:rPr>
            <w:rFonts w:asciiTheme="majorBidi" w:hAnsiTheme="majorBidi" w:cstheme="majorBidi"/>
            <w:sz w:val="22"/>
            <w:szCs w:val="22"/>
          </w:rPr>
          <w:t>.</w:t>
        </w:r>
      </w:ins>
    </w:p>
    <w:moveToRangeEnd w:id="1088"/>
    <w:p w14:paraId="1903B9A4" w14:textId="77777777" w:rsidR="00D26013" w:rsidRPr="00D26013" w:rsidRDefault="00D26013" w:rsidP="00D26013">
      <w:pPr>
        <w:rPr>
          <w:ins w:id="1112" w:author="Bikram Adhikari (bdhikari)" w:date="2025-10-16T10:34:00Z" w16du:dateUtc="2025-10-16T15:34:00Z"/>
          <w:rPrChange w:id="1113" w:author="Bikram Adhikari (bdhikari)" w:date="2025-10-16T10:37:00Z" w16du:dateUtc="2025-10-16T15:37:00Z">
            <w:rPr>
              <w:ins w:id="1114" w:author="Bikram Adhikari (bdhikari)" w:date="2025-10-16T10:34:00Z" w16du:dateUtc="2025-10-16T15:34:00Z"/>
              <w:rFonts w:asciiTheme="majorBidi" w:hAnsiTheme="majorBidi" w:cstheme="majorBidi"/>
              <w:sz w:val="22"/>
              <w:szCs w:val="22"/>
            </w:rPr>
          </w:rPrChange>
        </w:rPr>
        <w:pPrChange w:id="1115" w:author="Bikram Adhikari (bdhikari)" w:date="2025-10-16T10:37:00Z" w16du:dateUtc="2025-10-16T15:37:00Z">
          <w:pPr>
            <w:spacing w:line="360" w:lineRule="auto"/>
            <w:jc w:val="both"/>
          </w:pPr>
        </w:pPrChange>
      </w:pPr>
    </w:p>
    <w:p w14:paraId="043A7E8D" w14:textId="77777777" w:rsidR="00D26013" w:rsidRDefault="00D26013" w:rsidP="00D26013">
      <w:pPr>
        <w:pStyle w:val="Caption"/>
        <w:jc w:val="both"/>
        <w:rPr>
          <w:ins w:id="1116" w:author="Bikram Adhikari (bdhikari)" w:date="2025-10-16T10:35:00Z" w16du:dateUtc="2025-10-16T15:35:00Z"/>
          <w:rFonts w:asciiTheme="majorBidi" w:hAnsiTheme="majorBidi" w:cstheme="majorBidi"/>
          <w:b/>
          <w:bCs/>
          <w:i w:val="0"/>
          <w:iCs w:val="0"/>
          <w:color w:val="auto"/>
          <w:sz w:val="22"/>
          <w:szCs w:val="22"/>
        </w:rPr>
      </w:pPr>
    </w:p>
    <w:p w14:paraId="3E5B30DC" w14:textId="0E34D5CC" w:rsidR="001F7A02" w:rsidRDefault="001F7A02" w:rsidP="004E095D">
      <w:pPr>
        <w:spacing w:line="360" w:lineRule="auto"/>
        <w:jc w:val="both"/>
        <w:rPr>
          <w:moveFrom w:id="1117" w:author="Bikram Adhikari (bdhikari)" w:date="2025-10-16T10:52:00Z" w16du:dateUtc="2025-10-16T15:52:00Z"/>
          <w:rFonts w:asciiTheme="majorBidi" w:hAnsiTheme="majorBidi" w:cstheme="majorBidi"/>
          <w:sz w:val="22"/>
          <w:szCs w:val="22"/>
        </w:rPr>
      </w:pPr>
      <w:moveFromRangeStart w:id="1118" w:author="Bikram Adhikari (bdhikari)" w:date="2025-10-16T10:52:00Z" w:name="move211504390"/>
      <w:moveFrom w:id="1119" w:author="Bikram Adhikari (bdhikari)" w:date="2025-10-16T10:52:00Z" w16du:dateUtc="2025-10-16T15:52:00Z">
        <w:r w:rsidRPr="00A12542">
          <w:rPr>
            <w:rFonts w:asciiTheme="majorBidi" w:hAnsiTheme="majorBidi" w:cstheme="majorBidi"/>
            <w:sz w:val="22"/>
            <w:szCs w:val="22"/>
          </w:rPr>
          <w:t>The prevalence co-existence of stunting-anemia, wasting-anemia, underweight-anemia, undernutrition-anemia were 12.5% (95%CI: 10.9</w:t>
        </w:r>
        <w:r w:rsidR="009A2315">
          <w:rPr>
            <w:rFonts w:asciiTheme="majorBidi" w:hAnsiTheme="majorBidi" w:cstheme="majorBidi"/>
            <w:sz w:val="22"/>
            <w:szCs w:val="22"/>
          </w:rPr>
          <w:t xml:space="preserve"> to</w:t>
        </w:r>
        <w:r w:rsidRPr="00A12542">
          <w:rPr>
            <w:rFonts w:asciiTheme="majorBidi" w:hAnsiTheme="majorBidi" w:cstheme="majorBidi"/>
            <w:sz w:val="22"/>
            <w:szCs w:val="22"/>
          </w:rPr>
          <w:t xml:space="preserve"> 14.3), 4.0% (95%CI: 2.9</w:t>
        </w:r>
        <w:r w:rsidR="009A2315">
          <w:rPr>
            <w:rFonts w:asciiTheme="majorBidi" w:hAnsiTheme="majorBidi" w:cstheme="majorBidi"/>
            <w:sz w:val="22"/>
            <w:szCs w:val="22"/>
          </w:rPr>
          <w:t xml:space="preserve"> to </w:t>
        </w:r>
        <w:r w:rsidRPr="00A12542">
          <w:rPr>
            <w:rFonts w:asciiTheme="majorBidi" w:hAnsiTheme="majorBidi" w:cstheme="majorBidi"/>
            <w:sz w:val="22"/>
            <w:szCs w:val="22"/>
          </w:rPr>
          <w:t>4.9), 9.7% (95% CI: 8.7</w:t>
        </w:r>
        <w:r w:rsidR="009A2315">
          <w:rPr>
            <w:rFonts w:asciiTheme="majorBidi" w:hAnsiTheme="majorBidi" w:cstheme="majorBidi"/>
            <w:sz w:val="22"/>
            <w:szCs w:val="22"/>
          </w:rPr>
          <w:t xml:space="preserve"> to </w:t>
        </w:r>
        <w:r w:rsidRPr="00A12542">
          <w:rPr>
            <w:rFonts w:asciiTheme="majorBidi" w:hAnsiTheme="majorBidi" w:cstheme="majorBidi"/>
            <w:sz w:val="22"/>
            <w:szCs w:val="22"/>
          </w:rPr>
          <w:t>11.7), and 16.0% (95% CI: 14.2</w:t>
        </w:r>
        <w:r w:rsidR="009A2315">
          <w:rPr>
            <w:rFonts w:asciiTheme="majorBidi" w:hAnsiTheme="majorBidi" w:cstheme="majorBidi"/>
            <w:sz w:val="22"/>
            <w:szCs w:val="22"/>
          </w:rPr>
          <w:t xml:space="preserve"> to</w:t>
        </w:r>
        <w:r w:rsidRPr="00A12542">
          <w:rPr>
            <w:rFonts w:asciiTheme="majorBidi" w:hAnsiTheme="majorBidi" w:cstheme="majorBidi"/>
            <w:sz w:val="22"/>
            <w:szCs w:val="22"/>
          </w:rPr>
          <w:t>18.0) respectively</w:t>
        </w:r>
        <w:r w:rsidR="00F720B2">
          <w:rPr>
            <w:rFonts w:asciiTheme="majorBidi" w:hAnsiTheme="majorBidi" w:cstheme="majorBidi"/>
            <w:sz w:val="22"/>
            <w:szCs w:val="22"/>
          </w:rPr>
          <w:t xml:space="preserve"> (</w:t>
        </w:r>
        <w:r w:rsidR="00F720B2" w:rsidRPr="009A2315">
          <w:rPr>
            <w:rFonts w:asciiTheme="majorBidi" w:hAnsiTheme="majorBidi" w:cstheme="majorBidi"/>
            <w:b/>
            <w:bCs/>
            <w:i/>
            <w:iCs/>
            <w:sz w:val="22"/>
            <w:szCs w:val="22"/>
          </w:rPr>
          <w:t>Figure 2A</w:t>
        </w:r>
        <w:r w:rsidR="00201EA5" w:rsidRPr="009A2315">
          <w:rPr>
            <w:rFonts w:asciiTheme="majorBidi" w:hAnsiTheme="majorBidi" w:cstheme="majorBidi"/>
            <w:b/>
            <w:bCs/>
            <w:i/>
            <w:iCs/>
            <w:sz w:val="22"/>
            <w:szCs w:val="22"/>
          </w:rPr>
          <w:t>-D</w:t>
        </w:r>
        <w:r w:rsidR="00201EA5">
          <w:rPr>
            <w:rFonts w:asciiTheme="majorBidi" w:hAnsiTheme="majorBidi" w:cstheme="majorBidi"/>
            <w:sz w:val="22"/>
            <w:szCs w:val="22"/>
          </w:rPr>
          <w:t>)</w:t>
        </w:r>
        <w:r w:rsidRPr="00A12542">
          <w:rPr>
            <w:rFonts w:asciiTheme="majorBidi" w:hAnsiTheme="majorBidi" w:cstheme="majorBidi"/>
            <w:sz w:val="22"/>
            <w:szCs w:val="22"/>
          </w:rPr>
          <w:t>.</w:t>
        </w:r>
        <w:r w:rsidR="00086313">
          <w:rPr>
            <w:rFonts w:asciiTheme="majorBidi" w:hAnsiTheme="majorBidi" w:cstheme="majorBidi"/>
            <w:sz w:val="22"/>
            <w:szCs w:val="22"/>
          </w:rPr>
          <w:t xml:space="preserve"> Of total children, </w:t>
        </w:r>
        <w:r w:rsidR="0020470A">
          <w:rPr>
            <w:rFonts w:asciiTheme="majorBidi" w:hAnsiTheme="majorBidi" w:cstheme="majorBidi"/>
            <w:sz w:val="22"/>
            <w:szCs w:val="22"/>
          </w:rPr>
          <w:t xml:space="preserve">1.9% </w:t>
        </w:r>
        <w:r w:rsidR="00FD45E7">
          <w:rPr>
            <w:rFonts w:asciiTheme="majorBidi" w:hAnsiTheme="majorBidi" w:cstheme="majorBidi"/>
            <w:sz w:val="22"/>
            <w:szCs w:val="22"/>
          </w:rPr>
          <w:t xml:space="preserve">(95%CI: </w:t>
        </w:r>
        <w:r w:rsidR="009A2315">
          <w:rPr>
            <w:rFonts w:asciiTheme="majorBidi" w:hAnsiTheme="majorBidi" w:cstheme="majorBidi"/>
            <w:sz w:val="22"/>
            <w:szCs w:val="22"/>
          </w:rPr>
          <w:t xml:space="preserve">1.3 to 2.6) </w:t>
        </w:r>
        <w:r w:rsidR="0020470A">
          <w:rPr>
            <w:rFonts w:asciiTheme="majorBidi" w:hAnsiTheme="majorBidi" w:cstheme="majorBidi"/>
            <w:sz w:val="22"/>
            <w:szCs w:val="22"/>
          </w:rPr>
          <w:t>ha</w:t>
        </w:r>
        <w:r w:rsidR="0015283C">
          <w:rPr>
            <w:rFonts w:asciiTheme="majorBidi" w:hAnsiTheme="majorBidi" w:cstheme="majorBidi"/>
            <w:sz w:val="22"/>
            <w:szCs w:val="22"/>
          </w:rPr>
          <w:t>d</w:t>
        </w:r>
        <w:r w:rsidR="0020470A">
          <w:rPr>
            <w:rFonts w:asciiTheme="majorBidi" w:hAnsiTheme="majorBidi" w:cstheme="majorBidi"/>
            <w:sz w:val="22"/>
            <w:szCs w:val="22"/>
          </w:rPr>
          <w:t xml:space="preserve"> all three undernutrition </w:t>
        </w:r>
        <w:r w:rsidR="000B7726">
          <w:rPr>
            <w:rFonts w:asciiTheme="majorBidi" w:hAnsiTheme="majorBidi" w:cstheme="majorBidi"/>
            <w:sz w:val="22"/>
            <w:szCs w:val="22"/>
          </w:rPr>
          <w:t>conditions</w:t>
        </w:r>
        <w:r w:rsidR="0020470A">
          <w:rPr>
            <w:rFonts w:asciiTheme="majorBidi" w:hAnsiTheme="majorBidi" w:cstheme="majorBidi"/>
            <w:sz w:val="22"/>
            <w:szCs w:val="22"/>
          </w:rPr>
          <w:t xml:space="preserve"> and anemia, </w:t>
        </w:r>
        <w:r w:rsidR="00BB11BA">
          <w:rPr>
            <w:rFonts w:asciiTheme="majorBidi" w:hAnsiTheme="majorBidi" w:cstheme="majorBidi"/>
            <w:sz w:val="22"/>
            <w:szCs w:val="22"/>
          </w:rPr>
          <w:t>6.4%</w:t>
        </w:r>
        <w:r w:rsidR="009A2315">
          <w:rPr>
            <w:rFonts w:asciiTheme="majorBidi" w:hAnsiTheme="majorBidi" w:cstheme="majorBidi"/>
            <w:sz w:val="22"/>
            <w:szCs w:val="22"/>
          </w:rPr>
          <w:t xml:space="preserve"> (95%CI: 5.3 to 7.8)</w:t>
        </w:r>
        <w:r w:rsidR="00BB11BA">
          <w:rPr>
            <w:rFonts w:asciiTheme="majorBidi" w:hAnsiTheme="majorBidi" w:cstheme="majorBidi"/>
            <w:sz w:val="22"/>
            <w:szCs w:val="22"/>
          </w:rPr>
          <w:t xml:space="preserve"> ha</w:t>
        </w:r>
        <w:r w:rsidR="0015283C">
          <w:rPr>
            <w:rFonts w:asciiTheme="majorBidi" w:hAnsiTheme="majorBidi" w:cstheme="majorBidi"/>
            <w:sz w:val="22"/>
            <w:szCs w:val="22"/>
          </w:rPr>
          <w:t>d</w:t>
        </w:r>
        <w:r w:rsidR="00BB11BA">
          <w:rPr>
            <w:rFonts w:asciiTheme="majorBidi" w:hAnsiTheme="majorBidi" w:cstheme="majorBidi"/>
            <w:sz w:val="22"/>
            <w:szCs w:val="22"/>
          </w:rPr>
          <w:t xml:space="preserve"> two undernutrition conditions and anemia</w:t>
        </w:r>
        <w:r w:rsidR="000B7726">
          <w:rPr>
            <w:rFonts w:asciiTheme="majorBidi" w:hAnsiTheme="majorBidi" w:cstheme="majorBidi"/>
            <w:sz w:val="22"/>
            <w:szCs w:val="22"/>
          </w:rPr>
          <w:t>,</w:t>
        </w:r>
        <w:r w:rsidR="00BB11BA">
          <w:rPr>
            <w:rFonts w:asciiTheme="majorBidi" w:hAnsiTheme="majorBidi" w:cstheme="majorBidi"/>
            <w:sz w:val="22"/>
            <w:szCs w:val="22"/>
          </w:rPr>
          <w:t xml:space="preserve"> and 7.6%</w:t>
        </w:r>
        <w:r w:rsidR="009A2315">
          <w:rPr>
            <w:rFonts w:asciiTheme="majorBidi" w:hAnsiTheme="majorBidi" w:cstheme="majorBidi"/>
            <w:sz w:val="22"/>
            <w:szCs w:val="22"/>
          </w:rPr>
          <w:t xml:space="preserve"> (95%CI: 6.6 to 8.9)</w:t>
        </w:r>
        <w:r w:rsidR="00BB11BA">
          <w:rPr>
            <w:rFonts w:asciiTheme="majorBidi" w:hAnsiTheme="majorBidi" w:cstheme="majorBidi"/>
            <w:sz w:val="22"/>
            <w:szCs w:val="22"/>
          </w:rPr>
          <w:t xml:space="preserve"> ha</w:t>
        </w:r>
        <w:r w:rsidR="0015283C">
          <w:rPr>
            <w:rFonts w:asciiTheme="majorBidi" w:hAnsiTheme="majorBidi" w:cstheme="majorBidi"/>
            <w:sz w:val="22"/>
            <w:szCs w:val="22"/>
          </w:rPr>
          <w:t>d</w:t>
        </w:r>
        <w:r w:rsidR="00BB11BA">
          <w:rPr>
            <w:rFonts w:asciiTheme="majorBidi" w:hAnsiTheme="majorBidi" w:cstheme="majorBidi"/>
            <w:sz w:val="22"/>
            <w:szCs w:val="22"/>
          </w:rPr>
          <w:t xml:space="preserve"> </w:t>
        </w:r>
        <w:r w:rsidR="00FD45E7">
          <w:rPr>
            <w:rFonts w:asciiTheme="majorBidi" w:hAnsiTheme="majorBidi" w:cstheme="majorBidi"/>
            <w:sz w:val="22"/>
            <w:szCs w:val="22"/>
          </w:rPr>
          <w:t>one undernutrition condition and anemia (</w:t>
        </w:r>
        <w:r w:rsidR="00FD45E7" w:rsidRPr="009A2315">
          <w:rPr>
            <w:rFonts w:asciiTheme="majorBidi" w:hAnsiTheme="majorBidi" w:cstheme="majorBidi"/>
            <w:b/>
            <w:bCs/>
            <w:i/>
            <w:iCs/>
            <w:sz w:val="22"/>
            <w:szCs w:val="22"/>
          </w:rPr>
          <w:t>Table 2</w:t>
        </w:r>
        <w:r w:rsidR="00FD45E7">
          <w:rPr>
            <w:rFonts w:asciiTheme="majorBidi" w:hAnsiTheme="majorBidi" w:cstheme="majorBidi"/>
            <w:sz w:val="22"/>
            <w:szCs w:val="22"/>
          </w:rPr>
          <w:t>).</w:t>
        </w:r>
      </w:moveFrom>
    </w:p>
    <w:moveFromRangeEnd w:id="1118"/>
    <w:p w14:paraId="474D738C" w14:textId="72CFFA9B" w:rsidR="00201EA5" w:rsidRPr="00A12542" w:rsidRDefault="007010BC" w:rsidP="00775DF7">
      <w:pPr>
        <w:spacing w:line="360" w:lineRule="auto"/>
        <w:rPr>
          <w:ins w:id="1120" w:author="Bikram Adhikari (bdhikari)" w:date="2025-10-16T10:51:00Z" w16du:dateUtc="2025-10-16T15:51:00Z"/>
          <w:rFonts w:asciiTheme="majorBidi" w:hAnsiTheme="majorBidi" w:cstheme="majorBidi"/>
          <w:sz w:val="22"/>
          <w:szCs w:val="22"/>
        </w:rPr>
      </w:pPr>
      <w:ins w:id="1121" w:author="Bikram Adhikari (bdhikari)" w:date="2025-10-09T15:31:00Z" w16du:dateUtc="2025-10-09T20:31:00Z">
        <w:r>
          <w:rPr>
            <w:rFonts w:asciiTheme="majorBidi" w:hAnsiTheme="majorBidi" w:cstheme="majorBidi"/>
            <w:noProof/>
            <w:sz w:val="22"/>
            <w:szCs w:val="22"/>
          </w:rPr>
          <w:drawing>
            <wp:inline distT="0" distB="0" distL="0" distR="0" wp14:anchorId="0F6CFBE8" wp14:editId="546266A6">
              <wp:extent cx="5677319" cy="4858717"/>
              <wp:effectExtent l="0" t="0" r="0" b="0"/>
              <wp:docPr id="675676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1086" cy="4870499"/>
                      </a:xfrm>
                      <a:prstGeom prst="rect">
                        <a:avLst/>
                      </a:prstGeom>
                      <a:noFill/>
                      <a:ln>
                        <a:noFill/>
                      </a:ln>
                    </pic:spPr>
                  </pic:pic>
                </a:graphicData>
              </a:graphic>
            </wp:inline>
          </w:drawing>
        </w:r>
      </w:ins>
    </w:p>
    <w:p w14:paraId="7422A55B" w14:textId="73A3331F" w:rsidR="004816E8" w:rsidRPr="003F6E01" w:rsidRDefault="004816E8" w:rsidP="004816E8">
      <w:pPr>
        <w:spacing w:after="0" w:line="360" w:lineRule="auto"/>
        <w:jc w:val="both"/>
        <w:rPr>
          <w:ins w:id="1122" w:author="Bikram Adhikari (bdhikari)" w:date="2025-10-16T10:51:00Z" w16du:dateUtc="2025-10-16T15:51:00Z"/>
          <w:rFonts w:asciiTheme="majorBidi" w:hAnsiTheme="majorBidi" w:cstheme="majorBidi"/>
          <w:i/>
          <w:iCs/>
          <w:sz w:val="22"/>
          <w:szCs w:val="22"/>
          <w:rPrChange w:id="1123" w:author="Bikram Adhikari (bdhikari)" w:date="2025-10-16T10:53:00Z" w16du:dateUtc="2025-10-16T15:53:00Z">
            <w:rPr>
              <w:ins w:id="1124" w:author="Bikram Adhikari (bdhikari)" w:date="2025-10-16T10:51:00Z" w16du:dateUtc="2025-10-16T15:51:00Z"/>
              <w:rFonts w:asciiTheme="majorBidi" w:hAnsiTheme="majorBidi" w:cstheme="majorBidi"/>
              <w:sz w:val="22"/>
              <w:szCs w:val="22"/>
            </w:rPr>
          </w:rPrChange>
        </w:rPr>
      </w:pPr>
      <w:r w:rsidRPr="001321CF">
        <w:rPr>
          <w:rFonts w:ascii="Times New Roman" w:hAnsi="Times New Roman" w:cs="Times New Roman"/>
          <w:i/>
          <w:iCs/>
        </w:rPr>
        <w:t xml:space="preserve">Figure </w:t>
      </w:r>
      <w:r w:rsidRPr="001321CF">
        <w:rPr>
          <w:rFonts w:ascii="Times New Roman" w:hAnsi="Times New Roman" w:cs="Times New Roman"/>
          <w:i/>
          <w:iCs/>
        </w:rPr>
        <w:fldChar w:fldCharType="begin"/>
      </w:r>
      <w:r w:rsidRPr="001321CF">
        <w:rPr>
          <w:rFonts w:ascii="Times New Roman" w:hAnsi="Times New Roman" w:cs="Times New Roman"/>
          <w:i/>
          <w:iCs/>
        </w:rPr>
        <w:instrText xml:space="preserve"> SEQ Figure \* ARABIC </w:instrText>
      </w:r>
      <w:r w:rsidRPr="001321CF">
        <w:rPr>
          <w:rFonts w:ascii="Times New Roman" w:hAnsi="Times New Roman" w:cs="Times New Roman"/>
          <w:i/>
          <w:iCs/>
        </w:rPr>
        <w:fldChar w:fldCharType="separate"/>
      </w:r>
      <w:ins w:id="1125" w:author="Bikram Adhikari (bdhikari)" w:date="2025-10-16T10:51:00Z" w16du:dateUtc="2025-10-16T15:51:00Z">
        <w:r w:rsidR="00D4537E">
          <w:rPr>
            <w:rFonts w:ascii="Times New Roman" w:hAnsi="Times New Roman" w:cs="Times New Roman"/>
            <w:i/>
            <w:iCs/>
            <w:noProof/>
          </w:rPr>
          <w:t>3</w:t>
        </w:r>
      </w:ins>
      <w:del w:id="1126" w:author="Bikram Adhikari (bdhikari)" w:date="2025-10-16T10:51:00Z" w16du:dateUtc="2025-10-16T15:51:00Z">
        <w:r w:rsidRPr="001321CF">
          <w:rPr>
            <w:rFonts w:ascii="Times New Roman" w:hAnsi="Times New Roman" w:cs="Times New Roman"/>
            <w:i/>
            <w:iCs/>
          </w:rPr>
          <w:delText>2</w:delText>
        </w:r>
      </w:del>
      <w:r w:rsidRPr="001321CF">
        <w:rPr>
          <w:rFonts w:ascii="Times New Roman" w:hAnsi="Times New Roman" w:cs="Times New Roman"/>
          <w:i/>
          <w:iCs/>
        </w:rPr>
        <w:fldChar w:fldCharType="end"/>
      </w:r>
      <w:r w:rsidRPr="001321CF">
        <w:rPr>
          <w:rFonts w:ascii="Times New Roman" w:hAnsi="Times New Roman" w:cs="Times New Roman"/>
          <w:i/>
          <w:iCs/>
        </w:rPr>
        <w:t>: Preva</w:t>
      </w:r>
      <w:ins w:id="1127" w:author="Bikram Adhikari (bdhikari)" w:date="2025-10-16T10:51:00Z" w16du:dateUtc="2025-10-16T15:51:00Z">
        <w:r w:rsidRPr="001321CF">
          <w:rPr>
            <w:rFonts w:ascii="Times New Roman" w:hAnsi="Times New Roman" w:cs="Times New Roman"/>
            <w:i/>
            <w:iCs/>
          </w:rPr>
          <w:t xml:space="preserve">lence of </w:t>
        </w:r>
        <w:r w:rsidR="00D4537E">
          <w:rPr>
            <w:rFonts w:ascii="Times New Roman" w:hAnsi="Times New Roman" w:cs="Times New Roman"/>
            <w:i/>
            <w:iCs/>
          </w:rPr>
          <w:t xml:space="preserve">co-existence </w:t>
        </w:r>
      </w:ins>
      <w:ins w:id="1128" w:author="Bikram Adhikari (bdhikari)" w:date="2025-10-16T10:52:00Z" w16du:dateUtc="2025-10-16T15:52:00Z">
        <w:r w:rsidR="00D4537E">
          <w:rPr>
            <w:rFonts w:ascii="Times New Roman" w:hAnsi="Times New Roman" w:cs="Times New Roman"/>
            <w:i/>
            <w:iCs/>
          </w:rPr>
          <w:t xml:space="preserve">of </w:t>
        </w:r>
      </w:ins>
      <w:ins w:id="1129" w:author="Bikram Adhikari (bdhikari)" w:date="2025-10-16T10:51:00Z" w16du:dateUtc="2025-10-16T15:51:00Z">
        <w:r w:rsidRPr="001321CF">
          <w:rPr>
            <w:rFonts w:ascii="Times New Roman" w:hAnsi="Times New Roman" w:cs="Times New Roman"/>
            <w:i/>
            <w:iCs/>
          </w:rPr>
          <w:t xml:space="preserve">anemia </w:t>
        </w:r>
      </w:ins>
      <w:ins w:id="1130" w:author="Bikram Adhikari (bdhikari)" w:date="2025-10-16T10:52:00Z" w16du:dateUtc="2025-10-16T15:52:00Z">
        <w:r w:rsidR="00D4537E">
          <w:rPr>
            <w:rFonts w:ascii="Times New Roman" w:hAnsi="Times New Roman" w:cs="Times New Roman"/>
            <w:i/>
            <w:iCs/>
          </w:rPr>
          <w:t xml:space="preserve">with </w:t>
        </w:r>
        <w:r w:rsidR="00D4537E" w:rsidRPr="003F6E01">
          <w:rPr>
            <w:rFonts w:asciiTheme="majorBidi" w:hAnsiTheme="majorBidi" w:cstheme="majorBidi"/>
            <w:i/>
            <w:iCs/>
            <w:sz w:val="22"/>
            <w:szCs w:val="22"/>
            <w:rPrChange w:id="1131" w:author="Bikram Adhikari (bdhikari)" w:date="2025-10-16T10:53:00Z" w16du:dateUtc="2025-10-16T15:53:00Z">
              <w:rPr>
                <w:rFonts w:asciiTheme="majorBidi" w:hAnsiTheme="majorBidi" w:cstheme="majorBidi"/>
                <w:sz w:val="22"/>
                <w:szCs w:val="22"/>
              </w:rPr>
            </w:rPrChange>
          </w:rPr>
          <w:t>stunting, wasting, underweight, and overall undernutrition</w:t>
        </w:r>
      </w:ins>
    </w:p>
    <w:p w14:paraId="49B8ECCB" w14:textId="77777777" w:rsidR="00E85CE0" w:rsidRDefault="00E85CE0" w:rsidP="00D4537E">
      <w:pPr>
        <w:rPr>
          <w:ins w:id="1132" w:author="Bikram Adhikari (bdhikari)" w:date="2025-10-16T10:53:00Z" w16du:dateUtc="2025-10-16T15:53:00Z"/>
          <w:rFonts w:asciiTheme="majorBidi" w:hAnsiTheme="majorBidi" w:cstheme="majorBidi"/>
          <w:b/>
          <w:bCs/>
        </w:rPr>
      </w:pPr>
    </w:p>
    <w:p w14:paraId="38A7A6FA" w14:textId="77777777" w:rsidR="00D4537E" w:rsidRPr="00681333" w:rsidRDefault="00D4537E" w:rsidP="00D4537E">
      <w:pPr>
        <w:rPr>
          <w:ins w:id="1133" w:author="Bikram Adhikari (bdhikari)" w:date="2025-10-16T10:53:00Z" w16du:dateUtc="2025-10-16T15:53:00Z"/>
          <w:rFonts w:asciiTheme="majorBidi" w:hAnsiTheme="majorBidi" w:cstheme="majorBidi"/>
          <w:b/>
          <w:bCs/>
        </w:rPr>
      </w:pPr>
      <w:ins w:id="1134" w:author="Bikram Adhikari (bdhikari)" w:date="2025-10-16T10:53:00Z" w16du:dateUtc="2025-10-16T15:53:00Z">
        <w:r w:rsidRPr="00681333">
          <w:rPr>
            <w:rFonts w:asciiTheme="majorBidi" w:hAnsiTheme="majorBidi" w:cstheme="majorBidi"/>
            <w:b/>
            <w:bCs/>
          </w:rPr>
          <w:t xml:space="preserve">[Figure </w:t>
        </w:r>
        <w:r>
          <w:rPr>
            <w:rFonts w:asciiTheme="majorBidi" w:hAnsiTheme="majorBidi" w:cstheme="majorBidi"/>
            <w:b/>
            <w:bCs/>
          </w:rPr>
          <w:t>3</w:t>
        </w:r>
        <w:r w:rsidRPr="00681333">
          <w:rPr>
            <w:rFonts w:asciiTheme="majorBidi" w:hAnsiTheme="majorBidi" w:cstheme="majorBidi"/>
            <w:b/>
            <w:bCs/>
          </w:rPr>
          <w:t xml:space="preserve"> here]</w:t>
        </w:r>
      </w:ins>
    </w:p>
    <w:p w14:paraId="0E300C0A" w14:textId="77777777" w:rsidR="00D4537E" w:rsidRDefault="00D4537E" w:rsidP="004816E8">
      <w:pPr>
        <w:spacing w:after="0" w:line="360" w:lineRule="auto"/>
        <w:jc w:val="both"/>
        <w:rPr>
          <w:ins w:id="1135" w:author="Bikram Adhikari (bdhikari)" w:date="2025-10-16T10:51:00Z" w16du:dateUtc="2025-10-16T15:51:00Z"/>
          <w:rFonts w:ascii="Times New Roman" w:hAnsi="Times New Roman" w:cs="Times New Roman"/>
          <w:i/>
          <w:iCs/>
        </w:rPr>
      </w:pPr>
    </w:p>
    <w:p w14:paraId="71B2A87E" w14:textId="7E6A0EA4" w:rsidR="00D4537E" w:rsidRDefault="00D4537E" w:rsidP="00D4537E">
      <w:pPr>
        <w:spacing w:line="360" w:lineRule="auto"/>
        <w:jc w:val="both"/>
        <w:rPr>
          <w:del w:id="1136" w:author="Bikram Adhikari (bdhikari)" w:date="2025-10-16T10:53:00Z" w16du:dateUtc="2025-10-16T15:53:00Z"/>
          <w:moveTo w:id="1137" w:author="Bikram Adhikari (bdhikari)" w:date="2025-10-16T10:52:00Z" w16du:dateUtc="2025-10-16T15:52:00Z"/>
          <w:rFonts w:asciiTheme="majorBidi" w:hAnsiTheme="majorBidi" w:cstheme="majorBidi"/>
          <w:sz w:val="22"/>
          <w:szCs w:val="22"/>
        </w:rPr>
      </w:pPr>
      <w:moveToRangeStart w:id="1138" w:author="Bikram Adhikari (bdhikari)" w:date="2025-10-16T10:52:00Z" w:name="move211504390"/>
      <w:moveTo w:id="1139" w:author="Bikram Adhikari (bdhikari)" w:date="2025-10-16T10:52:00Z" w16du:dateUtc="2025-10-16T15:52:00Z">
        <w:r w:rsidRPr="00A12542">
          <w:rPr>
            <w:rFonts w:asciiTheme="majorBidi" w:hAnsiTheme="majorBidi" w:cstheme="majorBidi"/>
            <w:sz w:val="22"/>
            <w:szCs w:val="22"/>
          </w:rPr>
          <w:t>The prevalence co-existence of stunting-anemia, wasting-anemia, underweight-anemia, undernutrition-anemia were 12.5% (95%CI: 10.9</w:t>
        </w:r>
        <w:r>
          <w:rPr>
            <w:rFonts w:asciiTheme="majorBidi" w:hAnsiTheme="majorBidi" w:cstheme="majorBidi"/>
            <w:sz w:val="22"/>
            <w:szCs w:val="22"/>
          </w:rPr>
          <w:t xml:space="preserve"> to</w:t>
        </w:r>
        <w:r w:rsidRPr="00A12542">
          <w:rPr>
            <w:rFonts w:asciiTheme="majorBidi" w:hAnsiTheme="majorBidi" w:cstheme="majorBidi"/>
            <w:sz w:val="22"/>
            <w:szCs w:val="22"/>
          </w:rPr>
          <w:t xml:space="preserve"> 14.3), 4.0% (95%CI: 2.9</w:t>
        </w:r>
        <w:r>
          <w:rPr>
            <w:rFonts w:asciiTheme="majorBidi" w:hAnsiTheme="majorBidi" w:cstheme="majorBidi"/>
            <w:sz w:val="22"/>
            <w:szCs w:val="22"/>
          </w:rPr>
          <w:t xml:space="preserve"> to </w:t>
        </w:r>
        <w:r w:rsidRPr="00A12542">
          <w:rPr>
            <w:rFonts w:asciiTheme="majorBidi" w:hAnsiTheme="majorBidi" w:cstheme="majorBidi"/>
            <w:sz w:val="22"/>
            <w:szCs w:val="22"/>
          </w:rPr>
          <w:t>4.9), 9.7% (95% CI: 8.7</w:t>
        </w:r>
        <w:r>
          <w:rPr>
            <w:rFonts w:asciiTheme="majorBidi" w:hAnsiTheme="majorBidi" w:cstheme="majorBidi"/>
            <w:sz w:val="22"/>
            <w:szCs w:val="22"/>
          </w:rPr>
          <w:t xml:space="preserve"> to </w:t>
        </w:r>
        <w:r w:rsidRPr="00A12542">
          <w:rPr>
            <w:rFonts w:asciiTheme="majorBidi" w:hAnsiTheme="majorBidi" w:cstheme="majorBidi"/>
            <w:sz w:val="22"/>
            <w:szCs w:val="22"/>
          </w:rPr>
          <w:t>11.7), and 16.0% (95% CI: 14.2</w:t>
        </w:r>
        <w:r>
          <w:rPr>
            <w:rFonts w:asciiTheme="majorBidi" w:hAnsiTheme="majorBidi" w:cstheme="majorBidi"/>
            <w:sz w:val="22"/>
            <w:szCs w:val="22"/>
          </w:rPr>
          <w:t xml:space="preserve"> to</w:t>
        </w:r>
        <w:r w:rsidRPr="00A12542">
          <w:rPr>
            <w:rFonts w:asciiTheme="majorBidi" w:hAnsiTheme="majorBidi" w:cstheme="majorBidi"/>
            <w:sz w:val="22"/>
            <w:szCs w:val="22"/>
          </w:rPr>
          <w:t>18.0) respectively</w:t>
        </w:r>
        <w:r>
          <w:rPr>
            <w:rFonts w:asciiTheme="majorBidi" w:hAnsiTheme="majorBidi" w:cstheme="majorBidi"/>
            <w:sz w:val="22"/>
            <w:szCs w:val="22"/>
          </w:rPr>
          <w:t xml:space="preserve"> (</w:t>
        </w:r>
        <w:r w:rsidRPr="009A2315">
          <w:rPr>
            <w:rFonts w:asciiTheme="majorBidi" w:hAnsiTheme="majorBidi" w:cstheme="majorBidi"/>
            <w:b/>
            <w:bCs/>
            <w:i/>
            <w:iCs/>
            <w:sz w:val="22"/>
            <w:szCs w:val="22"/>
          </w:rPr>
          <w:t xml:space="preserve">Figure </w:t>
        </w:r>
      </w:moveTo>
      <w:ins w:id="1140" w:author="Bikram Adhikari (bdhikari)" w:date="2025-10-16T10:53:00Z" w16du:dateUtc="2025-10-16T15:53:00Z">
        <w:r w:rsidR="009B1FAA">
          <w:rPr>
            <w:rFonts w:asciiTheme="majorBidi" w:hAnsiTheme="majorBidi" w:cstheme="majorBidi"/>
            <w:b/>
            <w:bCs/>
            <w:i/>
            <w:iCs/>
            <w:sz w:val="22"/>
            <w:szCs w:val="22"/>
          </w:rPr>
          <w:t>3</w:t>
        </w:r>
      </w:ins>
      <w:moveTo w:id="1141" w:author="Bikram Adhikari (bdhikari)" w:date="2025-10-16T10:52:00Z" w16du:dateUtc="2025-10-16T15:52:00Z">
        <w:del w:id="1142" w:author="Bikram Adhikari (bdhikari)" w:date="2025-10-16T10:53:00Z" w16du:dateUtc="2025-10-16T15:53:00Z">
          <w:r w:rsidRPr="009A2315">
            <w:rPr>
              <w:rFonts w:asciiTheme="majorBidi" w:hAnsiTheme="majorBidi" w:cstheme="majorBidi"/>
              <w:b/>
              <w:bCs/>
              <w:i/>
              <w:iCs/>
              <w:sz w:val="22"/>
              <w:szCs w:val="22"/>
            </w:rPr>
            <w:delText>2</w:delText>
          </w:r>
        </w:del>
        <w:r w:rsidRPr="009A2315">
          <w:rPr>
            <w:rFonts w:asciiTheme="majorBidi" w:hAnsiTheme="majorBidi" w:cstheme="majorBidi"/>
            <w:b/>
            <w:bCs/>
            <w:i/>
            <w:iCs/>
            <w:sz w:val="22"/>
            <w:szCs w:val="22"/>
          </w:rPr>
          <w:t>A-D</w:t>
        </w:r>
        <w:r>
          <w:rPr>
            <w:rFonts w:asciiTheme="majorBidi" w:hAnsiTheme="majorBidi" w:cstheme="majorBidi"/>
            <w:sz w:val="22"/>
            <w:szCs w:val="22"/>
          </w:rPr>
          <w:t>)</w:t>
        </w:r>
        <w:r w:rsidRPr="00A12542">
          <w:rPr>
            <w:rFonts w:asciiTheme="majorBidi" w:hAnsiTheme="majorBidi" w:cstheme="majorBidi"/>
            <w:sz w:val="22"/>
            <w:szCs w:val="22"/>
          </w:rPr>
          <w:t>.</w:t>
        </w:r>
        <w:r>
          <w:rPr>
            <w:rFonts w:asciiTheme="majorBidi" w:hAnsiTheme="majorBidi" w:cstheme="majorBidi"/>
            <w:sz w:val="22"/>
            <w:szCs w:val="22"/>
          </w:rPr>
          <w:t xml:space="preserve"> Of total children, 1.9% (95%CI: 1.3 to 2.6) had all three undernutrition conditions and anemia, 6.4% (95%CI: 5.3 to 7.8) had two undernutrition conditions and anemia, and 7.6% (95%CI: 6.6 to 8.9) had one undernutrition condition and anemia (</w:t>
        </w:r>
        <w:r w:rsidRPr="009A2315">
          <w:rPr>
            <w:rFonts w:asciiTheme="majorBidi" w:hAnsiTheme="majorBidi" w:cstheme="majorBidi"/>
            <w:b/>
            <w:bCs/>
            <w:i/>
            <w:iCs/>
            <w:sz w:val="22"/>
            <w:szCs w:val="22"/>
          </w:rPr>
          <w:t>Table 2</w:t>
        </w:r>
        <w:r>
          <w:rPr>
            <w:rFonts w:asciiTheme="majorBidi" w:hAnsiTheme="majorBidi" w:cstheme="majorBidi"/>
            <w:sz w:val="22"/>
            <w:szCs w:val="22"/>
          </w:rPr>
          <w:t>).</w:t>
        </w:r>
      </w:moveTo>
    </w:p>
    <w:moveToRangeEnd w:id="1138"/>
    <w:p w14:paraId="7ED179B3" w14:textId="77777777" w:rsidR="004816E8" w:rsidRPr="00A12542" w:rsidRDefault="004816E8" w:rsidP="003F6E01">
      <w:pPr>
        <w:spacing w:line="360" w:lineRule="auto"/>
        <w:jc w:val="both"/>
        <w:rPr>
          <w:rFonts w:asciiTheme="majorBidi" w:hAnsiTheme="majorBidi" w:cstheme="majorBidi"/>
          <w:sz w:val="22"/>
          <w:szCs w:val="22"/>
        </w:rPr>
        <w:pPrChange w:id="1143" w:author="Bikram Adhikari (bdhikari)" w:date="2025-10-16T10:53:00Z" w16du:dateUtc="2025-10-16T15:53:00Z">
          <w:pPr>
            <w:spacing w:line="360" w:lineRule="auto"/>
          </w:pPr>
        </w:pPrChange>
      </w:pPr>
    </w:p>
    <w:p w14:paraId="38148CB7" w14:textId="77777777" w:rsidR="003F3C41" w:rsidRDefault="003F3C41">
      <w:pPr>
        <w:rPr>
          <w:ins w:id="1144" w:author="Bikram Adhikari (bdhikari)" w:date="2025-10-16T15:21:00Z" w16du:dateUtc="2025-10-16T20:21:00Z"/>
          <w:rFonts w:asciiTheme="majorBidi" w:hAnsiTheme="majorBidi" w:cstheme="majorBidi"/>
          <w:b/>
          <w:bCs/>
        </w:rPr>
      </w:pPr>
      <w:ins w:id="1145" w:author="Bikram Adhikari (bdhikari)" w:date="2025-10-16T15:21:00Z" w16du:dateUtc="2025-10-16T20:21:00Z">
        <w:r>
          <w:rPr>
            <w:rFonts w:asciiTheme="majorBidi" w:hAnsiTheme="majorBidi" w:cstheme="majorBidi"/>
            <w:b/>
            <w:bCs/>
          </w:rPr>
          <w:br w:type="page"/>
        </w:r>
      </w:ins>
    </w:p>
    <w:p w14:paraId="6C904671" w14:textId="2E3EBE3A" w:rsidR="00681333" w:rsidRPr="00681333" w:rsidRDefault="00681333" w:rsidP="00681333">
      <w:pPr>
        <w:rPr>
          <w:del w:id="1146" w:author="Bikram Adhikari (bdhikari)" w:date="2025-10-16T10:52:00Z" w16du:dateUtc="2025-10-16T15:52:00Z"/>
          <w:rFonts w:asciiTheme="majorBidi" w:hAnsiTheme="majorBidi" w:cstheme="majorBidi"/>
          <w:b/>
          <w:bCs/>
        </w:rPr>
      </w:pPr>
      <w:del w:id="1147" w:author="Bikram Adhikari (bdhikari)" w:date="2025-10-16T10:52:00Z" w16du:dateUtc="2025-10-16T15:52:00Z">
        <w:r w:rsidRPr="00681333">
          <w:rPr>
            <w:rFonts w:asciiTheme="majorBidi" w:hAnsiTheme="majorBidi" w:cstheme="majorBidi"/>
            <w:b/>
            <w:bCs/>
          </w:rPr>
          <w:delText xml:space="preserve">[Figure </w:delText>
        </w:r>
      </w:del>
      <w:del w:id="1148" w:author="Bikram Adhikari (bdhikari)" w:date="2025-10-16T10:51:00Z" w16du:dateUtc="2025-10-16T15:51:00Z">
        <w:r w:rsidRPr="00681333" w:rsidDel="004816E8">
          <w:rPr>
            <w:rFonts w:asciiTheme="majorBidi" w:hAnsiTheme="majorBidi" w:cstheme="majorBidi"/>
            <w:b/>
            <w:bCs/>
          </w:rPr>
          <w:delText>2</w:delText>
        </w:r>
      </w:del>
      <w:del w:id="1149" w:author="Bikram Adhikari (bdhikari)" w:date="2025-10-16T10:52:00Z" w16du:dateUtc="2025-10-16T15:52:00Z">
        <w:r w:rsidRPr="00681333">
          <w:rPr>
            <w:rFonts w:asciiTheme="majorBidi" w:hAnsiTheme="majorBidi" w:cstheme="majorBidi"/>
            <w:b/>
            <w:bCs/>
          </w:rPr>
          <w:delText xml:space="preserve"> here]</w:delText>
        </w:r>
      </w:del>
    </w:p>
    <w:p w14:paraId="4E06A789" w14:textId="76FB6369" w:rsidR="000B7726" w:rsidRPr="000B7726" w:rsidDel="003F3C41" w:rsidRDefault="000B7726" w:rsidP="000B7726">
      <w:pPr>
        <w:rPr>
          <w:del w:id="1150" w:author="Bikram Adhikari (bdhikari)" w:date="2025-10-16T15:21:00Z" w16du:dateUtc="2025-10-16T20:21:00Z"/>
        </w:rPr>
      </w:pPr>
    </w:p>
    <w:p w14:paraId="7059C989" w14:textId="2461C285" w:rsidR="000D08ED" w:rsidRPr="00A12542" w:rsidRDefault="002B6610" w:rsidP="00914D4D">
      <w:pPr>
        <w:rPr>
          <w:rFonts w:asciiTheme="majorBidi" w:hAnsiTheme="majorBidi" w:cstheme="majorBidi"/>
          <w:b/>
          <w:bCs/>
          <w:i/>
          <w:iCs/>
          <w:sz w:val="22"/>
          <w:szCs w:val="22"/>
        </w:rPr>
      </w:pPr>
      <w:r w:rsidRPr="00A12542">
        <w:rPr>
          <w:rFonts w:asciiTheme="majorBidi" w:hAnsiTheme="majorBidi" w:cstheme="majorBidi"/>
          <w:b/>
          <w:bCs/>
        </w:rPr>
        <w:t xml:space="preserve">Table </w:t>
      </w:r>
      <w:r w:rsidRPr="00A12542">
        <w:rPr>
          <w:rFonts w:asciiTheme="majorBidi" w:hAnsiTheme="majorBidi" w:cstheme="majorBidi"/>
          <w:b/>
          <w:bCs/>
        </w:rPr>
        <w:fldChar w:fldCharType="begin"/>
      </w:r>
      <w:r w:rsidRPr="00A12542">
        <w:rPr>
          <w:rFonts w:asciiTheme="majorBidi" w:hAnsiTheme="majorBidi" w:cstheme="majorBidi"/>
          <w:b/>
          <w:bCs/>
        </w:rPr>
        <w:instrText xml:space="preserve"> SEQ Table \* ARABIC </w:instrText>
      </w:r>
      <w:r w:rsidRPr="00A12542">
        <w:rPr>
          <w:rFonts w:asciiTheme="majorBidi" w:hAnsiTheme="majorBidi" w:cstheme="majorBidi"/>
          <w:b/>
          <w:bCs/>
        </w:rPr>
        <w:fldChar w:fldCharType="separate"/>
      </w:r>
      <w:r w:rsidR="00194DC1">
        <w:rPr>
          <w:rFonts w:asciiTheme="majorBidi" w:hAnsiTheme="majorBidi" w:cstheme="majorBidi"/>
          <w:b/>
          <w:bCs/>
          <w:noProof/>
        </w:rPr>
        <w:t>3</w:t>
      </w:r>
      <w:r w:rsidRPr="00A12542">
        <w:rPr>
          <w:rFonts w:asciiTheme="majorBidi" w:hAnsiTheme="majorBidi" w:cstheme="majorBidi"/>
          <w:b/>
          <w:bCs/>
        </w:rPr>
        <w:fldChar w:fldCharType="end"/>
      </w:r>
      <w:r w:rsidRPr="00A12542">
        <w:rPr>
          <w:rFonts w:asciiTheme="majorBidi" w:hAnsiTheme="majorBidi" w:cstheme="majorBidi"/>
          <w:b/>
          <w:bCs/>
        </w:rPr>
        <w:t xml:space="preserve">: </w:t>
      </w:r>
      <w:r w:rsidR="006567E2" w:rsidRPr="00A12542">
        <w:rPr>
          <w:rFonts w:asciiTheme="majorBidi" w:hAnsiTheme="majorBidi" w:cstheme="majorBidi"/>
          <w:b/>
          <w:bCs/>
          <w:i/>
          <w:iCs/>
          <w:sz w:val="22"/>
          <w:szCs w:val="22"/>
        </w:rPr>
        <w:t xml:space="preserve">Co-existence of anemia </w:t>
      </w:r>
      <w:r w:rsidR="005E6E94">
        <w:rPr>
          <w:rFonts w:asciiTheme="majorBidi" w:hAnsiTheme="majorBidi" w:cstheme="majorBidi"/>
          <w:b/>
          <w:bCs/>
          <w:i/>
          <w:iCs/>
          <w:sz w:val="22"/>
          <w:szCs w:val="22"/>
        </w:rPr>
        <w:t xml:space="preserve">and </w:t>
      </w:r>
      <w:r w:rsidR="005E6E94" w:rsidRPr="00A12542">
        <w:rPr>
          <w:rFonts w:asciiTheme="majorBidi" w:hAnsiTheme="majorBidi" w:cstheme="majorBidi"/>
          <w:b/>
          <w:bCs/>
          <w:i/>
          <w:iCs/>
          <w:sz w:val="22"/>
          <w:szCs w:val="22"/>
        </w:rPr>
        <w:t>undernutrition</w:t>
      </w:r>
      <w:r w:rsidR="006567E2" w:rsidRPr="00A12542">
        <w:rPr>
          <w:rFonts w:asciiTheme="majorBidi" w:hAnsiTheme="majorBidi" w:cstheme="majorBidi"/>
          <w:b/>
          <w:bCs/>
          <w:i/>
          <w:iCs/>
          <w:sz w:val="22"/>
          <w:szCs w:val="22"/>
        </w:rPr>
        <w:t xml:space="preserve"> conditions</w:t>
      </w:r>
      <w:r w:rsidR="001772A5" w:rsidRPr="00A12542">
        <w:rPr>
          <w:rFonts w:asciiTheme="majorBidi" w:hAnsiTheme="majorBidi" w:cstheme="majorBidi"/>
          <w:b/>
          <w:bCs/>
          <w:i/>
          <w:iCs/>
          <w:sz w:val="22"/>
          <w:szCs w:val="22"/>
        </w:rPr>
        <w:t xml:space="preserve"> (n=</w:t>
      </w:r>
      <w:r w:rsidR="001772A5" w:rsidRPr="00A12542">
        <w:rPr>
          <w:rFonts w:asciiTheme="majorBidi" w:eastAsia="Times New Roman" w:hAnsiTheme="majorBidi" w:cstheme="majorBidi"/>
          <w:b/>
          <w:bCs/>
          <w:kern w:val="0"/>
          <w:sz w:val="22"/>
          <w:szCs w:val="22"/>
          <w14:ligatures w14:val="none"/>
        </w:rPr>
        <w:t>2,335)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20"/>
        <w:gridCol w:w="1819"/>
        <w:gridCol w:w="1819"/>
        <w:gridCol w:w="1819"/>
      </w:tblGrid>
      <w:tr w:rsidR="005E6E94" w:rsidRPr="00A12542" w14:paraId="3D95A3B1" w14:textId="6FAB0820" w:rsidTr="005E6E94">
        <w:trPr>
          <w:trHeight w:val="301"/>
        </w:trPr>
        <w:tc>
          <w:tcPr>
            <w:tcW w:w="964" w:type="pct"/>
            <w:shd w:val="clear" w:color="auto" w:fill="C1E4F5" w:themeFill="accent1" w:themeFillTint="33"/>
            <w:hideMark/>
          </w:tcPr>
          <w:p w14:paraId="4ABB23B1" w14:textId="276B21FA" w:rsidR="005E6E94" w:rsidRPr="00A12542" w:rsidRDefault="005E6E94" w:rsidP="005E6E94">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b/>
                <w:bCs/>
                <w:kern w:val="0"/>
                <w:sz w:val="22"/>
                <w:szCs w:val="22"/>
                <w14:ligatures w14:val="none"/>
              </w:rPr>
              <w:t>Characteristic</w:t>
            </w:r>
          </w:p>
        </w:tc>
        <w:tc>
          <w:tcPr>
            <w:tcW w:w="1009" w:type="pct"/>
            <w:shd w:val="clear" w:color="auto" w:fill="C1E4F5" w:themeFill="accent1" w:themeFillTint="33"/>
            <w:hideMark/>
          </w:tcPr>
          <w:p w14:paraId="28A8E664" w14:textId="77777777" w:rsidR="005E6E94" w:rsidRDefault="005E6E94" w:rsidP="005E6E94">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Overall,</w:t>
            </w:r>
          </w:p>
          <w:p w14:paraId="1824246A" w14:textId="26691720" w:rsidR="005E6E94" w:rsidRPr="00A12542" w:rsidRDefault="005E6E94" w:rsidP="005E6E94">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 (95%CI)</w:t>
            </w:r>
          </w:p>
        </w:tc>
        <w:tc>
          <w:tcPr>
            <w:tcW w:w="1009" w:type="pct"/>
            <w:shd w:val="clear" w:color="auto" w:fill="C1E4F5" w:themeFill="accent1" w:themeFillTint="33"/>
          </w:tcPr>
          <w:p w14:paraId="7B45038F" w14:textId="5C850430" w:rsidR="005E6E94" w:rsidRDefault="005E6E94" w:rsidP="005E6E94">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6-12 months,</w:t>
            </w:r>
          </w:p>
          <w:p w14:paraId="33AB1217" w14:textId="21A671E6" w:rsidR="005E6E94" w:rsidRDefault="005E6E94" w:rsidP="005E6E94">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 (95%CI)</w:t>
            </w:r>
          </w:p>
        </w:tc>
        <w:tc>
          <w:tcPr>
            <w:tcW w:w="1009" w:type="pct"/>
            <w:shd w:val="clear" w:color="auto" w:fill="C1E4F5" w:themeFill="accent1" w:themeFillTint="33"/>
          </w:tcPr>
          <w:p w14:paraId="193AC39F" w14:textId="1019489D" w:rsidR="005E6E94" w:rsidRDefault="005E6E94" w:rsidP="005E6E94">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1-3 years,</w:t>
            </w:r>
          </w:p>
          <w:p w14:paraId="7ACADB5B" w14:textId="7E6F5744" w:rsidR="005E6E94" w:rsidRDefault="005E6E94" w:rsidP="005E6E94">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 (95%CI)</w:t>
            </w:r>
          </w:p>
        </w:tc>
        <w:tc>
          <w:tcPr>
            <w:tcW w:w="1009" w:type="pct"/>
            <w:shd w:val="clear" w:color="auto" w:fill="C1E4F5" w:themeFill="accent1" w:themeFillTint="33"/>
          </w:tcPr>
          <w:p w14:paraId="3451A903" w14:textId="4F9888BC" w:rsidR="005E6E94" w:rsidRDefault="005E6E94" w:rsidP="005E6E94">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4-5 years,</w:t>
            </w:r>
          </w:p>
          <w:p w14:paraId="0F639662" w14:textId="3BCDA531" w:rsidR="005E6E94" w:rsidRDefault="005E6E94" w:rsidP="005E6E94">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 (95%CI)</w:t>
            </w:r>
          </w:p>
        </w:tc>
      </w:tr>
      <w:tr w:rsidR="00E07B4A" w:rsidRPr="00A12542" w14:paraId="66B9BC24" w14:textId="6486C5B7" w:rsidTr="00C07742">
        <w:trPr>
          <w:trHeight w:val="301"/>
        </w:trPr>
        <w:tc>
          <w:tcPr>
            <w:tcW w:w="964" w:type="pct"/>
          </w:tcPr>
          <w:p w14:paraId="11B2A7C1" w14:textId="79EB56D6" w:rsidR="00E07B4A" w:rsidRPr="00A12542" w:rsidRDefault="00E07B4A" w:rsidP="00E07B4A">
            <w:pPr>
              <w:spacing w:after="0" w:line="240" w:lineRule="auto"/>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Normal</w:t>
            </w:r>
          </w:p>
        </w:tc>
        <w:tc>
          <w:tcPr>
            <w:tcW w:w="1009" w:type="pct"/>
            <w:vAlign w:val="bottom"/>
          </w:tcPr>
          <w:p w14:paraId="62580B63" w14:textId="1FBF176B" w:rsidR="00E07B4A" w:rsidRPr="00A12542" w:rsidRDefault="00E07B4A" w:rsidP="00E07B4A">
            <w:pPr>
              <w:spacing w:after="0" w:line="240" w:lineRule="auto"/>
              <w:jc w:val="center"/>
              <w:rPr>
                <w:rFonts w:asciiTheme="majorBidi" w:eastAsia="Times New Roman" w:hAnsiTheme="majorBidi" w:cstheme="majorBidi"/>
                <w:kern w:val="0"/>
                <w:sz w:val="22"/>
                <w:szCs w:val="22"/>
                <w14:ligatures w14:val="none"/>
              </w:rPr>
            </w:pPr>
            <w:r>
              <w:rPr>
                <w:rFonts w:asciiTheme="majorBidi" w:eastAsia="Times New Roman" w:hAnsiTheme="majorBidi" w:cstheme="majorBidi"/>
                <w:kern w:val="0"/>
                <w:sz w:val="22"/>
                <w:szCs w:val="22"/>
                <w14:ligatures w14:val="none"/>
              </w:rPr>
              <w:t>39.1 (36.6, 41.7)</w:t>
            </w:r>
          </w:p>
        </w:tc>
        <w:tc>
          <w:tcPr>
            <w:tcW w:w="1009" w:type="pct"/>
            <w:vAlign w:val="bottom"/>
          </w:tcPr>
          <w:p w14:paraId="646B998C" w14:textId="348DA91D"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25</w:t>
            </w:r>
            <w:r>
              <w:rPr>
                <w:rFonts w:asciiTheme="majorBidi" w:eastAsia="Times New Roman" w:hAnsiTheme="majorBidi" w:cstheme="majorBidi"/>
                <w:kern w:val="0"/>
                <w:sz w:val="22"/>
                <w:szCs w:val="22"/>
                <w14:ligatures w14:val="none"/>
              </w:rPr>
              <w:t>.0</w:t>
            </w:r>
            <w:r w:rsidRPr="00CC0823">
              <w:rPr>
                <w:rFonts w:asciiTheme="majorBidi" w:eastAsia="Times New Roman" w:hAnsiTheme="majorBidi" w:cstheme="majorBidi"/>
                <w:kern w:val="0"/>
                <w:sz w:val="22"/>
                <w:szCs w:val="22"/>
                <w14:ligatures w14:val="none"/>
              </w:rPr>
              <w:t xml:space="preserve"> (19.4, 31.6)</w:t>
            </w:r>
          </w:p>
        </w:tc>
        <w:tc>
          <w:tcPr>
            <w:tcW w:w="1009" w:type="pct"/>
            <w:vAlign w:val="bottom"/>
          </w:tcPr>
          <w:p w14:paraId="4952B96F" w14:textId="399D89D0"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33.6 (30.5, 36.9)</w:t>
            </w:r>
          </w:p>
        </w:tc>
        <w:tc>
          <w:tcPr>
            <w:tcW w:w="1009" w:type="pct"/>
            <w:vAlign w:val="bottom"/>
          </w:tcPr>
          <w:p w14:paraId="215BE02A" w14:textId="4429690A"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48.2 (44.3, 52.1)</w:t>
            </w:r>
          </w:p>
        </w:tc>
      </w:tr>
      <w:tr w:rsidR="00E07B4A" w:rsidRPr="00A12542" w14:paraId="648E128A" w14:textId="12F37822" w:rsidTr="00C07742">
        <w:trPr>
          <w:trHeight w:val="301"/>
        </w:trPr>
        <w:tc>
          <w:tcPr>
            <w:tcW w:w="964" w:type="pct"/>
          </w:tcPr>
          <w:p w14:paraId="7E739AF3" w14:textId="6C9CEE26" w:rsidR="00E07B4A" w:rsidRPr="00A12542" w:rsidRDefault="00E07B4A" w:rsidP="00E07B4A">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Only Anemia</w:t>
            </w:r>
          </w:p>
        </w:tc>
        <w:tc>
          <w:tcPr>
            <w:tcW w:w="1009" w:type="pct"/>
            <w:vAlign w:val="bottom"/>
          </w:tcPr>
          <w:p w14:paraId="3EE14E85" w14:textId="26400413" w:rsidR="00E07B4A" w:rsidRPr="00A12542" w:rsidRDefault="00E07B4A" w:rsidP="00E07B4A">
            <w:pPr>
              <w:spacing w:after="0" w:line="240" w:lineRule="auto"/>
              <w:jc w:val="center"/>
              <w:rPr>
                <w:rFonts w:asciiTheme="majorBidi" w:eastAsia="Times New Roman" w:hAnsiTheme="majorBidi" w:cstheme="majorBidi"/>
                <w:kern w:val="0"/>
                <w:sz w:val="22"/>
                <w:szCs w:val="22"/>
                <w14:ligatures w14:val="none"/>
              </w:rPr>
            </w:pPr>
            <w:r>
              <w:rPr>
                <w:rFonts w:asciiTheme="majorBidi" w:eastAsia="Times New Roman" w:hAnsiTheme="majorBidi" w:cstheme="majorBidi"/>
                <w:kern w:val="0"/>
                <w:sz w:val="22"/>
                <w:szCs w:val="22"/>
                <w14:ligatures w14:val="none"/>
              </w:rPr>
              <w:t>27.4 (25.3, 29.6)</w:t>
            </w:r>
          </w:p>
        </w:tc>
        <w:tc>
          <w:tcPr>
            <w:tcW w:w="1009" w:type="pct"/>
            <w:vAlign w:val="bottom"/>
          </w:tcPr>
          <w:p w14:paraId="40B408B5" w14:textId="03AF7BC7"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54.9 (48.3, 61.3)</w:t>
            </w:r>
          </w:p>
        </w:tc>
        <w:tc>
          <w:tcPr>
            <w:tcW w:w="1009" w:type="pct"/>
            <w:vAlign w:val="bottom"/>
          </w:tcPr>
          <w:p w14:paraId="654D3076" w14:textId="7E2C3E48"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29.5 (26.4, 32.7)</w:t>
            </w:r>
          </w:p>
        </w:tc>
        <w:tc>
          <w:tcPr>
            <w:tcW w:w="1009" w:type="pct"/>
            <w:vAlign w:val="bottom"/>
          </w:tcPr>
          <w:p w14:paraId="21545C30" w14:textId="7668F4BC"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18.6 (15.8, 21.8)</w:t>
            </w:r>
          </w:p>
        </w:tc>
      </w:tr>
      <w:tr w:rsidR="00E07B4A" w:rsidRPr="00A12542" w14:paraId="7B6C2248" w14:textId="5224DA0F" w:rsidTr="00C07742">
        <w:trPr>
          <w:trHeight w:val="301"/>
        </w:trPr>
        <w:tc>
          <w:tcPr>
            <w:tcW w:w="964" w:type="pct"/>
          </w:tcPr>
          <w:p w14:paraId="396A2A40" w14:textId="798D79A9" w:rsidR="00E07B4A" w:rsidRPr="00A12542" w:rsidRDefault="00E07B4A" w:rsidP="00E07B4A">
            <w:pPr>
              <w:spacing w:after="0" w:line="240" w:lineRule="auto"/>
              <w:rPr>
                <w:rFonts w:asciiTheme="majorBidi" w:eastAsia="Times New Roman" w:hAnsiTheme="majorBidi" w:cstheme="majorBidi"/>
                <w:b/>
                <w:bCs/>
                <w:kern w:val="0"/>
                <w:sz w:val="22"/>
                <w:szCs w:val="22"/>
                <w14:ligatures w14:val="none"/>
              </w:rPr>
            </w:pPr>
            <w:r>
              <w:rPr>
                <w:rFonts w:asciiTheme="majorBidi" w:eastAsia="Times New Roman" w:hAnsiTheme="majorBidi" w:cstheme="majorBidi"/>
                <w:kern w:val="0"/>
                <w:sz w:val="22"/>
                <w:szCs w:val="22"/>
                <w14:ligatures w14:val="none"/>
              </w:rPr>
              <w:t>Only undernutrition</w:t>
            </w:r>
          </w:p>
        </w:tc>
        <w:tc>
          <w:tcPr>
            <w:tcW w:w="1009" w:type="pct"/>
            <w:vAlign w:val="bottom"/>
          </w:tcPr>
          <w:p w14:paraId="2458BD8A" w14:textId="64482D3D" w:rsidR="00E07B4A" w:rsidRPr="00A12542" w:rsidRDefault="00E07B4A" w:rsidP="00E07B4A">
            <w:pPr>
              <w:spacing w:after="0" w:line="240" w:lineRule="auto"/>
              <w:jc w:val="center"/>
              <w:rPr>
                <w:rFonts w:asciiTheme="majorBidi" w:eastAsia="Times New Roman" w:hAnsiTheme="majorBidi" w:cstheme="majorBidi"/>
                <w:kern w:val="0"/>
                <w:sz w:val="22"/>
                <w:szCs w:val="22"/>
                <w14:ligatures w14:val="none"/>
              </w:rPr>
            </w:pPr>
            <w:r>
              <w:rPr>
                <w:rFonts w:asciiTheme="majorBidi" w:eastAsia="Times New Roman" w:hAnsiTheme="majorBidi" w:cstheme="majorBidi"/>
                <w:kern w:val="0"/>
                <w:sz w:val="22"/>
                <w:szCs w:val="22"/>
                <w14:ligatures w14:val="none"/>
              </w:rPr>
              <w:t>17.5 (15.6, 19.6)</w:t>
            </w:r>
          </w:p>
        </w:tc>
        <w:tc>
          <w:tcPr>
            <w:tcW w:w="1009" w:type="pct"/>
            <w:vAlign w:val="bottom"/>
          </w:tcPr>
          <w:p w14:paraId="4BF03D78" w14:textId="3381D513"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3.9 (1.99, 7.49)</w:t>
            </w:r>
          </w:p>
        </w:tc>
        <w:tc>
          <w:tcPr>
            <w:tcW w:w="1009" w:type="pct"/>
            <w:vAlign w:val="bottom"/>
          </w:tcPr>
          <w:p w14:paraId="1B46C5AF" w14:textId="16D7FF5D"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14.9 (12.5, 17.6)</w:t>
            </w:r>
          </w:p>
        </w:tc>
        <w:tc>
          <w:tcPr>
            <w:tcW w:w="1009" w:type="pct"/>
            <w:vAlign w:val="bottom"/>
          </w:tcPr>
          <w:p w14:paraId="6ACE4B49" w14:textId="1200D0CC" w:rsidR="00E07B4A" w:rsidRPr="00CC0823" w:rsidRDefault="00E07B4A" w:rsidP="00E07B4A">
            <w:pPr>
              <w:spacing w:after="0" w:line="240" w:lineRule="auto"/>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23.5 (20.6, 26.8)</w:t>
            </w:r>
          </w:p>
        </w:tc>
      </w:tr>
      <w:tr w:rsidR="00E07B4A" w:rsidRPr="00A12542" w14:paraId="4BFF4AC4" w14:textId="77777777" w:rsidTr="00C07742">
        <w:trPr>
          <w:trHeight w:val="301"/>
        </w:trPr>
        <w:tc>
          <w:tcPr>
            <w:tcW w:w="964" w:type="pct"/>
          </w:tcPr>
          <w:p w14:paraId="1E1D3FCC" w14:textId="4D05E476" w:rsidR="00E07B4A" w:rsidRDefault="00E07B4A" w:rsidP="00E07B4A">
            <w:pPr>
              <w:spacing w:after="0" w:line="240" w:lineRule="auto"/>
              <w:rPr>
                <w:rFonts w:asciiTheme="majorBidi" w:eastAsia="Times New Roman" w:hAnsiTheme="majorBidi" w:cstheme="majorBidi"/>
                <w:kern w:val="0"/>
                <w:sz w:val="22"/>
                <w:szCs w:val="22"/>
                <w14:ligatures w14:val="none"/>
              </w:rPr>
            </w:pPr>
            <w:r>
              <w:rPr>
                <w:rFonts w:asciiTheme="majorBidi" w:eastAsia="Times New Roman" w:hAnsiTheme="majorBidi" w:cstheme="majorBidi"/>
                <w:kern w:val="0"/>
                <w:sz w:val="22"/>
                <w:szCs w:val="22"/>
                <w14:ligatures w14:val="none"/>
              </w:rPr>
              <w:t>Co-existence pf undernutrition and anemia</w:t>
            </w:r>
          </w:p>
        </w:tc>
        <w:tc>
          <w:tcPr>
            <w:tcW w:w="1009" w:type="pct"/>
            <w:vAlign w:val="bottom"/>
          </w:tcPr>
          <w:p w14:paraId="632547FA" w14:textId="5521B2C4"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Pr>
                <w:rFonts w:asciiTheme="majorBidi" w:eastAsia="Times New Roman" w:hAnsiTheme="majorBidi" w:cstheme="majorBidi"/>
                <w:kern w:val="0"/>
                <w:sz w:val="22"/>
                <w:szCs w:val="22"/>
                <w14:ligatures w14:val="none"/>
              </w:rPr>
              <w:t>16.0 (14.1, 18.0)</w:t>
            </w:r>
          </w:p>
        </w:tc>
        <w:tc>
          <w:tcPr>
            <w:tcW w:w="1009" w:type="pct"/>
            <w:vAlign w:val="bottom"/>
          </w:tcPr>
          <w:p w14:paraId="28473DFA" w14:textId="4456D73C"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16.2 (11.7, 22.0)</w:t>
            </w:r>
          </w:p>
        </w:tc>
        <w:tc>
          <w:tcPr>
            <w:tcW w:w="1009" w:type="pct"/>
            <w:vAlign w:val="bottom"/>
          </w:tcPr>
          <w:p w14:paraId="502178D6" w14:textId="528BEA51" w:rsidR="00E07B4A" w:rsidRPr="00CC0823" w:rsidRDefault="00E07B4A" w:rsidP="00E07B4A">
            <w:pPr>
              <w:spacing w:after="0" w:line="240" w:lineRule="auto"/>
              <w:jc w:val="center"/>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22 (19.1, 25.3)</w:t>
            </w:r>
          </w:p>
        </w:tc>
        <w:tc>
          <w:tcPr>
            <w:tcW w:w="1009" w:type="pct"/>
            <w:vAlign w:val="bottom"/>
          </w:tcPr>
          <w:p w14:paraId="2F257B7E" w14:textId="5DED7BFD" w:rsidR="00E07B4A" w:rsidRPr="00CC0823" w:rsidRDefault="00E07B4A" w:rsidP="00E07B4A">
            <w:pPr>
              <w:spacing w:after="0" w:line="240" w:lineRule="auto"/>
              <w:rPr>
                <w:rFonts w:asciiTheme="majorBidi" w:eastAsia="Times New Roman" w:hAnsiTheme="majorBidi" w:cstheme="majorBidi"/>
                <w:kern w:val="0"/>
                <w:sz w:val="22"/>
                <w:szCs w:val="22"/>
                <w14:ligatures w14:val="none"/>
              </w:rPr>
            </w:pPr>
            <w:r w:rsidRPr="00CC0823">
              <w:rPr>
                <w:rFonts w:asciiTheme="majorBidi" w:eastAsia="Times New Roman" w:hAnsiTheme="majorBidi" w:cstheme="majorBidi"/>
                <w:kern w:val="0"/>
                <w:sz w:val="22"/>
                <w:szCs w:val="22"/>
                <w14:ligatures w14:val="none"/>
              </w:rPr>
              <w:t>9.6 (7.89, 11.7)</w:t>
            </w:r>
          </w:p>
        </w:tc>
      </w:tr>
    </w:tbl>
    <w:p w14:paraId="3800A629" w14:textId="6CFE317E" w:rsidR="006B2936" w:rsidRPr="00B42C2A" w:rsidRDefault="00191723">
      <w:pPr>
        <w:rPr>
          <w:ins w:id="1151" w:author="Bikram Adhikari (bdhikari)" w:date="2025-10-16T11:18:00Z" w16du:dateUtc="2025-10-16T16:18:00Z"/>
          <w:rFonts w:asciiTheme="majorBidi" w:hAnsiTheme="majorBidi" w:cstheme="majorBidi"/>
          <w:i/>
          <w:iCs/>
          <w:sz w:val="22"/>
          <w:szCs w:val="22"/>
        </w:rPr>
      </w:pPr>
      <w:r w:rsidRPr="00B42C2A">
        <w:rPr>
          <w:rFonts w:asciiTheme="majorBidi" w:hAnsiTheme="majorBidi" w:cstheme="majorBidi"/>
          <w:i/>
          <w:iCs/>
          <w:sz w:val="22"/>
          <w:szCs w:val="22"/>
        </w:rPr>
        <w:t>%: weighted percent; CI: confidence interval</w:t>
      </w:r>
    </w:p>
    <w:p w14:paraId="58BC8095" w14:textId="77777777" w:rsidR="00766A8E" w:rsidRPr="00B42C2A" w:rsidRDefault="00766A8E">
      <w:pPr>
        <w:rPr>
          <w:rFonts w:asciiTheme="majorBidi" w:hAnsiTheme="majorBidi" w:cstheme="majorBidi"/>
          <w:i/>
          <w:iCs/>
          <w:sz w:val="22"/>
          <w:szCs w:val="22"/>
        </w:rPr>
      </w:pPr>
    </w:p>
    <w:p w14:paraId="24D92C5B" w14:textId="6C9245D1" w:rsidR="00194DC1" w:rsidRPr="00194DC1" w:rsidRDefault="00194DC1" w:rsidP="00194DC1">
      <w:pPr>
        <w:pStyle w:val="Caption"/>
        <w:keepNext/>
        <w:rPr>
          <w:ins w:id="1152" w:author="Bikram Adhikari (bdhikari)" w:date="2025-10-16T11:51:00Z" w16du:dateUtc="2025-10-16T16:51:00Z"/>
          <w:rFonts w:asciiTheme="majorBidi" w:hAnsiTheme="majorBidi" w:cstheme="majorBidi"/>
          <w:sz w:val="22"/>
          <w:szCs w:val="22"/>
          <w:rPrChange w:id="1153" w:author="Bikram Adhikari (bdhikari)" w:date="2025-10-16T11:51:00Z" w16du:dateUtc="2025-10-16T16:51:00Z">
            <w:rPr>
              <w:ins w:id="1154" w:author="Bikram Adhikari (bdhikari)" w:date="2025-10-16T11:51:00Z" w16du:dateUtc="2025-10-16T16:51:00Z"/>
            </w:rPr>
          </w:rPrChange>
        </w:rPr>
        <w:pPrChange w:id="1155" w:author="Bikram Adhikari (bdhikari)" w:date="2025-10-16T11:51:00Z" w16du:dateUtc="2025-10-16T16:51:00Z">
          <w:pPr/>
        </w:pPrChange>
      </w:pPr>
      <w:ins w:id="1156" w:author="Bikram Adhikari (bdhikari)" w:date="2025-10-16T11:51:00Z" w16du:dateUtc="2025-10-16T16:51:00Z">
        <w:r w:rsidRPr="00194DC1">
          <w:rPr>
            <w:rFonts w:asciiTheme="majorBidi" w:hAnsiTheme="majorBidi" w:cstheme="majorBidi"/>
            <w:sz w:val="22"/>
            <w:szCs w:val="22"/>
            <w:rPrChange w:id="1157" w:author="Bikram Adhikari (bdhikari)" w:date="2025-10-16T11:51:00Z" w16du:dateUtc="2025-10-16T16:51:00Z">
              <w:rPr/>
            </w:rPrChange>
          </w:rPr>
          <w:t xml:space="preserve">Table </w:t>
        </w:r>
        <w:r w:rsidRPr="00194DC1">
          <w:rPr>
            <w:rFonts w:asciiTheme="majorBidi" w:hAnsiTheme="majorBidi" w:cstheme="majorBidi"/>
            <w:sz w:val="22"/>
            <w:szCs w:val="22"/>
            <w:rPrChange w:id="1158" w:author="Bikram Adhikari (bdhikari)" w:date="2025-10-16T11:51:00Z" w16du:dateUtc="2025-10-16T16:51:00Z">
              <w:rPr/>
            </w:rPrChange>
          </w:rPr>
          <w:fldChar w:fldCharType="begin"/>
        </w:r>
        <w:r w:rsidRPr="00194DC1">
          <w:rPr>
            <w:rFonts w:asciiTheme="majorBidi" w:hAnsiTheme="majorBidi" w:cstheme="majorBidi"/>
            <w:sz w:val="22"/>
            <w:szCs w:val="22"/>
            <w:rPrChange w:id="1159" w:author="Bikram Adhikari (bdhikari)" w:date="2025-10-16T11:51:00Z" w16du:dateUtc="2025-10-16T16:51:00Z">
              <w:rPr/>
            </w:rPrChange>
          </w:rPr>
          <w:instrText xml:space="preserve"> SEQ Table \* ARABIC </w:instrText>
        </w:r>
      </w:ins>
      <w:r w:rsidRPr="00194DC1">
        <w:rPr>
          <w:rFonts w:asciiTheme="majorBidi" w:hAnsiTheme="majorBidi" w:cstheme="majorBidi"/>
          <w:sz w:val="22"/>
          <w:szCs w:val="22"/>
          <w:rPrChange w:id="1160" w:author="Bikram Adhikari (bdhikari)" w:date="2025-10-16T11:51:00Z" w16du:dateUtc="2025-10-16T16:51:00Z">
            <w:rPr/>
          </w:rPrChange>
        </w:rPr>
        <w:fldChar w:fldCharType="separate"/>
      </w:r>
      <w:ins w:id="1161" w:author="Bikram Adhikari (bdhikari)" w:date="2025-10-16T11:51:00Z" w16du:dateUtc="2025-10-16T16:51:00Z">
        <w:r w:rsidRPr="00194DC1">
          <w:rPr>
            <w:rFonts w:asciiTheme="majorBidi" w:hAnsiTheme="majorBidi" w:cstheme="majorBidi"/>
            <w:noProof/>
            <w:sz w:val="22"/>
            <w:szCs w:val="22"/>
            <w:rPrChange w:id="1162" w:author="Bikram Adhikari (bdhikari)" w:date="2025-10-16T11:51:00Z" w16du:dateUtc="2025-10-16T16:51:00Z">
              <w:rPr>
                <w:noProof/>
              </w:rPr>
            </w:rPrChange>
          </w:rPr>
          <w:t>4</w:t>
        </w:r>
        <w:r w:rsidRPr="00194DC1">
          <w:rPr>
            <w:rFonts w:asciiTheme="majorBidi" w:hAnsiTheme="majorBidi" w:cstheme="majorBidi"/>
            <w:sz w:val="22"/>
            <w:szCs w:val="22"/>
            <w:rPrChange w:id="1163" w:author="Bikram Adhikari (bdhikari)" w:date="2025-10-16T11:51:00Z" w16du:dateUtc="2025-10-16T16:51:00Z">
              <w:rPr/>
            </w:rPrChange>
          </w:rPr>
          <w:fldChar w:fldCharType="end"/>
        </w:r>
        <w:r w:rsidRPr="00194DC1">
          <w:rPr>
            <w:rFonts w:asciiTheme="majorBidi" w:hAnsiTheme="majorBidi" w:cstheme="majorBidi"/>
            <w:sz w:val="22"/>
            <w:szCs w:val="22"/>
            <w:rPrChange w:id="1164" w:author="Bikram Adhikari (bdhikari)" w:date="2025-10-16T11:51:00Z" w16du:dateUtc="2025-10-16T16:51:00Z">
              <w:rPr/>
            </w:rPrChange>
          </w:rPr>
          <w:t>: Distribution of undernutrition, anemia and their coexistence across exposure variables</w:t>
        </w:r>
      </w:ins>
    </w:p>
    <w:tbl>
      <w:tblPr>
        <w:tblStyle w:val="TableGrid"/>
        <w:tblW w:w="0" w:type="auto"/>
        <w:tblLook w:val="04A0" w:firstRow="1" w:lastRow="0" w:firstColumn="1" w:lastColumn="0" w:noHBand="0" w:noVBand="1"/>
        <w:tblPrChange w:id="1165" w:author="Bikram Adhikari (bdhikari)" w:date="2025-10-16T11:51:00Z" w16du:dateUtc="2025-10-16T16:51:00Z">
          <w:tblPr>
            <w:tblStyle w:val="TableGrid"/>
            <w:tblW w:w="0" w:type="auto"/>
            <w:tblLook w:val="04A0" w:firstRow="1" w:lastRow="0" w:firstColumn="1" w:lastColumn="0" w:noHBand="0" w:noVBand="1"/>
          </w:tblPr>
        </w:tblPrChange>
      </w:tblPr>
      <w:tblGrid>
        <w:gridCol w:w="1240"/>
        <w:gridCol w:w="1145"/>
        <w:gridCol w:w="688"/>
        <w:gridCol w:w="759"/>
        <w:gridCol w:w="1145"/>
        <w:gridCol w:w="688"/>
        <w:gridCol w:w="759"/>
        <w:gridCol w:w="1145"/>
        <w:gridCol w:w="688"/>
        <w:gridCol w:w="759"/>
        <w:tblGridChange w:id="1166">
          <w:tblGrid>
            <w:gridCol w:w="1205"/>
            <w:gridCol w:w="35"/>
            <w:gridCol w:w="1145"/>
            <w:gridCol w:w="688"/>
            <w:gridCol w:w="735"/>
            <w:gridCol w:w="24"/>
            <w:gridCol w:w="1145"/>
            <w:gridCol w:w="688"/>
            <w:gridCol w:w="747"/>
            <w:gridCol w:w="12"/>
            <w:gridCol w:w="1145"/>
            <w:gridCol w:w="688"/>
            <w:gridCol w:w="759"/>
          </w:tblGrid>
        </w:tblGridChange>
      </w:tblGrid>
      <w:tr w:rsidR="00357444" w:rsidRPr="00C83B7F" w14:paraId="2C70F0C2" w14:textId="77777777" w:rsidTr="002528BC">
        <w:trPr>
          <w:ins w:id="1167" w:author="Bikram Adhikari (bdhikari)" w:date="2025-10-16T11:00:00Z" w16du:dateUtc="2025-10-16T16:00:00Z"/>
        </w:trPr>
        <w:tc>
          <w:tcPr>
            <w:tcW w:w="1240" w:type="dxa"/>
            <w:vMerge w:val="restart"/>
            <w:shd w:val="clear" w:color="auto" w:fill="C1E4F5" w:themeFill="accent1" w:themeFillTint="33"/>
            <w:tcPrChange w:id="1168" w:author="Bikram Adhikari (bdhikari)" w:date="2025-10-16T11:51:00Z" w16du:dateUtc="2025-10-16T16:51:00Z">
              <w:tcPr>
                <w:tcW w:w="1341" w:type="dxa"/>
                <w:vMerge w:val="restart"/>
              </w:tcPr>
            </w:tcPrChange>
          </w:tcPr>
          <w:p w14:paraId="037911DF" w14:textId="4E050397" w:rsidR="00F42283" w:rsidRPr="00194DC1" w:rsidRDefault="00F42283">
            <w:pPr>
              <w:rPr>
                <w:ins w:id="1169" w:author="Bikram Adhikari (bdhikari)" w:date="2025-10-16T11:00:00Z" w16du:dateUtc="2025-10-16T16:00:00Z"/>
                <w:rFonts w:asciiTheme="majorBidi" w:hAnsiTheme="majorBidi" w:cstheme="majorBidi"/>
                <w:b/>
                <w:bCs/>
                <w:sz w:val="20"/>
                <w:szCs w:val="20"/>
                <w:rPrChange w:id="1170" w:author="Bikram Adhikari (bdhikari)" w:date="2025-10-16T11:51:00Z" w16du:dateUtc="2025-10-16T16:51:00Z">
                  <w:rPr>
                    <w:ins w:id="1171" w:author="Bikram Adhikari (bdhikari)" w:date="2025-10-16T11:00:00Z" w16du:dateUtc="2025-10-16T16:00:00Z"/>
                    <w:rFonts w:asciiTheme="majorBidi" w:hAnsiTheme="majorBidi" w:cstheme="majorBidi"/>
                    <w:b/>
                    <w:bCs/>
                    <w:sz w:val="22"/>
                    <w:szCs w:val="22"/>
                  </w:rPr>
                </w:rPrChange>
              </w:rPr>
            </w:pPr>
            <w:ins w:id="1172" w:author="Bikram Adhikari (bdhikari)" w:date="2025-10-16T11:00:00Z" w16du:dateUtc="2025-10-16T16:00:00Z">
              <w:r w:rsidRPr="00194DC1">
                <w:rPr>
                  <w:rFonts w:asciiTheme="majorBidi" w:hAnsiTheme="majorBidi" w:cstheme="majorBidi"/>
                  <w:b/>
                  <w:bCs/>
                  <w:sz w:val="20"/>
                  <w:szCs w:val="20"/>
                  <w:rPrChange w:id="1173" w:author="Bikram Adhikari (bdhikari)" w:date="2025-10-16T11:51:00Z" w16du:dateUtc="2025-10-16T16:51:00Z">
                    <w:rPr>
                      <w:rFonts w:asciiTheme="majorBidi" w:hAnsiTheme="majorBidi" w:cstheme="majorBidi"/>
                      <w:b/>
                      <w:bCs/>
                      <w:sz w:val="22"/>
                      <w:szCs w:val="22"/>
                    </w:rPr>
                  </w:rPrChange>
                </w:rPr>
                <w:t>Characteristics</w:t>
              </w:r>
            </w:ins>
          </w:p>
        </w:tc>
        <w:tc>
          <w:tcPr>
            <w:tcW w:w="2592" w:type="dxa"/>
            <w:gridSpan w:val="3"/>
            <w:shd w:val="clear" w:color="auto" w:fill="C1E4F5" w:themeFill="accent1" w:themeFillTint="33"/>
            <w:tcPrChange w:id="1174" w:author="Bikram Adhikari (bdhikari)" w:date="2025-10-16T11:51:00Z" w16du:dateUtc="2025-10-16T16:51:00Z">
              <w:tcPr>
                <w:tcW w:w="2871" w:type="dxa"/>
                <w:gridSpan w:val="4"/>
              </w:tcPr>
            </w:tcPrChange>
          </w:tcPr>
          <w:p w14:paraId="5A3C5659" w14:textId="394ECB72" w:rsidR="00F42283" w:rsidRPr="00194DC1" w:rsidRDefault="00357444">
            <w:pPr>
              <w:rPr>
                <w:ins w:id="1175" w:author="Bikram Adhikari (bdhikari)" w:date="2025-10-16T11:00:00Z" w16du:dateUtc="2025-10-16T16:00:00Z"/>
                <w:rFonts w:asciiTheme="majorBidi" w:hAnsiTheme="majorBidi" w:cstheme="majorBidi"/>
                <w:b/>
                <w:bCs/>
                <w:sz w:val="18"/>
                <w:szCs w:val="18"/>
                <w:rPrChange w:id="1176" w:author="Bikram Adhikari (bdhikari)" w:date="2025-10-16T11:51:00Z" w16du:dateUtc="2025-10-16T16:51:00Z">
                  <w:rPr>
                    <w:ins w:id="1177" w:author="Bikram Adhikari (bdhikari)" w:date="2025-10-16T11:00:00Z" w16du:dateUtc="2025-10-16T16:00:00Z"/>
                    <w:rFonts w:asciiTheme="majorBidi" w:hAnsiTheme="majorBidi" w:cstheme="majorBidi"/>
                    <w:b/>
                    <w:bCs/>
                    <w:sz w:val="22"/>
                    <w:szCs w:val="22"/>
                  </w:rPr>
                </w:rPrChange>
              </w:rPr>
            </w:pPr>
            <w:ins w:id="1178" w:author="Bikram Adhikari (bdhikari)" w:date="2025-10-16T11:40:00Z" w16du:dateUtc="2025-10-16T16:40:00Z">
              <w:r w:rsidRPr="00194DC1">
                <w:rPr>
                  <w:rFonts w:asciiTheme="majorBidi" w:eastAsia="Times New Roman" w:hAnsiTheme="majorBidi" w:cstheme="majorBidi"/>
                  <w:b/>
                  <w:bCs/>
                  <w:kern w:val="0"/>
                  <w:sz w:val="18"/>
                  <w:szCs w:val="18"/>
                  <w14:ligatures w14:val="none"/>
                  <w:rPrChange w:id="1179" w:author="Bikram Adhikari (bdhikari)" w:date="2025-10-16T11:51:00Z" w16du:dateUtc="2025-10-16T16:51:00Z">
                    <w:rPr>
                      <w:rFonts w:asciiTheme="majorBidi" w:eastAsia="Times New Roman" w:hAnsiTheme="majorBidi" w:cstheme="majorBidi"/>
                      <w:kern w:val="0"/>
                      <w:sz w:val="22"/>
                      <w:szCs w:val="22"/>
                      <w14:ligatures w14:val="none"/>
                    </w:rPr>
                  </w:rPrChange>
                </w:rPr>
                <w:t>6-12 months</w:t>
              </w:r>
            </w:ins>
          </w:p>
        </w:tc>
        <w:tc>
          <w:tcPr>
            <w:tcW w:w="2592" w:type="dxa"/>
            <w:gridSpan w:val="3"/>
            <w:shd w:val="clear" w:color="auto" w:fill="C1E4F5" w:themeFill="accent1" w:themeFillTint="33"/>
            <w:tcPrChange w:id="1180" w:author="Bikram Adhikari (bdhikari)" w:date="2025-10-16T11:51:00Z" w16du:dateUtc="2025-10-16T16:51:00Z">
              <w:tcPr>
                <w:tcW w:w="2871" w:type="dxa"/>
                <w:gridSpan w:val="4"/>
              </w:tcPr>
            </w:tcPrChange>
          </w:tcPr>
          <w:p w14:paraId="25689506" w14:textId="3117D522" w:rsidR="00F42283" w:rsidRPr="00194DC1" w:rsidRDefault="00357444">
            <w:pPr>
              <w:rPr>
                <w:ins w:id="1181" w:author="Bikram Adhikari (bdhikari)" w:date="2025-10-16T11:00:00Z" w16du:dateUtc="2025-10-16T16:00:00Z"/>
                <w:rFonts w:asciiTheme="majorBidi" w:hAnsiTheme="majorBidi" w:cstheme="majorBidi"/>
                <w:b/>
                <w:bCs/>
                <w:sz w:val="18"/>
                <w:szCs w:val="18"/>
                <w:rPrChange w:id="1182" w:author="Bikram Adhikari (bdhikari)" w:date="2025-10-16T11:51:00Z" w16du:dateUtc="2025-10-16T16:51:00Z">
                  <w:rPr>
                    <w:ins w:id="1183" w:author="Bikram Adhikari (bdhikari)" w:date="2025-10-16T11:00:00Z" w16du:dateUtc="2025-10-16T16:00:00Z"/>
                    <w:rFonts w:asciiTheme="majorBidi" w:hAnsiTheme="majorBidi" w:cstheme="majorBidi"/>
                    <w:b/>
                    <w:bCs/>
                    <w:sz w:val="22"/>
                    <w:szCs w:val="22"/>
                  </w:rPr>
                </w:rPrChange>
              </w:rPr>
            </w:pPr>
            <w:ins w:id="1184"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185" w:author="Bikram Adhikari (bdhikari)" w:date="2025-10-16T11:51:00Z" w16du:dateUtc="2025-10-16T16:51:00Z">
                    <w:rPr>
                      <w:rFonts w:asciiTheme="majorBidi" w:eastAsia="Times New Roman" w:hAnsiTheme="majorBidi" w:cstheme="majorBidi"/>
                      <w:kern w:val="0"/>
                      <w:sz w:val="22"/>
                      <w:szCs w:val="22"/>
                      <w14:ligatures w14:val="none"/>
                    </w:rPr>
                  </w:rPrChange>
                </w:rPr>
                <w:t>1-3 year</w:t>
              </w:r>
            </w:ins>
          </w:p>
        </w:tc>
        <w:tc>
          <w:tcPr>
            <w:tcW w:w="2592" w:type="dxa"/>
            <w:gridSpan w:val="3"/>
            <w:shd w:val="clear" w:color="auto" w:fill="C1E4F5" w:themeFill="accent1" w:themeFillTint="33"/>
            <w:tcPrChange w:id="1186" w:author="Bikram Adhikari (bdhikari)" w:date="2025-10-16T11:51:00Z" w16du:dateUtc="2025-10-16T16:51:00Z">
              <w:tcPr>
                <w:tcW w:w="1933" w:type="dxa"/>
                <w:gridSpan w:val="4"/>
              </w:tcPr>
            </w:tcPrChange>
          </w:tcPr>
          <w:p w14:paraId="099277B5" w14:textId="62A9A96B" w:rsidR="00F42283" w:rsidRPr="00194DC1" w:rsidRDefault="00357444">
            <w:pPr>
              <w:rPr>
                <w:ins w:id="1187" w:author="Bikram Adhikari (bdhikari)" w:date="2025-10-16T11:00:00Z" w16du:dateUtc="2025-10-16T16:00:00Z"/>
                <w:rFonts w:asciiTheme="majorBidi" w:hAnsiTheme="majorBidi" w:cstheme="majorBidi"/>
                <w:b/>
                <w:bCs/>
                <w:sz w:val="18"/>
                <w:szCs w:val="18"/>
                <w:rPrChange w:id="1188" w:author="Bikram Adhikari (bdhikari)" w:date="2025-10-16T11:51:00Z" w16du:dateUtc="2025-10-16T16:51:00Z">
                  <w:rPr>
                    <w:ins w:id="1189" w:author="Bikram Adhikari (bdhikari)" w:date="2025-10-16T11:00:00Z" w16du:dateUtc="2025-10-16T16:00:00Z"/>
                    <w:rFonts w:asciiTheme="majorBidi" w:hAnsiTheme="majorBidi" w:cstheme="majorBidi"/>
                    <w:b/>
                    <w:bCs/>
                    <w:sz w:val="22"/>
                    <w:szCs w:val="22"/>
                  </w:rPr>
                </w:rPrChange>
              </w:rPr>
            </w:pPr>
            <w:ins w:id="1190"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191" w:author="Bikram Adhikari (bdhikari)" w:date="2025-10-16T11:51:00Z" w16du:dateUtc="2025-10-16T16:51:00Z">
                    <w:rPr>
                      <w:rFonts w:asciiTheme="majorBidi" w:eastAsia="Times New Roman" w:hAnsiTheme="majorBidi" w:cstheme="majorBidi"/>
                      <w:kern w:val="0"/>
                      <w:sz w:val="22"/>
                      <w:szCs w:val="22"/>
                      <w14:ligatures w14:val="none"/>
                    </w:rPr>
                  </w:rPrChange>
                </w:rPr>
                <w:t>4-5 years</w:t>
              </w:r>
            </w:ins>
          </w:p>
        </w:tc>
      </w:tr>
      <w:tr w:rsidR="00194DC1" w:rsidRPr="00194DC1" w14:paraId="250E2189" w14:textId="77777777" w:rsidTr="002528BC">
        <w:trPr>
          <w:ins w:id="1192" w:author="Bikram Adhikari (bdhikari)" w:date="2025-10-16T11:00:00Z" w16du:dateUtc="2025-10-16T16:00:00Z"/>
        </w:trPr>
        <w:tc>
          <w:tcPr>
            <w:tcW w:w="1240" w:type="dxa"/>
            <w:vMerge/>
            <w:shd w:val="clear" w:color="auto" w:fill="C1E4F5" w:themeFill="accent1" w:themeFillTint="33"/>
            <w:tcPrChange w:id="1193" w:author="Bikram Adhikari (bdhikari)" w:date="2025-10-16T11:51:00Z" w16du:dateUtc="2025-10-16T16:51:00Z">
              <w:tcPr>
                <w:tcW w:w="1205" w:type="dxa"/>
                <w:gridSpan w:val="2"/>
                <w:vMerge/>
              </w:tcPr>
            </w:tcPrChange>
          </w:tcPr>
          <w:p w14:paraId="53A51D7B" w14:textId="77777777" w:rsidR="00F81342" w:rsidRPr="00194DC1" w:rsidRDefault="00F81342" w:rsidP="00F81342">
            <w:pPr>
              <w:rPr>
                <w:ins w:id="1194" w:author="Bikram Adhikari (bdhikari)" w:date="2025-10-16T11:00:00Z" w16du:dateUtc="2025-10-16T16:00:00Z"/>
                <w:rFonts w:asciiTheme="majorBidi" w:hAnsiTheme="majorBidi" w:cstheme="majorBidi"/>
                <w:b/>
                <w:bCs/>
                <w:sz w:val="20"/>
                <w:szCs w:val="20"/>
                <w:rPrChange w:id="1195" w:author="Bikram Adhikari (bdhikari)" w:date="2025-10-16T11:51:00Z" w16du:dateUtc="2025-10-16T16:51:00Z">
                  <w:rPr>
                    <w:ins w:id="1196" w:author="Bikram Adhikari (bdhikari)" w:date="2025-10-16T11:00:00Z" w16du:dateUtc="2025-10-16T16:00:00Z"/>
                    <w:rFonts w:asciiTheme="majorBidi" w:hAnsiTheme="majorBidi" w:cstheme="majorBidi"/>
                    <w:b/>
                    <w:bCs/>
                    <w:sz w:val="22"/>
                    <w:szCs w:val="22"/>
                  </w:rPr>
                </w:rPrChange>
              </w:rPr>
            </w:pPr>
          </w:p>
        </w:tc>
        <w:tc>
          <w:tcPr>
            <w:tcW w:w="1145" w:type="dxa"/>
            <w:shd w:val="clear" w:color="auto" w:fill="C1E4F5" w:themeFill="accent1" w:themeFillTint="33"/>
            <w:tcPrChange w:id="1197" w:author="Bikram Adhikari (bdhikari)" w:date="2025-10-16T11:51:00Z" w16du:dateUtc="2025-10-16T16:51:00Z">
              <w:tcPr>
                <w:tcW w:w="1121" w:type="dxa"/>
              </w:tcPr>
            </w:tcPrChange>
          </w:tcPr>
          <w:p w14:paraId="0068D3C6" w14:textId="3E17DC34" w:rsidR="00F81342" w:rsidRPr="00194DC1" w:rsidRDefault="00F81342" w:rsidP="00F81342">
            <w:pPr>
              <w:jc w:val="center"/>
              <w:rPr>
                <w:ins w:id="1198" w:author="Bikram Adhikari (bdhikari)" w:date="2025-10-16T11:00:00Z" w16du:dateUtc="2025-10-16T16:00:00Z"/>
                <w:rFonts w:asciiTheme="majorBidi" w:eastAsia="Times New Roman" w:hAnsiTheme="majorBidi" w:cstheme="majorBidi"/>
                <w:b/>
                <w:bCs/>
                <w:kern w:val="0"/>
                <w:sz w:val="18"/>
                <w:szCs w:val="18"/>
                <w14:ligatures w14:val="none"/>
                <w:rPrChange w:id="1199" w:author="Bikram Adhikari (bdhikari)" w:date="2025-10-16T11:51:00Z" w16du:dateUtc="2025-10-16T16:51:00Z">
                  <w:rPr>
                    <w:ins w:id="1200" w:author="Bikram Adhikari (bdhikari)" w:date="2025-10-16T11:00:00Z" w16du:dateUtc="2025-10-16T16:00:00Z"/>
                    <w:rFonts w:asciiTheme="majorBidi" w:hAnsiTheme="majorBidi" w:cstheme="majorBidi"/>
                    <w:b/>
                    <w:bCs/>
                    <w:sz w:val="22"/>
                    <w:szCs w:val="22"/>
                  </w:rPr>
                </w:rPrChange>
              </w:rPr>
              <w:pPrChange w:id="1201" w:author="Bikram Adhikari (bdhikari)" w:date="2025-10-16T11:06:00Z" w16du:dateUtc="2025-10-16T16:06:00Z">
                <w:pPr/>
              </w:pPrChange>
            </w:pPr>
            <w:ins w:id="1202"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03" w:author="Bikram Adhikari (bdhikari)" w:date="2025-10-16T11:51:00Z" w16du:dateUtc="2025-10-16T16:51:00Z">
                    <w:rPr>
                      <w:rFonts w:asciiTheme="majorBidi" w:eastAsia="Times New Roman" w:hAnsiTheme="majorBidi" w:cstheme="majorBidi"/>
                      <w:kern w:val="0"/>
                      <w:sz w:val="22"/>
                      <w:szCs w:val="22"/>
                      <w14:ligatures w14:val="none"/>
                    </w:rPr>
                  </w:rPrChange>
                </w:rPr>
                <w:t>Undernutrition</w:t>
              </w:r>
            </w:ins>
            <w:ins w:id="1204" w:author="Bikram Adhikari (bdhikari)" w:date="2025-10-16T11:42:00Z" w16du:dateUtc="2025-10-16T16:42:00Z">
              <w:r w:rsidR="007C32EF" w:rsidRPr="00194DC1">
                <w:rPr>
                  <w:rFonts w:asciiTheme="majorBidi" w:eastAsia="Times New Roman" w:hAnsiTheme="majorBidi" w:cstheme="majorBidi"/>
                  <w:b/>
                  <w:bCs/>
                  <w:kern w:val="0"/>
                  <w:sz w:val="18"/>
                  <w:szCs w:val="18"/>
                  <w14:ligatures w14:val="none"/>
                  <w:rPrChange w:id="1205" w:author="Bikram Adhikari (bdhikari)" w:date="2025-10-16T11:51:00Z" w16du:dateUtc="2025-10-16T16:51:00Z">
                    <w:rPr>
                      <w:rFonts w:asciiTheme="majorBidi" w:eastAsia="Times New Roman" w:hAnsiTheme="majorBidi" w:cstheme="majorBidi"/>
                      <w:kern w:val="0"/>
                      <w:sz w:val="22"/>
                      <w:szCs w:val="22"/>
                      <w14:ligatures w14:val="none"/>
                    </w:rPr>
                  </w:rPrChange>
                </w:rPr>
                <w:t xml:space="preserve"> only</w:t>
              </w:r>
            </w:ins>
          </w:p>
        </w:tc>
        <w:tc>
          <w:tcPr>
            <w:tcW w:w="688" w:type="dxa"/>
            <w:shd w:val="clear" w:color="auto" w:fill="C1E4F5" w:themeFill="accent1" w:themeFillTint="33"/>
            <w:tcPrChange w:id="1206" w:author="Bikram Adhikari (bdhikari)" w:date="2025-10-16T11:51:00Z" w16du:dateUtc="2025-10-16T16:51:00Z">
              <w:tcPr>
                <w:tcW w:w="699" w:type="dxa"/>
              </w:tcPr>
            </w:tcPrChange>
          </w:tcPr>
          <w:p w14:paraId="50910F79" w14:textId="1C82772C" w:rsidR="00F81342" w:rsidRPr="00194DC1" w:rsidRDefault="00F81342" w:rsidP="00F81342">
            <w:pPr>
              <w:jc w:val="center"/>
              <w:rPr>
                <w:ins w:id="1207" w:author="Bikram Adhikari (bdhikari)" w:date="2025-10-16T11:00:00Z" w16du:dateUtc="2025-10-16T16:00:00Z"/>
                <w:rFonts w:asciiTheme="majorBidi" w:eastAsia="Times New Roman" w:hAnsiTheme="majorBidi" w:cstheme="majorBidi"/>
                <w:b/>
                <w:bCs/>
                <w:kern w:val="0"/>
                <w:sz w:val="18"/>
                <w:szCs w:val="18"/>
                <w14:ligatures w14:val="none"/>
                <w:rPrChange w:id="1208" w:author="Bikram Adhikari (bdhikari)" w:date="2025-10-16T11:51:00Z" w16du:dateUtc="2025-10-16T16:51:00Z">
                  <w:rPr>
                    <w:ins w:id="1209" w:author="Bikram Adhikari (bdhikari)" w:date="2025-10-16T11:00:00Z" w16du:dateUtc="2025-10-16T16:00:00Z"/>
                    <w:rFonts w:asciiTheme="majorBidi" w:hAnsiTheme="majorBidi" w:cstheme="majorBidi"/>
                    <w:b/>
                    <w:bCs/>
                    <w:sz w:val="22"/>
                    <w:szCs w:val="22"/>
                  </w:rPr>
                </w:rPrChange>
              </w:rPr>
              <w:pPrChange w:id="1210" w:author="Bikram Adhikari (bdhikari)" w:date="2025-10-16T11:06:00Z" w16du:dateUtc="2025-10-16T16:06:00Z">
                <w:pPr/>
              </w:pPrChange>
            </w:pPr>
            <w:ins w:id="1211"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12" w:author="Bikram Adhikari (bdhikari)" w:date="2025-10-16T11:51:00Z" w16du:dateUtc="2025-10-16T16:51:00Z">
                    <w:rPr>
                      <w:rFonts w:asciiTheme="majorBidi" w:eastAsia="Times New Roman" w:hAnsiTheme="majorBidi" w:cstheme="majorBidi"/>
                      <w:kern w:val="0"/>
                      <w:sz w:val="22"/>
                      <w:szCs w:val="22"/>
                      <w14:ligatures w14:val="none"/>
                    </w:rPr>
                  </w:rPrChange>
                </w:rPr>
                <w:t>Anemia</w:t>
              </w:r>
            </w:ins>
            <w:ins w:id="1213" w:author="Bikram Adhikari (bdhikari)" w:date="2025-10-16T11:42:00Z" w16du:dateUtc="2025-10-16T16:42:00Z">
              <w:r w:rsidR="007C32EF" w:rsidRPr="00194DC1">
                <w:rPr>
                  <w:rFonts w:asciiTheme="majorBidi" w:eastAsia="Times New Roman" w:hAnsiTheme="majorBidi" w:cstheme="majorBidi"/>
                  <w:b/>
                  <w:bCs/>
                  <w:kern w:val="0"/>
                  <w:sz w:val="18"/>
                  <w:szCs w:val="18"/>
                  <w14:ligatures w14:val="none"/>
                  <w:rPrChange w:id="1214" w:author="Bikram Adhikari (bdhikari)" w:date="2025-10-16T11:51:00Z" w16du:dateUtc="2025-10-16T16:51:00Z">
                    <w:rPr>
                      <w:rFonts w:asciiTheme="majorBidi" w:eastAsia="Times New Roman" w:hAnsiTheme="majorBidi" w:cstheme="majorBidi"/>
                      <w:kern w:val="0"/>
                      <w:sz w:val="22"/>
                      <w:szCs w:val="22"/>
                      <w14:ligatures w14:val="none"/>
                    </w:rPr>
                  </w:rPrChange>
                </w:rPr>
                <w:t xml:space="preserve"> only</w:t>
              </w:r>
            </w:ins>
          </w:p>
        </w:tc>
        <w:tc>
          <w:tcPr>
            <w:tcW w:w="759" w:type="dxa"/>
            <w:shd w:val="clear" w:color="auto" w:fill="C1E4F5" w:themeFill="accent1" w:themeFillTint="33"/>
            <w:tcPrChange w:id="1215" w:author="Bikram Adhikari (bdhikari)" w:date="2025-10-16T11:51:00Z" w16du:dateUtc="2025-10-16T16:51:00Z">
              <w:tcPr>
                <w:tcW w:w="783" w:type="dxa"/>
                <w:gridSpan w:val="2"/>
              </w:tcPr>
            </w:tcPrChange>
          </w:tcPr>
          <w:p w14:paraId="680B65CE" w14:textId="493AC0EE" w:rsidR="00F81342" w:rsidRPr="00194DC1" w:rsidRDefault="00F81342" w:rsidP="00F81342">
            <w:pPr>
              <w:jc w:val="center"/>
              <w:rPr>
                <w:ins w:id="1216" w:author="Bikram Adhikari (bdhikari)" w:date="2025-10-16T11:00:00Z" w16du:dateUtc="2025-10-16T16:00:00Z"/>
                <w:rFonts w:asciiTheme="majorBidi" w:eastAsia="Times New Roman" w:hAnsiTheme="majorBidi" w:cstheme="majorBidi"/>
                <w:b/>
                <w:bCs/>
                <w:kern w:val="0"/>
                <w:sz w:val="18"/>
                <w:szCs w:val="18"/>
                <w14:ligatures w14:val="none"/>
                <w:rPrChange w:id="1217" w:author="Bikram Adhikari (bdhikari)" w:date="2025-10-16T11:51:00Z" w16du:dateUtc="2025-10-16T16:51:00Z">
                  <w:rPr>
                    <w:ins w:id="1218" w:author="Bikram Adhikari (bdhikari)" w:date="2025-10-16T11:00:00Z" w16du:dateUtc="2025-10-16T16:00:00Z"/>
                    <w:rFonts w:asciiTheme="majorBidi" w:hAnsiTheme="majorBidi" w:cstheme="majorBidi"/>
                    <w:b/>
                    <w:bCs/>
                    <w:sz w:val="22"/>
                    <w:szCs w:val="22"/>
                  </w:rPr>
                </w:rPrChange>
              </w:rPr>
              <w:pPrChange w:id="1219" w:author="Bikram Adhikari (bdhikari)" w:date="2025-10-16T11:06:00Z" w16du:dateUtc="2025-10-16T16:06:00Z">
                <w:pPr/>
              </w:pPrChange>
            </w:pPr>
            <w:ins w:id="1220"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21" w:author="Bikram Adhikari (bdhikari)" w:date="2025-10-16T11:51:00Z" w16du:dateUtc="2025-10-16T16:51:00Z">
                    <w:rPr>
                      <w:rFonts w:asciiTheme="majorBidi" w:eastAsia="Times New Roman" w:hAnsiTheme="majorBidi" w:cstheme="majorBidi"/>
                      <w:kern w:val="0"/>
                      <w:sz w:val="22"/>
                      <w:szCs w:val="22"/>
                      <w14:ligatures w14:val="none"/>
                    </w:rPr>
                  </w:rPrChange>
                </w:rPr>
                <w:t>Co-existence</w:t>
              </w:r>
            </w:ins>
          </w:p>
        </w:tc>
        <w:tc>
          <w:tcPr>
            <w:tcW w:w="1145" w:type="dxa"/>
            <w:shd w:val="clear" w:color="auto" w:fill="C1E4F5" w:themeFill="accent1" w:themeFillTint="33"/>
            <w:tcPrChange w:id="1222" w:author="Bikram Adhikari (bdhikari)" w:date="2025-10-16T11:51:00Z" w16du:dateUtc="2025-10-16T16:51:00Z">
              <w:tcPr>
                <w:tcW w:w="1122" w:type="dxa"/>
              </w:tcPr>
            </w:tcPrChange>
          </w:tcPr>
          <w:p w14:paraId="184D77B0" w14:textId="0814F246" w:rsidR="00F81342" w:rsidRPr="00194DC1" w:rsidRDefault="00F81342" w:rsidP="00F81342">
            <w:pPr>
              <w:jc w:val="center"/>
              <w:rPr>
                <w:ins w:id="1223" w:author="Bikram Adhikari (bdhikari)" w:date="2025-10-16T11:00:00Z" w16du:dateUtc="2025-10-16T16:00:00Z"/>
                <w:rFonts w:asciiTheme="majorBidi" w:hAnsiTheme="majorBidi" w:cstheme="majorBidi"/>
                <w:b/>
                <w:bCs/>
                <w:sz w:val="18"/>
                <w:szCs w:val="18"/>
                <w:rPrChange w:id="1224" w:author="Bikram Adhikari (bdhikari)" w:date="2025-10-16T11:51:00Z" w16du:dateUtc="2025-10-16T16:51:00Z">
                  <w:rPr>
                    <w:ins w:id="1225" w:author="Bikram Adhikari (bdhikari)" w:date="2025-10-16T11:00:00Z" w16du:dateUtc="2025-10-16T16:00:00Z"/>
                    <w:rFonts w:asciiTheme="majorBidi" w:hAnsiTheme="majorBidi" w:cstheme="majorBidi"/>
                    <w:b/>
                    <w:bCs/>
                    <w:sz w:val="22"/>
                    <w:szCs w:val="22"/>
                  </w:rPr>
                </w:rPrChange>
              </w:rPr>
              <w:pPrChange w:id="1226" w:author="Bikram Adhikari (bdhikari)" w:date="2025-10-16T11:06:00Z" w16du:dateUtc="2025-10-16T16:06:00Z">
                <w:pPr/>
              </w:pPrChange>
            </w:pPr>
            <w:ins w:id="1227"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28" w:author="Bikram Adhikari (bdhikari)" w:date="2025-10-16T11:51:00Z" w16du:dateUtc="2025-10-16T16:51:00Z">
                    <w:rPr>
                      <w:rFonts w:asciiTheme="majorBidi" w:eastAsia="Times New Roman" w:hAnsiTheme="majorBidi" w:cstheme="majorBidi"/>
                      <w:kern w:val="0"/>
                      <w:sz w:val="22"/>
                      <w:szCs w:val="22"/>
                      <w14:ligatures w14:val="none"/>
                    </w:rPr>
                  </w:rPrChange>
                </w:rPr>
                <w:t>Undernutrition</w:t>
              </w:r>
            </w:ins>
          </w:p>
        </w:tc>
        <w:tc>
          <w:tcPr>
            <w:tcW w:w="688" w:type="dxa"/>
            <w:shd w:val="clear" w:color="auto" w:fill="C1E4F5" w:themeFill="accent1" w:themeFillTint="33"/>
            <w:tcPrChange w:id="1229" w:author="Bikram Adhikari (bdhikari)" w:date="2025-10-16T11:51:00Z" w16du:dateUtc="2025-10-16T16:51:00Z">
              <w:tcPr>
                <w:tcW w:w="699" w:type="dxa"/>
              </w:tcPr>
            </w:tcPrChange>
          </w:tcPr>
          <w:p w14:paraId="6EF56B55" w14:textId="05E68A07" w:rsidR="00F81342" w:rsidRPr="00194DC1" w:rsidRDefault="00F81342" w:rsidP="00F81342">
            <w:pPr>
              <w:jc w:val="center"/>
              <w:rPr>
                <w:ins w:id="1230" w:author="Bikram Adhikari (bdhikari)" w:date="2025-10-16T11:00:00Z" w16du:dateUtc="2025-10-16T16:00:00Z"/>
                <w:rFonts w:asciiTheme="majorBidi" w:eastAsia="Times New Roman" w:hAnsiTheme="majorBidi" w:cstheme="majorBidi"/>
                <w:b/>
                <w:bCs/>
                <w:kern w:val="0"/>
                <w:sz w:val="18"/>
                <w:szCs w:val="18"/>
                <w14:ligatures w14:val="none"/>
                <w:rPrChange w:id="1231" w:author="Bikram Adhikari (bdhikari)" w:date="2025-10-16T11:51:00Z" w16du:dateUtc="2025-10-16T16:51:00Z">
                  <w:rPr>
                    <w:ins w:id="1232" w:author="Bikram Adhikari (bdhikari)" w:date="2025-10-16T11:00:00Z" w16du:dateUtc="2025-10-16T16:00:00Z"/>
                    <w:rFonts w:asciiTheme="majorBidi" w:hAnsiTheme="majorBidi" w:cstheme="majorBidi"/>
                    <w:b/>
                    <w:bCs/>
                    <w:sz w:val="22"/>
                    <w:szCs w:val="22"/>
                  </w:rPr>
                </w:rPrChange>
              </w:rPr>
              <w:pPrChange w:id="1233" w:author="Bikram Adhikari (bdhikari)" w:date="2025-10-16T11:06:00Z" w16du:dateUtc="2025-10-16T16:06:00Z">
                <w:pPr/>
              </w:pPrChange>
            </w:pPr>
            <w:ins w:id="1234"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35" w:author="Bikram Adhikari (bdhikari)" w:date="2025-10-16T11:51:00Z" w16du:dateUtc="2025-10-16T16:51:00Z">
                    <w:rPr>
                      <w:rFonts w:asciiTheme="majorBidi" w:eastAsia="Times New Roman" w:hAnsiTheme="majorBidi" w:cstheme="majorBidi"/>
                      <w:kern w:val="0"/>
                      <w:sz w:val="22"/>
                      <w:szCs w:val="22"/>
                      <w14:ligatures w14:val="none"/>
                    </w:rPr>
                  </w:rPrChange>
                </w:rPr>
                <w:t>Anemia</w:t>
              </w:r>
            </w:ins>
          </w:p>
        </w:tc>
        <w:tc>
          <w:tcPr>
            <w:tcW w:w="759" w:type="dxa"/>
            <w:shd w:val="clear" w:color="auto" w:fill="C1E4F5" w:themeFill="accent1" w:themeFillTint="33"/>
            <w:tcPrChange w:id="1236" w:author="Bikram Adhikari (bdhikari)" w:date="2025-10-16T11:51:00Z" w16du:dateUtc="2025-10-16T16:51:00Z">
              <w:tcPr>
                <w:tcW w:w="783" w:type="dxa"/>
                <w:gridSpan w:val="2"/>
              </w:tcPr>
            </w:tcPrChange>
          </w:tcPr>
          <w:p w14:paraId="58239842" w14:textId="7849DB32" w:rsidR="00F81342" w:rsidRPr="00194DC1" w:rsidRDefault="00F81342" w:rsidP="00F81342">
            <w:pPr>
              <w:jc w:val="center"/>
              <w:rPr>
                <w:ins w:id="1237" w:author="Bikram Adhikari (bdhikari)" w:date="2025-10-16T11:00:00Z" w16du:dateUtc="2025-10-16T16:00:00Z"/>
                <w:rFonts w:asciiTheme="majorBidi" w:eastAsia="Times New Roman" w:hAnsiTheme="majorBidi" w:cstheme="majorBidi"/>
                <w:b/>
                <w:bCs/>
                <w:kern w:val="0"/>
                <w:sz w:val="18"/>
                <w:szCs w:val="18"/>
                <w14:ligatures w14:val="none"/>
                <w:rPrChange w:id="1238" w:author="Bikram Adhikari (bdhikari)" w:date="2025-10-16T11:51:00Z" w16du:dateUtc="2025-10-16T16:51:00Z">
                  <w:rPr>
                    <w:ins w:id="1239" w:author="Bikram Adhikari (bdhikari)" w:date="2025-10-16T11:00:00Z" w16du:dateUtc="2025-10-16T16:00:00Z"/>
                    <w:rFonts w:asciiTheme="majorBidi" w:hAnsiTheme="majorBidi" w:cstheme="majorBidi"/>
                    <w:b/>
                    <w:bCs/>
                    <w:sz w:val="22"/>
                    <w:szCs w:val="22"/>
                  </w:rPr>
                </w:rPrChange>
              </w:rPr>
              <w:pPrChange w:id="1240" w:author="Bikram Adhikari (bdhikari)" w:date="2025-10-16T11:06:00Z" w16du:dateUtc="2025-10-16T16:06:00Z">
                <w:pPr/>
              </w:pPrChange>
            </w:pPr>
            <w:ins w:id="1241"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42" w:author="Bikram Adhikari (bdhikari)" w:date="2025-10-16T11:51:00Z" w16du:dateUtc="2025-10-16T16:51:00Z">
                    <w:rPr>
                      <w:rFonts w:asciiTheme="majorBidi" w:eastAsia="Times New Roman" w:hAnsiTheme="majorBidi" w:cstheme="majorBidi"/>
                      <w:kern w:val="0"/>
                      <w:sz w:val="22"/>
                      <w:szCs w:val="22"/>
                      <w14:ligatures w14:val="none"/>
                    </w:rPr>
                  </w:rPrChange>
                </w:rPr>
                <w:t>Co-existence</w:t>
              </w:r>
            </w:ins>
          </w:p>
        </w:tc>
        <w:tc>
          <w:tcPr>
            <w:tcW w:w="1145" w:type="dxa"/>
            <w:shd w:val="clear" w:color="auto" w:fill="C1E4F5" w:themeFill="accent1" w:themeFillTint="33"/>
            <w:tcPrChange w:id="1243" w:author="Bikram Adhikari (bdhikari)" w:date="2025-10-16T11:51:00Z" w16du:dateUtc="2025-10-16T16:51:00Z">
              <w:tcPr>
                <w:tcW w:w="1122" w:type="dxa"/>
              </w:tcPr>
            </w:tcPrChange>
          </w:tcPr>
          <w:p w14:paraId="689509E5" w14:textId="3A9FB603" w:rsidR="00F81342" w:rsidRPr="00194DC1" w:rsidRDefault="00F81342" w:rsidP="00F81342">
            <w:pPr>
              <w:jc w:val="center"/>
              <w:rPr>
                <w:ins w:id="1244" w:author="Bikram Adhikari (bdhikari)" w:date="2025-10-16T11:00:00Z" w16du:dateUtc="2025-10-16T16:00:00Z"/>
                <w:rFonts w:asciiTheme="majorBidi" w:eastAsia="Times New Roman" w:hAnsiTheme="majorBidi" w:cstheme="majorBidi"/>
                <w:b/>
                <w:bCs/>
                <w:kern w:val="0"/>
                <w:sz w:val="18"/>
                <w:szCs w:val="18"/>
                <w14:ligatures w14:val="none"/>
                <w:rPrChange w:id="1245" w:author="Bikram Adhikari (bdhikari)" w:date="2025-10-16T11:51:00Z" w16du:dateUtc="2025-10-16T16:51:00Z">
                  <w:rPr>
                    <w:ins w:id="1246" w:author="Bikram Adhikari (bdhikari)" w:date="2025-10-16T11:00:00Z" w16du:dateUtc="2025-10-16T16:00:00Z"/>
                    <w:rFonts w:asciiTheme="majorBidi" w:hAnsiTheme="majorBidi" w:cstheme="majorBidi"/>
                    <w:b/>
                    <w:bCs/>
                    <w:sz w:val="22"/>
                    <w:szCs w:val="22"/>
                  </w:rPr>
                </w:rPrChange>
              </w:rPr>
              <w:pPrChange w:id="1247" w:author="Bikram Adhikari (bdhikari)" w:date="2025-10-16T11:06:00Z" w16du:dateUtc="2025-10-16T16:06:00Z">
                <w:pPr/>
              </w:pPrChange>
            </w:pPr>
            <w:ins w:id="1248"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49" w:author="Bikram Adhikari (bdhikari)" w:date="2025-10-16T11:51:00Z" w16du:dateUtc="2025-10-16T16:51:00Z">
                    <w:rPr>
                      <w:rFonts w:asciiTheme="majorBidi" w:eastAsia="Times New Roman" w:hAnsiTheme="majorBidi" w:cstheme="majorBidi"/>
                      <w:kern w:val="0"/>
                      <w:sz w:val="22"/>
                      <w:szCs w:val="22"/>
                      <w14:ligatures w14:val="none"/>
                    </w:rPr>
                  </w:rPrChange>
                </w:rPr>
                <w:t>Undernutrition</w:t>
              </w:r>
            </w:ins>
          </w:p>
        </w:tc>
        <w:tc>
          <w:tcPr>
            <w:tcW w:w="688" w:type="dxa"/>
            <w:shd w:val="clear" w:color="auto" w:fill="C1E4F5" w:themeFill="accent1" w:themeFillTint="33"/>
            <w:tcPrChange w:id="1250" w:author="Bikram Adhikari (bdhikari)" w:date="2025-10-16T11:51:00Z" w16du:dateUtc="2025-10-16T16:51:00Z">
              <w:tcPr>
                <w:tcW w:w="699" w:type="dxa"/>
              </w:tcPr>
            </w:tcPrChange>
          </w:tcPr>
          <w:p w14:paraId="38A981F0" w14:textId="23D47557" w:rsidR="00F81342" w:rsidRPr="00194DC1" w:rsidRDefault="00F81342" w:rsidP="00F81342">
            <w:pPr>
              <w:jc w:val="center"/>
              <w:rPr>
                <w:ins w:id="1251" w:author="Bikram Adhikari (bdhikari)" w:date="2025-10-16T11:00:00Z" w16du:dateUtc="2025-10-16T16:00:00Z"/>
                <w:rFonts w:asciiTheme="majorBidi" w:eastAsia="Times New Roman" w:hAnsiTheme="majorBidi" w:cstheme="majorBidi"/>
                <w:b/>
                <w:bCs/>
                <w:kern w:val="0"/>
                <w:sz w:val="18"/>
                <w:szCs w:val="18"/>
                <w14:ligatures w14:val="none"/>
                <w:rPrChange w:id="1252" w:author="Bikram Adhikari (bdhikari)" w:date="2025-10-16T11:51:00Z" w16du:dateUtc="2025-10-16T16:51:00Z">
                  <w:rPr>
                    <w:ins w:id="1253" w:author="Bikram Adhikari (bdhikari)" w:date="2025-10-16T11:00:00Z" w16du:dateUtc="2025-10-16T16:00:00Z"/>
                    <w:rFonts w:asciiTheme="majorBidi" w:hAnsiTheme="majorBidi" w:cstheme="majorBidi"/>
                    <w:b/>
                    <w:bCs/>
                    <w:sz w:val="22"/>
                    <w:szCs w:val="22"/>
                  </w:rPr>
                </w:rPrChange>
              </w:rPr>
              <w:pPrChange w:id="1254" w:author="Bikram Adhikari (bdhikari)" w:date="2025-10-16T11:06:00Z" w16du:dateUtc="2025-10-16T16:06:00Z">
                <w:pPr/>
              </w:pPrChange>
            </w:pPr>
            <w:ins w:id="1255"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56" w:author="Bikram Adhikari (bdhikari)" w:date="2025-10-16T11:51:00Z" w16du:dateUtc="2025-10-16T16:51:00Z">
                    <w:rPr>
                      <w:rFonts w:asciiTheme="majorBidi" w:eastAsia="Times New Roman" w:hAnsiTheme="majorBidi" w:cstheme="majorBidi"/>
                      <w:kern w:val="0"/>
                      <w:sz w:val="22"/>
                      <w:szCs w:val="22"/>
                      <w14:ligatures w14:val="none"/>
                    </w:rPr>
                  </w:rPrChange>
                </w:rPr>
                <w:t>Anemia</w:t>
              </w:r>
            </w:ins>
          </w:p>
        </w:tc>
        <w:tc>
          <w:tcPr>
            <w:tcW w:w="759" w:type="dxa"/>
            <w:shd w:val="clear" w:color="auto" w:fill="C1E4F5" w:themeFill="accent1" w:themeFillTint="33"/>
            <w:tcPrChange w:id="1257" w:author="Bikram Adhikari (bdhikari)" w:date="2025-10-16T11:51:00Z" w16du:dateUtc="2025-10-16T16:51:00Z">
              <w:tcPr>
                <w:tcW w:w="783" w:type="dxa"/>
              </w:tcPr>
            </w:tcPrChange>
          </w:tcPr>
          <w:p w14:paraId="59EAB5AB" w14:textId="1096900A" w:rsidR="00F81342" w:rsidRPr="00194DC1" w:rsidRDefault="00F81342" w:rsidP="00F81342">
            <w:pPr>
              <w:jc w:val="center"/>
              <w:rPr>
                <w:ins w:id="1258" w:author="Bikram Adhikari (bdhikari)" w:date="2025-10-16T11:00:00Z" w16du:dateUtc="2025-10-16T16:00:00Z"/>
                <w:rFonts w:asciiTheme="majorBidi" w:eastAsia="Times New Roman" w:hAnsiTheme="majorBidi" w:cstheme="majorBidi"/>
                <w:b/>
                <w:bCs/>
                <w:kern w:val="0"/>
                <w:sz w:val="18"/>
                <w:szCs w:val="18"/>
                <w14:ligatures w14:val="none"/>
                <w:rPrChange w:id="1259" w:author="Bikram Adhikari (bdhikari)" w:date="2025-10-16T11:51:00Z" w16du:dateUtc="2025-10-16T16:51:00Z">
                  <w:rPr>
                    <w:ins w:id="1260" w:author="Bikram Adhikari (bdhikari)" w:date="2025-10-16T11:00:00Z" w16du:dateUtc="2025-10-16T16:00:00Z"/>
                    <w:rFonts w:asciiTheme="majorBidi" w:hAnsiTheme="majorBidi" w:cstheme="majorBidi"/>
                    <w:b/>
                    <w:bCs/>
                    <w:sz w:val="22"/>
                    <w:szCs w:val="22"/>
                  </w:rPr>
                </w:rPrChange>
              </w:rPr>
              <w:pPrChange w:id="1261" w:author="Bikram Adhikari (bdhikari)" w:date="2025-10-16T11:06:00Z" w16du:dateUtc="2025-10-16T16:06:00Z">
                <w:pPr/>
              </w:pPrChange>
            </w:pPr>
            <w:ins w:id="1262" w:author="Bikram Adhikari (bdhikari)" w:date="2025-10-16T11:41:00Z" w16du:dateUtc="2025-10-16T16:41:00Z">
              <w:r w:rsidRPr="00194DC1">
                <w:rPr>
                  <w:rFonts w:asciiTheme="majorBidi" w:eastAsia="Times New Roman" w:hAnsiTheme="majorBidi" w:cstheme="majorBidi"/>
                  <w:b/>
                  <w:bCs/>
                  <w:kern w:val="0"/>
                  <w:sz w:val="18"/>
                  <w:szCs w:val="18"/>
                  <w14:ligatures w14:val="none"/>
                  <w:rPrChange w:id="1263" w:author="Bikram Adhikari (bdhikari)" w:date="2025-10-16T11:51:00Z" w16du:dateUtc="2025-10-16T16:51:00Z">
                    <w:rPr>
                      <w:rFonts w:asciiTheme="majorBidi" w:eastAsia="Times New Roman" w:hAnsiTheme="majorBidi" w:cstheme="majorBidi"/>
                      <w:kern w:val="0"/>
                      <w:sz w:val="22"/>
                      <w:szCs w:val="22"/>
                      <w14:ligatures w14:val="none"/>
                    </w:rPr>
                  </w:rPrChange>
                </w:rPr>
                <w:t>Co-existence</w:t>
              </w:r>
            </w:ins>
          </w:p>
        </w:tc>
      </w:tr>
      <w:tr w:rsidR="00194DC1" w:rsidRPr="00194DC1" w14:paraId="5E50D24C" w14:textId="77777777" w:rsidTr="002528BC">
        <w:trPr>
          <w:ins w:id="1264" w:author="Bikram Adhikari (bdhikari)" w:date="2025-10-16T11:02:00Z" w16du:dateUtc="2025-10-16T16:02:00Z"/>
        </w:trPr>
        <w:tc>
          <w:tcPr>
            <w:tcW w:w="1240" w:type="dxa"/>
            <w:vAlign w:val="center"/>
          </w:tcPr>
          <w:p w14:paraId="3675C5C3" w14:textId="34E577E4" w:rsidR="008F76AB" w:rsidRPr="00C83B7F" w:rsidRDefault="008F76AB" w:rsidP="008F76AB">
            <w:pPr>
              <w:rPr>
                <w:ins w:id="1265" w:author="Bikram Adhikari (bdhikari)" w:date="2025-10-16T11:02:00Z" w16du:dateUtc="2025-10-16T16:02:00Z"/>
                <w:rFonts w:asciiTheme="majorBidi" w:hAnsiTheme="majorBidi" w:cstheme="majorBidi"/>
                <w:b/>
                <w:bCs/>
                <w:sz w:val="20"/>
                <w:szCs w:val="20"/>
                <w:rPrChange w:id="1266" w:author="Bikram Adhikari (bdhikari)" w:date="2025-10-16T11:50:00Z" w16du:dateUtc="2025-10-16T16:50:00Z">
                  <w:rPr>
                    <w:ins w:id="1267" w:author="Bikram Adhikari (bdhikari)" w:date="2025-10-16T11:02:00Z" w16du:dateUtc="2025-10-16T16:02:00Z"/>
                    <w:rFonts w:asciiTheme="majorBidi" w:hAnsiTheme="majorBidi" w:cstheme="majorBidi"/>
                    <w:b/>
                    <w:bCs/>
                    <w:sz w:val="22"/>
                    <w:szCs w:val="22"/>
                  </w:rPr>
                </w:rPrChange>
              </w:rPr>
            </w:pPr>
            <w:ins w:id="1268" w:author="Bikram Adhikari (bdhikari)" w:date="2025-10-16T11:02:00Z" w16du:dateUtc="2025-10-16T16:02:00Z">
              <w:r w:rsidRPr="00C83B7F">
                <w:rPr>
                  <w:rFonts w:asciiTheme="majorBidi" w:eastAsia="Times New Roman" w:hAnsiTheme="majorBidi" w:cstheme="majorBidi"/>
                  <w:b/>
                  <w:bCs/>
                  <w:kern w:val="0"/>
                  <w:sz w:val="20"/>
                  <w:szCs w:val="20"/>
                  <w14:ligatures w14:val="none"/>
                  <w:rPrChange w:id="1269" w:author="Bikram Adhikari (bdhikari)" w:date="2025-10-16T11:50:00Z" w16du:dateUtc="2025-10-16T16:50:00Z">
                    <w:rPr>
                      <w:rFonts w:asciiTheme="majorBidi" w:eastAsia="Times New Roman" w:hAnsiTheme="majorBidi" w:cstheme="majorBidi"/>
                      <w:b/>
                      <w:bCs/>
                      <w:kern w:val="0"/>
                      <w:sz w:val="18"/>
                      <w:szCs w:val="18"/>
                      <w14:ligatures w14:val="none"/>
                    </w:rPr>
                  </w:rPrChange>
                </w:rPr>
                <w:t>Wealth quintile</w:t>
              </w:r>
            </w:ins>
          </w:p>
        </w:tc>
        <w:tc>
          <w:tcPr>
            <w:tcW w:w="1145" w:type="dxa"/>
          </w:tcPr>
          <w:p w14:paraId="5F309B36" w14:textId="77777777" w:rsidR="008F76AB" w:rsidRPr="00C83B7F" w:rsidRDefault="008F76AB" w:rsidP="008F76AB">
            <w:pPr>
              <w:jc w:val="center"/>
              <w:rPr>
                <w:ins w:id="1270" w:author="Bikram Adhikari (bdhikari)" w:date="2025-10-16T11:02:00Z" w16du:dateUtc="2025-10-16T16:02:00Z"/>
                <w:rFonts w:asciiTheme="majorBidi" w:eastAsia="Times New Roman" w:hAnsiTheme="majorBidi" w:cstheme="majorBidi"/>
                <w:b/>
                <w:bCs/>
                <w:kern w:val="0"/>
                <w:sz w:val="20"/>
                <w:szCs w:val="20"/>
                <w14:ligatures w14:val="none"/>
                <w:rPrChange w:id="1271" w:author="Bikram Adhikari (bdhikari)" w:date="2025-10-16T11:50:00Z" w16du:dateUtc="2025-10-16T16:50:00Z">
                  <w:rPr>
                    <w:ins w:id="1272"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c>
          <w:tcPr>
            <w:tcW w:w="688" w:type="dxa"/>
          </w:tcPr>
          <w:p w14:paraId="66BF4A7F" w14:textId="77777777" w:rsidR="008F76AB" w:rsidRPr="00C83B7F" w:rsidRDefault="008F76AB" w:rsidP="008F76AB">
            <w:pPr>
              <w:jc w:val="center"/>
              <w:rPr>
                <w:ins w:id="1273" w:author="Bikram Adhikari (bdhikari)" w:date="2025-10-16T11:02:00Z" w16du:dateUtc="2025-10-16T16:02:00Z"/>
                <w:rFonts w:asciiTheme="majorBidi" w:eastAsia="Times New Roman" w:hAnsiTheme="majorBidi" w:cstheme="majorBidi"/>
                <w:b/>
                <w:bCs/>
                <w:kern w:val="0"/>
                <w:sz w:val="20"/>
                <w:szCs w:val="20"/>
                <w14:ligatures w14:val="none"/>
                <w:rPrChange w:id="1274" w:author="Bikram Adhikari (bdhikari)" w:date="2025-10-16T11:50:00Z" w16du:dateUtc="2025-10-16T16:50:00Z">
                  <w:rPr>
                    <w:ins w:id="1275"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c>
          <w:tcPr>
            <w:tcW w:w="759" w:type="dxa"/>
          </w:tcPr>
          <w:p w14:paraId="5399C8D8" w14:textId="77777777" w:rsidR="008F76AB" w:rsidRPr="00C83B7F" w:rsidRDefault="008F76AB" w:rsidP="008F76AB">
            <w:pPr>
              <w:jc w:val="center"/>
              <w:rPr>
                <w:ins w:id="1276" w:author="Bikram Adhikari (bdhikari)" w:date="2025-10-16T11:02:00Z" w16du:dateUtc="2025-10-16T16:02:00Z"/>
                <w:rFonts w:asciiTheme="majorBidi" w:eastAsia="Times New Roman" w:hAnsiTheme="majorBidi" w:cstheme="majorBidi"/>
                <w:b/>
                <w:bCs/>
                <w:kern w:val="0"/>
                <w:sz w:val="20"/>
                <w:szCs w:val="20"/>
                <w14:ligatures w14:val="none"/>
                <w:rPrChange w:id="1277" w:author="Bikram Adhikari (bdhikari)" w:date="2025-10-16T11:50:00Z" w16du:dateUtc="2025-10-16T16:50:00Z">
                  <w:rPr>
                    <w:ins w:id="1278"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c>
          <w:tcPr>
            <w:tcW w:w="1145" w:type="dxa"/>
          </w:tcPr>
          <w:p w14:paraId="4DBAF716" w14:textId="77777777" w:rsidR="008F76AB" w:rsidRPr="00C83B7F" w:rsidRDefault="008F76AB" w:rsidP="008F76AB">
            <w:pPr>
              <w:jc w:val="center"/>
              <w:rPr>
                <w:ins w:id="1279" w:author="Bikram Adhikari (bdhikari)" w:date="2025-10-16T11:02:00Z" w16du:dateUtc="2025-10-16T16:02:00Z"/>
                <w:rFonts w:asciiTheme="majorBidi" w:eastAsia="Times New Roman" w:hAnsiTheme="majorBidi" w:cstheme="majorBidi"/>
                <w:b/>
                <w:bCs/>
                <w:kern w:val="0"/>
                <w:sz w:val="20"/>
                <w:szCs w:val="20"/>
                <w14:ligatures w14:val="none"/>
                <w:rPrChange w:id="1280" w:author="Bikram Adhikari (bdhikari)" w:date="2025-10-16T11:50:00Z" w16du:dateUtc="2025-10-16T16:50:00Z">
                  <w:rPr>
                    <w:ins w:id="1281"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c>
          <w:tcPr>
            <w:tcW w:w="688" w:type="dxa"/>
          </w:tcPr>
          <w:p w14:paraId="18A5E10F" w14:textId="77777777" w:rsidR="008F76AB" w:rsidRPr="00C83B7F" w:rsidRDefault="008F76AB" w:rsidP="008F76AB">
            <w:pPr>
              <w:jc w:val="center"/>
              <w:rPr>
                <w:ins w:id="1282" w:author="Bikram Adhikari (bdhikari)" w:date="2025-10-16T11:02:00Z" w16du:dateUtc="2025-10-16T16:02:00Z"/>
                <w:rFonts w:asciiTheme="majorBidi" w:eastAsia="Times New Roman" w:hAnsiTheme="majorBidi" w:cstheme="majorBidi"/>
                <w:b/>
                <w:bCs/>
                <w:kern w:val="0"/>
                <w:sz w:val="20"/>
                <w:szCs w:val="20"/>
                <w14:ligatures w14:val="none"/>
                <w:rPrChange w:id="1283" w:author="Bikram Adhikari (bdhikari)" w:date="2025-10-16T11:50:00Z" w16du:dateUtc="2025-10-16T16:50:00Z">
                  <w:rPr>
                    <w:ins w:id="1284"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c>
          <w:tcPr>
            <w:tcW w:w="759" w:type="dxa"/>
          </w:tcPr>
          <w:p w14:paraId="2EB7BCAA" w14:textId="77777777" w:rsidR="008F76AB" w:rsidRPr="00C83B7F" w:rsidRDefault="008F76AB" w:rsidP="008F76AB">
            <w:pPr>
              <w:jc w:val="center"/>
              <w:rPr>
                <w:ins w:id="1285" w:author="Bikram Adhikari (bdhikari)" w:date="2025-10-16T11:02:00Z" w16du:dateUtc="2025-10-16T16:02:00Z"/>
                <w:rFonts w:asciiTheme="majorBidi" w:eastAsia="Times New Roman" w:hAnsiTheme="majorBidi" w:cstheme="majorBidi"/>
                <w:b/>
                <w:bCs/>
                <w:kern w:val="0"/>
                <w:sz w:val="20"/>
                <w:szCs w:val="20"/>
                <w14:ligatures w14:val="none"/>
                <w:rPrChange w:id="1286" w:author="Bikram Adhikari (bdhikari)" w:date="2025-10-16T11:50:00Z" w16du:dateUtc="2025-10-16T16:50:00Z">
                  <w:rPr>
                    <w:ins w:id="1287"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c>
          <w:tcPr>
            <w:tcW w:w="1145" w:type="dxa"/>
          </w:tcPr>
          <w:p w14:paraId="59CD92C8" w14:textId="77777777" w:rsidR="008F76AB" w:rsidRPr="00C83B7F" w:rsidRDefault="008F76AB" w:rsidP="008F76AB">
            <w:pPr>
              <w:jc w:val="center"/>
              <w:rPr>
                <w:ins w:id="1288" w:author="Bikram Adhikari (bdhikari)" w:date="2025-10-16T11:02:00Z" w16du:dateUtc="2025-10-16T16:02:00Z"/>
                <w:rFonts w:asciiTheme="majorBidi" w:eastAsia="Times New Roman" w:hAnsiTheme="majorBidi" w:cstheme="majorBidi"/>
                <w:b/>
                <w:bCs/>
                <w:kern w:val="0"/>
                <w:sz w:val="20"/>
                <w:szCs w:val="20"/>
                <w14:ligatures w14:val="none"/>
                <w:rPrChange w:id="1289" w:author="Bikram Adhikari (bdhikari)" w:date="2025-10-16T11:50:00Z" w16du:dateUtc="2025-10-16T16:50:00Z">
                  <w:rPr>
                    <w:ins w:id="1290"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c>
          <w:tcPr>
            <w:tcW w:w="688" w:type="dxa"/>
          </w:tcPr>
          <w:p w14:paraId="3E84F85E" w14:textId="77777777" w:rsidR="008F76AB" w:rsidRPr="00C83B7F" w:rsidRDefault="008F76AB" w:rsidP="008F76AB">
            <w:pPr>
              <w:jc w:val="center"/>
              <w:rPr>
                <w:ins w:id="1291" w:author="Bikram Adhikari (bdhikari)" w:date="2025-10-16T11:02:00Z" w16du:dateUtc="2025-10-16T16:02:00Z"/>
                <w:rFonts w:asciiTheme="majorBidi" w:eastAsia="Times New Roman" w:hAnsiTheme="majorBidi" w:cstheme="majorBidi"/>
                <w:b/>
                <w:bCs/>
                <w:kern w:val="0"/>
                <w:sz w:val="20"/>
                <w:szCs w:val="20"/>
                <w14:ligatures w14:val="none"/>
                <w:rPrChange w:id="1292" w:author="Bikram Adhikari (bdhikari)" w:date="2025-10-16T11:50:00Z" w16du:dateUtc="2025-10-16T16:50:00Z">
                  <w:rPr>
                    <w:ins w:id="1293"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c>
          <w:tcPr>
            <w:tcW w:w="759" w:type="dxa"/>
          </w:tcPr>
          <w:p w14:paraId="0E3915B4" w14:textId="77777777" w:rsidR="008F76AB" w:rsidRPr="00C83B7F" w:rsidRDefault="008F76AB" w:rsidP="008F76AB">
            <w:pPr>
              <w:jc w:val="center"/>
              <w:rPr>
                <w:ins w:id="1294" w:author="Bikram Adhikari (bdhikari)" w:date="2025-10-16T11:02:00Z" w16du:dateUtc="2025-10-16T16:02:00Z"/>
                <w:rFonts w:asciiTheme="majorBidi" w:eastAsia="Times New Roman" w:hAnsiTheme="majorBidi" w:cstheme="majorBidi"/>
                <w:b/>
                <w:bCs/>
                <w:kern w:val="0"/>
                <w:sz w:val="20"/>
                <w:szCs w:val="20"/>
                <w14:ligatures w14:val="none"/>
                <w:rPrChange w:id="1295" w:author="Bikram Adhikari (bdhikari)" w:date="2025-10-16T11:50:00Z" w16du:dateUtc="2025-10-16T16:50:00Z">
                  <w:rPr>
                    <w:ins w:id="1296" w:author="Bikram Adhikari (bdhikari)" w:date="2025-10-16T11:02:00Z" w16du:dateUtc="2025-10-16T16:02:00Z"/>
                    <w:rFonts w:asciiTheme="majorBidi" w:eastAsia="Times New Roman" w:hAnsiTheme="majorBidi" w:cstheme="majorBidi"/>
                    <w:b/>
                    <w:bCs/>
                    <w:kern w:val="0"/>
                    <w:sz w:val="22"/>
                    <w:szCs w:val="22"/>
                    <w14:ligatures w14:val="none"/>
                  </w:rPr>
                </w:rPrChange>
              </w:rPr>
            </w:pPr>
          </w:p>
        </w:tc>
      </w:tr>
      <w:tr w:rsidR="00975C10" w:rsidRPr="00194DC1" w14:paraId="7524F807" w14:textId="77777777" w:rsidTr="002528BC">
        <w:trPr>
          <w:ins w:id="1297" w:author="Bikram Adhikari (bdhikari)" w:date="2025-10-16T11:02:00Z" w16du:dateUtc="2025-10-16T16:02:00Z"/>
        </w:trPr>
        <w:tc>
          <w:tcPr>
            <w:tcW w:w="1240" w:type="dxa"/>
            <w:vAlign w:val="center"/>
          </w:tcPr>
          <w:p w14:paraId="1903F197" w14:textId="62352D02" w:rsidR="00975C10" w:rsidRPr="00C83B7F" w:rsidRDefault="00975C10" w:rsidP="00975C10">
            <w:pPr>
              <w:rPr>
                <w:ins w:id="1298" w:author="Bikram Adhikari (bdhikari)" w:date="2025-10-16T11:02:00Z" w16du:dateUtc="2025-10-16T16:02:00Z"/>
                <w:rFonts w:asciiTheme="majorBidi" w:hAnsiTheme="majorBidi" w:cstheme="majorBidi"/>
                <w:b/>
                <w:bCs/>
                <w:sz w:val="20"/>
                <w:szCs w:val="20"/>
                <w:rPrChange w:id="1299" w:author="Bikram Adhikari (bdhikari)" w:date="2025-10-16T11:50:00Z" w16du:dateUtc="2025-10-16T16:50:00Z">
                  <w:rPr>
                    <w:ins w:id="1300" w:author="Bikram Adhikari (bdhikari)" w:date="2025-10-16T11:02:00Z" w16du:dateUtc="2025-10-16T16:02:00Z"/>
                    <w:rFonts w:asciiTheme="majorBidi" w:hAnsiTheme="majorBidi" w:cstheme="majorBidi"/>
                    <w:b/>
                    <w:bCs/>
                    <w:sz w:val="22"/>
                    <w:szCs w:val="22"/>
                  </w:rPr>
                </w:rPrChange>
              </w:rPr>
            </w:pPr>
            <w:ins w:id="1301" w:author="Bikram Adhikari (bdhikari)" w:date="2025-10-16T11:02:00Z" w16du:dateUtc="2025-10-16T16:02:00Z">
              <w:r w:rsidRPr="00C83B7F">
                <w:rPr>
                  <w:rFonts w:asciiTheme="majorBidi" w:eastAsia="Times New Roman" w:hAnsiTheme="majorBidi" w:cstheme="majorBidi"/>
                  <w:kern w:val="0"/>
                  <w:sz w:val="20"/>
                  <w:szCs w:val="20"/>
                  <w14:ligatures w14:val="none"/>
                  <w:rPrChange w:id="1302"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Poorest</w:t>
              </w:r>
            </w:ins>
          </w:p>
        </w:tc>
        <w:tc>
          <w:tcPr>
            <w:tcW w:w="1145" w:type="dxa"/>
            <w:vAlign w:val="center"/>
          </w:tcPr>
          <w:p w14:paraId="4757E0E2" w14:textId="08E9B80B" w:rsidR="00975C10" w:rsidRPr="00C83B7F" w:rsidRDefault="00975C10" w:rsidP="00975C10">
            <w:pPr>
              <w:rPr>
                <w:ins w:id="1303" w:author="Bikram Adhikari (bdhikari)" w:date="2025-10-16T11:02:00Z" w16du:dateUtc="2025-10-16T16:02:00Z"/>
                <w:rFonts w:asciiTheme="majorBidi" w:eastAsia="Times New Roman" w:hAnsiTheme="majorBidi" w:cstheme="majorBidi"/>
                <w:kern w:val="0"/>
                <w:sz w:val="20"/>
                <w:szCs w:val="20"/>
                <w14:ligatures w14:val="none"/>
                <w:rPrChange w:id="1304" w:author="Bikram Adhikari (bdhikari)" w:date="2025-10-16T11:50:00Z" w16du:dateUtc="2025-10-16T16:50:00Z">
                  <w:rPr>
                    <w:ins w:id="130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06" w:author="Bikram Adhikari (bdhikari)" w:date="2025-10-16T11:49:00Z" w16du:dateUtc="2025-10-16T16:49:00Z">
                <w:pPr>
                  <w:jc w:val="center"/>
                </w:pPr>
              </w:pPrChange>
            </w:pPr>
            <w:ins w:id="1307" w:author="Bikram Adhikari (bdhikari)" w:date="2025-10-16T15:40:00Z" w16du:dateUtc="2025-10-16T20:40:00Z">
              <w:r w:rsidRPr="00975C10">
                <w:rPr>
                  <w:rFonts w:asciiTheme="majorBidi" w:eastAsia="Times New Roman" w:hAnsiTheme="majorBidi" w:cstheme="majorBidi"/>
                  <w:kern w:val="0"/>
                  <w:sz w:val="20"/>
                  <w:szCs w:val="20"/>
                  <w14:ligatures w14:val="none"/>
                  <w:rPrChange w:id="1308" w:author="Bikram Adhikari (bdhikari)" w:date="2025-10-16T15:40:00Z" w16du:dateUtc="2025-10-16T20:40:00Z">
                    <w:rPr>
                      <w:rFonts w:ascii="Segoe UI" w:hAnsi="Segoe UI" w:cs="Segoe UI"/>
                      <w:color w:val="333333"/>
                      <w:sz w:val="28"/>
                      <w:szCs w:val="28"/>
                    </w:rPr>
                  </w:rPrChange>
                </w:rPr>
                <w:t>55.9</w:t>
              </w:r>
            </w:ins>
          </w:p>
        </w:tc>
        <w:tc>
          <w:tcPr>
            <w:tcW w:w="688" w:type="dxa"/>
            <w:vAlign w:val="center"/>
          </w:tcPr>
          <w:p w14:paraId="115B0C54" w14:textId="62A30620" w:rsidR="00975C10" w:rsidRPr="00C83B7F" w:rsidRDefault="00975C10" w:rsidP="00975C10">
            <w:pPr>
              <w:rPr>
                <w:ins w:id="1309" w:author="Bikram Adhikari (bdhikari)" w:date="2025-10-16T11:02:00Z" w16du:dateUtc="2025-10-16T16:02:00Z"/>
                <w:rFonts w:asciiTheme="majorBidi" w:eastAsia="Times New Roman" w:hAnsiTheme="majorBidi" w:cstheme="majorBidi"/>
                <w:kern w:val="0"/>
                <w:sz w:val="20"/>
                <w:szCs w:val="20"/>
                <w14:ligatures w14:val="none"/>
                <w:rPrChange w:id="1310" w:author="Bikram Adhikari (bdhikari)" w:date="2025-10-16T11:50:00Z" w16du:dateUtc="2025-10-16T16:50:00Z">
                  <w:rPr>
                    <w:ins w:id="131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12" w:author="Bikram Adhikari (bdhikari)" w:date="2025-10-16T11:49:00Z" w16du:dateUtc="2025-10-16T16:49:00Z">
                <w:pPr>
                  <w:jc w:val="center"/>
                </w:pPr>
              </w:pPrChange>
            </w:pPr>
            <w:ins w:id="1313" w:author="Bikram Adhikari (bdhikari)" w:date="2025-10-16T15:40:00Z" w16du:dateUtc="2025-10-16T20:40:00Z">
              <w:r w:rsidRPr="00975C10">
                <w:rPr>
                  <w:rFonts w:asciiTheme="majorBidi" w:eastAsia="Times New Roman" w:hAnsiTheme="majorBidi" w:cstheme="majorBidi"/>
                  <w:kern w:val="0"/>
                  <w:sz w:val="20"/>
                  <w:szCs w:val="20"/>
                  <w14:ligatures w14:val="none"/>
                  <w:rPrChange w:id="1314" w:author="Bikram Adhikari (bdhikari)" w:date="2025-10-16T15:40:00Z" w16du:dateUtc="2025-10-16T20:40:00Z">
                    <w:rPr>
                      <w:rFonts w:ascii="Segoe UI" w:hAnsi="Segoe UI" w:cs="Segoe UI"/>
                      <w:color w:val="333333"/>
                      <w:sz w:val="28"/>
                      <w:szCs w:val="28"/>
                    </w:rPr>
                  </w:rPrChange>
                </w:rPr>
                <w:t>4.3</w:t>
              </w:r>
            </w:ins>
          </w:p>
        </w:tc>
        <w:tc>
          <w:tcPr>
            <w:tcW w:w="759" w:type="dxa"/>
            <w:vAlign w:val="center"/>
          </w:tcPr>
          <w:p w14:paraId="6CF4BE44" w14:textId="563B4063" w:rsidR="00975C10" w:rsidRPr="00C83B7F" w:rsidRDefault="00975C10" w:rsidP="00975C10">
            <w:pPr>
              <w:rPr>
                <w:ins w:id="1315" w:author="Bikram Adhikari (bdhikari)" w:date="2025-10-16T11:02:00Z" w16du:dateUtc="2025-10-16T16:02:00Z"/>
                <w:rFonts w:asciiTheme="majorBidi" w:eastAsia="Times New Roman" w:hAnsiTheme="majorBidi" w:cstheme="majorBidi"/>
                <w:kern w:val="0"/>
                <w:sz w:val="20"/>
                <w:szCs w:val="20"/>
                <w14:ligatures w14:val="none"/>
                <w:rPrChange w:id="1316" w:author="Bikram Adhikari (bdhikari)" w:date="2025-10-16T11:50:00Z" w16du:dateUtc="2025-10-16T16:50:00Z">
                  <w:rPr>
                    <w:ins w:id="131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18" w:author="Bikram Adhikari (bdhikari)" w:date="2025-10-16T11:49:00Z" w16du:dateUtc="2025-10-16T16:49:00Z">
                <w:pPr>
                  <w:jc w:val="center"/>
                </w:pPr>
              </w:pPrChange>
            </w:pPr>
            <w:ins w:id="1319" w:author="Bikram Adhikari (bdhikari)" w:date="2025-10-16T15:40:00Z" w16du:dateUtc="2025-10-16T20:40:00Z">
              <w:r w:rsidRPr="00975C10">
                <w:rPr>
                  <w:rFonts w:asciiTheme="majorBidi" w:eastAsia="Times New Roman" w:hAnsiTheme="majorBidi" w:cstheme="majorBidi"/>
                  <w:kern w:val="0"/>
                  <w:sz w:val="20"/>
                  <w:szCs w:val="20"/>
                  <w14:ligatures w14:val="none"/>
                  <w:rPrChange w:id="1320" w:author="Bikram Adhikari (bdhikari)" w:date="2025-10-16T15:40:00Z" w16du:dateUtc="2025-10-16T20:40:00Z">
                    <w:rPr>
                      <w:rFonts w:ascii="Segoe UI" w:hAnsi="Segoe UI" w:cs="Segoe UI"/>
                      <w:color w:val="333333"/>
                      <w:sz w:val="28"/>
                      <w:szCs w:val="28"/>
                    </w:rPr>
                  </w:rPrChange>
                </w:rPr>
                <w:t>19.0</w:t>
              </w:r>
            </w:ins>
          </w:p>
        </w:tc>
        <w:tc>
          <w:tcPr>
            <w:tcW w:w="1145" w:type="dxa"/>
            <w:vAlign w:val="center"/>
          </w:tcPr>
          <w:p w14:paraId="0434290C" w14:textId="42EE0406" w:rsidR="00975C10" w:rsidRPr="00C83B7F" w:rsidRDefault="00975C10" w:rsidP="00975C10">
            <w:pPr>
              <w:rPr>
                <w:ins w:id="1321" w:author="Bikram Adhikari (bdhikari)" w:date="2025-10-16T11:02:00Z" w16du:dateUtc="2025-10-16T16:02:00Z"/>
                <w:rFonts w:asciiTheme="majorBidi" w:eastAsia="Times New Roman" w:hAnsiTheme="majorBidi" w:cstheme="majorBidi"/>
                <w:kern w:val="0"/>
                <w:sz w:val="20"/>
                <w:szCs w:val="20"/>
                <w14:ligatures w14:val="none"/>
                <w:rPrChange w:id="1322" w:author="Bikram Adhikari (bdhikari)" w:date="2025-10-16T11:50:00Z" w16du:dateUtc="2025-10-16T16:50:00Z">
                  <w:rPr>
                    <w:ins w:id="132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24" w:author="Bikram Adhikari (bdhikari)" w:date="2025-10-16T11:49:00Z" w16du:dateUtc="2025-10-16T16:49:00Z">
                <w:pPr>
                  <w:jc w:val="center"/>
                </w:pPr>
              </w:pPrChange>
            </w:pPr>
            <w:ins w:id="1325" w:author="Bikram Adhikari (bdhikari)" w:date="2025-10-16T15:40:00Z" w16du:dateUtc="2025-10-16T20:40:00Z">
              <w:r w:rsidRPr="00975C10">
                <w:rPr>
                  <w:rFonts w:asciiTheme="majorBidi" w:eastAsia="Times New Roman" w:hAnsiTheme="majorBidi" w:cstheme="majorBidi"/>
                  <w:kern w:val="0"/>
                  <w:sz w:val="20"/>
                  <w:szCs w:val="20"/>
                  <w14:ligatures w14:val="none"/>
                  <w:rPrChange w:id="1326" w:author="Bikram Adhikari (bdhikari)" w:date="2025-10-16T15:40:00Z" w16du:dateUtc="2025-10-16T20:40:00Z">
                    <w:rPr>
                      <w:rFonts w:ascii="Segoe UI" w:hAnsi="Segoe UI" w:cs="Segoe UI"/>
                      <w:color w:val="333333"/>
                      <w:sz w:val="28"/>
                      <w:szCs w:val="28"/>
                    </w:rPr>
                  </w:rPrChange>
                </w:rPr>
                <w:t>24.2</w:t>
              </w:r>
            </w:ins>
          </w:p>
        </w:tc>
        <w:tc>
          <w:tcPr>
            <w:tcW w:w="688" w:type="dxa"/>
            <w:vAlign w:val="center"/>
          </w:tcPr>
          <w:p w14:paraId="60176C07" w14:textId="3DC899D0" w:rsidR="00975C10" w:rsidRPr="00C83B7F" w:rsidRDefault="00975C10" w:rsidP="00975C10">
            <w:pPr>
              <w:rPr>
                <w:ins w:id="1327" w:author="Bikram Adhikari (bdhikari)" w:date="2025-10-16T11:02:00Z" w16du:dateUtc="2025-10-16T16:02:00Z"/>
                <w:rFonts w:asciiTheme="majorBidi" w:eastAsia="Times New Roman" w:hAnsiTheme="majorBidi" w:cstheme="majorBidi"/>
                <w:kern w:val="0"/>
                <w:sz w:val="20"/>
                <w:szCs w:val="20"/>
                <w14:ligatures w14:val="none"/>
                <w:rPrChange w:id="1328" w:author="Bikram Adhikari (bdhikari)" w:date="2025-10-16T11:50:00Z" w16du:dateUtc="2025-10-16T16:50:00Z">
                  <w:rPr>
                    <w:ins w:id="132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30" w:author="Bikram Adhikari (bdhikari)" w:date="2025-10-16T11:49:00Z" w16du:dateUtc="2025-10-16T16:49:00Z">
                <w:pPr>
                  <w:jc w:val="center"/>
                </w:pPr>
              </w:pPrChange>
            </w:pPr>
            <w:ins w:id="1331" w:author="Bikram Adhikari (bdhikari)" w:date="2025-10-16T15:40:00Z" w16du:dateUtc="2025-10-16T20:40:00Z">
              <w:r w:rsidRPr="00975C10">
                <w:rPr>
                  <w:rFonts w:asciiTheme="majorBidi" w:eastAsia="Times New Roman" w:hAnsiTheme="majorBidi" w:cstheme="majorBidi"/>
                  <w:kern w:val="0"/>
                  <w:sz w:val="20"/>
                  <w:szCs w:val="20"/>
                  <w14:ligatures w14:val="none"/>
                  <w:rPrChange w:id="1332" w:author="Bikram Adhikari (bdhikari)" w:date="2025-10-16T15:40:00Z" w16du:dateUtc="2025-10-16T20:40:00Z">
                    <w:rPr>
                      <w:rFonts w:ascii="Segoe UI" w:hAnsi="Segoe UI" w:cs="Segoe UI"/>
                      <w:color w:val="333333"/>
                      <w:sz w:val="28"/>
                      <w:szCs w:val="28"/>
                    </w:rPr>
                  </w:rPrChange>
                </w:rPr>
                <w:t>19.7</w:t>
              </w:r>
            </w:ins>
          </w:p>
        </w:tc>
        <w:tc>
          <w:tcPr>
            <w:tcW w:w="759" w:type="dxa"/>
            <w:vAlign w:val="center"/>
          </w:tcPr>
          <w:p w14:paraId="7D982AFF" w14:textId="454D3317" w:rsidR="00975C10" w:rsidRPr="00C83B7F" w:rsidRDefault="00975C10" w:rsidP="00975C10">
            <w:pPr>
              <w:rPr>
                <w:ins w:id="1333" w:author="Bikram Adhikari (bdhikari)" w:date="2025-10-16T11:02:00Z" w16du:dateUtc="2025-10-16T16:02:00Z"/>
                <w:rFonts w:asciiTheme="majorBidi" w:eastAsia="Times New Roman" w:hAnsiTheme="majorBidi" w:cstheme="majorBidi"/>
                <w:kern w:val="0"/>
                <w:sz w:val="20"/>
                <w:szCs w:val="20"/>
                <w14:ligatures w14:val="none"/>
                <w:rPrChange w:id="1334" w:author="Bikram Adhikari (bdhikari)" w:date="2025-10-16T11:50:00Z" w16du:dateUtc="2025-10-16T16:50:00Z">
                  <w:rPr>
                    <w:ins w:id="133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36" w:author="Bikram Adhikari (bdhikari)" w:date="2025-10-16T11:49:00Z" w16du:dateUtc="2025-10-16T16:49:00Z">
                <w:pPr>
                  <w:jc w:val="center"/>
                </w:pPr>
              </w:pPrChange>
            </w:pPr>
            <w:ins w:id="1337" w:author="Bikram Adhikari (bdhikari)" w:date="2025-10-16T15:40:00Z" w16du:dateUtc="2025-10-16T20:40:00Z">
              <w:r w:rsidRPr="00975C10">
                <w:rPr>
                  <w:rFonts w:asciiTheme="majorBidi" w:eastAsia="Times New Roman" w:hAnsiTheme="majorBidi" w:cstheme="majorBidi"/>
                  <w:kern w:val="0"/>
                  <w:sz w:val="20"/>
                  <w:szCs w:val="20"/>
                  <w14:ligatures w14:val="none"/>
                  <w:rPrChange w:id="1338" w:author="Bikram Adhikari (bdhikari)" w:date="2025-10-16T15:40:00Z" w16du:dateUtc="2025-10-16T20:40:00Z">
                    <w:rPr>
                      <w:rFonts w:ascii="Segoe UI" w:hAnsi="Segoe UI" w:cs="Segoe UI"/>
                      <w:color w:val="333333"/>
                      <w:sz w:val="28"/>
                      <w:szCs w:val="28"/>
                    </w:rPr>
                  </w:rPrChange>
                </w:rPr>
                <w:t>26.6</w:t>
              </w:r>
            </w:ins>
          </w:p>
        </w:tc>
        <w:tc>
          <w:tcPr>
            <w:tcW w:w="1145" w:type="dxa"/>
            <w:vAlign w:val="center"/>
          </w:tcPr>
          <w:p w14:paraId="51B66C66" w14:textId="507AB79C" w:rsidR="00975C10" w:rsidRPr="00C83B7F" w:rsidRDefault="00975C10" w:rsidP="00975C10">
            <w:pPr>
              <w:rPr>
                <w:ins w:id="1339" w:author="Bikram Adhikari (bdhikari)" w:date="2025-10-16T11:02:00Z" w16du:dateUtc="2025-10-16T16:02:00Z"/>
                <w:rFonts w:asciiTheme="majorBidi" w:eastAsia="Times New Roman" w:hAnsiTheme="majorBidi" w:cstheme="majorBidi"/>
                <w:kern w:val="0"/>
                <w:sz w:val="20"/>
                <w:szCs w:val="20"/>
                <w14:ligatures w14:val="none"/>
                <w:rPrChange w:id="1340" w:author="Bikram Adhikari (bdhikari)" w:date="2025-10-16T11:50:00Z" w16du:dateUtc="2025-10-16T16:50:00Z">
                  <w:rPr>
                    <w:ins w:id="134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42" w:author="Bikram Adhikari (bdhikari)" w:date="2025-10-16T11:49:00Z" w16du:dateUtc="2025-10-16T16:49:00Z">
                <w:pPr>
                  <w:jc w:val="center"/>
                </w:pPr>
              </w:pPrChange>
            </w:pPr>
            <w:ins w:id="1343" w:author="Bikram Adhikari (bdhikari)" w:date="2025-10-16T15:40:00Z" w16du:dateUtc="2025-10-16T20:40:00Z">
              <w:r w:rsidRPr="00975C10">
                <w:rPr>
                  <w:rFonts w:asciiTheme="majorBidi" w:eastAsia="Times New Roman" w:hAnsiTheme="majorBidi" w:cstheme="majorBidi"/>
                  <w:kern w:val="0"/>
                  <w:sz w:val="20"/>
                  <w:szCs w:val="20"/>
                  <w14:ligatures w14:val="none"/>
                  <w:rPrChange w:id="1344" w:author="Bikram Adhikari (bdhikari)" w:date="2025-10-16T15:40:00Z" w16du:dateUtc="2025-10-16T20:40:00Z">
                    <w:rPr>
                      <w:rFonts w:ascii="Segoe UI" w:hAnsi="Segoe UI" w:cs="Segoe UI"/>
                      <w:color w:val="333333"/>
                      <w:sz w:val="28"/>
                      <w:szCs w:val="28"/>
                    </w:rPr>
                  </w:rPrChange>
                </w:rPr>
                <w:t>12.3</w:t>
              </w:r>
            </w:ins>
          </w:p>
        </w:tc>
        <w:tc>
          <w:tcPr>
            <w:tcW w:w="688" w:type="dxa"/>
            <w:vAlign w:val="center"/>
          </w:tcPr>
          <w:p w14:paraId="5E697752" w14:textId="2DFD8A5D" w:rsidR="00975C10" w:rsidRPr="00C83B7F" w:rsidRDefault="00975C10" w:rsidP="00975C10">
            <w:pPr>
              <w:rPr>
                <w:ins w:id="1345" w:author="Bikram Adhikari (bdhikari)" w:date="2025-10-16T11:02:00Z" w16du:dateUtc="2025-10-16T16:02:00Z"/>
                <w:rFonts w:asciiTheme="majorBidi" w:eastAsia="Times New Roman" w:hAnsiTheme="majorBidi" w:cstheme="majorBidi"/>
                <w:kern w:val="0"/>
                <w:sz w:val="20"/>
                <w:szCs w:val="20"/>
                <w14:ligatures w14:val="none"/>
                <w:rPrChange w:id="1346" w:author="Bikram Adhikari (bdhikari)" w:date="2025-10-16T11:50:00Z" w16du:dateUtc="2025-10-16T16:50:00Z">
                  <w:rPr>
                    <w:ins w:id="134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48" w:author="Bikram Adhikari (bdhikari)" w:date="2025-10-16T11:49:00Z" w16du:dateUtc="2025-10-16T16:49:00Z">
                <w:pPr>
                  <w:jc w:val="center"/>
                </w:pPr>
              </w:pPrChange>
            </w:pPr>
            <w:ins w:id="1349" w:author="Bikram Adhikari (bdhikari)" w:date="2025-10-16T15:40:00Z" w16du:dateUtc="2025-10-16T20:40:00Z">
              <w:r w:rsidRPr="00975C10">
                <w:rPr>
                  <w:rFonts w:asciiTheme="majorBidi" w:eastAsia="Times New Roman" w:hAnsiTheme="majorBidi" w:cstheme="majorBidi"/>
                  <w:kern w:val="0"/>
                  <w:sz w:val="20"/>
                  <w:szCs w:val="20"/>
                  <w14:ligatures w14:val="none"/>
                  <w:rPrChange w:id="1350" w:author="Bikram Adhikari (bdhikari)" w:date="2025-10-16T15:40:00Z" w16du:dateUtc="2025-10-16T20:40:00Z">
                    <w:rPr>
                      <w:rFonts w:ascii="Segoe UI" w:hAnsi="Segoe UI" w:cs="Segoe UI"/>
                      <w:color w:val="333333"/>
                      <w:sz w:val="28"/>
                      <w:szCs w:val="28"/>
                    </w:rPr>
                  </w:rPrChange>
                </w:rPr>
                <w:t>30.9</w:t>
              </w:r>
            </w:ins>
          </w:p>
        </w:tc>
        <w:tc>
          <w:tcPr>
            <w:tcW w:w="759" w:type="dxa"/>
            <w:vAlign w:val="center"/>
          </w:tcPr>
          <w:p w14:paraId="0F135EB5" w14:textId="29F7A0DB" w:rsidR="00975C10" w:rsidRPr="00C83B7F" w:rsidRDefault="00975C10" w:rsidP="00975C10">
            <w:pPr>
              <w:rPr>
                <w:ins w:id="1351" w:author="Bikram Adhikari (bdhikari)" w:date="2025-10-16T11:02:00Z" w16du:dateUtc="2025-10-16T16:02:00Z"/>
                <w:rFonts w:asciiTheme="majorBidi" w:eastAsia="Times New Roman" w:hAnsiTheme="majorBidi" w:cstheme="majorBidi"/>
                <w:kern w:val="0"/>
                <w:sz w:val="20"/>
                <w:szCs w:val="20"/>
                <w14:ligatures w14:val="none"/>
                <w:rPrChange w:id="1352" w:author="Bikram Adhikari (bdhikari)" w:date="2025-10-16T11:50:00Z" w16du:dateUtc="2025-10-16T16:50:00Z">
                  <w:rPr>
                    <w:ins w:id="135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54" w:author="Bikram Adhikari (bdhikari)" w:date="2025-10-16T11:49:00Z" w16du:dateUtc="2025-10-16T16:49:00Z">
                <w:pPr>
                  <w:jc w:val="center"/>
                </w:pPr>
              </w:pPrChange>
            </w:pPr>
            <w:ins w:id="1355" w:author="Bikram Adhikari (bdhikari)" w:date="2025-10-16T15:40:00Z" w16du:dateUtc="2025-10-16T20:40:00Z">
              <w:r w:rsidRPr="00975C10">
                <w:rPr>
                  <w:rFonts w:asciiTheme="majorBidi" w:eastAsia="Times New Roman" w:hAnsiTheme="majorBidi" w:cstheme="majorBidi"/>
                  <w:kern w:val="0"/>
                  <w:sz w:val="20"/>
                  <w:szCs w:val="20"/>
                  <w14:ligatures w14:val="none"/>
                  <w:rPrChange w:id="1356" w:author="Bikram Adhikari (bdhikari)" w:date="2025-10-16T15:40:00Z" w16du:dateUtc="2025-10-16T20:40:00Z">
                    <w:rPr>
                      <w:rFonts w:ascii="Segoe UI" w:hAnsi="Segoe UI" w:cs="Segoe UI"/>
                      <w:color w:val="333333"/>
                      <w:sz w:val="28"/>
                      <w:szCs w:val="28"/>
                    </w:rPr>
                  </w:rPrChange>
                </w:rPr>
                <w:t>13.2</w:t>
              </w:r>
            </w:ins>
          </w:p>
        </w:tc>
      </w:tr>
      <w:tr w:rsidR="00975C10" w:rsidRPr="00194DC1" w14:paraId="5A9C06E1" w14:textId="77777777" w:rsidTr="002528BC">
        <w:trPr>
          <w:ins w:id="1357" w:author="Bikram Adhikari (bdhikari)" w:date="2025-10-16T11:02:00Z" w16du:dateUtc="2025-10-16T16:02:00Z"/>
        </w:trPr>
        <w:tc>
          <w:tcPr>
            <w:tcW w:w="1240" w:type="dxa"/>
            <w:vAlign w:val="center"/>
          </w:tcPr>
          <w:p w14:paraId="0D0558E2" w14:textId="2D0C94FF" w:rsidR="00975C10" w:rsidRPr="00C83B7F" w:rsidRDefault="00975C10" w:rsidP="00975C10">
            <w:pPr>
              <w:rPr>
                <w:ins w:id="1358" w:author="Bikram Adhikari (bdhikari)" w:date="2025-10-16T11:02:00Z" w16du:dateUtc="2025-10-16T16:02:00Z"/>
                <w:rFonts w:asciiTheme="majorBidi" w:hAnsiTheme="majorBidi" w:cstheme="majorBidi"/>
                <w:b/>
                <w:bCs/>
                <w:sz w:val="20"/>
                <w:szCs w:val="20"/>
                <w:rPrChange w:id="1359" w:author="Bikram Adhikari (bdhikari)" w:date="2025-10-16T11:50:00Z" w16du:dateUtc="2025-10-16T16:50:00Z">
                  <w:rPr>
                    <w:ins w:id="1360" w:author="Bikram Adhikari (bdhikari)" w:date="2025-10-16T11:02:00Z" w16du:dateUtc="2025-10-16T16:02:00Z"/>
                    <w:rFonts w:asciiTheme="majorBidi" w:hAnsiTheme="majorBidi" w:cstheme="majorBidi"/>
                    <w:b/>
                    <w:bCs/>
                    <w:sz w:val="22"/>
                    <w:szCs w:val="22"/>
                  </w:rPr>
                </w:rPrChange>
              </w:rPr>
            </w:pPr>
            <w:ins w:id="1361" w:author="Bikram Adhikari (bdhikari)" w:date="2025-10-16T11:02:00Z" w16du:dateUtc="2025-10-16T16:02:00Z">
              <w:r w:rsidRPr="00C83B7F">
                <w:rPr>
                  <w:rFonts w:asciiTheme="majorBidi" w:eastAsia="Times New Roman" w:hAnsiTheme="majorBidi" w:cstheme="majorBidi"/>
                  <w:kern w:val="0"/>
                  <w:sz w:val="20"/>
                  <w:szCs w:val="20"/>
                  <w14:ligatures w14:val="none"/>
                  <w:rPrChange w:id="1362"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Poorer</w:t>
              </w:r>
            </w:ins>
          </w:p>
        </w:tc>
        <w:tc>
          <w:tcPr>
            <w:tcW w:w="1145" w:type="dxa"/>
            <w:vAlign w:val="center"/>
          </w:tcPr>
          <w:p w14:paraId="212F945F" w14:textId="6600E0F7" w:rsidR="00975C10" w:rsidRPr="00C83B7F" w:rsidRDefault="00975C10" w:rsidP="00975C10">
            <w:pPr>
              <w:rPr>
                <w:ins w:id="1363" w:author="Bikram Adhikari (bdhikari)" w:date="2025-10-16T11:02:00Z" w16du:dateUtc="2025-10-16T16:02:00Z"/>
                <w:rFonts w:asciiTheme="majorBidi" w:eastAsia="Times New Roman" w:hAnsiTheme="majorBidi" w:cstheme="majorBidi"/>
                <w:kern w:val="0"/>
                <w:sz w:val="20"/>
                <w:szCs w:val="20"/>
                <w14:ligatures w14:val="none"/>
                <w:rPrChange w:id="1364" w:author="Bikram Adhikari (bdhikari)" w:date="2025-10-16T11:50:00Z" w16du:dateUtc="2025-10-16T16:50:00Z">
                  <w:rPr>
                    <w:ins w:id="136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66" w:author="Bikram Adhikari (bdhikari)" w:date="2025-10-16T11:49:00Z" w16du:dateUtc="2025-10-16T16:49:00Z">
                <w:pPr>
                  <w:jc w:val="center"/>
                </w:pPr>
              </w:pPrChange>
            </w:pPr>
            <w:ins w:id="1367" w:author="Bikram Adhikari (bdhikari)" w:date="2025-10-16T15:40:00Z" w16du:dateUtc="2025-10-16T20:40:00Z">
              <w:r w:rsidRPr="00975C10">
                <w:rPr>
                  <w:rFonts w:asciiTheme="majorBidi" w:eastAsia="Times New Roman" w:hAnsiTheme="majorBidi" w:cstheme="majorBidi"/>
                  <w:kern w:val="0"/>
                  <w:sz w:val="20"/>
                  <w:szCs w:val="20"/>
                  <w14:ligatures w14:val="none"/>
                  <w:rPrChange w:id="1368" w:author="Bikram Adhikari (bdhikari)" w:date="2025-10-16T15:40:00Z" w16du:dateUtc="2025-10-16T20:40:00Z">
                    <w:rPr>
                      <w:rFonts w:ascii="Segoe UI" w:hAnsi="Segoe UI" w:cs="Segoe UI"/>
                      <w:color w:val="333333"/>
                      <w:sz w:val="28"/>
                      <w:szCs w:val="28"/>
                    </w:rPr>
                  </w:rPrChange>
                </w:rPr>
                <w:t>51.7</w:t>
              </w:r>
            </w:ins>
          </w:p>
        </w:tc>
        <w:tc>
          <w:tcPr>
            <w:tcW w:w="688" w:type="dxa"/>
            <w:vAlign w:val="center"/>
          </w:tcPr>
          <w:p w14:paraId="395BB1D1" w14:textId="44E3593D" w:rsidR="00975C10" w:rsidRPr="00C83B7F" w:rsidRDefault="00975C10" w:rsidP="00975C10">
            <w:pPr>
              <w:rPr>
                <w:ins w:id="1369" w:author="Bikram Adhikari (bdhikari)" w:date="2025-10-16T11:02:00Z" w16du:dateUtc="2025-10-16T16:02:00Z"/>
                <w:rFonts w:asciiTheme="majorBidi" w:eastAsia="Times New Roman" w:hAnsiTheme="majorBidi" w:cstheme="majorBidi"/>
                <w:kern w:val="0"/>
                <w:sz w:val="20"/>
                <w:szCs w:val="20"/>
                <w14:ligatures w14:val="none"/>
                <w:rPrChange w:id="1370" w:author="Bikram Adhikari (bdhikari)" w:date="2025-10-16T11:50:00Z" w16du:dateUtc="2025-10-16T16:50:00Z">
                  <w:rPr>
                    <w:ins w:id="137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72" w:author="Bikram Adhikari (bdhikari)" w:date="2025-10-16T11:49:00Z" w16du:dateUtc="2025-10-16T16:49:00Z">
                <w:pPr>
                  <w:jc w:val="center"/>
                </w:pPr>
              </w:pPrChange>
            </w:pPr>
            <w:ins w:id="1373" w:author="Bikram Adhikari (bdhikari)" w:date="2025-10-16T15:40:00Z" w16du:dateUtc="2025-10-16T20:40:00Z">
              <w:r w:rsidRPr="00975C10">
                <w:rPr>
                  <w:rFonts w:asciiTheme="majorBidi" w:eastAsia="Times New Roman" w:hAnsiTheme="majorBidi" w:cstheme="majorBidi"/>
                  <w:kern w:val="0"/>
                  <w:sz w:val="20"/>
                  <w:szCs w:val="20"/>
                  <w14:ligatures w14:val="none"/>
                  <w:rPrChange w:id="1374" w:author="Bikram Adhikari (bdhikari)" w:date="2025-10-16T15:40:00Z" w16du:dateUtc="2025-10-16T20:40:00Z">
                    <w:rPr>
                      <w:rFonts w:ascii="Segoe UI" w:hAnsi="Segoe UI" w:cs="Segoe UI"/>
                      <w:color w:val="333333"/>
                      <w:sz w:val="28"/>
                      <w:szCs w:val="28"/>
                    </w:rPr>
                  </w:rPrChange>
                </w:rPr>
                <w:t>1.8</w:t>
              </w:r>
            </w:ins>
          </w:p>
        </w:tc>
        <w:tc>
          <w:tcPr>
            <w:tcW w:w="759" w:type="dxa"/>
            <w:vAlign w:val="center"/>
          </w:tcPr>
          <w:p w14:paraId="0DC16656" w14:textId="0AA687AD" w:rsidR="00975C10" w:rsidRPr="00C83B7F" w:rsidRDefault="00975C10" w:rsidP="00975C10">
            <w:pPr>
              <w:rPr>
                <w:ins w:id="1375" w:author="Bikram Adhikari (bdhikari)" w:date="2025-10-16T11:02:00Z" w16du:dateUtc="2025-10-16T16:02:00Z"/>
                <w:rFonts w:asciiTheme="majorBidi" w:eastAsia="Times New Roman" w:hAnsiTheme="majorBidi" w:cstheme="majorBidi"/>
                <w:kern w:val="0"/>
                <w:sz w:val="20"/>
                <w:szCs w:val="20"/>
                <w14:ligatures w14:val="none"/>
                <w:rPrChange w:id="1376" w:author="Bikram Adhikari (bdhikari)" w:date="2025-10-16T11:50:00Z" w16du:dateUtc="2025-10-16T16:50:00Z">
                  <w:rPr>
                    <w:ins w:id="137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78" w:author="Bikram Adhikari (bdhikari)" w:date="2025-10-16T11:49:00Z" w16du:dateUtc="2025-10-16T16:49:00Z">
                <w:pPr>
                  <w:jc w:val="center"/>
                </w:pPr>
              </w:pPrChange>
            </w:pPr>
            <w:ins w:id="1379" w:author="Bikram Adhikari (bdhikari)" w:date="2025-10-16T15:40:00Z" w16du:dateUtc="2025-10-16T20:40:00Z">
              <w:r w:rsidRPr="00975C10">
                <w:rPr>
                  <w:rFonts w:asciiTheme="majorBidi" w:eastAsia="Times New Roman" w:hAnsiTheme="majorBidi" w:cstheme="majorBidi"/>
                  <w:kern w:val="0"/>
                  <w:sz w:val="20"/>
                  <w:szCs w:val="20"/>
                  <w14:ligatures w14:val="none"/>
                  <w:rPrChange w:id="1380" w:author="Bikram Adhikari (bdhikari)" w:date="2025-10-16T15:40:00Z" w16du:dateUtc="2025-10-16T20:40:00Z">
                    <w:rPr>
                      <w:rFonts w:ascii="Segoe UI" w:hAnsi="Segoe UI" w:cs="Segoe UI"/>
                      <w:color w:val="333333"/>
                      <w:sz w:val="28"/>
                      <w:szCs w:val="28"/>
                    </w:rPr>
                  </w:rPrChange>
                </w:rPr>
                <w:t>15.2</w:t>
              </w:r>
            </w:ins>
          </w:p>
        </w:tc>
        <w:tc>
          <w:tcPr>
            <w:tcW w:w="1145" w:type="dxa"/>
            <w:vAlign w:val="center"/>
          </w:tcPr>
          <w:p w14:paraId="4F7FA8B0" w14:textId="3DE18314" w:rsidR="00975C10" w:rsidRPr="00C83B7F" w:rsidRDefault="00975C10" w:rsidP="00975C10">
            <w:pPr>
              <w:rPr>
                <w:ins w:id="1381" w:author="Bikram Adhikari (bdhikari)" w:date="2025-10-16T11:02:00Z" w16du:dateUtc="2025-10-16T16:02:00Z"/>
                <w:rFonts w:asciiTheme="majorBidi" w:eastAsia="Times New Roman" w:hAnsiTheme="majorBidi" w:cstheme="majorBidi"/>
                <w:kern w:val="0"/>
                <w:sz w:val="20"/>
                <w:szCs w:val="20"/>
                <w14:ligatures w14:val="none"/>
                <w:rPrChange w:id="1382" w:author="Bikram Adhikari (bdhikari)" w:date="2025-10-16T11:50:00Z" w16du:dateUtc="2025-10-16T16:50:00Z">
                  <w:rPr>
                    <w:ins w:id="138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84" w:author="Bikram Adhikari (bdhikari)" w:date="2025-10-16T11:49:00Z" w16du:dateUtc="2025-10-16T16:49:00Z">
                <w:pPr>
                  <w:jc w:val="center"/>
                </w:pPr>
              </w:pPrChange>
            </w:pPr>
            <w:ins w:id="1385" w:author="Bikram Adhikari (bdhikari)" w:date="2025-10-16T15:40:00Z" w16du:dateUtc="2025-10-16T20:40:00Z">
              <w:r w:rsidRPr="00975C10">
                <w:rPr>
                  <w:rFonts w:asciiTheme="majorBidi" w:eastAsia="Times New Roman" w:hAnsiTheme="majorBidi" w:cstheme="majorBidi"/>
                  <w:kern w:val="0"/>
                  <w:sz w:val="20"/>
                  <w:szCs w:val="20"/>
                  <w14:ligatures w14:val="none"/>
                  <w:rPrChange w:id="1386" w:author="Bikram Adhikari (bdhikari)" w:date="2025-10-16T15:40:00Z" w16du:dateUtc="2025-10-16T20:40:00Z">
                    <w:rPr>
                      <w:rFonts w:ascii="Segoe UI" w:hAnsi="Segoe UI" w:cs="Segoe UI"/>
                      <w:color w:val="333333"/>
                      <w:sz w:val="28"/>
                      <w:szCs w:val="28"/>
                    </w:rPr>
                  </w:rPrChange>
                </w:rPr>
                <w:t>30.3</w:t>
              </w:r>
            </w:ins>
          </w:p>
        </w:tc>
        <w:tc>
          <w:tcPr>
            <w:tcW w:w="688" w:type="dxa"/>
            <w:vAlign w:val="center"/>
          </w:tcPr>
          <w:p w14:paraId="6F7751A9" w14:textId="1C6D7ADC" w:rsidR="00975C10" w:rsidRPr="00C83B7F" w:rsidRDefault="00975C10" w:rsidP="00975C10">
            <w:pPr>
              <w:rPr>
                <w:ins w:id="1387" w:author="Bikram Adhikari (bdhikari)" w:date="2025-10-16T11:02:00Z" w16du:dateUtc="2025-10-16T16:02:00Z"/>
                <w:rFonts w:asciiTheme="majorBidi" w:eastAsia="Times New Roman" w:hAnsiTheme="majorBidi" w:cstheme="majorBidi"/>
                <w:kern w:val="0"/>
                <w:sz w:val="20"/>
                <w:szCs w:val="20"/>
                <w14:ligatures w14:val="none"/>
                <w:rPrChange w:id="1388" w:author="Bikram Adhikari (bdhikari)" w:date="2025-10-16T11:50:00Z" w16du:dateUtc="2025-10-16T16:50:00Z">
                  <w:rPr>
                    <w:ins w:id="138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90" w:author="Bikram Adhikari (bdhikari)" w:date="2025-10-16T11:49:00Z" w16du:dateUtc="2025-10-16T16:49:00Z">
                <w:pPr>
                  <w:jc w:val="center"/>
                </w:pPr>
              </w:pPrChange>
            </w:pPr>
            <w:ins w:id="1391" w:author="Bikram Adhikari (bdhikari)" w:date="2025-10-16T15:40:00Z" w16du:dateUtc="2025-10-16T20:40:00Z">
              <w:r w:rsidRPr="00975C10">
                <w:rPr>
                  <w:rFonts w:asciiTheme="majorBidi" w:eastAsia="Times New Roman" w:hAnsiTheme="majorBidi" w:cstheme="majorBidi"/>
                  <w:kern w:val="0"/>
                  <w:sz w:val="20"/>
                  <w:szCs w:val="20"/>
                  <w14:ligatures w14:val="none"/>
                  <w:rPrChange w:id="1392" w:author="Bikram Adhikari (bdhikari)" w:date="2025-10-16T15:40:00Z" w16du:dateUtc="2025-10-16T20:40:00Z">
                    <w:rPr>
                      <w:rFonts w:ascii="Segoe UI" w:hAnsi="Segoe UI" w:cs="Segoe UI"/>
                      <w:color w:val="333333"/>
                      <w:sz w:val="28"/>
                      <w:szCs w:val="28"/>
                    </w:rPr>
                  </w:rPrChange>
                </w:rPr>
                <w:t>16.4</w:t>
              </w:r>
            </w:ins>
          </w:p>
        </w:tc>
        <w:tc>
          <w:tcPr>
            <w:tcW w:w="759" w:type="dxa"/>
            <w:vAlign w:val="center"/>
          </w:tcPr>
          <w:p w14:paraId="4F84A58C" w14:textId="7018A153" w:rsidR="00975C10" w:rsidRPr="00C83B7F" w:rsidRDefault="00975C10" w:rsidP="00975C10">
            <w:pPr>
              <w:rPr>
                <w:ins w:id="1393" w:author="Bikram Adhikari (bdhikari)" w:date="2025-10-16T11:02:00Z" w16du:dateUtc="2025-10-16T16:02:00Z"/>
                <w:rFonts w:asciiTheme="majorBidi" w:eastAsia="Times New Roman" w:hAnsiTheme="majorBidi" w:cstheme="majorBidi"/>
                <w:kern w:val="0"/>
                <w:sz w:val="20"/>
                <w:szCs w:val="20"/>
                <w14:ligatures w14:val="none"/>
                <w:rPrChange w:id="1394" w:author="Bikram Adhikari (bdhikari)" w:date="2025-10-16T11:50:00Z" w16du:dateUtc="2025-10-16T16:50:00Z">
                  <w:rPr>
                    <w:ins w:id="139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396" w:author="Bikram Adhikari (bdhikari)" w:date="2025-10-16T11:49:00Z" w16du:dateUtc="2025-10-16T16:49:00Z">
                <w:pPr>
                  <w:jc w:val="center"/>
                </w:pPr>
              </w:pPrChange>
            </w:pPr>
            <w:ins w:id="1397" w:author="Bikram Adhikari (bdhikari)" w:date="2025-10-16T15:40:00Z" w16du:dateUtc="2025-10-16T20:40:00Z">
              <w:r w:rsidRPr="00975C10">
                <w:rPr>
                  <w:rFonts w:asciiTheme="majorBidi" w:eastAsia="Times New Roman" w:hAnsiTheme="majorBidi" w:cstheme="majorBidi"/>
                  <w:kern w:val="0"/>
                  <w:sz w:val="20"/>
                  <w:szCs w:val="20"/>
                  <w14:ligatures w14:val="none"/>
                  <w:rPrChange w:id="1398" w:author="Bikram Adhikari (bdhikari)" w:date="2025-10-16T15:40:00Z" w16du:dateUtc="2025-10-16T20:40:00Z">
                    <w:rPr>
                      <w:rFonts w:ascii="Segoe UI" w:hAnsi="Segoe UI" w:cs="Segoe UI"/>
                      <w:color w:val="333333"/>
                      <w:sz w:val="28"/>
                      <w:szCs w:val="28"/>
                    </w:rPr>
                  </w:rPrChange>
                </w:rPr>
                <w:t>25.4</w:t>
              </w:r>
            </w:ins>
          </w:p>
        </w:tc>
        <w:tc>
          <w:tcPr>
            <w:tcW w:w="1145" w:type="dxa"/>
            <w:vAlign w:val="center"/>
          </w:tcPr>
          <w:p w14:paraId="2ECFCE17" w14:textId="07CD349B" w:rsidR="00975C10" w:rsidRPr="00C83B7F" w:rsidRDefault="00975C10" w:rsidP="00975C10">
            <w:pPr>
              <w:rPr>
                <w:ins w:id="1399" w:author="Bikram Adhikari (bdhikari)" w:date="2025-10-16T11:02:00Z" w16du:dateUtc="2025-10-16T16:02:00Z"/>
                <w:rFonts w:asciiTheme="majorBidi" w:eastAsia="Times New Roman" w:hAnsiTheme="majorBidi" w:cstheme="majorBidi"/>
                <w:kern w:val="0"/>
                <w:sz w:val="20"/>
                <w:szCs w:val="20"/>
                <w14:ligatures w14:val="none"/>
                <w:rPrChange w:id="1400" w:author="Bikram Adhikari (bdhikari)" w:date="2025-10-16T11:50:00Z" w16du:dateUtc="2025-10-16T16:50:00Z">
                  <w:rPr>
                    <w:ins w:id="140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02" w:author="Bikram Adhikari (bdhikari)" w:date="2025-10-16T11:49:00Z" w16du:dateUtc="2025-10-16T16:49:00Z">
                <w:pPr>
                  <w:jc w:val="center"/>
                </w:pPr>
              </w:pPrChange>
            </w:pPr>
            <w:ins w:id="1403" w:author="Bikram Adhikari (bdhikari)" w:date="2025-10-16T15:40:00Z" w16du:dateUtc="2025-10-16T20:40:00Z">
              <w:r w:rsidRPr="00975C10">
                <w:rPr>
                  <w:rFonts w:asciiTheme="majorBidi" w:eastAsia="Times New Roman" w:hAnsiTheme="majorBidi" w:cstheme="majorBidi"/>
                  <w:kern w:val="0"/>
                  <w:sz w:val="20"/>
                  <w:szCs w:val="20"/>
                  <w14:ligatures w14:val="none"/>
                  <w:rPrChange w:id="1404" w:author="Bikram Adhikari (bdhikari)" w:date="2025-10-16T15:40:00Z" w16du:dateUtc="2025-10-16T20:40:00Z">
                    <w:rPr>
                      <w:rFonts w:ascii="Segoe UI" w:hAnsi="Segoe UI" w:cs="Segoe UI"/>
                      <w:color w:val="333333"/>
                      <w:sz w:val="28"/>
                      <w:szCs w:val="28"/>
                    </w:rPr>
                  </w:rPrChange>
                </w:rPr>
                <w:t>17.6</w:t>
              </w:r>
            </w:ins>
          </w:p>
        </w:tc>
        <w:tc>
          <w:tcPr>
            <w:tcW w:w="688" w:type="dxa"/>
            <w:vAlign w:val="center"/>
          </w:tcPr>
          <w:p w14:paraId="75222736" w14:textId="3A32434F" w:rsidR="00975C10" w:rsidRPr="00C83B7F" w:rsidRDefault="00975C10" w:rsidP="00975C10">
            <w:pPr>
              <w:rPr>
                <w:ins w:id="1405" w:author="Bikram Adhikari (bdhikari)" w:date="2025-10-16T11:02:00Z" w16du:dateUtc="2025-10-16T16:02:00Z"/>
                <w:rFonts w:asciiTheme="majorBidi" w:eastAsia="Times New Roman" w:hAnsiTheme="majorBidi" w:cstheme="majorBidi"/>
                <w:kern w:val="0"/>
                <w:sz w:val="20"/>
                <w:szCs w:val="20"/>
                <w14:ligatures w14:val="none"/>
                <w:rPrChange w:id="1406" w:author="Bikram Adhikari (bdhikari)" w:date="2025-10-16T11:50:00Z" w16du:dateUtc="2025-10-16T16:50:00Z">
                  <w:rPr>
                    <w:ins w:id="140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08" w:author="Bikram Adhikari (bdhikari)" w:date="2025-10-16T11:49:00Z" w16du:dateUtc="2025-10-16T16:49:00Z">
                <w:pPr>
                  <w:jc w:val="center"/>
                </w:pPr>
              </w:pPrChange>
            </w:pPr>
            <w:ins w:id="1409" w:author="Bikram Adhikari (bdhikari)" w:date="2025-10-16T15:40:00Z" w16du:dateUtc="2025-10-16T20:40:00Z">
              <w:r w:rsidRPr="00975C10">
                <w:rPr>
                  <w:rFonts w:asciiTheme="majorBidi" w:eastAsia="Times New Roman" w:hAnsiTheme="majorBidi" w:cstheme="majorBidi"/>
                  <w:kern w:val="0"/>
                  <w:sz w:val="20"/>
                  <w:szCs w:val="20"/>
                  <w14:ligatures w14:val="none"/>
                  <w:rPrChange w:id="1410" w:author="Bikram Adhikari (bdhikari)" w:date="2025-10-16T15:40:00Z" w16du:dateUtc="2025-10-16T20:40:00Z">
                    <w:rPr>
                      <w:rFonts w:ascii="Segoe UI" w:hAnsi="Segoe UI" w:cs="Segoe UI"/>
                      <w:color w:val="333333"/>
                      <w:sz w:val="28"/>
                      <w:szCs w:val="28"/>
                    </w:rPr>
                  </w:rPrChange>
                </w:rPr>
                <w:t>27.4</w:t>
              </w:r>
            </w:ins>
          </w:p>
        </w:tc>
        <w:tc>
          <w:tcPr>
            <w:tcW w:w="759" w:type="dxa"/>
            <w:vAlign w:val="center"/>
          </w:tcPr>
          <w:p w14:paraId="3A47412C" w14:textId="679445E3" w:rsidR="00975C10" w:rsidRPr="00C83B7F" w:rsidRDefault="00975C10" w:rsidP="00975C10">
            <w:pPr>
              <w:rPr>
                <w:ins w:id="1411" w:author="Bikram Adhikari (bdhikari)" w:date="2025-10-16T11:02:00Z" w16du:dateUtc="2025-10-16T16:02:00Z"/>
                <w:rFonts w:asciiTheme="majorBidi" w:eastAsia="Times New Roman" w:hAnsiTheme="majorBidi" w:cstheme="majorBidi"/>
                <w:kern w:val="0"/>
                <w:sz w:val="20"/>
                <w:szCs w:val="20"/>
                <w14:ligatures w14:val="none"/>
                <w:rPrChange w:id="1412" w:author="Bikram Adhikari (bdhikari)" w:date="2025-10-16T11:50:00Z" w16du:dateUtc="2025-10-16T16:50:00Z">
                  <w:rPr>
                    <w:ins w:id="141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14" w:author="Bikram Adhikari (bdhikari)" w:date="2025-10-16T11:49:00Z" w16du:dateUtc="2025-10-16T16:49:00Z">
                <w:pPr>
                  <w:jc w:val="center"/>
                </w:pPr>
              </w:pPrChange>
            </w:pPr>
            <w:ins w:id="1415" w:author="Bikram Adhikari (bdhikari)" w:date="2025-10-16T15:40:00Z" w16du:dateUtc="2025-10-16T20:40:00Z">
              <w:r w:rsidRPr="00975C10">
                <w:rPr>
                  <w:rFonts w:asciiTheme="majorBidi" w:eastAsia="Times New Roman" w:hAnsiTheme="majorBidi" w:cstheme="majorBidi"/>
                  <w:kern w:val="0"/>
                  <w:sz w:val="20"/>
                  <w:szCs w:val="20"/>
                  <w14:ligatures w14:val="none"/>
                  <w:rPrChange w:id="1416" w:author="Bikram Adhikari (bdhikari)" w:date="2025-10-16T15:40:00Z" w16du:dateUtc="2025-10-16T20:40:00Z">
                    <w:rPr>
                      <w:rFonts w:ascii="Segoe UI" w:hAnsi="Segoe UI" w:cs="Segoe UI"/>
                      <w:color w:val="333333"/>
                      <w:sz w:val="28"/>
                      <w:szCs w:val="28"/>
                    </w:rPr>
                  </w:rPrChange>
                </w:rPr>
                <w:t>11.0</w:t>
              </w:r>
            </w:ins>
          </w:p>
        </w:tc>
      </w:tr>
      <w:tr w:rsidR="00975C10" w:rsidRPr="00194DC1" w14:paraId="056179D1" w14:textId="77777777" w:rsidTr="002528BC">
        <w:trPr>
          <w:ins w:id="1417" w:author="Bikram Adhikari (bdhikari)" w:date="2025-10-16T11:02:00Z" w16du:dateUtc="2025-10-16T16:02:00Z"/>
        </w:trPr>
        <w:tc>
          <w:tcPr>
            <w:tcW w:w="1240" w:type="dxa"/>
            <w:vAlign w:val="center"/>
          </w:tcPr>
          <w:p w14:paraId="52DE27DA" w14:textId="56BCCA5C" w:rsidR="00975C10" w:rsidRPr="00C83B7F" w:rsidRDefault="00975C10" w:rsidP="00975C10">
            <w:pPr>
              <w:rPr>
                <w:ins w:id="1418" w:author="Bikram Adhikari (bdhikari)" w:date="2025-10-16T11:02:00Z" w16du:dateUtc="2025-10-16T16:02:00Z"/>
                <w:rFonts w:asciiTheme="majorBidi" w:hAnsiTheme="majorBidi" w:cstheme="majorBidi"/>
                <w:b/>
                <w:bCs/>
                <w:sz w:val="20"/>
                <w:szCs w:val="20"/>
                <w:rPrChange w:id="1419" w:author="Bikram Adhikari (bdhikari)" w:date="2025-10-16T11:50:00Z" w16du:dateUtc="2025-10-16T16:50:00Z">
                  <w:rPr>
                    <w:ins w:id="1420" w:author="Bikram Adhikari (bdhikari)" w:date="2025-10-16T11:02:00Z" w16du:dateUtc="2025-10-16T16:02:00Z"/>
                    <w:rFonts w:asciiTheme="majorBidi" w:hAnsiTheme="majorBidi" w:cstheme="majorBidi"/>
                    <w:b/>
                    <w:bCs/>
                    <w:sz w:val="22"/>
                    <w:szCs w:val="22"/>
                  </w:rPr>
                </w:rPrChange>
              </w:rPr>
            </w:pPr>
            <w:ins w:id="1421" w:author="Bikram Adhikari (bdhikari)" w:date="2025-10-16T11:02:00Z" w16du:dateUtc="2025-10-16T16:02:00Z">
              <w:r w:rsidRPr="00C83B7F">
                <w:rPr>
                  <w:rFonts w:asciiTheme="majorBidi" w:eastAsia="Times New Roman" w:hAnsiTheme="majorBidi" w:cstheme="majorBidi"/>
                  <w:kern w:val="0"/>
                  <w:sz w:val="20"/>
                  <w:szCs w:val="20"/>
                  <w14:ligatures w14:val="none"/>
                  <w:rPrChange w:id="1422"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Middle</w:t>
              </w:r>
            </w:ins>
          </w:p>
        </w:tc>
        <w:tc>
          <w:tcPr>
            <w:tcW w:w="1145" w:type="dxa"/>
            <w:vAlign w:val="center"/>
          </w:tcPr>
          <w:p w14:paraId="2FABB1AF" w14:textId="3AA41900" w:rsidR="00975C10" w:rsidRPr="00C83B7F" w:rsidRDefault="00975C10" w:rsidP="00975C10">
            <w:pPr>
              <w:rPr>
                <w:ins w:id="1423" w:author="Bikram Adhikari (bdhikari)" w:date="2025-10-16T11:02:00Z" w16du:dateUtc="2025-10-16T16:02:00Z"/>
                <w:rFonts w:asciiTheme="majorBidi" w:eastAsia="Times New Roman" w:hAnsiTheme="majorBidi" w:cstheme="majorBidi"/>
                <w:kern w:val="0"/>
                <w:sz w:val="20"/>
                <w:szCs w:val="20"/>
                <w14:ligatures w14:val="none"/>
                <w:rPrChange w:id="1424" w:author="Bikram Adhikari (bdhikari)" w:date="2025-10-16T11:50:00Z" w16du:dateUtc="2025-10-16T16:50:00Z">
                  <w:rPr>
                    <w:ins w:id="142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26" w:author="Bikram Adhikari (bdhikari)" w:date="2025-10-16T11:49:00Z" w16du:dateUtc="2025-10-16T16:49:00Z">
                <w:pPr>
                  <w:jc w:val="center"/>
                </w:pPr>
              </w:pPrChange>
            </w:pPr>
            <w:ins w:id="1427" w:author="Bikram Adhikari (bdhikari)" w:date="2025-10-16T15:40:00Z" w16du:dateUtc="2025-10-16T20:40:00Z">
              <w:r w:rsidRPr="00975C10">
                <w:rPr>
                  <w:rFonts w:asciiTheme="majorBidi" w:eastAsia="Times New Roman" w:hAnsiTheme="majorBidi" w:cstheme="majorBidi"/>
                  <w:kern w:val="0"/>
                  <w:sz w:val="20"/>
                  <w:szCs w:val="20"/>
                  <w14:ligatures w14:val="none"/>
                  <w:rPrChange w:id="1428" w:author="Bikram Adhikari (bdhikari)" w:date="2025-10-16T15:40:00Z" w16du:dateUtc="2025-10-16T20:40:00Z">
                    <w:rPr>
                      <w:rFonts w:ascii="Segoe UI" w:hAnsi="Segoe UI" w:cs="Segoe UI"/>
                      <w:color w:val="333333"/>
                      <w:sz w:val="28"/>
                      <w:szCs w:val="28"/>
                    </w:rPr>
                  </w:rPrChange>
                </w:rPr>
                <w:t>60.9</w:t>
              </w:r>
            </w:ins>
          </w:p>
        </w:tc>
        <w:tc>
          <w:tcPr>
            <w:tcW w:w="688" w:type="dxa"/>
            <w:vAlign w:val="center"/>
          </w:tcPr>
          <w:p w14:paraId="68CC5818" w14:textId="302F3635" w:rsidR="00975C10" w:rsidRPr="00C83B7F" w:rsidRDefault="00975C10" w:rsidP="00975C10">
            <w:pPr>
              <w:rPr>
                <w:ins w:id="1429" w:author="Bikram Adhikari (bdhikari)" w:date="2025-10-16T11:02:00Z" w16du:dateUtc="2025-10-16T16:02:00Z"/>
                <w:rFonts w:asciiTheme="majorBidi" w:eastAsia="Times New Roman" w:hAnsiTheme="majorBidi" w:cstheme="majorBidi"/>
                <w:kern w:val="0"/>
                <w:sz w:val="20"/>
                <w:szCs w:val="20"/>
                <w14:ligatures w14:val="none"/>
                <w:rPrChange w:id="1430" w:author="Bikram Adhikari (bdhikari)" w:date="2025-10-16T11:50:00Z" w16du:dateUtc="2025-10-16T16:50:00Z">
                  <w:rPr>
                    <w:ins w:id="143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32" w:author="Bikram Adhikari (bdhikari)" w:date="2025-10-16T11:49:00Z" w16du:dateUtc="2025-10-16T16:49:00Z">
                <w:pPr>
                  <w:jc w:val="center"/>
                </w:pPr>
              </w:pPrChange>
            </w:pPr>
            <w:ins w:id="1433" w:author="Bikram Adhikari (bdhikari)" w:date="2025-10-16T15:40:00Z" w16du:dateUtc="2025-10-16T20:40:00Z">
              <w:r w:rsidRPr="00975C10">
                <w:rPr>
                  <w:rFonts w:asciiTheme="majorBidi" w:eastAsia="Times New Roman" w:hAnsiTheme="majorBidi" w:cstheme="majorBidi"/>
                  <w:kern w:val="0"/>
                  <w:sz w:val="20"/>
                  <w:szCs w:val="20"/>
                  <w14:ligatures w14:val="none"/>
                  <w:rPrChange w:id="1434" w:author="Bikram Adhikari (bdhikari)" w:date="2025-10-16T15:40:00Z" w16du:dateUtc="2025-10-16T20:40:00Z">
                    <w:rPr>
                      <w:rFonts w:ascii="Segoe UI" w:hAnsi="Segoe UI" w:cs="Segoe UI"/>
                      <w:color w:val="333333"/>
                      <w:sz w:val="28"/>
                      <w:szCs w:val="28"/>
                    </w:rPr>
                  </w:rPrChange>
                </w:rPr>
                <w:t>3.3</w:t>
              </w:r>
            </w:ins>
          </w:p>
        </w:tc>
        <w:tc>
          <w:tcPr>
            <w:tcW w:w="759" w:type="dxa"/>
            <w:vAlign w:val="center"/>
          </w:tcPr>
          <w:p w14:paraId="025C828A" w14:textId="01E90CCF" w:rsidR="00975C10" w:rsidRPr="00C83B7F" w:rsidRDefault="00975C10" w:rsidP="00975C10">
            <w:pPr>
              <w:rPr>
                <w:ins w:id="1435" w:author="Bikram Adhikari (bdhikari)" w:date="2025-10-16T11:02:00Z" w16du:dateUtc="2025-10-16T16:02:00Z"/>
                <w:rFonts w:asciiTheme="majorBidi" w:eastAsia="Times New Roman" w:hAnsiTheme="majorBidi" w:cstheme="majorBidi"/>
                <w:kern w:val="0"/>
                <w:sz w:val="20"/>
                <w:szCs w:val="20"/>
                <w14:ligatures w14:val="none"/>
                <w:rPrChange w:id="1436" w:author="Bikram Adhikari (bdhikari)" w:date="2025-10-16T11:50:00Z" w16du:dateUtc="2025-10-16T16:50:00Z">
                  <w:rPr>
                    <w:ins w:id="143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38" w:author="Bikram Adhikari (bdhikari)" w:date="2025-10-16T11:49:00Z" w16du:dateUtc="2025-10-16T16:49:00Z">
                <w:pPr>
                  <w:jc w:val="center"/>
                </w:pPr>
              </w:pPrChange>
            </w:pPr>
            <w:ins w:id="1439" w:author="Bikram Adhikari (bdhikari)" w:date="2025-10-16T15:40:00Z" w16du:dateUtc="2025-10-16T20:40:00Z">
              <w:r w:rsidRPr="00975C10">
                <w:rPr>
                  <w:rFonts w:asciiTheme="majorBidi" w:eastAsia="Times New Roman" w:hAnsiTheme="majorBidi" w:cstheme="majorBidi"/>
                  <w:kern w:val="0"/>
                  <w:sz w:val="20"/>
                  <w:szCs w:val="20"/>
                  <w14:ligatures w14:val="none"/>
                  <w:rPrChange w:id="1440" w:author="Bikram Adhikari (bdhikari)" w:date="2025-10-16T15:40:00Z" w16du:dateUtc="2025-10-16T20:40:00Z">
                    <w:rPr>
                      <w:rFonts w:ascii="Segoe UI" w:hAnsi="Segoe UI" w:cs="Segoe UI"/>
                      <w:color w:val="333333"/>
                      <w:sz w:val="28"/>
                      <w:szCs w:val="28"/>
                    </w:rPr>
                  </w:rPrChange>
                </w:rPr>
                <w:t>12.2</w:t>
              </w:r>
            </w:ins>
          </w:p>
        </w:tc>
        <w:tc>
          <w:tcPr>
            <w:tcW w:w="1145" w:type="dxa"/>
            <w:vAlign w:val="center"/>
          </w:tcPr>
          <w:p w14:paraId="3208983D" w14:textId="78434D20" w:rsidR="00975C10" w:rsidRPr="00C83B7F" w:rsidRDefault="00975C10" w:rsidP="00975C10">
            <w:pPr>
              <w:rPr>
                <w:ins w:id="1441" w:author="Bikram Adhikari (bdhikari)" w:date="2025-10-16T11:02:00Z" w16du:dateUtc="2025-10-16T16:02:00Z"/>
                <w:rFonts w:asciiTheme="majorBidi" w:eastAsia="Times New Roman" w:hAnsiTheme="majorBidi" w:cstheme="majorBidi"/>
                <w:kern w:val="0"/>
                <w:sz w:val="20"/>
                <w:szCs w:val="20"/>
                <w14:ligatures w14:val="none"/>
                <w:rPrChange w:id="1442" w:author="Bikram Adhikari (bdhikari)" w:date="2025-10-16T11:50:00Z" w16du:dateUtc="2025-10-16T16:50:00Z">
                  <w:rPr>
                    <w:ins w:id="144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44" w:author="Bikram Adhikari (bdhikari)" w:date="2025-10-16T11:49:00Z" w16du:dateUtc="2025-10-16T16:49:00Z">
                <w:pPr>
                  <w:jc w:val="center"/>
                </w:pPr>
              </w:pPrChange>
            </w:pPr>
            <w:ins w:id="1445" w:author="Bikram Adhikari (bdhikari)" w:date="2025-10-16T15:40:00Z" w16du:dateUtc="2025-10-16T20:40:00Z">
              <w:r w:rsidRPr="00975C10">
                <w:rPr>
                  <w:rFonts w:asciiTheme="majorBidi" w:eastAsia="Times New Roman" w:hAnsiTheme="majorBidi" w:cstheme="majorBidi"/>
                  <w:kern w:val="0"/>
                  <w:sz w:val="20"/>
                  <w:szCs w:val="20"/>
                  <w14:ligatures w14:val="none"/>
                  <w:rPrChange w:id="1446" w:author="Bikram Adhikari (bdhikari)" w:date="2025-10-16T15:40:00Z" w16du:dateUtc="2025-10-16T20:40:00Z">
                    <w:rPr>
                      <w:rFonts w:ascii="Segoe UI" w:hAnsi="Segoe UI" w:cs="Segoe UI"/>
                      <w:color w:val="333333"/>
                      <w:sz w:val="28"/>
                      <w:szCs w:val="28"/>
                    </w:rPr>
                  </w:rPrChange>
                </w:rPr>
                <w:t>31.0</w:t>
              </w:r>
            </w:ins>
          </w:p>
        </w:tc>
        <w:tc>
          <w:tcPr>
            <w:tcW w:w="688" w:type="dxa"/>
            <w:vAlign w:val="center"/>
          </w:tcPr>
          <w:p w14:paraId="0EC5272B" w14:textId="20FD92CD" w:rsidR="00975C10" w:rsidRPr="00C83B7F" w:rsidRDefault="00975C10" w:rsidP="00975C10">
            <w:pPr>
              <w:rPr>
                <w:ins w:id="1447" w:author="Bikram Adhikari (bdhikari)" w:date="2025-10-16T11:02:00Z" w16du:dateUtc="2025-10-16T16:02:00Z"/>
                <w:rFonts w:asciiTheme="majorBidi" w:eastAsia="Times New Roman" w:hAnsiTheme="majorBidi" w:cstheme="majorBidi"/>
                <w:kern w:val="0"/>
                <w:sz w:val="20"/>
                <w:szCs w:val="20"/>
                <w14:ligatures w14:val="none"/>
                <w:rPrChange w:id="1448" w:author="Bikram Adhikari (bdhikari)" w:date="2025-10-16T11:50:00Z" w16du:dateUtc="2025-10-16T16:50:00Z">
                  <w:rPr>
                    <w:ins w:id="144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50" w:author="Bikram Adhikari (bdhikari)" w:date="2025-10-16T11:49:00Z" w16du:dateUtc="2025-10-16T16:49:00Z">
                <w:pPr>
                  <w:jc w:val="center"/>
                </w:pPr>
              </w:pPrChange>
            </w:pPr>
            <w:ins w:id="1451" w:author="Bikram Adhikari (bdhikari)" w:date="2025-10-16T15:40:00Z" w16du:dateUtc="2025-10-16T20:40:00Z">
              <w:r w:rsidRPr="00975C10">
                <w:rPr>
                  <w:rFonts w:asciiTheme="majorBidi" w:eastAsia="Times New Roman" w:hAnsiTheme="majorBidi" w:cstheme="majorBidi"/>
                  <w:kern w:val="0"/>
                  <w:sz w:val="20"/>
                  <w:szCs w:val="20"/>
                  <w14:ligatures w14:val="none"/>
                  <w:rPrChange w:id="1452" w:author="Bikram Adhikari (bdhikari)" w:date="2025-10-16T15:40:00Z" w16du:dateUtc="2025-10-16T20:40:00Z">
                    <w:rPr>
                      <w:rFonts w:ascii="Segoe UI" w:hAnsi="Segoe UI" w:cs="Segoe UI"/>
                      <w:color w:val="333333"/>
                      <w:sz w:val="28"/>
                      <w:szCs w:val="28"/>
                    </w:rPr>
                  </w:rPrChange>
                </w:rPr>
                <w:t>12.3</w:t>
              </w:r>
            </w:ins>
          </w:p>
        </w:tc>
        <w:tc>
          <w:tcPr>
            <w:tcW w:w="759" w:type="dxa"/>
            <w:vAlign w:val="center"/>
          </w:tcPr>
          <w:p w14:paraId="3C7C6048" w14:textId="78DCB8DD" w:rsidR="00975C10" w:rsidRPr="00C83B7F" w:rsidRDefault="00975C10" w:rsidP="00975C10">
            <w:pPr>
              <w:rPr>
                <w:ins w:id="1453" w:author="Bikram Adhikari (bdhikari)" w:date="2025-10-16T11:02:00Z" w16du:dateUtc="2025-10-16T16:02:00Z"/>
                <w:rFonts w:asciiTheme="majorBidi" w:eastAsia="Times New Roman" w:hAnsiTheme="majorBidi" w:cstheme="majorBidi"/>
                <w:kern w:val="0"/>
                <w:sz w:val="20"/>
                <w:szCs w:val="20"/>
                <w14:ligatures w14:val="none"/>
                <w:rPrChange w:id="1454" w:author="Bikram Adhikari (bdhikari)" w:date="2025-10-16T11:50:00Z" w16du:dateUtc="2025-10-16T16:50:00Z">
                  <w:rPr>
                    <w:ins w:id="145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56" w:author="Bikram Adhikari (bdhikari)" w:date="2025-10-16T11:49:00Z" w16du:dateUtc="2025-10-16T16:49:00Z">
                <w:pPr>
                  <w:jc w:val="center"/>
                </w:pPr>
              </w:pPrChange>
            </w:pPr>
            <w:ins w:id="1457" w:author="Bikram Adhikari (bdhikari)" w:date="2025-10-16T15:40:00Z" w16du:dateUtc="2025-10-16T20:40:00Z">
              <w:r w:rsidRPr="00975C10">
                <w:rPr>
                  <w:rFonts w:asciiTheme="majorBidi" w:eastAsia="Times New Roman" w:hAnsiTheme="majorBidi" w:cstheme="majorBidi"/>
                  <w:kern w:val="0"/>
                  <w:sz w:val="20"/>
                  <w:szCs w:val="20"/>
                  <w14:ligatures w14:val="none"/>
                  <w:rPrChange w:id="1458" w:author="Bikram Adhikari (bdhikari)" w:date="2025-10-16T15:40:00Z" w16du:dateUtc="2025-10-16T20:40:00Z">
                    <w:rPr>
                      <w:rFonts w:ascii="Segoe UI" w:hAnsi="Segoe UI" w:cs="Segoe UI"/>
                      <w:color w:val="333333"/>
                      <w:sz w:val="28"/>
                      <w:szCs w:val="28"/>
                    </w:rPr>
                  </w:rPrChange>
                </w:rPr>
                <w:t>21.3</w:t>
              </w:r>
            </w:ins>
          </w:p>
        </w:tc>
        <w:tc>
          <w:tcPr>
            <w:tcW w:w="1145" w:type="dxa"/>
            <w:vAlign w:val="center"/>
          </w:tcPr>
          <w:p w14:paraId="0A8684D3" w14:textId="7492C9EA" w:rsidR="00975C10" w:rsidRPr="00C83B7F" w:rsidRDefault="00975C10" w:rsidP="00975C10">
            <w:pPr>
              <w:rPr>
                <w:ins w:id="1459" w:author="Bikram Adhikari (bdhikari)" w:date="2025-10-16T11:02:00Z" w16du:dateUtc="2025-10-16T16:02:00Z"/>
                <w:rFonts w:asciiTheme="majorBidi" w:eastAsia="Times New Roman" w:hAnsiTheme="majorBidi" w:cstheme="majorBidi"/>
                <w:kern w:val="0"/>
                <w:sz w:val="20"/>
                <w:szCs w:val="20"/>
                <w14:ligatures w14:val="none"/>
                <w:rPrChange w:id="1460" w:author="Bikram Adhikari (bdhikari)" w:date="2025-10-16T11:50:00Z" w16du:dateUtc="2025-10-16T16:50:00Z">
                  <w:rPr>
                    <w:ins w:id="146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62" w:author="Bikram Adhikari (bdhikari)" w:date="2025-10-16T11:49:00Z" w16du:dateUtc="2025-10-16T16:49:00Z">
                <w:pPr>
                  <w:jc w:val="center"/>
                </w:pPr>
              </w:pPrChange>
            </w:pPr>
            <w:ins w:id="1463" w:author="Bikram Adhikari (bdhikari)" w:date="2025-10-16T15:40:00Z" w16du:dateUtc="2025-10-16T20:40:00Z">
              <w:r w:rsidRPr="00975C10">
                <w:rPr>
                  <w:rFonts w:asciiTheme="majorBidi" w:eastAsia="Times New Roman" w:hAnsiTheme="majorBidi" w:cstheme="majorBidi"/>
                  <w:kern w:val="0"/>
                  <w:sz w:val="20"/>
                  <w:szCs w:val="20"/>
                  <w14:ligatures w14:val="none"/>
                  <w:rPrChange w:id="1464" w:author="Bikram Adhikari (bdhikari)" w:date="2025-10-16T15:40:00Z" w16du:dateUtc="2025-10-16T20:40:00Z">
                    <w:rPr>
                      <w:rFonts w:ascii="Segoe UI" w:hAnsi="Segoe UI" w:cs="Segoe UI"/>
                      <w:color w:val="333333"/>
                      <w:sz w:val="28"/>
                      <w:szCs w:val="28"/>
                    </w:rPr>
                  </w:rPrChange>
                </w:rPr>
                <w:t>24.4</w:t>
              </w:r>
            </w:ins>
          </w:p>
        </w:tc>
        <w:tc>
          <w:tcPr>
            <w:tcW w:w="688" w:type="dxa"/>
            <w:vAlign w:val="center"/>
          </w:tcPr>
          <w:p w14:paraId="65A23DE2" w14:textId="7AD58603" w:rsidR="00975C10" w:rsidRPr="00C83B7F" w:rsidRDefault="00975C10" w:rsidP="00975C10">
            <w:pPr>
              <w:rPr>
                <w:ins w:id="1465" w:author="Bikram Adhikari (bdhikari)" w:date="2025-10-16T11:02:00Z" w16du:dateUtc="2025-10-16T16:02:00Z"/>
                <w:rFonts w:asciiTheme="majorBidi" w:eastAsia="Times New Roman" w:hAnsiTheme="majorBidi" w:cstheme="majorBidi"/>
                <w:kern w:val="0"/>
                <w:sz w:val="20"/>
                <w:szCs w:val="20"/>
                <w14:ligatures w14:val="none"/>
                <w:rPrChange w:id="1466" w:author="Bikram Adhikari (bdhikari)" w:date="2025-10-16T11:50:00Z" w16du:dateUtc="2025-10-16T16:50:00Z">
                  <w:rPr>
                    <w:ins w:id="146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68" w:author="Bikram Adhikari (bdhikari)" w:date="2025-10-16T11:49:00Z" w16du:dateUtc="2025-10-16T16:49:00Z">
                <w:pPr>
                  <w:jc w:val="center"/>
                </w:pPr>
              </w:pPrChange>
            </w:pPr>
            <w:ins w:id="1469" w:author="Bikram Adhikari (bdhikari)" w:date="2025-10-16T15:40:00Z" w16du:dateUtc="2025-10-16T20:40:00Z">
              <w:r w:rsidRPr="00975C10">
                <w:rPr>
                  <w:rFonts w:asciiTheme="majorBidi" w:eastAsia="Times New Roman" w:hAnsiTheme="majorBidi" w:cstheme="majorBidi"/>
                  <w:kern w:val="0"/>
                  <w:sz w:val="20"/>
                  <w:szCs w:val="20"/>
                  <w14:ligatures w14:val="none"/>
                  <w:rPrChange w:id="1470" w:author="Bikram Adhikari (bdhikari)" w:date="2025-10-16T15:40:00Z" w16du:dateUtc="2025-10-16T20:40:00Z">
                    <w:rPr>
                      <w:rFonts w:ascii="Segoe UI" w:hAnsi="Segoe UI" w:cs="Segoe UI"/>
                      <w:color w:val="333333"/>
                      <w:sz w:val="28"/>
                      <w:szCs w:val="28"/>
                    </w:rPr>
                  </w:rPrChange>
                </w:rPr>
                <w:t>27.3</w:t>
              </w:r>
            </w:ins>
          </w:p>
        </w:tc>
        <w:tc>
          <w:tcPr>
            <w:tcW w:w="759" w:type="dxa"/>
            <w:vAlign w:val="center"/>
          </w:tcPr>
          <w:p w14:paraId="1C2CFFE3" w14:textId="7E9B20D0" w:rsidR="00975C10" w:rsidRPr="00C83B7F" w:rsidRDefault="00975C10" w:rsidP="00975C10">
            <w:pPr>
              <w:rPr>
                <w:ins w:id="1471" w:author="Bikram Adhikari (bdhikari)" w:date="2025-10-16T11:02:00Z" w16du:dateUtc="2025-10-16T16:02:00Z"/>
                <w:rFonts w:asciiTheme="majorBidi" w:eastAsia="Times New Roman" w:hAnsiTheme="majorBidi" w:cstheme="majorBidi"/>
                <w:kern w:val="0"/>
                <w:sz w:val="20"/>
                <w:szCs w:val="20"/>
                <w14:ligatures w14:val="none"/>
                <w:rPrChange w:id="1472" w:author="Bikram Adhikari (bdhikari)" w:date="2025-10-16T11:50:00Z" w16du:dateUtc="2025-10-16T16:50:00Z">
                  <w:rPr>
                    <w:ins w:id="147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74" w:author="Bikram Adhikari (bdhikari)" w:date="2025-10-16T11:49:00Z" w16du:dateUtc="2025-10-16T16:49:00Z">
                <w:pPr>
                  <w:jc w:val="center"/>
                </w:pPr>
              </w:pPrChange>
            </w:pPr>
            <w:ins w:id="1475" w:author="Bikram Adhikari (bdhikari)" w:date="2025-10-16T15:40:00Z" w16du:dateUtc="2025-10-16T20:40:00Z">
              <w:r w:rsidRPr="00975C10">
                <w:rPr>
                  <w:rFonts w:asciiTheme="majorBidi" w:eastAsia="Times New Roman" w:hAnsiTheme="majorBidi" w:cstheme="majorBidi"/>
                  <w:kern w:val="0"/>
                  <w:sz w:val="20"/>
                  <w:szCs w:val="20"/>
                  <w14:ligatures w14:val="none"/>
                  <w:rPrChange w:id="1476" w:author="Bikram Adhikari (bdhikari)" w:date="2025-10-16T15:40:00Z" w16du:dateUtc="2025-10-16T20:40:00Z">
                    <w:rPr>
                      <w:rFonts w:ascii="Segoe UI" w:hAnsi="Segoe UI" w:cs="Segoe UI"/>
                      <w:color w:val="333333"/>
                      <w:sz w:val="28"/>
                      <w:szCs w:val="28"/>
                    </w:rPr>
                  </w:rPrChange>
                </w:rPr>
                <w:t>10.1</w:t>
              </w:r>
            </w:ins>
          </w:p>
        </w:tc>
      </w:tr>
      <w:tr w:rsidR="00975C10" w:rsidRPr="00194DC1" w14:paraId="1A643772" w14:textId="77777777" w:rsidTr="002528BC">
        <w:trPr>
          <w:ins w:id="1477" w:author="Bikram Adhikari (bdhikari)" w:date="2025-10-16T11:02:00Z" w16du:dateUtc="2025-10-16T16:02:00Z"/>
        </w:trPr>
        <w:tc>
          <w:tcPr>
            <w:tcW w:w="1240" w:type="dxa"/>
            <w:vAlign w:val="center"/>
          </w:tcPr>
          <w:p w14:paraId="152FAB2E" w14:textId="23AC0F74" w:rsidR="00975C10" w:rsidRPr="00C83B7F" w:rsidRDefault="00975C10" w:rsidP="00975C10">
            <w:pPr>
              <w:rPr>
                <w:ins w:id="1478" w:author="Bikram Adhikari (bdhikari)" w:date="2025-10-16T11:02:00Z" w16du:dateUtc="2025-10-16T16:02:00Z"/>
                <w:rFonts w:asciiTheme="majorBidi" w:hAnsiTheme="majorBidi" w:cstheme="majorBidi"/>
                <w:b/>
                <w:bCs/>
                <w:sz w:val="20"/>
                <w:szCs w:val="20"/>
                <w:rPrChange w:id="1479" w:author="Bikram Adhikari (bdhikari)" w:date="2025-10-16T11:50:00Z" w16du:dateUtc="2025-10-16T16:50:00Z">
                  <w:rPr>
                    <w:ins w:id="1480" w:author="Bikram Adhikari (bdhikari)" w:date="2025-10-16T11:02:00Z" w16du:dateUtc="2025-10-16T16:02:00Z"/>
                    <w:rFonts w:asciiTheme="majorBidi" w:hAnsiTheme="majorBidi" w:cstheme="majorBidi"/>
                    <w:b/>
                    <w:bCs/>
                    <w:sz w:val="22"/>
                    <w:szCs w:val="22"/>
                  </w:rPr>
                </w:rPrChange>
              </w:rPr>
            </w:pPr>
            <w:ins w:id="1481" w:author="Bikram Adhikari (bdhikari)" w:date="2025-10-16T11:02:00Z" w16du:dateUtc="2025-10-16T16:02:00Z">
              <w:r w:rsidRPr="00C83B7F">
                <w:rPr>
                  <w:rFonts w:asciiTheme="majorBidi" w:eastAsia="Times New Roman" w:hAnsiTheme="majorBidi" w:cstheme="majorBidi"/>
                  <w:kern w:val="0"/>
                  <w:sz w:val="20"/>
                  <w:szCs w:val="20"/>
                  <w14:ligatures w14:val="none"/>
                  <w:rPrChange w:id="1482"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Richer</w:t>
              </w:r>
            </w:ins>
          </w:p>
        </w:tc>
        <w:tc>
          <w:tcPr>
            <w:tcW w:w="1145" w:type="dxa"/>
            <w:vAlign w:val="center"/>
          </w:tcPr>
          <w:p w14:paraId="60C6AF05" w14:textId="570F6F6E" w:rsidR="00975C10" w:rsidRPr="00C83B7F" w:rsidRDefault="00975C10" w:rsidP="00975C10">
            <w:pPr>
              <w:rPr>
                <w:ins w:id="1483" w:author="Bikram Adhikari (bdhikari)" w:date="2025-10-16T11:02:00Z" w16du:dateUtc="2025-10-16T16:02:00Z"/>
                <w:rFonts w:asciiTheme="majorBidi" w:eastAsia="Times New Roman" w:hAnsiTheme="majorBidi" w:cstheme="majorBidi"/>
                <w:kern w:val="0"/>
                <w:sz w:val="20"/>
                <w:szCs w:val="20"/>
                <w14:ligatures w14:val="none"/>
                <w:rPrChange w:id="1484" w:author="Bikram Adhikari (bdhikari)" w:date="2025-10-16T11:50:00Z" w16du:dateUtc="2025-10-16T16:50:00Z">
                  <w:rPr>
                    <w:ins w:id="148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86" w:author="Bikram Adhikari (bdhikari)" w:date="2025-10-16T11:49:00Z" w16du:dateUtc="2025-10-16T16:49:00Z">
                <w:pPr>
                  <w:jc w:val="center"/>
                </w:pPr>
              </w:pPrChange>
            </w:pPr>
            <w:ins w:id="1487" w:author="Bikram Adhikari (bdhikari)" w:date="2025-10-16T15:40:00Z" w16du:dateUtc="2025-10-16T20:40:00Z">
              <w:r w:rsidRPr="00975C10">
                <w:rPr>
                  <w:rFonts w:asciiTheme="majorBidi" w:eastAsia="Times New Roman" w:hAnsiTheme="majorBidi" w:cstheme="majorBidi"/>
                  <w:kern w:val="0"/>
                  <w:sz w:val="20"/>
                  <w:szCs w:val="20"/>
                  <w14:ligatures w14:val="none"/>
                  <w:rPrChange w:id="1488" w:author="Bikram Adhikari (bdhikari)" w:date="2025-10-16T15:40:00Z" w16du:dateUtc="2025-10-16T20:40:00Z">
                    <w:rPr>
                      <w:rFonts w:ascii="Segoe UI" w:hAnsi="Segoe UI" w:cs="Segoe UI"/>
                      <w:color w:val="333333"/>
                      <w:sz w:val="28"/>
                      <w:szCs w:val="28"/>
                    </w:rPr>
                  </w:rPrChange>
                </w:rPr>
                <w:t>56.9</w:t>
              </w:r>
            </w:ins>
          </w:p>
        </w:tc>
        <w:tc>
          <w:tcPr>
            <w:tcW w:w="688" w:type="dxa"/>
            <w:vAlign w:val="center"/>
          </w:tcPr>
          <w:p w14:paraId="41352C35" w14:textId="64C40121" w:rsidR="00975C10" w:rsidRPr="00C83B7F" w:rsidRDefault="00975C10" w:rsidP="00975C10">
            <w:pPr>
              <w:rPr>
                <w:ins w:id="1489" w:author="Bikram Adhikari (bdhikari)" w:date="2025-10-16T11:02:00Z" w16du:dateUtc="2025-10-16T16:02:00Z"/>
                <w:rFonts w:asciiTheme="majorBidi" w:eastAsia="Times New Roman" w:hAnsiTheme="majorBidi" w:cstheme="majorBidi"/>
                <w:kern w:val="0"/>
                <w:sz w:val="20"/>
                <w:szCs w:val="20"/>
                <w14:ligatures w14:val="none"/>
                <w:rPrChange w:id="1490" w:author="Bikram Adhikari (bdhikari)" w:date="2025-10-16T11:50:00Z" w16du:dateUtc="2025-10-16T16:50:00Z">
                  <w:rPr>
                    <w:ins w:id="149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92" w:author="Bikram Adhikari (bdhikari)" w:date="2025-10-16T11:49:00Z" w16du:dateUtc="2025-10-16T16:49:00Z">
                <w:pPr>
                  <w:jc w:val="center"/>
                </w:pPr>
              </w:pPrChange>
            </w:pPr>
            <w:ins w:id="1493" w:author="Bikram Adhikari (bdhikari)" w:date="2025-10-16T15:40:00Z" w16du:dateUtc="2025-10-16T20:40:00Z">
              <w:r w:rsidRPr="00975C10">
                <w:rPr>
                  <w:rFonts w:asciiTheme="majorBidi" w:eastAsia="Times New Roman" w:hAnsiTheme="majorBidi" w:cstheme="majorBidi"/>
                  <w:kern w:val="0"/>
                  <w:sz w:val="20"/>
                  <w:szCs w:val="20"/>
                  <w14:ligatures w14:val="none"/>
                  <w:rPrChange w:id="1494" w:author="Bikram Adhikari (bdhikari)" w:date="2025-10-16T15:40:00Z" w16du:dateUtc="2025-10-16T20:40:00Z">
                    <w:rPr>
                      <w:rFonts w:ascii="Segoe UI" w:hAnsi="Segoe UI" w:cs="Segoe UI"/>
                      <w:color w:val="333333"/>
                      <w:sz w:val="28"/>
                      <w:szCs w:val="28"/>
                    </w:rPr>
                  </w:rPrChange>
                </w:rPr>
                <w:t>4.0</w:t>
              </w:r>
            </w:ins>
          </w:p>
        </w:tc>
        <w:tc>
          <w:tcPr>
            <w:tcW w:w="759" w:type="dxa"/>
            <w:vAlign w:val="center"/>
          </w:tcPr>
          <w:p w14:paraId="2FEDBB7B" w14:textId="27FC6C74" w:rsidR="00975C10" w:rsidRPr="00C83B7F" w:rsidRDefault="00975C10" w:rsidP="00975C10">
            <w:pPr>
              <w:rPr>
                <w:ins w:id="1495" w:author="Bikram Adhikari (bdhikari)" w:date="2025-10-16T11:02:00Z" w16du:dateUtc="2025-10-16T16:02:00Z"/>
                <w:rFonts w:asciiTheme="majorBidi" w:eastAsia="Times New Roman" w:hAnsiTheme="majorBidi" w:cstheme="majorBidi"/>
                <w:kern w:val="0"/>
                <w:sz w:val="20"/>
                <w:szCs w:val="20"/>
                <w14:ligatures w14:val="none"/>
                <w:rPrChange w:id="1496" w:author="Bikram Adhikari (bdhikari)" w:date="2025-10-16T11:50:00Z" w16du:dateUtc="2025-10-16T16:50:00Z">
                  <w:rPr>
                    <w:ins w:id="149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498" w:author="Bikram Adhikari (bdhikari)" w:date="2025-10-16T11:49:00Z" w16du:dateUtc="2025-10-16T16:49:00Z">
                <w:pPr>
                  <w:jc w:val="center"/>
                </w:pPr>
              </w:pPrChange>
            </w:pPr>
            <w:ins w:id="1499" w:author="Bikram Adhikari (bdhikari)" w:date="2025-10-16T15:40:00Z" w16du:dateUtc="2025-10-16T20:40:00Z">
              <w:r w:rsidRPr="00975C10">
                <w:rPr>
                  <w:rFonts w:asciiTheme="majorBidi" w:eastAsia="Times New Roman" w:hAnsiTheme="majorBidi" w:cstheme="majorBidi"/>
                  <w:kern w:val="0"/>
                  <w:sz w:val="20"/>
                  <w:szCs w:val="20"/>
                  <w14:ligatures w14:val="none"/>
                  <w:rPrChange w:id="1500" w:author="Bikram Adhikari (bdhikari)" w:date="2025-10-16T15:40:00Z" w16du:dateUtc="2025-10-16T20:40:00Z">
                    <w:rPr>
                      <w:rFonts w:ascii="Segoe UI" w:hAnsi="Segoe UI" w:cs="Segoe UI"/>
                      <w:color w:val="333333"/>
                      <w:sz w:val="28"/>
                      <w:szCs w:val="28"/>
                    </w:rPr>
                  </w:rPrChange>
                </w:rPr>
                <w:t>24.0</w:t>
              </w:r>
            </w:ins>
          </w:p>
        </w:tc>
        <w:tc>
          <w:tcPr>
            <w:tcW w:w="1145" w:type="dxa"/>
            <w:vAlign w:val="center"/>
          </w:tcPr>
          <w:p w14:paraId="4E3E2970" w14:textId="45F3D455" w:rsidR="00975C10" w:rsidRPr="00C83B7F" w:rsidRDefault="00975C10" w:rsidP="00975C10">
            <w:pPr>
              <w:rPr>
                <w:ins w:id="1501" w:author="Bikram Adhikari (bdhikari)" w:date="2025-10-16T11:02:00Z" w16du:dateUtc="2025-10-16T16:02:00Z"/>
                <w:rFonts w:asciiTheme="majorBidi" w:eastAsia="Times New Roman" w:hAnsiTheme="majorBidi" w:cstheme="majorBidi"/>
                <w:kern w:val="0"/>
                <w:sz w:val="20"/>
                <w:szCs w:val="20"/>
                <w14:ligatures w14:val="none"/>
                <w:rPrChange w:id="1502" w:author="Bikram Adhikari (bdhikari)" w:date="2025-10-16T11:50:00Z" w16du:dateUtc="2025-10-16T16:50:00Z">
                  <w:rPr>
                    <w:ins w:id="150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04" w:author="Bikram Adhikari (bdhikari)" w:date="2025-10-16T11:49:00Z" w16du:dateUtc="2025-10-16T16:49:00Z">
                <w:pPr>
                  <w:jc w:val="center"/>
                </w:pPr>
              </w:pPrChange>
            </w:pPr>
            <w:ins w:id="1505" w:author="Bikram Adhikari (bdhikari)" w:date="2025-10-16T15:40:00Z" w16du:dateUtc="2025-10-16T20:40:00Z">
              <w:r w:rsidRPr="00975C10">
                <w:rPr>
                  <w:rFonts w:asciiTheme="majorBidi" w:eastAsia="Times New Roman" w:hAnsiTheme="majorBidi" w:cstheme="majorBidi"/>
                  <w:kern w:val="0"/>
                  <w:sz w:val="20"/>
                  <w:szCs w:val="20"/>
                  <w14:ligatures w14:val="none"/>
                  <w:rPrChange w:id="1506" w:author="Bikram Adhikari (bdhikari)" w:date="2025-10-16T15:40:00Z" w16du:dateUtc="2025-10-16T20:40:00Z">
                    <w:rPr>
                      <w:rFonts w:ascii="Segoe UI" w:hAnsi="Segoe UI" w:cs="Segoe UI"/>
                      <w:color w:val="333333"/>
                      <w:sz w:val="28"/>
                      <w:szCs w:val="28"/>
                    </w:rPr>
                  </w:rPrChange>
                </w:rPr>
                <w:t>35.2</w:t>
              </w:r>
            </w:ins>
          </w:p>
        </w:tc>
        <w:tc>
          <w:tcPr>
            <w:tcW w:w="688" w:type="dxa"/>
            <w:vAlign w:val="center"/>
          </w:tcPr>
          <w:p w14:paraId="41C879AA" w14:textId="59E44B14" w:rsidR="00975C10" w:rsidRPr="00C83B7F" w:rsidRDefault="00975C10" w:rsidP="00975C10">
            <w:pPr>
              <w:rPr>
                <w:ins w:id="1507" w:author="Bikram Adhikari (bdhikari)" w:date="2025-10-16T11:02:00Z" w16du:dateUtc="2025-10-16T16:02:00Z"/>
                <w:rFonts w:asciiTheme="majorBidi" w:eastAsia="Times New Roman" w:hAnsiTheme="majorBidi" w:cstheme="majorBidi"/>
                <w:kern w:val="0"/>
                <w:sz w:val="20"/>
                <w:szCs w:val="20"/>
                <w14:ligatures w14:val="none"/>
                <w:rPrChange w:id="1508" w:author="Bikram Adhikari (bdhikari)" w:date="2025-10-16T11:50:00Z" w16du:dateUtc="2025-10-16T16:50:00Z">
                  <w:rPr>
                    <w:ins w:id="150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10" w:author="Bikram Adhikari (bdhikari)" w:date="2025-10-16T11:49:00Z" w16du:dateUtc="2025-10-16T16:49:00Z">
                <w:pPr>
                  <w:jc w:val="center"/>
                </w:pPr>
              </w:pPrChange>
            </w:pPr>
            <w:ins w:id="1511" w:author="Bikram Adhikari (bdhikari)" w:date="2025-10-16T15:40:00Z" w16du:dateUtc="2025-10-16T20:40:00Z">
              <w:r w:rsidRPr="00975C10">
                <w:rPr>
                  <w:rFonts w:asciiTheme="majorBidi" w:eastAsia="Times New Roman" w:hAnsiTheme="majorBidi" w:cstheme="majorBidi"/>
                  <w:kern w:val="0"/>
                  <w:sz w:val="20"/>
                  <w:szCs w:val="20"/>
                  <w14:ligatures w14:val="none"/>
                  <w:rPrChange w:id="1512" w:author="Bikram Adhikari (bdhikari)" w:date="2025-10-16T15:40:00Z" w16du:dateUtc="2025-10-16T20:40:00Z">
                    <w:rPr>
                      <w:rFonts w:ascii="Segoe UI" w:hAnsi="Segoe UI" w:cs="Segoe UI"/>
                      <w:color w:val="333333"/>
                      <w:sz w:val="28"/>
                      <w:szCs w:val="28"/>
                    </w:rPr>
                  </w:rPrChange>
                </w:rPr>
                <w:t>12.5</w:t>
              </w:r>
            </w:ins>
          </w:p>
        </w:tc>
        <w:tc>
          <w:tcPr>
            <w:tcW w:w="759" w:type="dxa"/>
            <w:vAlign w:val="center"/>
          </w:tcPr>
          <w:p w14:paraId="42F04FA4" w14:textId="5F0B30F4" w:rsidR="00975C10" w:rsidRPr="00C83B7F" w:rsidRDefault="00975C10" w:rsidP="00975C10">
            <w:pPr>
              <w:rPr>
                <w:ins w:id="1513" w:author="Bikram Adhikari (bdhikari)" w:date="2025-10-16T11:02:00Z" w16du:dateUtc="2025-10-16T16:02:00Z"/>
                <w:rFonts w:asciiTheme="majorBidi" w:eastAsia="Times New Roman" w:hAnsiTheme="majorBidi" w:cstheme="majorBidi"/>
                <w:kern w:val="0"/>
                <w:sz w:val="20"/>
                <w:szCs w:val="20"/>
                <w14:ligatures w14:val="none"/>
                <w:rPrChange w:id="1514" w:author="Bikram Adhikari (bdhikari)" w:date="2025-10-16T11:50:00Z" w16du:dateUtc="2025-10-16T16:50:00Z">
                  <w:rPr>
                    <w:ins w:id="151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16" w:author="Bikram Adhikari (bdhikari)" w:date="2025-10-16T11:49:00Z" w16du:dateUtc="2025-10-16T16:49:00Z">
                <w:pPr>
                  <w:jc w:val="center"/>
                </w:pPr>
              </w:pPrChange>
            </w:pPr>
            <w:ins w:id="1517" w:author="Bikram Adhikari (bdhikari)" w:date="2025-10-16T15:40:00Z" w16du:dateUtc="2025-10-16T20:40:00Z">
              <w:r w:rsidRPr="00975C10">
                <w:rPr>
                  <w:rFonts w:asciiTheme="majorBidi" w:eastAsia="Times New Roman" w:hAnsiTheme="majorBidi" w:cstheme="majorBidi"/>
                  <w:kern w:val="0"/>
                  <w:sz w:val="20"/>
                  <w:szCs w:val="20"/>
                  <w14:ligatures w14:val="none"/>
                  <w:rPrChange w:id="1518" w:author="Bikram Adhikari (bdhikari)" w:date="2025-10-16T15:40:00Z" w16du:dateUtc="2025-10-16T20:40:00Z">
                    <w:rPr>
                      <w:rFonts w:ascii="Segoe UI" w:hAnsi="Segoe UI" w:cs="Segoe UI"/>
                      <w:color w:val="333333"/>
                      <w:sz w:val="28"/>
                      <w:szCs w:val="28"/>
                    </w:rPr>
                  </w:rPrChange>
                </w:rPr>
                <w:t>18.5</w:t>
              </w:r>
            </w:ins>
          </w:p>
        </w:tc>
        <w:tc>
          <w:tcPr>
            <w:tcW w:w="1145" w:type="dxa"/>
            <w:vAlign w:val="center"/>
          </w:tcPr>
          <w:p w14:paraId="182C1B1A" w14:textId="0557C33A" w:rsidR="00975C10" w:rsidRPr="00C83B7F" w:rsidRDefault="00975C10" w:rsidP="00975C10">
            <w:pPr>
              <w:rPr>
                <w:ins w:id="1519" w:author="Bikram Adhikari (bdhikari)" w:date="2025-10-16T11:02:00Z" w16du:dateUtc="2025-10-16T16:02:00Z"/>
                <w:rFonts w:asciiTheme="majorBidi" w:eastAsia="Times New Roman" w:hAnsiTheme="majorBidi" w:cstheme="majorBidi"/>
                <w:kern w:val="0"/>
                <w:sz w:val="20"/>
                <w:szCs w:val="20"/>
                <w14:ligatures w14:val="none"/>
                <w:rPrChange w:id="1520" w:author="Bikram Adhikari (bdhikari)" w:date="2025-10-16T11:50:00Z" w16du:dateUtc="2025-10-16T16:50:00Z">
                  <w:rPr>
                    <w:ins w:id="152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22" w:author="Bikram Adhikari (bdhikari)" w:date="2025-10-16T11:49:00Z" w16du:dateUtc="2025-10-16T16:49:00Z">
                <w:pPr>
                  <w:jc w:val="center"/>
                </w:pPr>
              </w:pPrChange>
            </w:pPr>
            <w:ins w:id="1523" w:author="Bikram Adhikari (bdhikari)" w:date="2025-10-16T15:40:00Z" w16du:dateUtc="2025-10-16T20:40:00Z">
              <w:r w:rsidRPr="00975C10">
                <w:rPr>
                  <w:rFonts w:asciiTheme="majorBidi" w:eastAsia="Times New Roman" w:hAnsiTheme="majorBidi" w:cstheme="majorBidi"/>
                  <w:kern w:val="0"/>
                  <w:sz w:val="20"/>
                  <w:szCs w:val="20"/>
                  <w14:ligatures w14:val="none"/>
                  <w:rPrChange w:id="1524" w:author="Bikram Adhikari (bdhikari)" w:date="2025-10-16T15:40:00Z" w16du:dateUtc="2025-10-16T20:40:00Z">
                    <w:rPr>
                      <w:rFonts w:ascii="Segoe UI" w:hAnsi="Segoe UI" w:cs="Segoe UI"/>
                      <w:color w:val="333333"/>
                      <w:sz w:val="28"/>
                      <w:szCs w:val="28"/>
                    </w:rPr>
                  </w:rPrChange>
                </w:rPr>
                <w:t>29.5</w:t>
              </w:r>
            </w:ins>
          </w:p>
        </w:tc>
        <w:tc>
          <w:tcPr>
            <w:tcW w:w="688" w:type="dxa"/>
            <w:vAlign w:val="center"/>
          </w:tcPr>
          <w:p w14:paraId="6F1863B9" w14:textId="1B083FBB" w:rsidR="00975C10" w:rsidRPr="00C83B7F" w:rsidRDefault="00975C10" w:rsidP="00975C10">
            <w:pPr>
              <w:rPr>
                <w:ins w:id="1525" w:author="Bikram Adhikari (bdhikari)" w:date="2025-10-16T11:02:00Z" w16du:dateUtc="2025-10-16T16:02:00Z"/>
                <w:rFonts w:asciiTheme="majorBidi" w:eastAsia="Times New Roman" w:hAnsiTheme="majorBidi" w:cstheme="majorBidi"/>
                <w:kern w:val="0"/>
                <w:sz w:val="20"/>
                <w:szCs w:val="20"/>
                <w14:ligatures w14:val="none"/>
                <w:rPrChange w:id="1526" w:author="Bikram Adhikari (bdhikari)" w:date="2025-10-16T11:50:00Z" w16du:dateUtc="2025-10-16T16:50:00Z">
                  <w:rPr>
                    <w:ins w:id="152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28" w:author="Bikram Adhikari (bdhikari)" w:date="2025-10-16T11:49:00Z" w16du:dateUtc="2025-10-16T16:49:00Z">
                <w:pPr>
                  <w:jc w:val="center"/>
                </w:pPr>
              </w:pPrChange>
            </w:pPr>
            <w:ins w:id="1529" w:author="Bikram Adhikari (bdhikari)" w:date="2025-10-16T15:40:00Z" w16du:dateUtc="2025-10-16T20:40:00Z">
              <w:r w:rsidRPr="00975C10">
                <w:rPr>
                  <w:rFonts w:asciiTheme="majorBidi" w:eastAsia="Times New Roman" w:hAnsiTheme="majorBidi" w:cstheme="majorBidi"/>
                  <w:kern w:val="0"/>
                  <w:sz w:val="20"/>
                  <w:szCs w:val="20"/>
                  <w14:ligatures w14:val="none"/>
                  <w:rPrChange w:id="1530" w:author="Bikram Adhikari (bdhikari)" w:date="2025-10-16T15:40:00Z" w16du:dateUtc="2025-10-16T20:40:00Z">
                    <w:rPr>
                      <w:rFonts w:ascii="Segoe UI" w:hAnsi="Segoe UI" w:cs="Segoe UI"/>
                      <w:color w:val="333333"/>
                      <w:sz w:val="28"/>
                      <w:szCs w:val="28"/>
                    </w:rPr>
                  </w:rPrChange>
                </w:rPr>
                <w:t>13.0</w:t>
              </w:r>
            </w:ins>
          </w:p>
        </w:tc>
        <w:tc>
          <w:tcPr>
            <w:tcW w:w="759" w:type="dxa"/>
            <w:vAlign w:val="center"/>
          </w:tcPr>
          <w:p w14:paraId="15B6A1A7" w14:textId="54BC20EE" w:rsidR="00975C10" w:rsidRPr="00C83B7F" w:rsidRDefault="00975C10" w:rsidP="00975C10">
            <w:pPr>
              <w:rPr>
                <w:ins w:id="1531" w:author="Bikram Adhikari (bdhikari)" w:date="2025-10-16T11:02:00Z" w16du:dateUtc="2025-10-16T16:02:00Z"/>
                <w:rFonts w:asciiTheme="majorBidi" w:eastAsia="Times New Roman" w:hAnsiTheme="majorBidi" w:cstheme="majorBidi"/>
                <w:kern w:val="0"/>
                <w:sz w:val="20"/>
                <w:szCs w:val="20"/>
                <w14:ligatures w14:val="none"/>
                <w:rPrChange w:id="1532" w:author="Bikram Adhikari (bdhikari)" w:date="2025-10-16T11:50:00Z" w16du:dateUtc="2025-10-16T16:50:00Z">
                  <w:rPr>
                    <w:ins w:id="153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34" w:author="Bikram Adhikari (bdhikari)" w:date="2025-10-16T11:49:00Z" w16du:dateUtc="2025-10-16T16:49:00Z">
                <w:pPr>
                  <w:jc w:val="center"/>
                </w:pPr>
              </w:pPrChange>
            </w:pPr>
            <w:ins w:id="1535" w:author="Bikram Adhikari (bdhikari)" w:date="2025-10-16T15:40:00Z" w16du:dateUtc="2025-10-16T20:40:00Z">
              <w:r w:rsidRPr="00975C10">
                <w:rPr>
                  <w:rFonts w:asciiTheme="majorBidi" w:eastAsia="Times New Roman" w:hAnsiTheme="majorBidi" w:cstheme="majorBidi"/>
                  <w:kern w:val="0"/>
                  <w:sz w:val="20"/>
                  <w:szCs w:val="20"/>
                  <w14:ligatures w14:val="none"/>
                  <w:rPrChange w:id="1536" w:author="Bikram Adhikari (bdhikari)" w:date="2025-10-16T15:40:00Z" w16du:dateUtc="2025-10-16T20:40:00Z">
                    <w:rPr>
                      <w:rFonts w:ascii="Segoe UI" w:hAnsi="Segoe UI" w:cs="Segoe UI"/>
                      <w:color w:val="333333"/>
                      <w:sz w:val="28"/>
                      <w:szCs w:val="28"/>
                    </w:rPr>
                  </w:rPrChange>
                </w:rPr>
                <w:t>5.9</w:t>
              </w:r>
            </w:ins>
          </w:p>
        </w:tc>
      </w:tr>
      <w:tr w:rsidR="00975C10" w:rsidRPr="00194DC1" w14:paraId="3B41EBE2" w14:textId="77777777" w:rsidTr="002528BC">
        <w:trPr>
          <w:ins w:id="1537" w:author="Bikram Adhikari (bdhikari)" w:date="2025-10-16T11:02:00Z" w16du:dateUtc="2025-10-16T16:02:00Z"/>
        </w:trPr>
        <w:tc>
          <w:tcPr>
            <w:tcW w:w="1240" w:type="dxa"/>
            <w:vAlign w:val="center"/>
          </w:tcPr>
          <w:p w14:paraId="0F68D640" w14:textId="1AD99B6D" w:rsidR="00975C10" w:rsidRPr="00C83B7F" w:rsidRDefault="00975C10" w:rsidP="00975C10">
            <w:pPr>
              <w:rPr>
                <w:ins w:id="1538" w:author="Bikram Adhikari (bdhikari)" w:date="2025-10-16T11:02:00Z" w16du:dateUtc="2025-10-16T16:02:00Z"/>
                <w:rFonts w:asciiTheme="majorBidi" w:hAnsiTheme="majorBidi" w:cstheme="majorBidi"/>
                <w:b/>
                <w:bCs/>
                <w:sz w:val="20"/>
                <w:szCs w:val="20"/>
                <w:rPrChange w:id="1539" w:author="Bikram Adhikari (bdhikari)" w:date="2025-10-16T11:50:00Z" w16du:dateUtc="2025-10-16T16:50:00Z">
                  <w:rPr>
                    <w:ins w:id="1540" w:author="Bikram Adhikari (bdhikari)" w:date="2025-10-16T11:02:00Z" w16du:dateUtc="2025-10-16T16:02:00Z"/>
                    <w:rFonts w:asciiTheme="majorBidi" w:hAnsiTheme="majorBidi" w:cstheme="majorBidi"/>
                    <w:b/>
                    <w:bCs/>
                    <w:sz w:val="22"/>
                    <w:szCs w:val="22"/>
                  </w:rPr>
                </w:rPrChange>
              </w:rPr>
            </w:pPr>
            <w:ins w:id="1541" w:author="Bikram Adhikari (bdhikari)" w:date="2025-10-16T11:02:00Z" w16du:dateUtc="2025-10-16T16:02:00Z">
              <w:r w:rsidRPr="00C83B7F">
                <w:rPr>
                  <w:rFonts w:asciiTheme="majorBidi" w:eastAsia="Times New Roman" w:hAnsiTheme="majorBidi" w:cstheme="majorBidi"/>
                  <w:kern w:val="0"/>
                  <w:sz w:val="20"/>
                  <w:szCs w:val="20"/>
                  <w14:ligatures w14:val="none"/>
                  <w:rPrChange w:id="1542"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Richest</w:t>
              </w:r>
            </w:ins>
          </w:p>
        </w:tc>
        <w:tc>
          <w:tcPr>
            <w:tcW w:w="1145" w:type="dxa"/>
            <w:vAlign w:val="center"/>
          </w:tcPr>
          <w:p w14:paraId="43F01C95" w14:textId="7A0D167F" w:rsidR="00975C10" w:rsidRPr="00C83B7F" w:rsidRDefault="00975C10" w:rsidP="00975C10">
            <w:pPr>
              <w:rPr>
                <w:ins w:id="1543" w:author="Bikram Adhikari (bdhikari)" w:date="2025-10-16T11:02:00Z" w16du:dateUtc="2025-10-16T16:02:00Z"/>
                <w:rFonts w:asciiTheme="majorBidi" w:eastAsia="Times New Roman" w:hAnsiTheme="majorBidi" w:cstheme="majorBidi"/>
                <w:kern w:val="0"/>
                <w:sz w:val="20"/>
                <w:szCs w:val="20"/>
                <w14:ligatures w14:val="none"/>
                <w:rPrChange w:id="1544" w:author="Bikram Adhikari (bdhikari)" w:date="2025-10-16T11:50:00Z" w16du:dateUtc="2025-10-16T16:50:00Z">
                  <w:rPr>
                    <w:ins w:id="154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46" w:author="Bikram Adhikari (bdhikari)" w:date="2025-10-16T11:49:00Z" w16du:dateUtc="2025-10-16T16:49:00Z">
                <w:pPr>
                  <w:jc w:val="center"/>
                </w:pPr>
              </w:pPrChange>
            </w:pPr>
            <w:ins w:id="1547" w:author="Bikram Adhikari (bdhikari)" w:date="2025-10-16T15:40:00Z" w16du:dateUtc="2025-10-16T20:40:00Z">
              <w:r w:rsidRPr="00975C10">
                <w:rPr>
                  <w:rFonts w:asciiTheme="majorBidi" w:eastAsia="Times New Roman" w:hAnsiTheme="majorBidi" w:cstheme="majorBidi"/>
                  <w:kern w:val="0"/>
                  <w:sz w:val="20"/>
                  <w:szCs w:val="20"/>
                  <w14:ligatures w14:val="none"/>
                  <w:rPrChange w:id="1548" w:author="Bikram Adhikari (bdhikari)" w:date="2025-10-16T15:40:00Z" w16du:dateUtc="2025-10-16T20:40:00Z">
                    <w:rPr>
                      <w:rFonts w:ascii="Segoe UI" w:hAnsi="Segoe UI" w:cs="Segoe UI"/>
                      <w:color w:val="333333"/>
                      <w:sz w:val="28"/>
                      <w:szCs w:val="28"/>
                    </w:rPr>
                  </w:rPrChange>
                </w:rPr>
                <w:t>48.8</w:t>
              </w:r>
            </w:ins>
          </w:p>
        </w:tc>
        <w:tc>
          <w:tcPr>
            <w:tcW w:w="688" w:type="dxa"/>
            <w:vAlign w:val="center"/>
          </w:tcPr>
          <w:p w14:paraId="6D8556F8" w14:textId="1C9C7E5C" w:rsidR="00975C10" w:rsidRPr="00C83B7F" w:rsidRDefault="00975C10" w:rsidP="00975C10">
            <w:pPr>
              <w:rPr>
                <w:ins w:id="1549" w:author="Bikram Adhikari (bdhikari)" w:date="2025-10-16T11:02:00Z" w16du:dateUtc="2025-10-16T16:02:00Z"/>
                <w:rFonts w:asciiTheme="majorBidi" w:eastAsia="Times New Roman" w:hAnsiTheme="majorBidi" w:cstheme="majorBidi"/>
                <w:kern w:val="0"/>
                <w:sz w:val="20"/>
                <w:szCs w:val="20"/>
                <w14:ligatures w14:val="none"/>
                <w:rPrChange w:id="1550" w:author="Bikram Adhikari (bdhikari)" w:date="2025-10-16T11:50:00Z" w16du:dateUtc="2025-10-16T16:50:00Z">
                  <w:rPr>
                    <w:ins w:id="155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52" w:author="Bikram Adhikari (bdhikari)" w:date="2025-10-16T11:49:00Z" w16du:dateUtc="2025-10-16T16:49:00Z">
                <w:pPr>
                  <w:jc w:val="center"/>
                </w:pPr>
              </w:pPrChange>
            </w:pPr>
            <w:ins w:id="1553" w:author="Bikram Adhikari (bdhikari)" w:date="2025-10-16T15:40:00Z" w16du:dateUtc="2025-10-16T20:40:00Z">
              <w:r w:rsidRPr="00975C10">
                <w:rPr>
                  <w:rFonts w:asciiTheme="majorBidi" w:eastAsia="Times New Roman" w:hAnsiTheme="majorBidi" w:cstheme="majorBidi"/>
                  <w:kern w:val="0"/>
                  <w:sz w:val="20"/>
                  <w:szCs w:val="20"/>
                  <w14:ligatures w14:val="none"/>
                  <w:rPrChange w:id="1554" w:author="Bikram Adhikari (bdhikari)" w:date="2025-10-16T15:40:00Z" w16du:dateUtc="2025-10-16T20:40:00Z">
                    <w:rPr>
                      <w:rFonts w:ascii="Segoe UI" w:hAnsi="Segoe UI" w:cs="Segoe UI"/>
                      <w:color w:val="333333"/>
                      <w:sz w:val="28"/>
                      <w:szCs w:val="28"/>
                    </w:rPr>
                  </w:rPrChange>
                </w:rPr>
                <w:t>6.2</w:t>
              </w:r>
            </w:ins>
          </w:p>
        </w:tc>
        <w:tc>
          <w:tcPr>
            <w:tcW w:w="759" w:type="dxa"/>
            <w:vAlign w:val="center"/>
          </w:tcPr>
          <w:p w14:paraId="2F6655F1" w14:textId="66F8423F" w:rsidR="00975C10" w:rsidRPr="00C83B7F" w:rsidRDefault="00975C10" w:rsidP="00975C10">
            <w:pPr>
              <w:rPr>
                <w:ins w:id="1555" w:author="Bikram Adhikari (bdhikari)" w:date="2025-10-16T11:02:00Z" w16du:dateUtc="2025-10-16T16:02:00Z"/>
                <w:rFonts w:asciiTheme="majorBidi" w:eastAsia="Times New Roman" w:hAnsiTheme="majorBidi" w:cstheme="majorBidi"/>
                <w:kern w:val="0"/>
                <w:sz w:val="20"/>
                <w:szCs w:val="20"/>
                <w14:ligatures w14:val="none"/>
                <w:rPrChange w:id="1556" w:author="Bikram Adhikari (bdhikari)" w:date="2025-10-16T11:50:00Z" w16du:dateUtc="2025-10-16T16:50:00Z">
                  <w:rPr>
                    <w:ins w:id="155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58" w:author="Bikram Adhikari (bdhikari)" w:date="2025-10-16T11:49:00Z" w16du:dateUtc="2025-10-16T16:49:00Z">
                <w:pPr>
                  <w:jc w:val="center"/>
                </w:pPr>
              </w:pPrChange>
            </w:pPr>
            <w:ins w:id="1559" w:author="Bikram Adhikari (bdhikari)" w:date="2025-10-16T15:40:00Z" w16du:dateUtc="2025-10-16T20:40:00Z">
              <w:r w:rsidRPr="00975C10">
                <w:rPr>
                  <w:rFonts w:asciiTheme="majorBidi" w:eastAsia="Times New Roman" w:hAnsiTheme="majorBidi" w:cstheme="majorBidi"/>
                  <w:kern w:val="0"/>
                  <w:sz w:val="20"/>
                  <w:szCs w:val="20"/>
                  <w14:ligatures w14:val="none"/>
                  <w:rPrChange w:id="1560" w:author="Bikram Adhikari (bdhikari)" w:date="2025-10-16T15:40:00Z" w16du:dateUtc="2025-10-16T20:40:00Z">
                    <w:rPr>
                      <w:rFonts w:ascii="Segoe UI" w:hAnsi="Segoe UI" w:cs="Segoe UI"/>
                      <w:color w:val="333333"/>
                      <w:sz w:val="28"/>
                      <w:szCs w:val="28"/>
                    </w:rPr>
                  </w:rPrChange>
                </w:rPr>
                <w:t>10.4</w:t>
              </w:r>
            </w:ins>
          </w:p>
        </w:tc>
        <w:tc>
          <w:tcPr>
            <w:tcW w:w="1145" w:type="dxa"/>
            <w:vAlign w:val="center"/>
          </w:tcPr>
          <w:p w14:paraId="03FBBD1F" w14:textId="24501DCD" w:rsidR="00975C10" w:rsidRPr="00C83B7F" w:rsidRDefault="00975C10" w:rsidP="00975C10">
            <w:pPr>
              <w:rPr>
                <w:ins w:id="1561" w:author="Bikram Adhikari (bdhikari)" w:date="2025-10-16T11:02:00Z" w16du:dateUtc="2025-10-16T16:02:00Z"/>
                <w:rFonts w:asciiTheme="majorBidi" w:eastAsia="Times New Roman" w:hAnsiTheme="majorBidi" w:cstheme="majorBidi"/>
                <w:kern w:val="0"/>
                <w:sz w:val="20"/>
                <w:szCs w:val="20"/>
                <w14:ligatures w14:val="none"/>
                <w:rPrChange w:id="1562" w:author="Bikram Adhikari (bdhikari)" w:date="2025-10-16T11:50:00Z" w16du:dateUtc="2025-10-16T16:50:00Z">
                  <w:rPr>
                    <w:ins w:id="156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64" w:author="Bikram Adhikari (bdhikari)" w:date="2025-10-16T11:49:00Z" w16du:dateUtc="2025-10-16T16:49:00Z">
                <w:pPr>
                  <w:jc w:val="center"/>
                </w:pPr>
              </w:pPrChange>
            </w:pPr>
            <w:ins w:id="1565" w:author="Bikram Adhikari (bdhikari)" w:date="2025-10-16T15:40:00Z" w16du:dateUtc="2025-10-16T20:40:00Z">
              <w:r w:rsidRPr="00975C10">
                <w:rPr>
                  <w:rFonts w:asciiTheme="majorBidi" w:eastAsia="Times New Roman" w:hAnsiTheme="majorBidi" w:cstheme="majorBidi"/>
                  <w:kern w:val="0"/>
                  <w:sz w:val="20"/>
                  <w:szCs w:val="20"/>
                  <w14:ligatures w14:val="none"/>
                  <w:rPrChange w:id="1566" w:author="Bikram Adhikari (bdhikari)" w:date="2025-10-16T15:40:00Z" w16du:dateUtc="2025-10-16T20:40:00Z">
                    <w:rPr>
                      <w:rFonts w:ascii="Segoe UI" w:hAnsi="Segoe UI" w:cs="Segoe UI"/>
                      <w:color w:val="333333"/>
                      <w:sz w:val="28"/>
                      <w:szCs w:val="28"/>
                    </w:rPr>
                  </w:rPrChange>
                </w:rPr>
                <w:t>27.2</w:t>
              </w:r>
            </w:ins>
          </w:p>
        </w:tc>
        <w:tc>
          <w:tcPr>
            <w:tcW w:w="688" w:type="dxa"/>
            <w:vAlign w:val="center"/>
          </w:tcPr>
          <w:p w14:paraId="6B92F512" w14:textId="38737114" w:rsidR="00975C10" w:rsidRPr="00C83B7F" w:rsidRDefault="00975C10" w:rsidP="00975C10">
            <w:pPr>
              <w:rPr>
                <w:ins w:id="1567" w:author="Bikram Adhikari (bdhikari)" w:date="2025-10-16T11:02:00Z" w16du:dateUtc="2025-10-16T16:02:00Z"/>
                <w:rFonts w:asciiTheme="majorBidi" w:eastAsia="Times New Roman" w:hAnsiTheme="majorBidi" w:cstheme="majorBidi"/>
                <w:kern w:val="0"/>
                <w:sz w:val="20"/>
                <w:szCs w:val="20"/>
                <w14:ligatures w14:val="none"/>
                <w:rPrChange w:id="1568" w:author="Bikram Adhikari (bdhikari)" w:date="2025-10-16T11:50:00Z" w16du:dateUtc="2025-10-16T16:50:00Z">
                  <w:rPr>
                    <w:ins w:id="156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70" w:author="Bikram Adhikari (bdhikari)" w:date="2025-10-16T11:49:00Z" w16du:dateUtc="2025-10-16T16:49:00Z">
                <w:pPr>
                  <w:jc w:val="center"/>
                </w:pPr>
              </w:pPrChange>
            </w:pPr>
            <w:ins w:id="1571" w:author="Bikram Adhikari (bdhikari)" w:date="2025-10-16T15:40:00Z" w16du:dateUtc="2025-10-16T20:40:00Z">
              <w:r w:rsidRPr="00975C10">
                <w:rPr>
                  <w:rFonts w:asciiTheme="majorBidi" w:eastAsia="Times New Roman" w:hAnsiTheme="majorBidi" w:cstheme="majorBidi"/>
                  <w:kern w:val="0"/>
                  <w:sz w:val="20"/>
                  <w:szCs w:val="20"/>
                  <w14:ligatures w14:val="none"/>
                  <w:rPrChange w:id="1572" w:author="Bikram Adhikari (bdhikari)" w:date="2025-10-16T15:40:00Z" w16du:dateUtc="2025-10-16T20:40:00Z">
                    <w:rPr>
                      <w:rFonts w:ascii="Segoe UI" w:hAnsi="Segoe UI" w:cs="Segoe UI"/>
                      <w:color w:val="333333"/>
                      <w:sz w:val="28"/>
                      <w:szCs w:val="28"/>
                    </w:rPr>
                  </w:rPrChange>
                </w:rPr>
                <w:t>10.4</w:t>
              </w:r>
            </w:ins>
          </w:p>
        </w:tc>
        <w:tc>
          <w:tcPr>
            <w:tcW w:w="759" w:type="dxa"/>
            <w:vAlign w:val="center"/>
          </w:tcPr>
          <w:p w14:paraId="7FD0B72F" w14:textId="23FFE3AB" w:rsidR="00975C10" w:rsidRPr="00C83B7F" w:rsidRDefault="00975C10" w:rsidP="00975C10">
            <w:pPr>
              <w:rPr>
                <w:ins w:id="1573" w:author="Bikram Adhikari (bdhikari)" w:date="2025-10-16T11:02:00Z" w16du:dateUtc="2025-10-16T16:02:00Z"/>
                <w:rFonts w:asciiTheme="majorBidi" w:eastAsia="Times New Roman" w:hAnsiTheme="majorBidi" w:cstheme="majorBidi"/>
                <w:kern w:val="0"/>
                <w:sz w:val="20"/>
                <w:szCs w:val="20"/>
                <w14:ligatures w14:val="none"/>
                <w:rPrChange w:id="1574" w:author="Bikram Adhikari (bdhikari)" w:date="2025-10-16T11:50:00Z" w16du:dateUtc="2025-10-16T16:50:00Z">
                  <w:rPr>
                    <w:ins w:id="157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76" w:author="Bikram Adhikari (bdhikari)" w:date="2025-10-16T11:49:00Z" w16du:dateUtc="2025-10-16T16:49:00Z">
                <w:pPr>
                  <w:jc w:val="center"/>
                </w:pPr>
              </w:pPrChange>
            </w:pPr>
            <w:ins w:id="1577" w:author="Bikram Adhikari (bdhikari)" w:date="2025-10-16T15:40:00Z" w16du:dateUtc="2025-10-16T20:40:00Z">
              <w:r w:rsidRPr="00975C10">
                <w:rPr>
                  <w:rFonts w:asciiTheme="majorBidi" w:eastAsia="Times New Roman" w:hAnsiTheme="majorBidi" w:cstheme="majorBidi"/>
                  <w:kern w:val="0"/>
                  <w:sz w:val="20"/>
                  <w:szCs w:val="20"/>
                  <w14:ligatures w14:val="none"/>
                  <w:rPrChange w:id="1578" w:author="Bikram Adhikari (bdhikari)" w:date="2025-10-16T15:40:00Z" w16du:dateUtc="2025-10-16T20:40:00Z">
                    <w:rPr>
                      <w:rFonts w:ascii="Segoe UI" w:hAnsi="Segoe UI" w:cs="Segoe UI"/>
                      <w:color w:val="333333"/>
                      <w:sz w:val="28"/>
                      <w:szCs w:val="28"/>
                    </w:rPr>
                  </w:rPrChange>
                </w:rPr>
                <w:t>13.7</w:t>
              </w:r>
            </w:ins>
          </w:p>
        </w:tc>
        <w:tc>
          <w:tcPr>
            <w:tcW w:w="1145" w:type="dxa"/>
            <w:vAlign w:val="center"/>
          </w:tcPr>
          <w:p w14:paraId="05108BD3" w14:textId="34523C36" w:rsidR="00975C10" w:rsidRPr="00C83B7F" w:rsidRDefault="00975C10" w:rsidP="00975C10">
            <w:pPr>
              <w:rPr>
                <w:ins w:id="1579" w:author="Bikram Adhikari (bdhikari)" w:date="2025-10-16T11:02:00Z" w16du:dateUtc="2025-10-16T16:02:00Z"/>
                <w:rFonts w:asciiTheme="majorBidi" w:eastAsia="Times New Roman" w:hAnsiTheme="majorBidi" w:cstheme="majorBidi"/>
                <w:kern w:val="0"/>
                <w:sz w:val="20"/>
                <w:szCs w:val="20"/>
                <w14:ligatures w14:val="none"/>
                <w:rPrChange w:id="1580" w:author="Bikram Adhikari (bdhikari)" w:date="2025-10-16T11:50:00Z" w16du:dateUtc="2025-10-16T16:50:00Z">
                  <w:rPr>
                    <w:ins w:id="158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82" w:author="Bikram Adhikari (bdhikari)" w:date="2025-10-16T11:49:00Z" w16du:dateUtc="2025-10-16T16:49:00Z">
                <w:pPr>
                  <w:jc w:val="center"/>
                </w:pPr>
              </w:pPrChange>
            </w:pPr>
            <w:ins w:id="1583" w:author="Bikram Adhikari (bdhikari)" w:date="2025-10-16T15:40:00Z" w16du:dateUtc="2025-10-16T20:40:00Z">
              <w:r w:rsidRPr="00975C10">
                <w:rPr>
                  <w:rFonts w:asciiTheme="majorBidi" w:eastAsia="Times New Roman" w:hAnsiTheme="majorBidi" w:cstheme="majorBidi"/>
                  <w:kern w:val="0"/>
                  <w:sz w:val="20"/>
                  <w:szCs w:val="20"/>
                  <w14:ligatures w14:val="none"/>
                  <w:rPrChange w:id="1584" w:author="Bikram Adhikari (bdhikari)" w:date="2025-10-16T15:40:00Z" w16du:dateUtc="2025-10-16T20:40:00Z">
                    <w:rPr>
                      <w:rFonts w:ascii="Segoe UI" w:hAnsi="Segoe UI" w:cs="Segoe UI"/>
                      <w:color w:val="333333"/>
                      <w:sz w:val="28"/>
                      <w:szCs w:val="28"/>
                    </w:rPr>
                  </w:rPrChange>
                </w:rPr>
                <w:t>10.2</w:t>
              </w:r>
            </w:ins>
          </w:p>
        </w:tc>
        <w:tc>
          <w:tcPr>
            <w:tcW w:w="688" w:type="dxa"/>
            <w:vAlign w:val="center"/>
          </w:tcPr>
          <w:p w14:paraId="66D0D9F8" w14:textId="1B34F080" w:rsidR="00975C10" w:rsidRPr="00C83B7F" w:rsidRDefault="00975C10" w:rsidP="00975C10">
            <w:pPr>
              <w:rPr>
                <w:ins w:id="1585" w:author="Bikram Adhikari (bdhikari)" w:date="2025-10-16T11:02:00Z" w16du:dateUtc="2025-10-16T16:02:00Z"/>
                <w:rFonts w:asciiTheme="majorBidi" w:eastAsia="Times New Roman" w:hAnsiTheme="majorBidi" w:cstheme="majorBidi"/>
                <w:kern w:val="0"/>
                <w:sz w:val="20"/>
                <w:szCs w:val="20"/>
                <w14:ligatures w14:val="none"/>
                <w:rPrChange w:id="1586" w:author="Bikram Adhikari (bdhikari)" w:date="2025-10-16T11:50:00Z" w16du:dateUtc="2025-10-16T16:50:00Z">
                  <w:rPr>
                    <w:ins w:id="158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88" w:author="Bikram Adhikari (bdhikari)" w:date="2025-10-16T11:49:00Z" w16du:dateUtc="2025-10-16T16:49:00Z">
                <w:pPr>
                  <w:jc w:val="center"/>
                </w:pPr>
              </w:pPrChange>
            </w:pPr>
            <w:ins w:id="1589" w:author="Bikram Adhikari (bdhikari)" w:date="2025-10-16T15:40:00Z" w16du:dateUtc="2025-10-16T20:40:00Z">
              <w:r w:rsidRPr="00975C10">
                <w:rPr>
                  <w:rFonts w:asciiTheme="majorBidi" w:eastAsia="Times New Roman" w:hAnsiTheme="majorBidi" w:cstheme="majorBidi"/>
                  <w:kern w:val="0"/>
                  <w:sz w:val="20"/>
                  <w:szCs w:val="20"/>
                  <w14:ligatures w14:val="none"/>
                  <w:rPrChange w:id="1590" w:author="Bikram Adhikari (bdhikari)" w:date="2025-10-16T15:40:00Z" w16du:dateUtc="2025-10-16T20:40:00Z">
                    <w:rPr>
                      <w:rFonts w:ascii="Segoe UI" w:hAnsi="Segoe UI" w:cs="Segoe UI"/>
                      <w:color w:val="333333"/>
                      <w:sz w:val="28"/>
                      <w:szCs w:val="28"/>
                    </w:rPr>
                  </w:rPrChange>
                </w:rPr>
                <w:t>12.4</w:t>
              </w:r>
            </w:ins>
          </w:p>
        </w:tc>
        <w:tc>
          <w:tcPr>
            <w:tcW w:w="759" w:type="dxa"/>
            <w:vAlign w:val="center"/>
          </w:tcPr>
          <w:p w14:paraId="7546E166" w14:textId="333B1200" w:rsidR="00975C10" w:rsidRPr="00C83B7F" w:rsidRDefault="00975C10" w:rsidP="00975C10">
            <w:pPr>
              <w:rPr>
                <w:ins w:id="1591" w:author="Bikram Adhikari (bdhikari)" w:date="2025-10-16T11:02:00Z" w16du:dateUtc="2025-10-16T16:02:00Z"/>
                <w:rFonts w:asciiTheme="majorBidi" w:eastAsia="Times New Roman" w:hAnsiTheme="majorBidi" w:cstheme="majorBidi"/>
                <w:kern w:val="0"/>
                <w:sz w:val="20"/>
                <w:szCs w:val="20"/>
                <w14:ligatures w14:val="none"/>
                <w:rPrChange w:id="1592" w:author="Bikram Adhikari (bdhikari)" w:date="2025-10-16T11:50:00Z" w16du:dateUtc="2025-10-16T16:50:00Z">
                  <w:rPr>
                    <w:ins w:id="159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594" w:author="Bikram Adhikari (bdhikari)" w:date="2025-10-16T11:49:00Z" w16du:dateUtc="2025-10-16T16:49:00Z">
                <w:pPr>
                  <w:jc w:val="center"/>
                </w:pPr>
              </w:pPrChange>
            </w:pPr>
            <w:ins w:id="1595" w:author="Bikram Adhikari (bdhikari)" w:date="2025-10-16T15:40:00Z" w16du:dateUtc="2025-10-16T20:40:00Z">
              <w:r w:rsidRPr="00975C10">
                <w:rPr>
                  <w:rFonts w:asciiTheme="majorBidi" w:eastAsia="Times New Roman" w:hAnsiTheme="majorBidi" w:cstheme="majorBidi"/>
                  <w:kern w:val="0"/>
                  <w:sz w:val="20"/>
                  <w:szCs w:val="20"/>
                  <w14:ligatures w14:val="none"/>
                  <w:rPrChange w:id="1596" w:author="Bikram Adhikari (bdhikari)" w:date="2025-10-16T15:40:00Z" w16du:dateUtc="2025-10-16T20:40:00Z">
                    <w:rPr>
                      <w:rFonts w:ascii="Segoe UI" w:hAnsi="Segoe UI" w:cs="Segoe UI"/>
                      <w:color w:val="333333"/>
                      <w:sz w:val="28"/>
                      <w:szCs w:val="28"/>
                    </w:rPr>
                  </w:rPrChange>
                </w:rPr>
                <w:t>5.3</w:t>
              </w:r>
            </w:ins>
          </w:p>
        </w:tc>
      </w:tr>
      <w:tr w:rsidR="00975C10" w:rsidRPr="00194DC1" w14:paraId="39C00C8E" w14:textId="77777777" w:rsidTr="002528BC">
        <w:trPr>
          <w:ins w:id="1597" w:author="Bikram Adhikari (bdhikari)" w:date="2025-10-16T11:02:00Z" w16du:dateUtc="2025-10-16T16:02:00Z"/>
        </w:trPr>
        <w:tc>
          <w:tcPr>
            <w:tcW w:w="1240" w:type="dxa"/>
            <w:vAlign w:val="center"/>
          </w:tcPr>
          <w:p w14:paraId="6A7289E1" w14:textId="292C669C" w:rsidR="00975C10" w:rsidRPr="00C83B7F" w:rsidRDefault="00975C10" w:rsidP="00975C10">
            <w:pPr>
              <w:rPr>
                <w:ins w:id="1598" w:author="Bikram Adhikari (bdhikari)" w:date="2025-10-16T11:02:00Z" w16du:dateUtc="2025-10-16T16:02:00Z"/>
                <w:rFonts w:asciiTheme="majorBidi" w:hAnsiTheme="majorBidi" w:cstheme="majorBidi"/>
                <w:b/>
                <w:bCs/>
                <w:sz w:val="20"/>
                <w:szCs w:val="20"/>
                <w:rPrChange w:id="1599" w:author="Bikram Adhikari (bdhikari)" w:date="2025-10-16T11:50:00Z" w16du:dateUtc="2025-10-16T16:50:00Z">
                  <w:rPr>
                    <w:ins w:id="1600" w:author="Bikram Adhikari (bdhikari)" w:date="2025-10-16T11:02:00Z" w16du:dateUtc="2025-10-16T16:02:00Z"/>
                    <w:rFonts w:asciiTheme="majorBidi" w:hAnsiTheme="majorBidi" w:cstheme="majorBidi"/>
                    <w:b/>
                    <w:bCs/>
                    <w:sz w:val="22"/>
                    <w:szCs w:val="22"/>
                  </w:rPr>
                </w:rPrChange>
              </w:rPr>
            </w:pPr>
            <w:ins w:id="1601" w:author="Bikram Adhikari (bdhikari)" w:date="2025-10-16T11:02:00Z" w16du:dateUtc="2025-10-16T16:02:00Z">
              <w:r w:rsidRPr="00C83B7F">
                <w:rPr>
                  <w:rFonts w:asciiTheme="majorBidi" w:eastAsia="Times New Roman" w:hAnsiTheme="majorBidi" w:cstheme="majorBidi"/>
                  <w:b/>
                  <w:bCs/>
                  <w:kern w:val="0"/>
                  <w:sz w:val="20"/>
                  <w:szCs w:val="20"/>
                  <w14:ligatures w14:val="none"/>
                  <w:rPrChange w:id="1602" w:author="Bikram Adhikari (bdhikari)" w:date="2025-10-16T11:50:00Z" w16du:dateUtc="2025-10-16T16:50:00Z">
                    <w:rPr>
                      <w:rFonts w:asciiTheme="majorBidi" w:eastAsia="Times New Roman" w:hAnsiTheme="majorBidi" w:cstheme="majorBidi"/>
                      <w:b/>
                      <w:bCs/>
                      <w:kern w:val="0"/>
                      <w:sz w:val="18"/>
                      <w:szCs w:val="18"/>
                      <w14:ligatures w14:val="none"/>
                    </w:rPr>
                  </w:rPrChange>
                </w:rPr>
                <w:t>Mother education</w:t>
              </w:r>
            </w:ins>
          </w:p>
        </w:tc>
        <w:tc>
          <w:tcPr>
            <w:tcW w:w="1145" w:type="dxa"/>
            <w:vAlign w:val="center"/>
          </w:tcPr>
          <w:p w14:paraId="47205C0C" w14:textId="1B3A5AF6" w:rsidR="00975C10" w:rsidRPr="00C83B7F" w:rsidRDefault="00975C10" w:rsidP="00975C10">
            <w:pPr>
              <w:rPr>
                <w:ins w:id="1603" w:author="Bikram Adhikari (bdhikari)" w:date="2025-10-16T11:02:00Z" w16du:dateUtc="2025-10-16T16:02:00Z"/>
                <w:rFonts w:asciiTheme="majorBidi" w:eastAsia="Times New Roman" w:hAnsiTheme="majorBidi" w:cstheme="majorBidi"/>
                <w:kern w:val="0"/>
                <w:sz w:val="20"/>
                <w:szCs w:val="20"/>
                <w14:ligatures w14:val="none"/>
                <w:rPrChange w:id="1604" w:author="Bikram Adhikari (bdhikari)" w:date="2025-10-16T11:50:00Z" w16du:dateUtc="2025-10-16T16:50:00Z">
                  <w:rPr>
                    <w:ins w:id="160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06" w:author="Bikram Adhikari (bdhikari)" w:date="2025-10-16T11:49:00Z" w16du:dateUtc="2025-10-16T16:49:00Z">
                <w:pPr>
                  <w:jc w:val="center"/>
                </w:pPr>
              </w:pPrChange>
            </w:pPr>
            <w:ins w:id="1607" w:author="Bikram Adhikari (bdhikari)" w:date="2025-10-16T15:40:00Z" w16du:dateUtc="2025-10-16T20:40:00Z">
              <w:r w:rsidRPr="00975C10">
                <w:rPr>
                  <w:rFonts w:asciiTheme="majorBidi" w:eastAsia="Times New Roman" w:hAnsiTheme="majorBidi" w:cstheme="majorBidi"/>
                  <w:kern w:val="0"/>
                  <w:sz w:val="20"/>
                  <w:szCs w:val="20"/>
                  <w14:ligatures w14:val="none"/>
                  <w:rPrChange w:id="1608" w:author="Bikram Adhikari (bdhikari)" w:date="2025-10-16T15:40:00Z" w16du:dateUtc="2025-10-16T20:40:00Z">
                    <w:rPr>
                      <w:rFonts w:ascii="Segoe UI" w:hAnsi="Segoe UI" w:cs="Segoe UI"/>
                      <w:color w:val="333333"/>
                      <w:sz w:val="28"/>
                      <w:szCs w:val="28"/>
                    </w:rPr>
                  </w:rPrChange>
                </w:rPr>
                <w:t> </w:t>
              </w:r>
            </w:ins>
          </w:p>
        </w:tc>
        <w:tc>
          <w:tcPr>
            <w:tcW w:w="688" w:type="dxa"/>
            <w:vAlign w:val="center"/>
          </w:tcPr>
          <w:p w14:paraId="3F7813FF" w14:textId="73B71FCB" w:rsidR="00975C10" w:rsidRPr="00C83B7F" w:rsidRDefault="00975C10" w:rsidP="00975C10">
            <w:pPr>
              <w:rPr>
                <w:ins w:id="1609" w:author="Bikram Adhikari (bdhikari)" w:date="2025-10-16T11:02:00Z" w16du:dateUtc="2025-10-16T16:02:00Z"/>
                <w:rFonts w:asciiTheme="majorBidi" w:eastAsia="Times New Roman" w:hAnsiTheme="majorBidi" w:cstheme="majorBidi"/>
                <w:kern w:val="0"/>
                <w:sz w:val="20"/>
                <w:szCs w:val="20"/>
                <w14:ligatures w14:val="none"/>
                <w:rPrChange w:id="1610" w:author="Bikram Adhikari (bdhikari)" w:date="2025-10-16T11:50:00Z" w16du:dateUtc="2025-10-16T16:50:00Z">
                  <w:rPr>
                    <w:ins w:id="161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12" w:author="Bikram Adhikari (bdhikari)" w:date="2025-10-16T11:49:00Z" w16du:dateUtc="2025-10-16T16:49:00Z">
                <w:pPr>
                  <w:jc w:val="center"/>
                </w:pPr>
              </w:pPrChange>
            </w:pPr>
            <w:ins w:id="1613" w:author="Bikram Adhikari (bdhikari)" w:date="2025-10-16T15:40:00Z" w16du:dateUtc="2025-10-16T20:40:00Z">
              <w:r w:rsidRPr="00975C10">
                <w:rPr>
                  <w:rFonts w:asciiTheme="majorBidi" w:eastAsia="Times New Roman" w:hAnsiTheme="majorBidi" w:cstheme="majorBidi"/>
                  <w:kern w:val="0"/>
                  <w:sz w:val="20"/>
                  <w:szCs w:val="20"/>
                  <w14:ligatures w14:val="none"/>
                  <w:rPrChange w:id="1614" w:author="Bikram Adhikari (bdhikari)" w:date="2025-10-16T15:40:00Z" w16du:dateUtc="2025-10-16T20:40:00Z">
                    <w:rPr>
                      <w:rFonts w:ascii="Segoe UI" w:hAnsi="Segoe UI" w:cs="Segoe UI"/>
                      <w:color w:val="333333"/>
                      <w:sz w:val="28"/>
                      <w:szCs w:val="28"/>
                    </w:rPr>
                  </w:rPrChange>
                </w:rPr>
                <w:t> </w:t>
              </w:r>
            </w:ins>
          </w:p>
        </w:tc>
        <w:tc>
          <w:tcPr>
            <w:tcW w:w="759" w:type="dxa"/>
            <w:vAlign w:val="center"/>
          </w:tcPr>
          <w:p w14:paraId="7CA3FD18" w14:textId="16085A1E" w:rsidR="00975C10" w:rsidRPr="00C83B7F" w:rsidRDefault="00975C10" w:rsidP="00975C10">
            <w:pPr>
              <w:rPr>
                <w:ins w:id="1615" w:author="Bikram Adhikari (bdhikari)" w:date="2025-10-16T11:02:00Z" w16du:dateUtc="2025-10-16T16:02:00Z"/>
                <w:rFonts w:asciiTheme="majorBidi" w:eastAsia="Times New Roman" w:hAnsiTheme="majorBidi" w:cstheme="majorBidi"/>
                <w:kern w:val="0"/>
                <w:sz w:val="20"/>
                <w:szCs w:val="20"/>
                <w14:ligatures w14:val="none"/>
                <w:rPrChange w:id="1616" w:author="Bikram Adhikari (bdhikari)" w:date="2025-10-16T11:50:00Z" w16du:dateUtc="2025-10-16T16:50:00Z">
                  <w:rPr>
                    <w:ins w:id="161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18" w:author="Bikram Adhikari (bdhikari)" w:date="2025-10-16T11:49:00Z" w16du:dateUtc="2025-10-16T16:49:00Z">
                <w:pPr>
                  <w:jc w:val="center"/>
                </w:pPr>
              </w:pPrChange>
            </w:pPr>
            <w:ins w:id="1619" w:author="Bikram Adhikari (bdhikari)" w:date="2025-10-16T15:40:00Z" w16du:dateUtc="2025-10-16T20:40:00Z">
              <w:r w:rsidRPr="00975C10">
                <w:rPr>
                  <w:rFonts w:asciiTheme="majorBidi" w:eastAsia="Times New Roman" w:hAnsiTheme="majorBidi" w:cstheme="majorBidi"/>
                  <w:kern w:val="0"/>
                  <w:sz w:val="20"/>
                  <w:szCs w:val="20"/>
                  <w14:ligatures w14:val="none"/>
                  <w:rPrChange w:id="1620" w:author="Bikram Adhikari (bdhikari)" w:date="2025-10-16T15:40:00Z" w16du:dateUtc="2025-10-16T20:40:00Z">
                    <w:rPr>
                      <w:rFonts w:ascii="Segoe UI" w:hAnsi="Segoe UI" w:cs="Segoe UI"/>
                      <w:color w:val="333333"/>
                      <w:sz w:val="28"/>
                      <w:szCs w:val="28"/>
                    </w:rPr>
                  </w:rPrChange>
                </w:rPr>
                <w:t> </w:t>
              </w:r>
            </w:ins>
          </w:p>
        </w:tc>
        <w:tc>
          <w:tcPr>
            <w:tcW w:w="1145" w:type="dxa"/>
            <w:vAlign w:val="center"/>
          </w:tcPr>
          <w:p w14:paraId="3A316B4B" w14:textId="1D7BC962" w:rsidR="00975C10" w:rsidRPr="00C83B7F" w:rsidRDefault="00975C10" w:rsidP="00975C10">
            <w:pPr>
              <w:rPr>
                <w:ins w:id="1621" w:author="Bikram Adhikari (bdhikari)" w:date="2025-10-16T11:02:00Z" w16du:dateUtc="2025-10-16T16:02:00Z"/>
                <w:rFonts w:asciiTheme="majorBidi" w:eastAsia="Times New Roman" w:hAnsiTheme="majorBidi" w:cstheme="majorBidi"/>
                <w:kern w:val="0"/>
                <w:sz w:val="20"/>
                <w:szCs w:val="20"/>
                <w14:ligatures w14:val="none"/>
                <w:rPrChange w:id="1622" w:author="Bikram Adhikari (bdhikari)" w:date="2025-10-16T11:50:00Z" w16du:dateUtc="2025-10-16T16:50:00Z">
                  <w:rPr>
                    <w:ins w:id="162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24" w:author="Bikram Adhikari (bdhikari)" w:date="2025-10-16T11:49:00Z" w16du:dateUtc="2025-10-16T16:49:00Z">
                <w:pPr>
                  <w:jc w:val="center"/>
                </w:pPr>
              </w:pPrChange>
            </w:pPr>
            <w:ins w:id="1625" w:author="Bikram Adhikari (bdhikari)" w:date="2025-10-16T15:40:00Z" w16du:dateUtc="2025-10-16T20:40:00Z">
              <w:r w:rsidRPr="00975C10">
                <w:rPr>
                  <w:rFonts w:asciiTheme="majorBidi" w:eastAsia="Times New Roman" w:hAnsiTheme="majorBidi" w:cstheme="majorBidi"/>
                  <w:kern w:val="0"/>
                  <w:sz w:val="20"/>
                  <w:szCs w:val="20"/>
                  <w14:ligatures w14:val="none"/>
                  <w:rPrChange w:id="1626" w:author="Bikram Adhikari (bdhikari)" w:date="2025-10-16T15:40:00Z" w16du:dateUtc="2025-10-16T20:40:00Z">
                    <w:rPr>
                      <w:rFonts w:ascii="Segoe UI" w:hAnsi="Segoe UI" w:cs="Segoe UI"/>
                      <w:color w:val="333333"/>
                      <w:sz w:val="28"/>
                      <w:szCs w:val="28"/>
                    </w:rPr>
                  </w:rPrChange>
                </w:rPr>
                <w:t> </w:t>
              </w:r>
            </w:ins>
          </w:p>
        </w:tc>
        <w:tc>
          <w:tcPr>
            <w:tcW w:w="688" w:type="dxa"/>
            <w:vAlign w:val="center"/>
          </w:tcPr>
          <w:p w14:paraId="14EDF38A" w14:textId="05DD3259" w:rsidR="00975C10" w:rsidRPr="00C83B7F" w:rsidRDefault="00975C10" w:rsidP="00975C10">
            <w:pPr>
              <w:rPr>
                <w:ins w:id="1627" w:author="Bikram Adhikari (bdhikari)" w:date="2025-10-16T11:02:00Z" w16du:dateUtc="2025-10-16T16:02:00Z"/>
                <w:rFonts w:asciiTheme="majorBidi" w:eastAsia="Times New Roman" w:hAnsiTheme="majorBidi" w:cstheme="majorBidi"/>
                <w:kern w:val="0"/>
                <w:sz w:val="20"/>
                <w:szCs w:val="20"/>
                <w14:ligatures w14:val="none"/>
                <w:rPrChange w:id="1628" w:author="Bikram Adhikari (bdhikari)" w:date="2025-10-16T11:50:00Z" w16du:dateUtc="2025-10-16T16:50:00Z">
                  <w:rPr>
                    <w:ins w:id="162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30" w:author="Bikram Adhikari (bdhikari)" w:date="2025-10-16T11:49:00Z" w16du:dateUtc="2025-10-16T16:49:00Z">
                <w:pPr>
                  <w:jc w:val="center"/>
                </w:pPr>
              </w:pPrChange>
            </w:pPr>
            <w:ins w:id="1631" w:author="Bikram Adhikari (bdhikari)" w:date="2025-10-16T15:40:00Z" w16du:dateUtc="2025-10-16T20:40:00Z">
              <w:r w:rsidRPr="00975C10">
                <w:rPr>
                  <w:rFonts w:asciiTheme="majorBidi" w:eastAsia="Times New Roman" w:hAnsiTheme="majorBidi" w:cstheme="majorBidi"/>
                  <w:kern w:val="0"/>
                  <w:sz w:val="20"/>
                  <w:szCs w:val="20"/>
                  <w14:ligatures w14:val="none"/>
                  <w:rPrChange w:id="1632" w:author="Bikram Adhikari (bdhikari)" w:date="2025-10-16T15:40:00Z" w16du:dateUtc="2025-10-16T20:40:00Z">
                    <w:rPr>
                      <w:rFonts w:ascii="Segoe UI" w:hAnsi="Segoe UI" w:cs="Segoe UI"/>
                      <w:color w:val="333333"/>
                      <w:sz w:val="28"/>
                      <w:szCs w:val="28"/>
                    </w:rPr>
                  </w:rPrChange>
                </w:rPr>
                <w:t> </w:t>
              </w:r>
            </w:ins>
          </w:p>
        </w:tc>
        <w:tc>
          <w:tcPr>
            <w:tcW w:w="759" w:type="dxa"/>
            <w:vAlign w:val="center"/>
          </w:tcPr>
          <w:p w14:paraId="07A4C011" w14:textId="04BBDE56" w:rsidR="00975C10" w:rsidRPr="00C83B7F" w:rsidRDefault="00975C10" w:rsidP="00975C10">
            <w:pPr>
              <w:rPr>
                <w:ins w:id="1633" w:author="Bikram Adhikari (bdhikari)" w:date="2025-10-16T11:02:00Z" w16du:dateUtc="2025-10-16T16:02:00Z"/>
                <w:rFonts w:asciiTheme="majorBidi" w:eastAsia="Times New Roman" w:hAnsiTheme="majorBidi" w:cstheme="majorBidi"/>
                <w:kern w:val="0"/>
                <w:sz w:val="20"/>
                <w:szCs w:val="20"/>
                <w14:ligatures w14:val="none"/>
                <w:rPrChange w:id="1634" w:author="Bikram Adhikari (bdhikari)" w:date="2025-10-16T11:50:00Z" w16du:dateUtc="2025-10-16T16:50:00Z">
                  <w:rPr>
                    <w:ins w:id="163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36" w:author="Bikram Adhikari (bdhikari)" w:date="2025-10-16T11:49:00Z" w16du:dateUtc="2025-10-16T16:49:00Z">
                <w:pPr>
                  <w:jc w:val="center"/>
                </w:pPr>
              </w:pPrChange>
            </w:pPr>
            <w:ins w:id="1637" w:author="Bikram Adhikari (bdhikari)" w:date="2025-10-16T15:40:00Z" w16du:dateUtc="2025-10-16T20:40:00Z">
              <w:r w:rsidRPr="00975C10">
                <w:rPr>
                  <w:rFonts w:asciiTheme="majorBidi" w:eastAsia="Times New Roman" w:hAnsiTheme="majorBidi" w:cstheme="majorBidi"/>
                  <w:kern w:val="0"/>
                  <w:sz w:val="20"/>
                  <w:szCs w:val="20"/>
                  <w14:ligatures w14:val="none"/>
                  <w:rPrChange w:id="1638" w:author="Bikram Adhikari (bdhikari)" w:date="2025-10-16T15:40:00Z" w16du:dateUtc="2025-10-16T20:40:00Z">
                    <w:rPr>
                      <w:rFonts w:ascii="Segoe UI" w:hAnsi="Segoe UI" w:cs="Segoe UI"/>
                      <w:color w:val="333333"/>
                      <w:sz w:val="28"/>
                      <w:szCs w:val="28"/>
                    </w:rPr>
                  </w:rPrChange>
                </w:rPr>
                <w:t> </w:t>
              </w:r>
            </w:ins>
          </w:p>
        </w:tc>
        <w:tc>
          <w:tcPr>
            <w:tcW w:w="1145" w:type="dxa"/>
            <w:vAlign w:val="center"/>
          </w:tcPr>
          <w:p w14:paraId="5668F1DD" w14:textId="4BD753C0" w:rsidR="00975C10" w:rsidRPr="00C83B7F" w:rsidRDefault="00975C10" w:rsidP="00975C10">
            <w:pPr>
              <w:rPr>
                <w:ins w:id="1639" w:author="Bikram Adhikari (bdhikari)" w:date="2025-10-16T11:02:00Z" w16du:dateUtc="2025-10-16T16:02:00Z"/>
                <w:rFonts w:asciiTheme="majorBidi" w:eastAsia="Times New Roman" w:hAnsiTheme="majorBidi" w:cstheme="majorBidi"/>
                <w:kern w:val="0"/>
                <w:sz w:val="20"/>
                <w:szCs w:val="20"/>
                <w14:ligatures w14:val="none"/>
                <w:rPrChange w:id="1640" w:author="Bikram Adhikari (bdhikari)" w:date="2025-10-16T11:50:00Z" w16du:dateUtc="2025-10-16T16:50:00Z">
                  <w:rPr>
                    <w:ins w:id="164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42" w:author="Bikram Adhikari (bdhikari)" w:date="2025-10-16T11:49:00Z" w16du:dateUtc="2025-10-16T16:49:00Z">
                <w:pPr>
                  <w:jc w:val="center"/>
                </w:pPr>
              </w:pPrChange>
            </w:pPr>
            <w:ins w:id="1643" w:author="Bikram Adhikari (bdhikari)" w:date="2025-10-16T15:40:00Z" w16du:dateUtc="2025-10-16T20:40:00Z">
              <w:r w:rsidRPr="00975C10">
                <w:rPr>
                  <w:rFonts w:asciiTheme="majorBidi" w:eastAsia="Times New Roman" w:hAnsiTheme="majorBidi" w:cstheme="majorBidi"/>
                  <w:kern w:val="0"/>
                  <w:sz w:val="20"/>
                  <w:szCs w:val="20"/>
                  <w14:ligatures w14:val="none"/>
                  <w:rPrChange w:id="1644" w:author="Bikram Adhikari (bdhikari)" w:date="2025-10-16T15:40:00Z" w16du:dateUtc="2025-10-16T20:40:00Z">
                    <w:rPr>
                      <w:rFonts w:ascii="Segoe UI" w:hAnsi="Segoe UI" w:cs="Segoe UI"/>
                      <w:color w:val="333333"/>
                      <w:sz w:val="28"/>
                      <w:szCs w:val="28"/>
                    </w:rPr>
                  </w:rPrChange>
                </w:rPr>
                <w:t> </w:t>
              </w:r>
            </w:ins>
          </w:p>
        </w:tc>
        <w:tc>
          <w:tcPr>
            <w:tcW w:w="688" w:type="dxa"/>
            <w:vAlign w:val="center"/>
          </w:tcPr>
          <w:p w14:paraId="13139324" w14:textId="16535621" w:rsidR="00975C10" w:rsidRPr="00C83B7F" w:rsidRDefault="00975C10" w:rsidP="00975C10">
            <w:pPr>
              <w:rPr>
                <w:ins w:id="1645" w:author="Bikram Adhikari (bdhikari)" w:date="2025-10-16T11:02:00Z" w16du:dateUtc="2025-10-16T16:02:00Z"/>
                <w:rFonts w:asciiTheme="majorBidi" w:eastAsia="Times New Roman" w:hAnsiTheme="majorBidi" w:cstheme="majorBidi"/>
                <w:kern w:val="0"/>
                <w:sz w:val="20"/>
                <w:szCs w:val="20"/>
                <w14:ligatures w14:val="none"/>
                <w:rPrChange w:id="1646" w:author="Bikram Adhikari (bdhikari)" w:date="2025-10-16T11:50:00Z" w16du:dateUtc="2025-10-16T16:50:00Z">
                  <w:rPr>
                    <w:ins w:id="164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48" w:author="Bikram Adhikari (bdhikari)" w:date="2025-10-16T11:49:00Z" w16du:dateUtc="2025-10-16T16:49:00Z">
                <w:pPr>
                  <w:jc w:val="center"/>
                </w:pPr>
              </w:pPrChange>
            </w:pPr>
            <w:ins w:id="1649" w:author="Bikram Adhikari (bdhikari)" w:date="2025-10-16T15:40:00Z" w16du:dateUtc="2025-10-16T20:40:00Z">
              <w:r w:rsidRPr="00975C10">
                <w:rPr>
                  <w:rFonts w:asciiTheme="majorBidi" w:eastAsia="Times New Roman" w:hAnsiTheme="majorBidi" w:cstheme="majorBidi"/>
                  <w:kern w:val="0"/>
                  <w:sz w:val="20"/>
                  <w:szCs w:val="20"/>
                  <w14:ligatures w14:val="none"/>
                  <w:rPrChange w:id="1650" w:author="Bikram Adhikari (bdhikari)" w:date="2025-10-16T15:40:00Z" w16du:dateUtc="2025-10-16T20:40:00Z">
                    <w:rPr>
                      <w:rFonts w:ascii="Segoe UI" w:hAnsi="Segoe UI" w:cs="Segoe UI"/>
                      <w:color w:val="333333"/>
                      <w:sz w:val="28"/>
                      <w:szCs w:val="28"/>
                    </w:rPr>
                  </w:rPrChange>
                </w:rPr>
                <w:t> </w:t>
              </w:r>
            </w:ins>
          </w:p>
        </w:tc>
        <w:tc>
          <w:tcPr>
            <w:tcW w:w="759" w:type="dxa"/>
            <w:vAlign w:val="center"/>
          </w:tcPr>
          <w:p w14:paraId="7100761C" w14:textId="4687C2B0" w:rsidR="00975C10" w:rsidRPr="00C83B7F" w:rsidRDefault="00975C10" w:rsidP="00975C10">
            <w:pPr>
              <w:rPr>
                <w:ins w:id="1651" w:author="Bikram Adhikari (bdhikari)" w:date="2025-10-16T11:02:00Z" w16du:dateUtc="2025-10-16T16:02:00Z"/>
                <w:rFonts w:asciiTheme="majorBidi" w:eastAsia="Times New Roman" w:hAnsiTheme="majorBidi" w:cstheme="majorBidi"/>
                <w:kern w:val="0"/>
                <w:sz w:val="20"/>
                <w:szCs w:val="20"/>
                <w14:ligatures w14:val="none"/>
                <w:rPrChange w:id="1652" w:author="Bikram Adhikari (bdhikari)" w:date="2025-10-16T11:50:00Z" w16du:dateUtc="2025-10-16T16:50:00Z">
                  <w:rPr>
                    <w:ins w:id="165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54" w:author="Bikram Adhikari (bdhikari)" w:date="2025-10-16T11:49:00Z" w16du:dateUtc="2025-10-16T16:49:00Z">
                <w:pPr>
                  <w:jc w:val="center"/>
                </w:pPr>
              </w:pPrChange>
            </w:pPr>
            <w:ins w:id="1655" w:author="Bikram Adhikari (bdhikari)" w:date="2025-10-16T15:40:00Z" w16du:dateUtc="2025-10-16T20:40:00Z">
              <w:r w:rsidRPr="00975C10">
                <w:rPr>
                  <w:rFonts w:asciiTheme="majorBidi" w:eastAsia="Times New Roman" w:hAnsiTheme="majorBidi" w:cstheme="majorBidi"/>
                  <w:kern w:val="0"/>
                  <w:sz w:val="20"/>
                  <w:szCs w:val="20"/>
                  <w14:ligatures w14:val="none"/>
                  <w:rPrChange w:id="1656" w:author="Bikram Adhikari (bdhikari)" w:date="2025-10-16T15:40:00Z" w16du:dateUtc="2025-10-16T20:40:00Z">
                    <w:rPr>
                      <w:rFonts w:ascii="Segoe UI" w:hAnsi="Segoe UI" w:cs="Segoe UI"/>
                      <w:color w:val="333333"/>
                      <w:sz w:val="28"/>
                      <w:szCs w:val="28"/>
                    </w:rPr>
                  </w:rPrChange>
                </w:rPr>
                <w:t> </w:t>
              </w:r>
            </w:ins>
          </w:p>
        </w:tc>
      </w:tr>
      <w:tr w:rsidR="00975C10" w:rsidRPr="00194DC1" w14:paraId="796A9656" w14:textId="77777777" w:rsidTr="002528BC">
        <w:trPr>
          <w:ins w:id="1657" w:author="Bikram Adhikari (bdhikari)" w:date="2025-10-16T11:02:00Z" w16du:dateUtc="2025-10-16T16:02:00Z"/>
        </w:trPr>
        <w:tc>
          <w:tcPr>
            <w:tcW w:w="1240" w:type="dxa"/>
            <w:vAlign w:val="center"/>
          </w:tcPr>
          <w:p w14:paraId="17CE1C31" w14:textId="2769497D" w:rsidR="00975C10" w:rsidRPr="00C83B7F" w:rsidRDefault="00975C10" w:rsidP="00975C10">
            <w:pPr>
              <w:rPr>
                <w:ins w:id="1658" w:author="Bikram Adhikari (bdhikari)" w:date="2025-10-16T11:02:00Z" w16du:dateUtc="2025-10-16T16:02:00Z"/>
                <w:rFonts w:asciiTheme="majorBidi" w:hAnsiTheme="majorBidi" w:cstheme="majorBidi"/>
                <w:b/>
                <w:bCs/>
                <w:sz w:val="20"/>
                <w:szCs w:val="20"/>
                <w:rPrChange w:id="1659" w:author="Bikram Adhikari (bdhikari)" w:date="2025-10-16T11:50:00Z" w16du:dateUtc="2025-10-16T16:50:00Z">
                  <w:rPr>
                    <w:ins w:id="1660" w:author="Bikram Adhikari (bdhikari)" w:date="2025-10-16T11:02:00Z" w16du:dateUtc="2025-10-16T16:02:00Z"/>
                    <w:rFonts w:asciiTheme="majorBidi" w:hAnsiTheme="majorBidi" w:cstheme="majorBidi"/>
                    <w:b/>
                    <w:bCs/>
                    <w:sz w:val="22"/>
                    <w:szCs w:val="22"/>
                  </w:rPr>
                </w:rPrChange>
              </w:rPr>
            </w:pPr>
            <w:ins w:id="1661" w:author="Bikram Adhikari (bdhikari)" w:date="2025-10-16T11:02:00Z" w16du:dateUtc="2025-10-16T16:02:00Z">
              <w:r w:rsidRPr="00C83B7F">
                <w:rPr>
                  <w:rFonts w:asciiTheme="majorBidi" w:eastAsia="Times New Roman" w:hAnsiTheme="majorBidi" w:cstheme="majorBidi"/>
                  <w:kern w:val="0"/>
                  <w:sz w:val="20"/>
                  <w:szCs w:val="20"/>
                  <w14:ligatures w14:val="none"/>
                  <w:rPrChange w:id="1662"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No education</w:t>
              </w:r>
            </w:ins>
          </w:p>
        </w:tc>
        <w:tc>
          <w:tcPr>
            <w:tcW w:w="1145" w:type="dxa"/>
            <w:vAlign w:val="center"/>
          </w:tcPr>
          <w:p w14:paraId="591C3E3E" w14:textId="237B0D6D" w:rsidR="00975C10" w:rsidRPr="00C83B7F" w:rsidRDefault="00975C10" w:rsidP="00975C10">
            <w:pPr>
              <w:rPr>
                <w:ins w:id="1663" w:author="Bikram Adhikari (bdhikari)" w:date="2025-10-16T11:02:00Z" w16du:dateUtc="2025-10-16T16:02:00Z"/>
                <w:rFonts w:asciiTheme="majorBidi" w:eastAsia="Times New Roman" w:hAnsiTheme="majorBidi" w:cstheme="majorBidi"/>
                <w:kern w:val="0"/>
                <w:sz w:val="20"/>
                <w:szCs w:val="20"/>
                <w14:ligatures w14:val="none"/>
                <w:rPrChange w:id="1664" w:author="Bikram Adhikari (bdhikari)" w:date="2025-10-16T11:50:00Z" w16du:dateUtc="2025-10-16T16:50:00Z">
                  <w:rPr>
                    <w:ins w:id="166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66" w:author="Bikram Adhikari (bdhikari)" w:date="2025-10-16T11:49:00Z" w16du:dateUtc="2025-10-16T16:49:00Z">
                <w:pPr>
                  <w:jc w:val="center"/>
                </w:pPr>
              </w:pPrChange>
            </w:pPr>
            <w:ins w:id="1667" w:author="Bikram Adhikari (bdhikari)" w:date="2025-10-16T15:40:00Z" w16du:dateUtc="2025-10-16T20:40:00Z">
              <w:r w:rsidRPr="00975C10">
                <w:rPr>
                  <w:rFonts w:asciiTheme="majorBidi" w:eastAsia="Times New Roman" w:hAnsiTheme="majorBidi" w:cstheme="majorBidi"/>
                  <w:kern w:val="0"/>
                  <w:sz w:val="20"/>
                  <w:szCs w:val="20"/>
                  <w14:ligatures w14:val="none"/>
                  <w:rPrChange w:id="1668" w:author="Bikram Adhikari (bdhikari)" w:date="2025-10-16T15:40:00Z" w16du:dateUtc="2025-10-16T20:40:00Z">
                    <w:rPr>
                      <w:rFonts w:ascii="Segoe UI" w:hAnsi="Segoe UI" w:cs="Segoe UI"/>
                      <w:color w:val="333333"/>
                      <w:sz w:val="28"/>
                      <w:szCs w:val="28"/>
                    </w:rPr>
                  </w:rPrChange>
                </w:rPr>
                <w:t>51.7</w:t>
              </w:r>
            </w:ins>
          </w:p>
        </w:tc>
        <w:tc>
          <w:tcPr>
            <w:tcW w:w="688" w:type="dxa"/>
            <w:vAlign w:val="center"/>
          </w:tcPr>
          <w:p w14:paraId="2B8CC470" w14:textId="2B5342A3" w:rsidR="00975C10" w:rsidRPr="00C83B7F" w:rsidRDefault="00975C10" w:rsidP="00975C10">
            <w:pPr>
              <w:rPr>
                <w:ins w:id="1669" w:author="Bikram Adhikari (bdhikari)" w:date="2025-10-16T11:02:00Z" w16du:dateUtc="2025-10-16T16:02:00Z"/>
                <w:rFonts w:asciiTheme="majorBidi" w:eastAsia="Times New Roman" w:hAnsiTheme="majorBidi" w:cstheme="majorBidi"/>
                <w:kern w:val="0"/>
                <w:sz w:val="20"/>
                <w:szCs w:val="20"/>
                <w14:ligatures w14:val="none"/>
                <w:rPrChange w:id="1670" w:author="Bikram Adhikari (bdhikari)" w:date="2025-10-16T11:50:00Z" w16du:dateUtc="2025-10-16T16:50:00Z">
                  <w:rPr>
                    <w:ins w:id="167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72" w:author="Bikram Adhikari (bdhikari)" w:date="2025-10-16T11:49:00Z" w16du:dateUtc="2025-10-16T16:49:00Z">
                <w:pPr>
                  <w:jc w:val="center"/>
                </w:pPr>
              </w:pPrChange>
            </w:pPr>
            <w:ins w:id="1673" w:author="Bikram Adhikari (bdhikari)" w:date="2025-10-16T15:40:00Z" w16du:dateUtc="2025-10-16T20:40:00Z">
              <w:r w:rsidRPr="00975C10">
                <w:rPr>
                  <w:rFonts w:asciiTheme="majorBidi" w:eastAsia="Times New Roman" w:hAnsiTheme="majorBidi" w:cstheme="majorBidi"/>
                  <w:kern w:val="0"/>
                  <w:sz w:val="20"/>
                  <w:szCs w:val="20"/>
                  <w14:ligatures w14:val="none"/>
                  <w:rPrChange w:id="1674" w:author="Bikram Adhikari (bdhikari)" w:date="2025-10-16T15:40:00Z" w16du:dateUtc="2025-10-16T20:40:00Z">
                    <w:rPr>
                      <w:rFonts w:ascii="Segoe UI" w:hAnsi="Segoe UI" w:cs="Segoe UI"/>
                      <w:color w:val="333333"/>
                      <w:sz w:val="28"/>
                      <w:szCs w:val="28"/>
                    </w:rPr>
                  </w:rPrChange>
                </w:rPr>
                <w:t>8.1</w:t>
              </w:r>
            </w:ins>
          </w:p>
        </w:tc>
        <w:tc>
          <w:tcPr>
            <w:tcW w:w="759" w:type="dxa"/>
            <w:vAlign w:val="center"/>
          </w:tcPr>
          <w:p w14:paraId="5258D673" w14:textId="36A79103" w:rsidR="00975C10" w:rsidRPr="00C83B7F" w:rsidRDefault="00975C10" w:rsidP="00975C10">
            <w:pPr>
              <w:rPr>
                <w:ins w:id="1675" w:author="Bikram Adhikari (bdhikari)" w:date="2025-10-16T11:02:00Z" w16du:dateUtc="2025-10-16T16:02:00Z"/>
                <w:rFonts w:asciiTheme="majorBidi" w:eastAsia="Times New Roman" w:hAnsiTheme="majorBidi" w:cstheme="majorBidi"/>
                <w:kern w:val="0"/>
                <w:sz w:val="20"/>
                <w:szCs w:val="20"/>
                <w14:ligatures w14:val="none"/>
                <w:rPrChange w:id="1676" w:author="Bikram Adhikari (bdhikari)" w:date="2025-10-16T11:50:00Z" w16du:dateUtc="2025-10-16T16:50:00Z">
                  <w:rPr>
                    <w:ins w:id="167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78" w:author="Bikram Adhikari (bdhikari)" w:date="2025-10-16T11:49:00Z" w16du:dateUtc="2025-10-16T16:49:00Z">
                <w:pPr>
                  <w:jc w:val="center"/>
                </w:pPr>
              </w:pPrChange>
            </w:pPr>
            <w:ins w:id="1679" w:author="Bikram Adhikari (bdhikari)" w:date="2025-10-16T15:40:00Z" w16du:dateUtc="2025-10-16T20:40:00Z">
              <w:r w:rsidRPr="00975C10">
                <w:rPr>
                  <w:rFonts w:asciiTheme="majorBidi" w:eastAsia="Times New Roman" w:hAnsiTheme="majorBidi" w:cstheme="majorBidi"/>
                  <w:kern w:val="0"/>
                  <w:sz w:val="20"/>
                  <w:szCs w:val="20"/>
                  <w14:ligatures w14:val="none"/>
                  <w:rPrChange w:id="1680" w:author="Bikram Adhikari (bdhikari)" w:date="2025-10-16T15:40:00Z" w16du:dateUtc="2025-10-16T20:40:00Z">
                    <w:rPr>
                      <w:rFonts w:ascii="Segoe UI" w:hAnsi="Segoe UI" w:cs="Segoe UI"/>
                      <w:color w:val="333333"/>
                      <w:sz w:val="28"/>
                      <w:szCs w:val="28"/>
                    </w:rPr>
                  </w:rPrChange>
                </w:rPr>
                <w:t>20.9</w:t>
              </w:r>
            </w:ins>
          </w:p>
        </w:tc>
        <w:tc>
          <w:tcPr>
            <w:tcW w:w="1145" w:type="dxa"/>
            <w:vAlign w:val="center"/>
          </w:tcPr>
          <w:p w14:paraId="3527EAD8" w14:textId="38638031" w:rsidR="00975C10" w:rsidRPr="00C83B7F" w:rsidRDefault="00975C10" w:rsidP="00975C10">
            <w:pPr>
              <w:rPr>
                <w:ins w:id="1681" w:author="Bikram Adhikari (bdhikari)" w:date="2025-10-16T11:02:00Z" w16du:dateUtc="2025-10-16T16:02:00Z"/>
                <w:rFonts w:asciiTheme="majorBidi" w:eastAsia="Times New Roman" w:hAnsiTheme="majorBidi" w:cstheme="majorBidi"/>
                <w:kern w:val="0"/>
                <w:sz w:val="20"/>
                <w:szCs w:val="20"/>
                <w14:ligatures w14:val="none"/>
                <w:rPrChange w:id="1682" w:author="Bikram Adhikari (bdhikari)" w:date="2025-10-16T11:50:00Z" w16du:dateUtc="2025-10-16T16:50:00Z">
                  <w:rPr>
                    <w:ins w:id="168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84" w:author="Bikram Adhikari (bdhikari)" w:date="2025-10-16T11:49:00Z" w16du:dateUtc="2025-10-16T16:49:00Z">
                <w:pPr>
                  <w:jc w:val="center"/>
                </w:pPr>
              </w:pPrChange>
            </w:pPr>
            <w:ins w:id="1685" w:author="Bikram Adhikari (bdhikari)" w:date="2025-10-16T15:40:00Z" w16du:dateUtc="2025-10-16T20:40:00Z">
              <w:r w:rsidRPr="00975C10">
                <w:rPr>
                  <w:rFonts w:asciiTheme="majorBidi" w:eastAsia="Times New Roman" w:hAnsiTheme="majorBidi" w:cstheme="majorBidi"/>
                  <w:kern w:val="0"/>
                  <w:sz w:val="20"/>
                  <w:szCs w:val="20"/>
                  <w14:ligatures w14:val="none"/>
                  <w:rPrChange w:id="1686" w:author="Bikram Adhikari (bdhikari)" w:date="2025-10-16T15:40:00Z" w16du:dateUtc="2025-10-16T20:40:00Z">
                    <w:rPr>
                      <w:rFonts w:ascii="Segoe UI" w:hAnsi="Segoe UI" w:cs="Segoe UI"/>
                      <w:color w:val="333333"/>
                      <w:sz w:val="28"/>
                      <w:szCs w:val="28"/>
                    </w:rPr>
                  </w:rPrChange>
                </w:rPr>
                <w:t>27.5</w:t>
              </w:r>
            </w:ins>
          </w:p>
        </w:tc>
        <w:tc>
          <w:tcPr>
            <w:tcW w:w="688" w:type="dxa"/>
            <w:vAlign w:val="center"/>
          </w:tcPr>
          <w:p w14:paraId="57693DFA" w14:textId="2BE517D0" w:rsidR="00975C10" w:rsidRPr="00C83B7F" w:rsidRDefault="00975C10" w:rsidP="00975C10">
            <w:pPr>
              <w:rPr>
                <w:ins w:id="1687" w:author="Bikram Adhikari (bdhikari)" w:date="2025-10-16T11:02:00Z" w16du:dateUtc="2025-10-16T16:02:00Z"/>
                <w:rFonts w:asciiTheme="majorBidi" w:eastAsia="Times New Roman" w:hAnsiTheme="majorBidi" w:cstheme="majorBidi"/>
                <w:kern w:val="0"/>
                <w:sz w:val="20"/>
                <w:szCs w:val="20"/>
                <w14:ligatures w14:val="none"/>
                <w:rPrChange w:id="1688" w:author="Bikram Adhikari (bdhikari)" w:date="2025-10-16T11:50:00Z" w16du:dateUtc="2025-10-16T16:50:00Z">
                  <w:rPr>
                    <w:ins w:id="168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90" w:author="Bikram Adhikari (bdhikari)" w:date="2025-10-16T11:49:00Z" w16du:dateUtc="2025-10-16T16:49:00Z">
                <w:pPr>
                  <w:jc w:val="center"/>
                </w:pPr>
              </w:pPrChange>
            </w:pPr>
            <w:ins w:id="1691" w:author="Bikram Adhikari (bdhikari)" w:date="2025-10-16T15:40:00Z" w16du:dateUtc="2025-10-16T20:40:00Z">
              <w:r w:rsidRPr="00975C10">
                <w:rPr>
                  <w:rFonts w:asciiTheme="majorBidi" w:eastAsia="Times New Roman" w:hAnsiTheme="majorBidi" w:cstheme="majorBidi"/>
                  <w:kern w:val="0"/>
                  <w:sz w:val="20"/>
                  <w:szCs w:val="20"/>
                  <w14:ligatures w14:val="none"/>
                  <w:rPrChange w:id="1692" w:author="Bikram Adhikari (bdhikari)" w:date="2025-10-16T15:40:00Z" w16du:dateUtc="2025-10-16T20:40:00Z">
                    <w:rPr>
                      <w:rFonts w:ascii="Segoe UI" w:hAnsi="Segoe UI" w:cs="Segoe UI"/>
                      <w:color w:val="333333"/>
                      <w:sz w:val="28"/>
                      <w:szCs w:val="28"/>
                    </w:rPr>
                  </w:rPrChange>
                </w:rPr>
                <w:t>15.1</w:t>
              </w:r>
            </w:ins>
          </w:p>
        </w:tc>
        <w:tc>
          <w:tcPr>
            <w:tcW w:w="759" w:type="dxa"/>
            <w:vAlign w:val="center"/>
          </w:tcPr>
          <w:p w14:paraId="7B7B9408" w14:textId="42705B16" w:rsidR="00975C10" w:rsidRPr="00C83B7F" w:rsidRDefault="00975C10" w:rsidP="00975C10">
            <w:pPr>
              <w:rPr>
                <w:ins w:id="1693" w:author="Bikram Adhikari (bdhikari)" w:date="2025-10-16T11:02:00Z" w16du:dateUtc="2025-10-16T16:02:00Z"/>
                <w:rFonts w:asciiTheme="majorBidi" w:eastAsia="Times New Roman" w:hAnsiTheme="majorBidi" w:cstheme="majorBidi"/>
                <w:kern w:val="0"/>
                <w:sz w:val="20"/>
                <w:szCs w:val="20"/>
                <w14:ligatures w14:val="none"/>
                <w:rPrChange w:id="1694" w:author="Bikram Adhikari (bdhikari)" w:date="2025-10-16T11:50:00Z" w16du:dateUtc="2025-10-16T16:50:00Z">
                  <w:rPr>
                    <w:ins w:id="169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696" w:author="Bikram Adhikari (bdhikari)" w:date="2025-10-16T11:49:00Z" w16du:dateUtc="2025-10-16T16:49:00Z">
                <w:pPr>
                  <w:jc w:val="center"/>
                </w:pPr>
              </w:pPrChange>
            </w:pPr>
            <w:ins w:id="1697" w:author="Bikram Adhikari (bdhikari)" w:date="2025-10-16T15:40:00Z" w16du:dateUtc="2025-10-16T20:40:00Z">
              <w:r w:rsidRPr="00975C10">
                <w:rPr>
                  <w:rFonts w:asciiTheme="majorBidi" w:eastAsia="Times New Roman" w:hAnsiTheme="majorBidi" w:cstheme="majorBidi"/>
                  <w:kern w:val="0"/>
                  <w:sz w:val="20"/>
                  <w:szCs w:val="20"/>
                  <w14:ligatures w14:val="none"/>
                  <w:rPrChange w:id="1698" w:author="Bikram Adhikari (bdhikari)" w:date="2025-10-16T15:40:00Z" w16du:dateUtc="2025-10-16T20:40:00Z">
                    <w:rPr>
                      <w:rFonts w:ascii="Segoe UI" w:hAnsi="Segoe UI" w:cs="Segoe UI"/>
                      <w:color w:val="333333"/>
                      <w:sz w:val="28"/>
                      <w:szCs w:val="28"/>
                    </w:rPr>
                  </w:rPrChange>
                </w:rPr>
                <w:t>35.5</w:t>
              </w:r>
            </w:ins>
          </w:p>
        </w:tc>
        <w:tc>
          <w:tcPr>
            <w:tcW w:w="1145" w:type="dxa"/>
            <w:vAlign w:val="center"/>
          </w:tcPr>
          <w:p w14:paraId="4EEAEC8B" w14:textId="55849CDB" w:rsidR="00975C10" w:rsidRPr="00C83B7F" w:rsidRDefault="00975C10" w:rsidP="00975C10">
            <w:pPr>
              <w:rPr>
                <w:ins w:id="1699" w:author="Bikram Adhikari (bdhikari)" w:date="2025-10-16T11:02:00Z" w16du:dateUtc="2025-10-16T16:02:00Z"/>
                <w:rFonts w:asciiTheme="majorBidi" w:eastAsia="Times New Roman" w:hAnsiTheme="majorBidi" w:cstheme="majorBidi"/>
                <w:kern w:val="0"/>
                <w:sz w:val="20"/>
                <w:szCs w:val="20"/>
                <w14:ligatures w14:val="none"/>
                <w:rPrChange w:id="1700" w:author="Bikram Adhikari (bdhikari)" w:date="2025-10-16T11:50:00Z" w16du:dateUtc="2025-10-16T16:50:00Z">
                  <w:rPr>
                    <w:ins w:id="170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02" w:author="Bikram Adhikari (bdhikari)" w:date="2025-10-16T11:49:00Z" w16du:dateUtc="2025-10-16T16:49:00Z">
                <w:pPr>
                  <w:jc w:val="center"/>
                </w:pPr>
              </w:pPrChange>
            </w:pPr>
            <w:ins w:id="1703" w:author="Bikram Adhikari (bdhikari)" w:date="2025-10-16T15:40:00Z" w16du:dateUtc="2025-10-16T20:40:00Z">
              <w:r w:rsidRPr="00975C10">
                <w:rPr>
                  <w:rFonts w:asciiTheme="majorBidi" w:eastAsia="Times New Roman" w:hAnsiTheme="majorBidi" w:cstheme="majorBidi"/>
                  <w:kern w:val="0"/>
                  <w:sz w:val="20"/>
                  <w:szCs w:val="20"/>
                  <w14:ligatures w14:val="none"/>
                  <w:rPrChange w:id="1704" w:author="Bikram Adhikari (bdhikari)" w:date="2025-10-16T15:40:00Z" w16du:dateUtc="2025-10-16T20:40:00Z">
                    <w:rPr>
                      <w:rFonts w:ascii="Segoe UI" w:hAnsi="Segoe UI" w:cs="Segoe UI"/>
                      <w:color w:val="333333"/>
                      <w:sz w:val="28"/>
                      <w:szCs w:val="28"/>
                    </w:rPr>
                  </w:rPrChange>
                </w:rPr>
                <w:t>21.9</w:t>
              </w:r>
            </w:ins>
          </w:p>
        </w:tc>
        <w:tc>
          <w:tcPr>
            <w:tcW w:w="688" w:type="dxa"/>
            <w:vAlign w:val="center"/>
          </w:tcPr>
          <w:p w14:paraId="2581713B" w14:textId="32DE300A" w:rsidR="00975C10" w:rsidRPr="00C83B7F" w:rsidRDefault="00975C10" w:rsidP="00975C10">
            <w:pPr>
              <w:rPr>
                <w:ins w:id="1705" w:author="Bikram Adhikari (bdhikari)" w:date="2025-10-16T11:02:00Z" w16du:dateUtc="2025-10-16T16:02:00Z"/>
                <w:rFonts w:asciiTheme="majorBidi" w:eastAsia="Times New Roman" w:hAnsiTheme="majorBidi" w:cstheme="majorBidi"/>
                <w:kern w:val="0"/>
                <w:sz w:val="20"/>
                <w:szCs w:val="20"/>
                <w14:ligatures w14:val="none"/>
                <w:rPrChange w:id="1706" w:author="Bikram Adhikari (bdhikari)" w:date="2025-10-16T11:50:00Z" w16du:dateUtc="2025-10-16T16:50:00Z">
                  <w:rPr>
                    <w:ins w:id="170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08" w:author="Bikram Adhikari (bdhikari)" w:date="2025-10-16T11:49:00Z" w16du:dateUtc="2025-10-16T16:49:00Z">
                <w:pPr>
                  <w:jc w:val="center"/>
                </w:pPr>
              </w:pPrChange>
            </w:pPr>
            <w:ins w:id="1709" w:author="Bikram Adhikari (bdhikari)" w:date="2025-10-16T15:40:00Z" w16du:dateUtc="2025-10-16T20:40:00Z">
              <w:r w:rsidRPr="00975C10">
                <w:rPr>
                  <w:rFonts w:asciiTheme="majorBidi" w:eastAsia="Times New Roman" w:hAnsiTheme="majorBidi" w:cstheme="majorBidi"/>
                  <w:kern w:val="0"/>
                  <w:sz w:val="20"/>
                  <w:szCs w:val="20"/>
                  <w14:ligatures w14:val="none"/>
                  <w:rPrChange w:id="1710" w:author="Bikram Adhikari (bdhikari)" w:date="2025-10-16T15:40:00Z" w16du:dateUtc="2025-10-16T20:40:00Z">
                    <w:rPr>
                      <w:rFonts w:ascii="Segoe UI" w:hAnsi="Segoe UI" w:cs="Segoe UI"/>
                      <w:color w:val="333333"/>
                      <w:sz w:val="28"/>
                      <w:szCs w:val="28"/>
                    </w:rPr>
                  </w:rPrChange>
                </w:rPr>
                <w:t>29.0</w:t>
              </w:r>
            </w:ins>
          </w:p>
        </w:tc>
        <w:tc>
          <w:tcPr>
            <w:tcW w:w="759" w:type="dxa"/>
            <w:vAlign w:val="center"/>
          </w:tcPr>
          <w:p w14:paraId="71E1AB03" w14:textId="56306983" w:rsidR="00975C10" w:rsidRPr="00C83B7F" w:rsidRDefault="00975C10" w:rsidP="00975C10">
            <w:pPr>
              <w:rPr>
                <w:ins w:id="1711" w:author="Bikram Adhikari (bdhikari)" w:date="2025-10-16T11:02:00Z" w16du:dateUtc="2025-10-16T16:02:00Z"/>
                <w:rFonts w:asciiTheme="majorBidi" w:eastAsia="Times New Roman" w:hAnsiTheme="majorBidi" w:cstheme="majorBidi"/>
                <w:kern w:val="0"/>
                <w:sz w:val="20"/>
                <w:szCs w:val="20"/>
                <w14:ligatures w14:val="none"/>
                <w:rPrChange w:id="1712" w:author="Bikram Adhikari (bdhikari)" w:date="2025-10-16T11:50:00Z" w16du:dateUtc="2025-10-16T16:50:00Z">
                  <w:rPr>
                    <w:ins w:id="171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14" w:author="Bikram Adhikari (bdhikari)" w:date="2025-10-16T11:49:00Z" w16du:dateUtc="2025-10-16T16:49:00Z">
                <w:pPr>
                  <w:jc w:val="center"/>
                </w:pPr>
              </w:pPrChange>
            </w:pPr>
            <w:ins w:id="1715" w:author="Bikram Adhikari (bdhikari)" w:date="2025-10-16T15:40:00Z" w16du:dateUtc="2025-10-16T20:40:00Z">
              <w:r w:rsidRPr="00975C10">
                <w:rPr>
                  <w:rFonts w:asciiTheme="majorBidi" w:eastAsia="Times New Roman" w:hAnsiTheme="majorBidi" w:cstheme="majorBidi"/>
                  <w:kern w:val="0"/>
                  <w:sz w:val="20"/>
                  <w:szCs w:val="20"/>
                  <w14:ligatures w14:val="none"/>
                  <w:rPrChange w:id="1716" w:author="Bikram Adhikari (bdhikari)" w:date="2025-10-16T15:40:00Z" w16du:dateUtc="2025-10-16T20:40:00Z">
                    <w:rPr>
                      <w:rFonts w:ascii="Segoe UI" w:hAnsi="Segoe UI" w:cs="Segoe UI"/>
                      <w:color w:val="333333"/>
                      <w:sz w:val="28"/>
                      <w:szCs w:val="28"/>
                    </w:rPr>
                  </w:rPrChange>
                </w:rPr>
                <w:t>15.6</w:t>
              </w:r>
            </w:ins>
          </w:p>
        </w:tc>
      </w:tr>
      <w:tr w:rsidR="00975C10" w:rsidRPr="00194DC1" w14:paraId="40962EF8" w14:textId="77777777" w:rsidTr="002528BC">
        <w:trPr>
          <w:ins w:id="1717" w:author="Bikram Adhikari (bdhikari)" w:date="2025-10-16T11:02:00Z" w16du:dateUtc="2025-10-16T16:02:00Z"/>
        </w:trPr>
        <w:tc>
          <w:tcPr>
            <w:tcW w:w="1240" w:type="dxa"/>
            <w:vAlign w:val="center"/>
          </w:tcPr>
          <w:p w14:paraId="4628951A" w14:textId="0D34F995" w:rsidR="00975C10" w:rsidRPr="00C83B7F" w:rsidRDefault="00975C10" w:rsidP="00975C10">
            <w:pPr>
              <w:rPr>
                <w:ins w:id="1718" w:author="Bikram Adhikari (bdhikari)" w:date="2025-10-16T11:02:00Z" w16du:dateUtc="2025-10-16T16:02:00Z"/>
                <w:rFonts w:asciiTheme="majorBidi" w:hAnsiTheme="majorBidi" w:cstheme="majorBidi"/>
                <w:b/>
                <w:bCs/>
                <w:sz w:val="20"/>
                <w:szCs w:val="20"/>
                <w:rPrChange w:id="1719" w:author="Bikram Adhikari (bdhikari)" w:date="2025-10-16T11:50:00Z" w16du:dateUtc="2025-10-16T16:50:00Z">
                  <w:rPr>
                    <w:ins w:id="1720" w:author="Bikram Adhikari (bdhikari)" w:date="2025-10-16T11:02:00Z" w16du:dateUtc="2025-10-16T16:02:00Z"/>
                    <w:rFonts w:asciiTheme="majorBidi" w:hAnsiTheme="majorBidi" w:cstheme="majorBidi"/>
                    <w:b/>
                    <w:bCs/>
                    <w:sz w:val="22"/>
                    <w:szCs w:val="22"/>
                  </w:rPr>
                </w:rPrChange>
              </w:rPr>
            </w:pPr>
            <w:ins w:id="1721" w:author="Bikram Adhikari (bdhikari)" w:date="2025-10-16T11:02:00Z" w16du:dateUtc="2025-10-16T16:02:00Z">
              <w:r w:rsidRPr="00C83B7F">
                <w:rPr>
                  <w:rFonts w:asciiTheme="majorBidi" w:eastAsia="Times New Roman" w:hAnsiTheme="majorBidi" w:cstheme="majorBidi"/>
                  <w:kern w:val="0"/>
                  <w:sz w:val="20"/>
                  <w:szCs w:val="20"/>
                  <w14:ligatures w14:val="none"/>
                  <w:rPrChange w:id="1722"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Basic </w:t>
              </w:r>
            </w:ins>
          </w:p>
        </w:tc>
        <w:tc>
          <w:tcPr>
            <w:tcW w:w="1145" w:type="dxa"/>
            <w:vAlign w:val="center"/>
          </w:tcPr>
          <w:p w14:paraId="1DECCFCD" w14:textId="0C1D4652" w:rsidR="00975C10" w:rsidRPr="00C83B7F" w:rsidRDefault="00975C10" w:rsidP="00975C10">
            <w:pPr>
              <w:rPr>
                <w:ins w:id="1723" w:author="Bikram Adhikari (bdhikari)" w:date="2025-10-16T11:02:00Z" w16du:dateUtc="2025-10-16T16:02:00Z"/>
                <w:rFonts w:asciiTheme="majorBidi" w:eastAsia="Times New Roman" w:hAnsiTheme="majorBidi" w:cstheme="majorBidi"/>
                <w:kern w:val="0"/>
                <w:sz w:val="20"/>
                <w:szCs w:val="20"/>
                <w14:ligatures w14:val="none"/>
                <w:rPrChange w:id="1724" w:author="Bikram Adhikari (bdhikari)" w:date="2025-10-16T11:50:00Z" w16du:dateUtc="2025-10-16T16:50:00Z">
                  <w:rPr>
                    <w:ins w:id="172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26" w:author="Bikram Adhikari (bdhikari)" w:date="2025-10-16T11:49:00Z" w16du:dateUtc="2025-10-16T16:49:00Z">
                <w:pPr>
                  <w:jc w:val="center"/>
                </w:pPr>
              </w:pPrChange>
            </w:pPr>
            <w:ins w:id="1727" w:author="Bikram Adhikari (bdhikari)" w:date="2025-10-16T15:40:00Z" w16du:dateUtc="2025-10-16T20:40:00Z">
              <w:r w:rsidRPr="00975C10">
                <w:rPr>
                  <w:rFonts w:asciiTheme="majorBidi" w:eastAsia="Times New Roman" w:hAnsiTheme="majorBidi" w:cstheme="majorBidi"/>
                  <w:kern w:val="0"/>
                  <w:sz w:val="20"/>
                  <w:szCs w:val="20"/>
                  <w14:ligatures w14:val="none"/>
                  <w:rPrChange w:id="1728" w:author="Bikram Adhikari (bdhikari)" w:date="2025-10-16T15:40:00Z" w16du:dateUtc="2025-10-16T20:40:00Z">
                    <w:rPr>
                      <w:rFonts w:ascii="Segoe UI" w:hAnsi="Segoe UI" w:cs="Segoe UI"/>
                      <w:color w:val="333333"/>
                      <w:sz w:val="28"/>
                      <w:szCs w:val="28"/>
                    </w:rPr>
                  </w:rPrChange>
                </w:rPr>
                <w:t>51.1</w:t>
              </w:r>
            </w:ins>
          </w:p>
        </w:tc>
        <w:tc>
          <w:tcPr>
            <w:tcW w:w="688" w:type="dxa"/>
            <w:vAlign w:val="center"/>
          </w:tcPr>
          <w:p w14:paraId="20ECBEA5" w14:textId="044B8B65" w:rsidR="00975C10" w:rsidRPr="00C83B7F" w:rsidRDefault="00975C10" w:rsidP="00975C10">
            <w:pPr>
              <w:rPr>
                <w:ins w:id="1729" w:author="Bikram Adhikari (bdhikari)" w:date="2025-10-16T11:02:00Z" w16du:dateUtc="2025-10-16T16:02:00Z"/>
                <w:rFonts w:asciiTheme="majorBidi" w:eastAsia="Times New Roman" w:hAnsiTheme="majorBidi" w:cstheme="majorBidi"/>
                <w:kern w:val="0"/>
                <w:sz w:val="20"/>
                <w:szCs w:val="20"/>
                <w14:ligatures w14:val="none"/>
                <w:rPrChange w:id="1730" w:author="Bikram Adhikari (bdhikari)" w:date="2025-10-16T11:50:00Z" w16du:dateUtc="2025-10-16T16:50:00Z">
                  <w:rPr>
                    <w:ins w:id="173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32" w:author="Bikram Adhikari (bdhikari)" w:date="2025-10-16T11:49:00Z" w16du:dateUtc="2025-10-16T16:49:00Z">
                <w:pPr>
                  <w:jc w:val="center"/>
                </w:pPr>
              </w:pPrChange>
            </w:pPr>
            <w:ins w:id="1733" w:author="Bikram Adhikari (bdhikari)" w:date="2025-10-16T15:40:00Z" w16du:dateUtc="2025-10-16T20:40:00Z">
              <w:r w:rsidRPr="00975C10">
                <w:rPr>
                  <w:rFonts w:asciiTheme="majorBidi" w:eastAsia="Times New Roman" w:hAnsiTheme="majorBidi" w:cstheme="majorBidi"/>
                  <w:kern w:val="0"/>
                  <w:sz w:val="20"/>
                  <w:szCs w:val="20"/>
                  <w14:ligatures w14:val="none"/>
                  <w:rPrChange w:id="1734" w:author="Bikram Adhikari (bdhikari)" w:date="2025-10-16T15:40:00Z" w16du:dateUtc="2025-10-16T20:40:00Z">
                    <w:rPr>
                      <w:rFonts w:ascii="Segoe UI" w:hAnsi="Segoe UI" w:cs="Segoe UI"/>
                      <w:color w:val="333333"/>
                      <w:sz w:val="28"/>
                      <w:szCs w:val="28"/>
                    </w:rPr>
                  </w:rPrChange>
                </w:rPr>
                <w:t>1.1</w:t>
              </w:r>
            </w:ins>
          </w:p>
        </w:tc>
        <w:tc>
          <w:tcPr>
            <w:tcW w:w="759" w:type="dxa"/>
            <w:vAlign w:val="center"/>
          </w:tcPr>
          <w:p w14:paraId="355A8B3F" w14:textId="6E50B665" w:rsidR="00975C10" w:rsidRPr="00C83B7F" w:rsidRDefault="00975C10" w:rsidP="00975C10">
            <w:pPr>
              <w:rPr>
                <w:ins w:id="1735" w:author="Bikram Adhikari (bdhikari)" w:date="2025-10-16T11:02:00Z" w16du:dateUtc="2025-10-16T16:02:00Z"/>
                <w:rFonts w:asciiTheme="majorBidi" w:eastAsia="Times New Roman" w:hAnsiTheme="majorBidi" w:cstheme="majorBidi"/>
                <w:kern w:val="0"/>
                <w:sz w:val="20"/>
                <w:szCs w:val="20"/>
                <w14:ligatures w14:val="none"/>
                <w:rPrChange w:id="1736" w:author="Bikram Adhikari (bdhikari)" w:date="2025-10-16T11:50:00Z" w16du:dateUtc="2025-10-16T16:50:00Z">
                  <w:rPr>
                    <w:ins w:id="173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38" w:author="Bikram Adhikari (bdhikari)" w:date="2025-10-16T11:49:00Z" w16du:dateUtc="2025-10-16T16:49:00Z">
                <w:pPr>
                  <w:jc w:val="center"/>
                </w:pPr>
              </w:pPrChange>
            </w:pPr>
            <w:ins w:id="1739" w:author="Bikram Adhikari (bdhikari)" w:date="2025-10-16T15:40:00Z" w16du:dateUtc="2025-10-16T20:40:00Z">
              <w:r w:rsidRPr="00975C10">
                <w:rPr>
                  <w:rFonts w:asciiTheme="majorBidi" w:eastAsia="Times New Roman" w:hAnsiTheme="majorBidi" w:cstheme="majorBidi"/>
                  <w:kern w:val="0"/>
                  <w:sz w:val="20"/>
                  <w:szCs w:val="20"/>
                  <w14:ligatures w14:val="none"/>
                  <w:rPrChange w:id="1740" w:author="Bikram Adhikari (bdhikari)" w:date="2025-10-16T15:40:00Z" w16du:dateUtc="2025-10-16T20:40:00Z">
                    <w:rPr>
                      <w:rFonts w:ascii="Segoe UI" w:hAnsi="Segoe UI" w:cs="Segoe UI"/>
                      <w:color w:val="333333"/>
                      <w:sz w:val="28"/>
                      <w:szCs w:val="28"/>
                    </w:rPr>
                  </w:rPrChange>
                </w:rPr>
                <w:t>22.4</w:t>
              </w:r>
            </w:ins>
          </w:p>
        </w:tc>
        <w:tc>
          <w:tcPr>
            <w:tcW w:w="1145" w:type="dxa"/>
            <w:vAlign w:val="center"/>
          </w:tcPr>
          <w:p w14:paraId="6D9CB86A" w14:textId="1F58A121" w:rsidR="00975C10" w:rsidRPr="00C83B7F" w:rsidRDefault="00975C10" w:rsidP="00975C10">
            <w:pPr>
              <w:rPr>
                <w:ins w:id="1741" w:author="Bikram Adhikari (bdhikari)" w:date="2025-10-16T11:02:00Z" w16du:dateUtc="2025-10-16T16:02:00Z"/>
                <w:rFonts w:asciiTheme="majorBidi" w:eastAsia="Times New Roman" w:hAnsiTheme="majorBidi" w:cstheme="majorBidi"/>
                <w:kern w:val="0"/>
                <w:sz w:val="20"/>
                <w:szCs w:val="20"/>
                <w14:ligatures w14:val="none"/>
                <w:rPrChange w:id="1742" w:author="Bikram Adhikari (bdhikari)" w:date="2025-10-16T11:50:00Z" w16du:dateUtc="2025-10-16T16:50:00Z">
                  <w:rPr>
                    <w:ins w:id="174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44" w:author="Bikram Adhikari (bdhikari)" w:date="2025-10-16T11:49:00Z" w16du:dateUtc="2025-10-16T16:49:00Z">
                <w:pPr>
                  <w:jc w:val="center"/>
                </w:pPr>
              </w:pPrChange>
            </w:pPr>
            <w:ins w:id="1745" w:author="Bikram Adhikari (bdhikari)" w:date="2025-10-16T15:40:00Z" w16du:dateUtc="2025-10-16T20:40:00Z">
              <w:r w:rsidRPr="00975C10">
                <w:rPr>
                  <w:rFonts w:asciiTheme="majorBidi" w:eastAsia="Times New Roman" w:hAnsiTheme="majorBidi" w:cstheme="majorBidi"/>
                  <w:kern w:val="0"/>
                  <w:sz w:val="20"/>
                  <w:szCs w:val="20"/>
                  <w14:ligatures w14:val="none"/>
                  <w:rPrChange w:id="1746" w:author="Bikram Adhikari (bdhikari)" w:date="2025-10-16T15:40:00Z" w16du:dateUtc="2025-10-16T20:40:00Z">
                    <w:rPr>
                      <w:rFonts w:ascii="Segoe UI" w:hAnsi="Segoe UI" w:cs="Segoe UI"/>
                      <w:color w:val="333333"/>
                      <w:sz w:val="28"/>
                      <w:szCs w:val="28"/>
                    </w:rPr>
                  </w:rPrChange>
                </w:rPr>
                <w:t>27.7</w:t>
              </w:r>
            </w:ins>
          </w:p>
        </w:tc>
        <w:tc>
          <w:tcPr>
            <w:tcW w:w="688" w:type="dxa"/>
            <w:vAlign w:val="center"/>
          </w:tcPr>
          <w:p w14:paraId="305BB41E" w14:textId="3D4D34CD" w:rsidR="00975C10" w:rsidRPr="00C83B7F" w:rsidRDefault="00975C10" w:rsidP="00975C10">
            <w:pPr>
              <w:rPr>
                <w:ins w:id="1747" w:author="Bikram Adhikari (bdhikari)" w:date="2025-10-16T11:02:00Z" w16du:dateUtc="2025-10-16T16:02:00Z"/>
                <w:rFonts w:asciiTheme="majorBidi" w:eastAsia="Times New Roman" w:hAnsiTheme="majorBidi" w:cstheme="majorBidi"/>
                <w:kern w:val="0"/>
                <w:sz w:val="20"/>
                <w:szCs w:val="20"/>
                <w14:ligatures w14:val="none"/>
                <w:rPrChange w:id="1748" w:author="Bikram Adhikari (bdhikari)" w:date="2025-10-16T11:50:00Z" w16du:dateUtc="2025-10-16T16:50:00Z">
                  <w:rPr>
                    <w:ins w:id="174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50" w:author="Bikram Adhikari (bdhikari)" w:date="2025-10-16T11:49:00Z" w16du:dateUtc="2025-10-16T16:49:00Z">
                <w:pPr>
                  <w:jc w:val="center"/>
                </w:pPr>
              </w:pPrChange>
            </w:pPr>
            <w:ins w:id="1751" w:author="Bikram Adhikari (bdhikari)" w:date="2025-10-16T15:40:00Z" w16du:dateUtc="2025-10-16T20:40:00Z">
              <w:r w:rsidRPr="00975C10">
                <w:rPr>
                  <w:rFonts w:asciiTheme="majorBidi" w:eastAsia="Times New Roman" w:hAnsiTheme="majorBidi" w:cstheme="majorBidi"/>
                  <w:kern w:val="0"/>
                  <w:sz w:val="20"/>
                  <w:szCs w:val="20"/>
                  <w14:ligatures w14:val="none"/>
                  <w:rPrChange w:id="1752" w:author="Bikram Adhikari (bdhikari)" w:date="2025-10-16T15:40:00Z" w16du:dateUtc="2025-10-16T20:40:00Z">
                    <w:rPr>
                      <w:rFonts w:ascii="Segoe UI" w:hAnsi="Segoe UI" w:cs="Segoe UI"/>
                      <w:color w:val="333333"/>
                      <w:sz w:val="28"/>
                      <w:szCs w:val="28"/>
                    </w:rPr>
                  </w:rPrChange>
                </w:rPr>
                <w:t>16.1</w:t>
              </w:r>
            </w:ins>
          </w:p>
        </w:tc>
        <w:tc>
          <w:tcPr>
            <w:tcW w:w="759" w:type="dxa"/>
            <w:vAlign w:val="center"/>
          </w:tcPr>
          <w:p w14:paraId="4919B53F" w14:textId="60A8B511" w:rsidR="00975C10" w:rsidRPr="00C83B7F" w:rsidRDefault="00975C10" w:rsidP="00975C10">
            <w:pPr>
              <w:rPr>
                <w:ins w:id="1753" w:author="Bikram Adhikari (bdhikari)" w:date="2025-10-16T11:02:00Z" w16du:dateUtc="2025-10-16T16:02:00Z"/>
                <w:rFonts w:asciiTheme="majorBidi" w:eastAsia="Times New Roman" w:hAnsiTheme="majorBidi" w:cstheme="majorBidi"/>
                <w:kern w:val="0"/>
                <w:sz w:val="20"/>
                <w:szCs w:val="20"/>
                <w14:ligatures w14:val="none"/>
                <w:rPrChange w:id="1754" w:author="Bikram Adhikari (bdhikari)" w:date="2025-10-16T11:50:00Z" w16du:dateUtc="2025-10-16T16:50:00Z">
                  <w:rPr>
                    <w:ins w:id="175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56" w:author="Bikram Adhikari (bdhikari)" w:date="2025-10-16T11:49:00Z" w16du:dateUtc="2025-10-16T16:49:00Z">
                <w:pPr>
                  <w:jc w:val="center"/>
                </w:pPr>
              </w:pPrChange>
            </w:pPr>
            <w:ins w:id="1757" w:author="Bikram Adhikari (bdhikari)" w:date="2025-10-16T15:40:00Z" w16du:dateUtc="2025-10-16T20:40:00Z">
              <w:r w:rsidRPr="00975C10">
                <w:rPr>
                  <w:rFonts w:asciiTheme="majorBidi" w:eastAsia="Times New Roman" w:hAnsiTheme="majorBidi" w:cstheme="majorBidi"/>
                  <w:kern w:val="0"/>
                  <w:sz w:val="20"/>
                  <w:szCs w:val="20"/>
                  <w14:ligatures w14:val="none"/>
                  <w:rPrChange w:id="1758" w:author="Bikram Adhikari (bdhikari)" w:date="2025-10-16T15:40:00Z" w16du:dateUtc="2025-10-16T20:40:00Z">
                    <w:rPr>
                      <w:rFonts w:ascii="Segoe UI" w:hAnsi="Segoe UI" w:cs="Segoe UI"/>
                      <w:color w:val="333333"/>
                      <w:sz w:val="28"/>
                      <w:szCs w:val="28"/>
                    </w:rPr>
                  </w:rPrChange>
                </w:rPr>
                <w:t>22.9</w:t>
              </w:r>
            </w:ins>
          </w:p>
        </w:tc>
        <w:tc>
          <w:tcPr>
            <w:tcW w:w="1145" w:type="dxa"/>
            <w:vAlign w:val="center"/>
          </w:tcPr>
          <w:p w14:paraId="7A4AFD43" w14:textId="37C66045" w:rsidR="00975C10" w:rsidRPr="00C83B7F" w:rsidRDefault="00975C10" w:rsidP="00975C10">
            <w:pPr>
              <w:rPr>
                <w:ins w:id="1759" w:author="Bikram Adhikari (bdhikari)" w:date="2025-10-16T11:02:00Z" w16du:dateUtc="2025-10-16T16:02:00Z"/>
                <w:rFonts w:asciiTheme="majorBidi" w:eastAsia="Times New Roman" w:hAnsiTheme="majorBidi" w:cstheme="majorBidi"/>
                <w:kern w:val="0"/>
                <w:sz w:val="20"/>
                <w:szCs w:val="20"/>
                <w14:ligatures w14:val="none"/>
                <w:rPrChange w:id="1760" w:author="Bikram Adhikari (bdhikari)" w:date="2025-10-16T11:50:00Z" w16du:dateUtc="2025-10-16T16:50:00Z">
                  <w:rPr>
                    <w:ins w:id="176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62" w:author="Bikram Adhikari (bdhikari)" w:date="2025-10-16T11:49:00Z" w16du:dateUtc="2025-10-16T16:49:00Z">
                <w:pPr>
                  <w:jc w:val="center"/>
                </w:pPr>
              </w:pPrChange>
            </w:pPr>
            <w:ins w:id="1763" w:author="Bikram Adhikari (bdhikari)" w:date="2025-10-16T15:40:00Z" w16du:dateUtc="2025-10-16T20:40:00Z">
              <w:r w:rsidRPr="00975C10">
                <w:rPr>
                  <w:rFonts w:asciiTheme="majorBidi" w:eastAsia="Times New Roman" w:hAnsiTheme="majorBidi" w:cstheme="majorBidi"/>
                  <w:kern w:val="0"/>
                  <w:sz w:val="20"/>
                  <w:szCs w:val="20"/>
                  <w14:ligatures w14:val="none"/>
                  <w:rPrChange w:id="1764" w:author="Bikram Adhikari (bdhikari)" w:date="2025-10-16T15:40:00Z" w16du:dateUtc="2025-10-16T20:40:00Z">
                    <w:rPr>
                      <w:rFonts w:ascii="Segoe UI" w:hAnsi="Segoe UI" w:cs="Segoe UI"/>
                      <w:color w:val="333333"/>
                      <w:sz w:val="28"/>
                      <w:szCs w:val="28"/>
                    </w:rPr>
                  </w:rPrChange>
                </w:rPr>
                <w:t>17.7</w:t>
              </w:r>
            </w:ins>
          </w:p>
        </w:tc>
        <w:tc>
          <w:tcPr>
            <w:tcW w:w="688" w:type="dxa"/>
            <w:vAlign w:val="center"/>
          </w:tcPr>
          <w:p w14:paraId="29E2E934" w14:textId="426910F2" w:rsidR="00975C10" w:rsidRPr="00C83B7F" w:rsidRDefault="00975C10" w:rsidP="00975C10">
            <w:pPr>
              <w:rPr>
                <w:ins w:id="1765" w:author="Bikram Adhikari (bdhikari)" w:date="2025-10-16T11:02:00Z" w16du:dateUtc="2025-10-16T16:02:00Z"/>
                <w:rFonts w:asciiTheme="majorBidi" w:eastAsia="Times New Roman" w:hAnsiTheme="majorBidi" w:cstheme="majorBidi"/>
                <w:kern w:val="0"/>
                <w:sz w:val="20"/>
                <w:szCs w:val="20"/>
                <w14:ligatures w14:val="none"/>
                <w:rPrChange w:id="1766" w:author="Bikram Adhikari (bdhikari)" w:date="2025-10-16T11:50:00Z" w16du:dateUtc="2025-10-16T16:50:00Z">
                  <w:rPr>
                    <w:ins w:id="176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68" w:author="Bikram Adhikari (bdhikari)" w:date="2025-10-16T11:49:00Z" w16du:dateUtc="2025-10-16T16:49:00Z">
                <w:pPr>
                  <w:jc w:val="center"/>
                </w:pPr>
              </w:pPrChange>
            </w:pPr>
            <w:ins w:id="1769" w:author="Bikram Adhikari (bdhikari)" w:date="2025-10-16T15:40:00Z" w16du:dateUtc="2025-10-16T20:40:00Z">
              <w:r w:rsidRPr="00975C10">
                <w:rPr>
                  <w:rFonts w:asciiTheme="majorBidi" w:eastAsia="Times New Roman" w:hAnsiTheme="majorBidi" w:cstheme="majorBidi"/>
                  <w:kern w:val="0"/>
                  <w:sz w:val="20"/>
                  <w:szCs w:val="20"/>
                  <w14:ligatures w14:val="none"/>
                  <w:rPrChange w:id="1770" w:author="Bikram Adhikari (bdhikari)" w:date="2025-10-16T15:40:00Z" w16du:dateUtc="2025-10-16T20:40:00Z">
                    <w:rPr>
                      <w:rFonts w:ascii="Segoe UI" w:hAnsi="Segoe UI" w:cs="Segoe UI"/>
                      <w:color w:val="333333"/>
                      <w:sz w:val="28"/>
                      <w:szCs w:val="28"/>
                    </w:rPr>
                  </w:rPrChange>
                </w:rPr>
                <w:t>27.9</w:t>
              </w:r>
            </w:ins>
          </w:p>
        </w:tc>
        <w:tc>
          <w:tcPr>
            <w:tcW w:w="759" w:type="dxa"/>
            <w:vAlign w:val="center"/>
          </w:tcPr>
          <w:p w14:paraId="01193F18" w14:textId="6C4C2EE5" w:rsidR="00975C10" w:rsidRPr="00C83B7F" w:rsidRDefault="00975C10" w:rsidP="00975C10">
            <w:pPr>
              <w:rPr>
                <w:ins w:id="1771" w:author="Bikram Adhikari (bdhikari)" w:date="2025-10-16T11:02:00Z" w16du:dateUtc="2025-10-16T16:02:00Z"/>
                <w:rFonts w:asciiTheme="majorBidi" w:eastAsia="Times New Roman" w:hAnsiTheme="majorBidi" w:cstheme="majorBidi"/>
                <w:kern w:val="0"/>
                <w:sz w:val="20"/>
                <w:szCs w:val="20"/>
                <w14:ligatures w14:val="none"/>
                <w:rPrChange w:id="1772" w:author="Bikram Adhikari (bdhikari)" w:date="2025-10-16T11:50:00Z" w16du:dateUtc="2025-10-16T16:50:00Z">
                  <w:rPr>
                    <w:ins w:id="177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74" w:author="Bikram Adhikari (bdhikari)" w:date="2025-10-16T11:49:00Z" w16du:dateUtc="2025-10-16T16:49:00Z">
                <w:pPr>
                  <w:jc w:val="center"/>
                </w:pPr>
              </w:pPrChange>
            </w:pPr>
            <w:ins w:id="1775" w:author="Bikram Adhikari (bdhikari)" w:date="2025-10-16T15:40:00Z" w16du:dateUtc="2025-10-16T20:40:00Z">
              <w:r w:rsidRPr="00975C10">
                <w:rPr>
                  <w:rFonts w:asciiTheme="majorBidi" w:eastAsia="Times New Roman" w:hAnsiTheme="majorBidi" w:cstheme="majorBidi"/>
                  <w:kern w:val="0"/>
                  <w:sz w:val="20"/>
                  <w:szCs w:val="20"/>
                  <w14:ligatures w14:val="none"/>
                  <w:rPrChange w:id="1776" w:author="Bikram Adhikari (bdhikari)" w:date="2025-10-16T15:40:00Z" w16du:dateUtc="2025-10-16T20:40:00Z">
                    <w:rPr>
                      <w:rFonts w:ascii="Segoe UI" w:hAnsi="Segoe UI" w:cs="Segoe UI"/>
                      <w:color w:val="333333"/>
                      <w:sz w:val="28"/>
                      <w:szCs w:val="28"/>
                    </w:rPr>
                  </w:rPrChange>
                </w:rPr>
                <w:t>9.4</w:t>
              </w:r>
            </w:ins>
          </w:p>
        </w:tc>
      </w:tr>
      <w:tr w:rsidR="00975C10" w:rsidRPr="00194DC1" w14:paraId="463AC264" w14:textId="77777777" w:rsidTr="002528BC">
        <w:trPr>
          <w:ins w:id="1777" w:author="Bikram Adhikari (bdhikari)" w:date="2025-10-16T11:02:00Z" w16du:dateUtc="2025-10-16T16:02:00Z"/>
        </w:trPr>
        <w:tc>
          <w:tcPr>
            <w:tcW w:w="1240" w:type="dxa"/>
            <w:vAlign w:val="center"/>
          </w:tcPr>
          <w:p w14:paraId="62A483C6" w14:textId="4457934F" w:rsidR="00975C10" w:rsidRPr="00C83B7F" w:rsidRDefault="00975C10" w:rsidP="00975C10">
            <w:pPr>
              <w:rPr>
                <w:ins w:id="1778" w:author="Bikram Adhikari (bdhikari)" w:date="2025-10-16T11:02:00Z" w16du:dateUtc="2025-10-16T16:02:00Z"/>
                <w:rFonts w:asciiTheme="majorBidi" w:hAnsiTheme="majorBidi" w:cstheme="majorBidi"/>
                <w:b/>
                <w:bCs/>
                <w:sz w:val="20"/>
                <w:szCs w:val="20"/>
                <w:rPrChange w:id="1779" w:author="Bikram Adhikari (bdhikari)" w:date="2025-10-16T11:50:00Z" w16du:dateUtc="2025-10-16T16:50:00Z">
                  <w:rPr>
                    <w:ins w:id="1780" w:author="Bikram Adhikari (bdhikari)" w:date="2025-10-16T11:02:00Z" w16du:dateUtc="2025-10-16T16:02:00Z"/>
                    <w:rFonts w:asciiTheme="majorBidi" w:hAnsiTheme="majorBidi" w:cstheme="majorBidi"/>
                    <w:b/>
                    <w:bCs/>
                    <w:sz w:val="22"/>
                    <w:szCs w:val="22"/>
                  </w:rPr>
                </w:rPrChange>
              </w:rPr>
            </w:pPr>
            <w:ins w:id="1781" w:author="Bikram Adhikari (bdhikari)" w:date="2025-10-16T11:02:00Z" w16du:dateUtc="2025-10-16T16:02:00Z">
              <w:r w:rsidRPr="00C83B7F">
                <w:rPr>
                  <w:rFonts w:asciiTheme="majorBidi" w:eastAsia="Times New Roman" w:hAnsiTheme="majorBidi" w:cstheme="majorBidi"/>
                  <w:kern w:val="0"/>
                  <w:sz w:val="20"/>
                  <w:szCs w:val="20"/>
                  <w14:ligatures w14:val="none"/>
                  <w:rPrChange w:id="1782"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Secondary and higher</w:t>
              </w:r>
            </w:ins>
          </w:p>
        </w:tc>
        <w:tc>
          <w:tcPr>
            <w:tcW w:w="1145" w:type="dxa"/>
            <w:vAlign w:val="center"/>
          </w:tcPr>
          <w:p w14:paraId="5C601FB1" w14:textId="15D9C4E4" w:rsidR="00975C10" w:rsidRPr="00C83B7F" w:rsidRDefault="00975C10" w:rsidP="00975C10">
            <w:pPr>
              <w:rPr>
                <w:ins w:id="1783" w:author="Bikram Adhikari (bdhikari)" w:date="2025-10-16T11:02:00Z" w16du:dateUtc="2025-10-16T16:02:00Z"/>
                <w:rFonts w:asciiTheme="majorBidi" w:eastAsia="Times New Roman" w:hAnsiTheme="majorBidi" w:cstheme="majorBidi"/>
                <w:kern w:val="0"/>
                <w:sz w:val="20"/>
                <w:szCs w:val="20"/>
                <w14:ligatures w14:val="none"/>
                <w:rPrChange w:id="1784" w:author="Bikram Adhikari (bdhikari)" w:date="2025-10-16T11:50:00Z" w16du:dateUtc="2025-10-16T16:50:00Z">
                  <w:rPr>
                    <w:ins w:id="178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86" w:author="Bikram Adhikari (bdhikari)" w:date="2025-10-16T11:49:00Z" w16du:dateUtc="2025-10-16T16:49:00Z">
                <w:pPr>
                  <w:jc w:val="center"/>
                </w:pPr>
              </w:pPrChange>
            </w:pPr>
            <w:ins w:id="1787" w:author="Bikram Adhikari (bdhikari)" w:date="2025-10-16T15:40:00Z" w16du:dateUtc="2025-10-16T20:40:00Z">
              <w:r w:rsidRPr="00975C10">
                <w:rPr>
                  <w:rFonts w:asciiTheme="majorBidi" w:eastAsia="Times New Roman" w:hAnsiTheme="majorBidi" w:cstheme="majorBidi"/>
                  <w:kern w:val="0"/>
                  <w:sz w:val="20"/>
                  <w:szCs w:val="20"/>
                  <w14:ligatures w14:val="none"/>
                  <w:rPrChange w:id="1788" w:author="Bikram Adhikari (bdhikari)" w:date="2025-10-16T15:40:00Z" w16du:dateUtc="2025-10-16T20:40:00Z">
                    <w:rPr>
                      <w:rFonts w:ascii="Segoe UI" w:hAnsi="Segoe UI" w:cs="Segoe UI"/>
                      <w:color w:val="333333"/>
                      <w:sz w:val="28"/>
                      <w:szCs w:val="28"/>
                    </w:rPr>
                  </w:rPrChange>
                </w:rPr>
                <w:t>58.1</w:t>
              </w:r>
            </w:ins>
          </w:p>
        </w:tc>
        <w:tc>
          <w:tcPr>
            <w:tcW w:w="688" w:type="dxa"/>
            <w:vAlign w:val="center"/>
          </w:tcPr>
          <w:p w14:paraId="6EAC9E31" w14:textId="1C0991C2" w:rsidR="00975C10" w:rsidRPr="00C83B7F" w:rsidRDefault="00975C10" w:rsidP="00975C10">
            <w:pPr>
              <w:rPr>
                <w:ins w:id="1789" w:author="Bikram Adhikari (bdhikari)" w:date="2025-10-16T11:02:00Z" w16du:dateUtc="2025-10-16T16:02:00Z"/>
                <w:rFonts w:asciiTheme="majorBidi" w:eastAsia="Times New Roman" w:hAnsiTheme="majorBidi" w:cstheme="majorBidi"/>
                <w:kern w:val="0"/>
                <w:sz w:val="20"/>
                <w:szCs w:val="20"/>
                <w14:ligatures w14:val="none"/>
                <w:rPrChange w:id="1790" w:author="Bikram Adhikari (bdhikari)" w:date="2025-10-16T11:50:00Z" w16du:dateUtc="2025-10-16T16:50:00Z">
                  <w:rPr>
                    <w:ins w:id="179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92" w:author="Bikram Adhikari (bdhikari)" w:date="2025-10-16T11:49:00Z" w16du:dateUtc="2025-10-16T16:49:00Z">
                <w:pPr>
                  <w:jc w:val="center"/>
                </w:pPr>
              </w:pPrChange>
            </w:pPr>
            <w:ins w:id="1793" w:author="Bikram Adhikari (bdhikari)" w:date="2025-10-16T15:40:00Z" w16du:dateUtc="2025-10-16T20:40:00Z">
              <w:r w:rsidRPr="00975C10">
                <w:rPr>
                  <w:rFonts w:asciiTheme="majorBidi" w:eastAsia="Times New Roman" w:hAnsiTheme="majorBidi" w:cstheme="majorBidi"/>
                  <w:kern w:val="0"/>
                  <w:sz w:val="20"/>
                  <w:szCs w:val="20"/>
                  <w14:ligatures w14:val="none"/>
                  <w:rPrChange w:id="1794" w:author="Bikram Adhikari (bdhikari)" w:date="2025-10-16T15:40:00Z" w16du:dateUtc="2025-10-16T20:40:00Z">
                    <w:rPr>
                      <w:rFonts w:ascii="Segoe UI" w:hAnsi="Segoe UI" w:cs="Segoe UI"/>
                      <w:color w:val="333333"/>
                      <w:sz w:val="28"/>
                      <w:szCs w:val="28"/>
                    </w:rPr>
                  </w:rPrChange>
                </w:rPr>
                <w:t>4.4</w:t>
              </w:r>
            </w:ins>
          </w:p>
        </w:tc>
        <w:tc>
          <w:tcPr>
            <w:tcW w:w="759" w:type="dxa"/>
            <w:vAlign w:val="center"/>
          </w:tcPr>
          <w:p w14:paraId="6F3DB648" w14:textId="70372048" w:rsidR="00975C10" w:rsidRPr="00C83B7F" w:rsidRDefault="00975C10" w:rsidP="00975C10">
            <w:pPr>
              <w:rPr>
                <w:ins w:id="1795" w:author="Bikram Adhikari (bdhikari)" w:date="2025-10-16T11:02:00Z" w16du:dateUtc="2025-10-16T16:02:00Z"/>
                <w:rFonts w:asciiTheme="majorBidi" w:eastAsia="Times New Roman" w:hAnsiTheme="majorBidi" w:cstheme="majorBidi"/>
                <w:kern w:val="0"/>
                <w:sz w:val="20"/>
                <w:szCs w:val="20"/>
                <w14:ligatures w14:val="none"/>
                <w:rPrChange w:id="1796" w:author="Bikram Adhikari (bdhikari)" w:date="2025-10-16T11:50:00Z" w16du:dateUtc="2025-10-16T16:50:00Z">
                  <w:rPr>
                    <w:ins w:id="179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798" w:author="Bikram Adhikari (bdhikari)" w:date="2025-10-16T11:49:00Z" w16du:dateUtc="2025-10-16T16:49:00Z">
                <w:pPr>
                  <w:jc w:val="center"/>
                </w:pPr>
              </w:pPrChange>
            </w:pPr>
            <w:ins w:id="1799" w:author="Bikram Adhikari (bdhikari)" w:date="2025-10-16T15:40:00Z" w16du:dateUtc="2025-10-16T20:40:00Z">
              <w:r w:rsidRPr="00975C10">
                <w:rPr>
                  <w:rFonts w:asciiTheme="majorBidi" w:eastAsia="Times New Roman" w:hAnsiTheme="majorBidi" w:cstheme="majorBidi"/>
                  <w:kern w:val="0"/>
                  <w:sz w:val="20"/>
                  <w:szCs w:val="20"/>
                  <w14:ligatures w14:val="none"/>
                  <w:rPrChange w:id="1800" w:author="Bikram Adhikari (bdhikari)" w:date="2025-10-16T15:40:00Z" w16du:dateUtc="2025-10-16T20:40:00Z">
                    <w:rPr>
                      <w:rFonts w:ascii="Segoe UI" w:hAnsi="Segoe UI" w:cs="Segoe UI"/>
                      <w:color w:val="333333"/>
                      <w:sz w:val="28"/>
                      <w:szCs w:val="28"/>
                    </w:rPr>
                  </w:rPrChange>
                </w:rPr>
                <w:t>11.0</w:t>
              </w:r>
            </w:ins>
          </w:p>
        </w:tc>
        <w:tc>
          <w:tcPr>
            <w:tcW w:w="1145" w:type="dxa"/>
            <w:vAlign w:val="center"/>
          </w:tcPr>
          <w:p w14:paraId="2D86EB5B" w14:textId="28A03D60" w:rsidR="00975C10" w:rsidRPr="00C83B7F" w:rsidRDefault="00975C10" w:rsidP="00975C10">
            <w:pPr>
              <w:rPr>
                <w:ins w:id="1801" w:author="Bikram Adhikari (bdhikari)" w:date="2025-10-16T11:02:00Z" w16du:dateUtc="2025-10-16T16:02:00Z"/>
                <w:rFonts w:asciiTheme="majorBidi" w:eastAsia="Times New Roman" w:hAnsiTheme="majorBidi" w:cstheme="majorBidi"/>
                <w:kern w:val="0"/>
                <w:sz w:val="20"/>
                <w:szCs w:val="20"/>
                <w14:ligatures w14:val="none"/>
                <w:rPrChange w:id="1802" w:author="Bikram Adhikari (bdhikari)" w:date="2025-10-16T11:50:00Z" w16du:dateUtc="2025-10-16T16:50:00Z">
                  <w:rPr>
                    <w:ins w:id="180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04" w:author="Bikram Adhikari (bdhikari)" w:date="2025-10-16T11:49:00Z" w16du:dateUtc="2025-10-16T16:49:00Z">
                <w:pPr>
                  <w:jc w:val="center"/>
                </w:pPr>
              </w:pPrChange>
            </w:pPr>
            <w:ins w:id="1805" w:author="Bikram Adhikari (bdhikari)" w:date="2025-10-16T15:40:00Z" w16du:dateUtc="2025-10-16T20:40:00Z">
              <w:r w:rsidRPr="00975C10">
                <w:rPr>
                  <w:rFonts w:asciiTheme="majorBidi" w:eastAsia="Times New Roman" w:hAnsiTheme="majorBidi" w:cstheme="majorBidi"/>
                  <w:kern w:val="0"/>
                  <w:sz w:val="20"/>
                  <w:szCs w:val="20"/>
                  <w14:ligatures w14:val="none"/>
                  <w:rPrChange w:id="1806" w:author="Bikram Adhikari (bdhikari)" w:date="2025-10-16T15:40:00Z" w16du:dateUtc="2025-10-16T20:40:00Z">
                    <w:rPr>
                      <w:rFonts w:ascii="Segoe UI" w:hAnsi="Segoe UI" w:cs="Segoe UI"/>
                      <w:color w:val="333333"/>
                      <w:sz w:val="28"/>
                      <w:szCs w:val="28"/>
                    </w:rPr>
                  </w:rPrChange>
                </w:rPr>
                <w:t>32.3</w:t>
              </w:r>
            </w:ins>
          </w:p>
        </w:tc>
        <w:tc>
          <w:tcPr>
            <w:tcW w:w="688" w:type="dxa"/>
            <w:vAlign w:val="center"/>
          </w:tcPr>
          <w:p w14:paraId="2BFFDDFF" w14:textId="31B1B2FA" w:rsidR="00975C10" w:rsidRPr="00C83B7F" w:rsidRDefault="00975C10" w:rsidP="00975C10">
            <w:pPr>
              <w:rPr>
                <w:ins w:id="1807" w:author="Bikram Adhikari (bdhikari)" w:date="2025-10-16T11:02:00Z" w16du:dateUtc="2025-10-16T16:02:00Z"/>
                <w:rFonts w:asciiTheme="majorBidi" w:eastAsia="Times New Roman" w:hAnsiTheme="majorBidi" w:cstheme="majorBidi"/>
                <w:kern w:val="0"/>
                <w:sz w:val="20"/>
                <w:szCs w:val="20"/>
                <w14:ligatures w14:val="none"/>
                <w:rPrChange w:id="1808" w:author="Bikram Adhikari (bdhikari)" w:date="2025-10-16T11:50:00Z" w16du:dateUtc="2025-10-16T16:50:00Z">
                  <w:rPr>
                    <w:ins w:id="180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10" w:author="Bikram Adhikari (bdhikari)" w:date="2025-10-16T11:49:00Z" w16du:dateUtc="2025-10-16T16:49:00Z">
                <w:pPr>
                  <w:jc w:val="center"/>
                </w:pPr>
              </w:pPrChange>
            </w:pPr>
            <w:ins w:id="1811" w:author="Bikram Adhikari (bdhikari)" w:date="2025-10-16T15:40:00Z" w16du:dateUtc="2025-10-16T20:40:00Z">
              <w:r w:rsidRPr="00975C10">
                <w:rPr>
                  <w:rFonts w:asciiTheme="majorBidi" w:eastAsia="Times New Roman" w:hAnsiTheme="majorBidi" w:cstheme="majorBidi"/>
                  <w:kern w:val="0"/>
                  <w:sz w:val="20"/>
                  <w:szCs w:val="20"/>
                  <w14:ligatures w14:val="none"/>
                  <w:rPrChange w:id="1812" w:author="Bikram Adhikari (bdhikari)" w:date="2025-10-16T15:40:00Z" w16du:dateUtc="2025-10-16T20:40:00Z">
                    <w:rPr>
                      <w:rFonts w:ascii="Segoe UI" w:hAnsi="Segoe UI" w:cs="Segoe UI"/>
                      <w:color w:val="333333"/>
                      <w:sz w:val="28"/>
                      <w:szCs w:val="28"/>
                    </w:rPr>
                  </w:rPrChange>
                </w:rPr>
                <w:t>13.8</w:t>
              </w:r>
            </w:ins>
          </w:p>
        </w:tc>
        <w:tc>
          <w:tcPr>
            <w:tcW w:w="759" w:type="dxa"/>
            <w:vAlign w:val="center"/>
          </w:tcPr>
          <w:p w14:paraId="11F4549C" w14:textId="75C36801" w:rsidR="00975C10" w:rsidRPr="00C83B7F" w:rsidRDefault="00975C10" w:rsidP="00975C10">
            <w:pPr>
              <w:rPr>
                <w:ins w:id="1813" w:author="Bikram Adhikari (bdhikari)" w:date="2025-10-16T11:02:00Z" w16du:dateUtc="2025-10-16T16:02:00Z"/>
                <w:rFonts w:asciiTheme="majorBidi" w:eastAsia="Times New Roman" w:hAnsiTheme="majorBidi" w:cstheme="majorBidi"/>
                <w:kern w:val="0"/>
                <w:sz w:val="20"/>
                <w:szCs w:val="20"/>
                <w14:ligatures w14:val="none"/>
                <w:rPrChange w:id="1814" w:author="Bikram Adhikari (bdhikari)" w:date="2025-10-16T11:50:00Z" w16du:dateUtc="2025-10-16T16:50:00Z">
                  <w:rPr>
                    <w:ins w:id="181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16" w:author="Bikram Adhikari (bdhikari)" w:date="2025-10-16T11:49:00Z" w16du:dateUtc="2025-10-16T16:49:00Z">
                <w:pPr>
                  <w:jc w:val="center"/>
                </w:pPr>
              </w:pPrChange>
            </w:pPr>
            <w:ins w:id="1817" w:author="Bikram Adhikari (bdhikari)" w:date="2025-10-16T15:40:00Z" w16du:dateUtc="2025-10-16T20:40:00Z">
              <w:r w:rsidRPr="00975C10">
                <w:rPr>
                  <w:rFonts w:asciiTheme="majorBidi" w:eastAsia="Times New Roman" w:hAnsiTheme="majorBidi" w:cstheme="majorBidi"/>
                  <w:kern w:val="0"/>
                  <w:sz w:val="20"/>
                  <w:szCs w:val="20"/>
                  <w14:ligatures w14:val="none"/>
                  <w:rPrChange w:id="1818" w:author="Bikram Adhikari (bdhikari)" w:date="2025-10-16T15:40:00Z" w16du:dateUtc="2025-10-16T20:40:00Z">
                    <w:rPr>
                      <w:rFonts w:ascii="Segoe UI" w:hAnsi="Segoe UI" w:cs="Segoe UI"/>
                      <w:color w:val="333333"/>
                      <w:sz w:val="28"/>
                      <w:szCs w:val="28"/>
                    </w:rPr>
                  </w:rPrChange>
                </w:rPr>
                <w:t>13.9</w:t>
              </w:r>
            </w:ins>
          </w:p>
        </w:tc>
        <w:tc>
          <w:tcPr>
            <w:tcW w:w="1145" w:type="dxa"/>
            <w:vAlign w:val="center"/>
          </w:tcPr>
          <w:p w14:paraId="655E9765" w14:textId="351B1E7D" w:rsidR="00975C10" w:rsidRPr="00C83B7F" w:rsidRDefault="00975C10" w:rsidP="00975C10">
            <w:pPr>
              <w:rPr>
                <w:ins w:id="1819" w:author="Bikram Adhikari (bdhikari)" w:date="2025-10-16T11:02:00Z" w16du:dateUtc="2025-10-16T16:02:00Z"/>
                <w:rFonts w:asciiTheme="majorBidi" w:eastAsia="Times New Roman" w:hAnsiTheme="majorBidi" w:cstheme="majorBidi"/>
                <w:kern w:val="0"/>
                <w:sz w:val="20"/>
                <w:szCs w:val="20"/>
                <w14:ligatures w14:val="none"/>
                <w:rPrChange w:id="1820" w:author="Bikram Adhikari (bdhikari)" w:date="2025-10-16T11:50:00Z" w16du:dateUtc="2025-10-16T16:50:00Z">
                  <w:rPr>
                    <w:ins w:id="182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22" w:author="Bikram Adhikari (bdhikari)" w:date="2025-10-16T11:49:00Z" w16du:dateUtc="2025-10-16T16:49:00Z">
                <w:pPr>
                  <w:jc w:val="center"/>
                </w:pPr>
              </w:pPrChange>
            </w:pPr>
            <w:ins w:id="1823" w:author="Bikram Adhikari (bdhikari)" w:date="2025-10-16T15:40:00Z" w16du:dateUtc="2025-10-16T20:40:00Z">
              <w:r w:rsidRPr="00975C10">
                <w:rPr>
                  <w:rFonts w:asciiTheme="majorBidi" w:eastAsia="Times New Roman" w:hAnsiTheme="majorBidi" w:cstheme="majorBidi"/>
                  <w:kern w:val="0"/>
                  <w:sz w:val="20"/>
                  <w:szCs w:val="20"/>
                  <w14:ligatures w14:val="none"/>
                  <w:rPrChange w:id="1824" w:author="Bikram Adhikari (bdhikari)" w:date="2025-10-16T15:40:00Z" w16du:dateUtc="2025-10-16T20:40:00Z">
                    <w:rPr>
                      <w:rFonts w:ascii="Segoe UI" w:hAnsi="Segoe UI" w:cs="Segoe UI"/>
                      <w:color w:val="333333"/>
                      <w:sz w:val="28"/>
                      <w:szCs w:val="28"/>
                    </w:rPr>
                  </w:rPrChange>
                </w:rPr>
                <w:t>18.0</w:t>
              </w:r>
            </w:ins>
          </w:p>
        </w:tc>
        <w:tc>
          <w:tcPr>
            <w:tcW w:w="688" w:type="dxa"/>
            <w:vAlign w:val="center"/>
          </w:tcPr>
          <w:p w14:paraId="78E2FCC4" w14:textId="3F3DB680" w:rsidR="00975C10" w:rsidRPr="00C83B7F" w:rsidRDefault="00975C10" w:rsidP="00975C10">
            <w:pPr>
              <w:rPr>
                <w:ins w:id="1825" w:author="Bikram Adhikari (bdhikari)" w:date="2025-10-16T11:02:00Z" w16du:dateUtc="2025-10-16T16:02:00Z"/>
                <w:rFonts w:asciiTheme="majorBidi" w:eastAsia="Times New Roman" w:hAnsiTheme="majorBidi" w:cstheme="majorBidi"/>
                <w:kern w:val="0"/>
                <w:sz w:val="20"/>
                <w:szCs w:val="20"/>
                <w14:ligatures w14:val="none"/>
                <w:rPrChange w:id="1826" w:author="Bikram Adhikari (bdhikari)" w:date="2025-10-16T11:50:00Z" w16du:dateUtc="2025-10-16T16:50:00Z">
                  <w:rPr>
                    <w:ins w:id="182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28" w:author="Bikram Adhikari (bdhikari)" w:date="2025-10-16T11:49:00Z" w16du:dateUtc="2025-10-16T16:49:00Z">
                <w:pPr>
                  <w:jc w:val="center"/>
                </w:pPr>
              </w:pPrChange>
            </w:pPr>
            <w:ins w:id="1829" w:author="Bikram Adhikari (bdhikari)" w:date="2025-10-16T15:40:00Z" w16du:dateUtc="2025-10-16T20:40:00Z">
              <w:r w:rsidRPr="00975C10">
                <w:rPr>
                  <w:rFonts w:asciiTheme="majorBidi" w:eastAsia="Times New Roman" w:hAnsiTheme="majorBidi" w:cstheme="majorBidi"/>
                  <w:kern w:val="0"/>
                  <w:sz w:val="20"/>
                  <w:szCs w:val="20"/>
                  <w14:ligatures w14:val="none"/>
                  <w:rPrChange w:id="1830" w:author="Bikram Adhikari (bdhikari)" w:date="2025-10-16T15:40:00Z" w16du:dateUtc="2025-10-16T20:40:00Z">
                    <w:rPr>
                      <w:rFonts w:ascii="Segoe UI" w:hAnsi="Segoe UI" w:cs="Segoe UI"/>
                      <w:color w:val="333333"/>
                      <w:sz w:val="28"/>
                      <w:szCs w:val="28"/>
                    </w:rPr>
                  </w:rPrChange>
                </w:rPr>
                <w:t>15.9</w:t>
              </w:r>
            </w:ins>
          </w:p>
        </w:tc>
        <w:tc>
          <w:tcPr>
            <w:tcW w:w="759" w:type="dxa"/>
            <w:vAlign w:val="center"/>
          </w:tcPr>
          <w:p w14:paraId="3707EDCE" w14:textId="36A4F5F4" w:rsidR="00975C10" w:rsidRPr="00C83B7F" w:rsidRDefault="00975C10" w:rsidP="00975C10">
            <w:pPr>
              <w:rPr>
                <w:ins w:id="1831" w:author="Bikram Adhikari (bdhikari)" w:date="2025-10-16T11:02:00Z" w16du:dateUtc="2025-10-16T16:02:00Z"/>
                <w:rFonts w:asciiTheme="majorBidi" w:eastAsia="Times New Roman" w:hAnsiTheme="majorBidi" w:cstheme="majorBidi"/>
                <w:kern w:val="0"/>
                <w:sz w:val="20"/>
                <w:szCs w:val="20"/>
                <w14:ligatures w14:val="none"/>
                <w:rPrChange w:id="1832" w:author="Bikram Adhikari (bdhikari)" w:date="2025-10-16T11:50:00Z" w16du:dateUtc="2025-10-16T16:50:00Z">
                  <w:rPr>
                    <w:ins w:id="183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34" w:author="Bikram Adhikari (bdhikari)" w:date="2025-10-16T11:49:00Z" w16du:dateUtc="2025-10-16T16:49:00Z">
                <w:pPr>
                  <w:jc w:val="center"/>
                </w:pPr>
              </w:pPrChange>
            </w:pPr>
            <w:ins w:id="1835" w:author="Bikram Adhikari (bdhikari)" w:date="2025-10-16T15:40:00Z" w16du:dateUtc="2025-10-16T20:40:00Z">
              <w:r w:rsidRPr="00975C10">
                <w:rPr>
                  <w:rFonts w:asciiTheme="majorBidi" w:eastAsia="Times New Roman" w:hAnsiTheme="majorBidi" w:cstheme="majorBidi"/>
                  <w:kern w:val="0"/>
                  <w:sz w:val="20"/>
                  <w:szCs w:val="20"/>
                  <w14:ligatures w14:val="none"/>
                  <w:rPrChange w:id="1836" w:author="Bikram Adhikari (bdhikari)" w:date="2025-10-16T15:40:00Z" w16du:dateUtc="2025-10-16T20:40:00Z">
                    <w:rPr>
                      <w:rFonts w:ascii="Segoe UI" w:hAnsi="Segoe UI" w:cs="Segoe UI"/>
                      <w:color w:val="333333"/>
                      <w:sz w:val="28"/>
                      <w:szCs w:val="28"/>
                    </w:rPr>
                  </w:rPrChange>
                </w:rPr>
                <w:t>7.2</w:t>
              </w:r>
            </w:ins>
          </w:p>
        </w:tc>
      </w:tr>
      <w:tr w:rsidR="00975C10" w:rsidRPr="00194DC1" w14:paraId="5C6E1086" w14:textId="77777777" w:rsidTr="002528BC">
        <w:trPr>
          <w:ins w:id="1837" w:author="Bikram Adhikari (bdhikari)" w:date="2025-10-16T11:02:00Z" w16du:dateUtc="2025-10-16T16:02:00Z"/>
        </w:trPr>
        <w:tc>
          <w:tcPr>
            <w:tcW w:w="1240" w:type="dxa"/>
            <w:vAlign w:val="center"/>
          </w:tcPr>
          <w:p w14:paraId="0F20D59C" w14:textId="19802672" w:rsidR="00975C10" w:rsidRPr="00C83B7F" w:rsidRDefault="00975C10" w:rsidP="00975C10">
            <w:pPr>
              <w:rPr>
                <w:ins w:id="1838" w:author="Bikram Adhikari (bdhikari)" w:date="2025-10-16T11:02:00Z" w16du:dateUtc="2025-10-16T16:02:00Z"/>
                <w:rFonts w:asciiTheme="majorBidi" w:hAnsiTheme="majorBidi" w:cstheme="majorBidi"/>
                <w:b/>
                <w:bCs/>
                <w:sz w:val="20"/>
                <w:szCs w:val="20"/>
                <w:rPrChange w:id="1839" w:author="Bikram Adhikari (bdhikari)" w:date="2025-10-16T11:50:00Z" w16du:dateUtc="2025-10-16T16:50:00Z">
                  <w:rPr>
                    <w:ins w:id="1840" w:author="Bikram Adhikari (bdhikari)" w:date="2025-10-16T11:02:00Z" w16du:dateUtc="2025-10-16T16:02:00Z"/>
                    <w:rFonts w:asciiTheme="majorBidi" w:hAnsiTheme="majorBidi" w:cstheme="majorBidi"/>
                    <w:b/>
                    <w:bCs/>
                    <w:sz w:val="22"/>
                    <w:szCs w:val="22"/>
                  </w:rPr>
                </w:rPrChange>
              </w:rPr>
            </w:pPr>
            <w:ins w:id="1841" w:author="Bikram Adhikari (bdhikari)" w:date="2025-10-16T11:02:00Z" w16du:dateUtc="2025-10-16T16:02:00Z">
              <w:r w:rsidRPr="00C83B7F">
                <w:rPr>
                  <w:rFonts w:asciiTheme="majorBidi" w:eastAsia="Times New Roman" w:hAnsiTheme="majorBidi" w:cstheme="majorBidi"/>
                  <w:b/>
                  <w:bCs/>
                  <w:kern w:val="0"/>
                  <w:sz w:val="20"/>
                  <w:szCs w:val="20"/>
                  <w14:ligatures w14:val="none"/>
                  <w:rPrChange w:id="1842" w:author="Bikram Adhikari (bdhikari)" w:date="2025-10-16T11:50:00Z" w16du:dateUtc="2025-10-16T16:50:00Z">
                    <w:rPr>
                      <w:rFonts w:asciiTheme="majorBidi" w:eastAsia="Times New Roman" w:hAnsiTheme="majorBidi" w:cstheme="majorBidi"/>
                      <w:b/>
                      <w:bCs/>
                      <w:kern w:val="0"/>
                      <w:sz w:val="18"/>
                      <w:szCs w:val="18"/>
                      <w14:ligatures w14:val="none"/>
                    </w:rPr>
                  </w:rPrChange>
                </w:rPr>
                <w:t>Participation in household decision</w:t>
              </w:r>
            </w:ins>
          </w:p>
        </w:tc>
        <w:tc>
          <w:tcPr>
            <w:tcW w:w="1145" w:type="dxa"/>
            <w:vAlign w:val="center"/>
          </w:tcPr>
          <w:p w14:paraId="79AF6B1B" w14:textId="4A6B3F6E" w:rsidR="00975C10" w:rsidRPr="00C83B7F" w:rsidRDefault="00975C10" w:rsidP="00975C10">
            <w:pPr>
              <w:rPr>
                <w:ins w:id="1843" w:author="Bikram Adhikari (bdhikari)" w:date="2025-10-16T11:02:00Z" w16du:dateUtc="2025-10-16T16:02:00Z"/>
                <w:rFonts w:asciiTheme="majorBidi" w:eastAsia="Times New Roman" w:hAnsiTheme="majorBidi" w:cstheme="majorBidi"/>
                <w:kern w:val="0"/>
                <w:sz w:val="20"/>
                <w:szCs w:val="20"/>
                <w14:ligatures w14:val="none"/>
                <w:rPrChange w:id="1844" w:author="Bikram Adhikari (bdhikari)" w:date="2025-10-16T11:50:00Z" w16du:dateUtc="2025-10-16T16:50:00Z">
                  <w:rPr>
                    <w:ins w:id="184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46" w:author="Bikram Adhikari (bdhikari)" w:date="2025-10-16T11:49:00Z" w16du:dateUtc="2025-10-16T16:49:00Z">
                <w:pPr>
                  <w:jc w:val="center"/>
                </w:pPr>
              </w:pPrChange>
            </w:pPr>
            <w:ins w:id="1847" w:author="Bikram Adhikari (bdhikari)" w:date="2025-10-16T15:40:00Z" w16du:dateUtc="2025-10-16T20:40:00Z">
              <w:r w:rsidRPr="00975C10">
                <w:rPr>
                  <w:rFonts w:asciiTheme="majorBidi" w:eastAsia="Times New Roman" w:hAnsiTheme="majorBidi" w:cstheme="majorBidi"/>
                  <w:kern w:val="0"/>
                  <w:sz w:val="20"/>
                  <w:szCs w:val="20"/>
                  <w14:ligatures w14:val="none"/>
                  <w:rPrChange w:id="1848" w:author="Bikram Adhikari (bdhikari)" w:date="2025-10-16T15:40:00Z" w16du:dateUtc="2025-10-16T20:40:00Z">
                    <w:rPr>
                      <w:rFonts w:ascii="Segoe UI" w:hAnsi="Segoe UI" w:cs="Segoe UI"/>
                      <w:color w:val="333333"/>
                      <w:sz w:val="28"/>
                      <w:szCs w:val="28"/>
                    </w:rPr>
                  </w:rPrChange>
                </w:rPr>
                <w:t>52.9</w:t>
              </w:r>
            </w:ins>
          </w:p>
        </w:tc>
        <w:tc>
          <w:tcPr>
            <w:tcW w:w="688" w:type="dxa"/>
            <w:vAlign w:val="center"/>
          </w:tcPr>
          <w:p w14:paraId="59ACD5CE" w14:textId="6A0C7A75" w:rsidR="00975C10" w:rsidRPr="00C83B7F" w:rsidRDefault="00975C10" w:rsidP="00975C10">
            <w:pPr>
              <w:rPr>
                <w:ins w:id="1849" w:author="Bikram Adhikari (bdhikari)" w:date="2025-10-16T11:02:00Z" w16du:dateUtc="2025-10-16T16:02:00Z"/>
                <w:rFonts w:asciiTheme="majorBidi" w:eastAsia="Times New Roman" w:hAnsiTheme="majorBidi" w:cstheme="majorBidi"/>
                <w:kern w:val="0"/>
                <w:sz w:val="20"/>
                <w:szCs w:val="20"/>
                <w14:ligatures w14:val="none"/>
                <w:rPrChange w:id="1850" w:author="Bikram Adhikari (bdhikari)" w:date="2025-10-16T11:50:00Z" w16du:dateUtc="2025-10-16T16:50:00Z">
                  <w:rPr>
                    <w:ins w:id="185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52" w:author="Bikram Adhikari (bdhikari)" w:date="2025-10-16T11:49:00Z" w16du:dateUtc="2025-10-16T16:49:00Z">
                <w:pPr>
                  <w:jc w:val="center"/>
                </w:pPr>
              </w:pPrChange>
            </w:pPr>
            <w:ins w:id="1853" w:author="Bikram Adhikari (bdhikari)" w:date="2025-10-16T15:40:00Z" w16du:dateUtc="2025-10-16T20:40:00Z">
              <w:r w:rsidRPr="00975C10">
                <w:rPr>
                  <w:rFonts w:asciiTheme="majorBidi" w:eastAsia="Times New Roman" w:hAnsiTheme="majorBidi" w:cstheme="majorBidi"/>
                  <w:kern w:val="0"/>
                  <w:sz w:val="20"/>
                  <w:szCs w:val="20"/>
                  <w14:ligatures w14:val="none"/>
                  <w:rPrChange w:id="1854" w:author="Bikram Adhikari (bdhikari)" w:date="2025-10-16T15:40:00Z" w16du:dateUtc="2025-10-16T20:40:00Z">
                    <w:rPr>
                      <w:rFonts w:ascii="Segoe UI" w:hAnsi="Segoe UI" w:cs="Segoe UI"/>
                      <w:color w:val="333333"/>
                      <w:sz w:val="28"/>
                      <w:szCs w:val="28"/>
                    </w:rPr>
                  </w:rPrChange>
                </w:rPr>
                <w:t>4.7</w:t>
              </w:r>
            </w:ins>
          </w:p>
        </w:tc>
        <w:tc>
          <w:tcPr>
            <w:tcW w:w="759" w:type="dxa"/>
            <w:vAlign w:val="center"/>
          </w:tcPr>
          <w:p w14:paraId="5693285C" w14:textId="789B997B" w:rsidR="00975C10" w:rsidRPr="00C83B7F" w:rsidRDefault="00975C10" w:rsidP="00975C10">
            <w:pPr>
              <w:rPr>
                <w:ins w:id="1855" w:author="Bikram Adhikari (bdhikari)" w:date="2025-10-16T11:02:00Z" w16du:dateUtc="2025-10-16T16:02:00Z"/>
                <w:rFonts w:asciiTheme="majorBidi" w:eastAsia="Times New Roman" w:hAnsiTheme="majorBidi" w:cstheme="majorBidi"/>
                <w:kern w:val="0"/>
                <w:sz w:val="20"/>
                <w:szCs w:val="20"/>
                <w14:ligatures w14:val="none"/>
                <w:rPrChange w:id="1856" w:author="Bikram Adhikari (bdhikari)" w:date="2025-10-16T11:50:00Z" w16du:dateUtc="2025-10-16T16:50:00Z">
                  <w:rPr>
                    <w:ins w:id="185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58" w:author="Bikram Adhikari (bdhikari)" w:date="2025-10-16T11:49:00Z" w16du:dateUtc="2025-10-16T16:49:00Z">
                <w:pPr>
                  <w:jc w:val="center"/>
                </w:pPr>
              </w:pPrChange>
            </w:pPr>
            <w:ins w:id="1859" w:author="Bikram Adhikari (bdhikari)" w:date="2025-10-16T15:40:00Z" w16du:dateUtc="2025-10-16T20:40:00Z">
              <w:r w:rsidRPr="00975C10">
                <w:rPr>
                  <w:rFonts w:asciiTheme="majorBidi" w:eastAsia="Times New Roman" w:hAnsiTheme="majorBidi" w:cstheme="majorBidi"/>
                  <w:kern w:val="0"/>
                  <w:sz w:val="20"/>
                  <w:szCs w:val="20"/>
                  <w14:ligatures w14:val="none"/>
                  <w:rPrChange w:id="1860" w:author="Bikram Adhikari (bdhikari)" w:date="2025-10-16T15:40:00Z" w16du:dateUtc="2025-10-16T20:40:00Z">
                    <w:rPr>
                      <w:rFonts w:ascii="Segoe UI" w:hAnsi="Segoe UI" w:cs="Segoe UI"/>
                      <w:color w:val="333333"/>
                      <w:sz w:val="28"/>
                      <w:szCs w:val="28"/>
                    </w:rPr>
                  </w:rPrChange>
                </w:rPr>
                <w:t>14.9</w:t>
              </w:r>
            </w:ins>
          </w:p>
        </w:tc>
        <w:tc>
          <w:tcPr>
            <w:tcW w:w="1145" w:type="dxa"/>
            <w:vAlign w:val="center"/>
          </w:tcPr>
          <w:p w14:paraId="66803A2B" w14:textId="586CF474" w:rsidR="00975C10" w:rsidRPr="00C83B7F" w:rsidRDefault="00975C10" w:rsidP="00975C10">
            <w:pPr>
              <w:rPr>
                <w:ins w:id="1861" w:author="Bikram Adhikari (bdhikari)" w:date="2025-10-16T11:02:00Z" w16du:dateUtc="2025-10-16T16:02:00Z"/>
                <w:rFonts w:asciiTheme="majorBidi" w:eastAsia="Times New Roman" w:hAnsiTheme="majorBidi" w:cstheme="majorBidi"/>
                <w:kern w:val="0"/>
                <w:sz w:val="20"/>
                <w:szCs w:val="20"/>
                <w14:ligatures w14:val="none"/>
                <w:rPrChange w:id="1862" w:author="Bikram Adhikari (bdhikari)" w:date="2025-10-16T11:50:00Z" w16du:dateUtc="2025-10-16T16:50:00Z">
                  <w:rPr>
                    <w:ins w:id="186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64" w:author="Bikram Adhikari (bdhikari)" w:date="2025-10-16T11:49:00Z" w16du:dateUtc="2025-10-16T16:49:00Z">
                <w:pPr>
                  <w:jc w:val="center"/>
                </w:pPr>
              </w:pPrChange>
            </w:pPr>
            <w:ins w:id="1865" w:author="Bikram Adhikari (bdhikari)" w:date="2025-10-16T15:40:00Z" w16du:dateUtc="2025-10-16T20:40:00Z">
              <w:r w:rsidRPr="00975C10">
                <w:rPr>
                  <w:rFonts w:asciiTheme="majorBidi" w:eastAsia="Times New Roman" w:hAnsiTheme="majorBidi" w:cstheme="majorBidi"/>
                  <w:kern w:val="0"/>
                  <w:sz w:val="20"/>
                  <w:szCs w:val="20"/>
                  <w14:ligatures w14:val="none"/>
                  <w:rPrChange w:id="1866" w:author="Bikram Adhikari (bdhikari)" w:date="2025-10-16T15:40:00Z" w16du:dateUtc="2025-10-16T20:40:00Z">
                    <w:rPr>
                      <w:rFonts w:ascii="Segoe UI" w:hAnsi="Segoe UI" w:cs="Segoe UI"/>
                      <w:color w:val="333333"/>
                      <w:sz w:val="28"/>
                      <w:szCs w:val="28"/>
                    </w:rPr>
                  </w:rPrChange>
                </w:rPr>
                <w:t>28.5</w:t>
              </w:r>
            </w:ins>
          </w:p>
        </w:tc>
        <w:tc>
          <w:tcPr>
            <w:tcW w:w="688" w:type="dxa"/>
            <w:vAlign w:val="center"/>
          </w:tcPr>
          <w:p w14:paraId="60448146" w14:textId="5CB08591" w:rsidR="00975C10" w:rsidRPr="00C83B7F" w:rsidRDefault="00975C10" w:rsidP="00975C10">
            <w:pPr>
              <w:rPr>
                <w:ins w:id="1867" w:author="Bikram Adhikari (bdhikari)" w:date="2025-10-16T11:02:00Z" w16du:dateUtc="2025-10-16T16:02:00Z"/>
                <w:rFonts w:asciiTheme="majorBidi" w:eastAsia="Times New Roman" w:hAnsiTheme="majorBidi" w:cstheme="majorBidi"/>
                <w:kern w:val="0"/>
                <w:sz w:val="20"/>
                <w:szCs w:val="20"/>
                <w14:ligatures w14:val="none"/>
                <w:rPrChange w:id="1868" w:author="Bikram Adhikari (bdhikari)" w:date="2025-10-16T11:50:00Z" w16du:dateUtc="2025-10-16T16:50:00Z">
                  <w:rPr>
                    <w:ins w:id="186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70" w:author="Bikram Adhikari (bdhikari)" w:date="2025-10-16T11:49:00Z" w16du:dateUtc="2025-10-16T16:49:00Z">
                <w:pPr>
                  <w:jc w:val="center"/>
                </w:pPr>
              </w:pPrChange>
            </w:pPr>
            <w:ins w:id="1871" w:author="Bikram Adhikari (bdhikari)" w:date="2025-10-16T15:40:00Z" w16du:dateUtc="2025-10-16T20:40:00Z">
              <w:r w:rsidRPr="00975C10">
                <w:rPr>
                  <w:rFonts w:asciiTheme="majorBidi" w:eastAsia="Times New Roman" w:hAnsiTheme="majorBidi" w:cstheme="majorBidi"/>
                  <w:kern w:val="0"/>
                  <w:sz w:val="20"/>
                  <w:szCs w:val="20"/>
                  <w14:ligatures w14:val="none"/>
                  <w:rPrChange w:id="1872" w:author="Bikram Adhikari (bdhikari)" w:date="2025-10-16T15:40:00Z" w16du:dateUtc="2025-10-16T20:40:00Z">
                    <w:rPr>
                      <w:rFonts w:ascii="Segoe UI" w:hAnsi="Segoe UI" w:cs="Segoe UI"/>
                      <w:color w:val="333333"/>
                      <w:sz w:val="28"/>
                      <w:szCs w:val="28"/>
                    </w:rPr>
                  </w:rPrChange>
                </w:rPr>
                <w:t>14.9</w:t>
              </w:r>
            </w:ins>
          </w:p>
        </w:tc>
        <w:tc>
          <w:tcPr>
            <w:tcW w:w="759" w:type="dxa"/>
            <w:vAlign w:val="center"/>
          </w:tcPr>
          <w:p w14:paraId="3F204BB9" w14:textId="70F276C3" w:rsidR="00975C10" w:rsidRPr="00C83B7F" w:rsidRDefault="00975C10" w:rsidP="00975C10">
            <w:pPr>
              <w:rPr>
                <w:ins w:id="1873" w:author="Bikram Adhikari (bdhikari)" w:date="2025-10-16T11:02:00Z" w16du:dateUtc="2025-10-16T16:02:00Z"/>
                <w:rFonts w:asciiTheme="majorBidi" w:eastAsia="Times New Roman" w:hAnsiTheme="majorBidi" w:cstheme="majorBidi"/>
                <w:kern w:val="0"/>
                <w:sz w:val="20"/>
                <w:szCs w:val="20"/>
                <w14:ligatures w14:val="none"/>
                <w:rPrChange w:id="1874" w:author="Bikram Adhikari (bdhikari)" w:date="2025-10-16T11:50:00Z" w16du:dateUtc="2025-10-16T16:50:00Z">
                  <w:rPr>
                    <w:ins w:id="187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76" w:author="Bikram Adhikari (bdhikari)" w:date="2025-10-16T11:49:00Z" w16du:dateUtc="2025-10-16T16:49:00Z">
                <w:pPr>
                  <w:jc w:val="center"/>
                </w:pPr>
              </w:pPrChange>
            </w:pPr>
            <w:ins w:id="1877" w:author="Bikram Adhikari (bdhikari)" w:date="2025-10-16T15:40:00Z" w16du:dateUtc="2025-10-16T20:40:00Z">
              <w:r w:rsidRPr="00975C10">
                <w:rPr>
                  <w:rFonts w:asciiTheme="majorBidi" w:eastAsia="Times New Roman" w:hAnsiTheme="majorBidi" w:cstheme="majorBidi"/>
                  <w:kern w:val="0"/>
                  <w:sz w:val="20"/>
                  <w:szCs w:val="20"/>
                  <w14:ligatures w14:val="none"/>
                  <w:rPrChange w:id="1878" w:author="Bikram Adhikari (bdhikari)" w:date="2025-10-16T15:40:00Z" w16du:dateUtc="2025-10-16T20:40:00Z">
                    <w:rPr>
                      <w:rFonts w:ascii="Segoe UI" w:hAnsi="Segoe UI" w:cs="Segoe UI"/>
                      <w:color w:val="333333"/>
                      <w:sz w:val="28"/>
                      <w:szCs w:val="28"/>
                    </w:rPr>
                  </w:rPrChange>
                </w:rPr>
                <w:t>21.3</w:t>
              </w:r>
            </w:ins>
          </w:p>
        </w:tc>
        <w:tc>
          <w:tcPr>
            <w:tcW w:w="1145" w:type="dxa"/>
            <w:vAlign w:val="center"/>
          </w:tcPr>
          <w:p w14:paraId="5505C442" w14:textId="76D9586E" w:rsidR="00975C10" w:rsidRPr="00C83B7F" w:rsidRDefault="00975C10" w:rsidP="00975C10">
            <w:pPr>
              <w:rPr>
                <w:ins w:id="1879" w:author="Bikram Adhikari (bdhikari)" w:date="2025-10-16T11:02:00Z" w16du:dateUtc="2025-10-16T16:02:00Z"/>
                <w:rFonts w:asciiTheme="majorBidi" w:eastAsia="Times New Roman" w:hAnsiTheme="majorBidi" w:cstheme="majorBidi"/>
                <w:kern w:val="0"/>
                <w:sz w:val="20"/>
                <w:szCs w:val="20"/>
                <w14:ligatures w14:val="none"/>
                <w:rPrChange w:id="1880" w:author="Bikram Adhikari (bdhikari)" w:date="2025-10-16T11:50:00Z" w16du:dateUtc="2025-10-16T16:50:00Z">
                  <w:rPr>
                    <w:ins w:id="188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82" w:author="Bikram Adhikari (bdhikari)" w:date="2025-10-16T11:49:00Z" w16du:dateUtc="2025-10-16T16:49:00Z">
                <w:pPr>
                  <w:jc w:val="center"/>
                </w:pPr>
              </w:pPrChange>
            </w:pPr>
            <w:ins w:id="1883" w:author="Bikram Adhikari (bdhikari)" w:date="2025-10-16T15:40:00Z" w16du:dateUtc="2025-10-16T20:40:00Z">
              <w:r w:rsidRPr="00975C10">
                <w:rPr>
                  <w:rFonts w:asciiTheme="majorBidi" w:eastAsia="Times New Roman" w:hAnsiTheme="majorBidi" w:cstheme="majorBidi"/>
                  <w:kern w:val="0"/>
                  <w:sz w:val="20"/>
                  <w:szCs w:val="20"/>
                  <w14:ligatures w14:val="none"/>
                  <w:rPrChange w:id="1884" w:author="Bikram Adhikari (bdhikari)" w:date="2025-10-16T15:40:00Z" w16du:dateUtc="2025-10-16T20:40:00Z">
                    <w:rPr>
                      <w:rFonts w:ascii="Segoe UI" w:hAnsi="Segoe UI" w:cs="Segoe UI"/>
                      <w:color w:val="333333"/>
                      <w:sz w:val="28"/>
                      <w:szCs w:val="28"/>
                    </w:rPr>
                  </w:rPrChange>
                </w:rPr>
                <w:t>17.9</w:t>
              </w:r>
            </w:ins>
          </w:p>
        </w:tc>
        <w:tc>
          <w:tcPr>
            <w:tcW w:w="688" w:type="dxa"/>
            <w:vAlign w:val="center"/>
          </w:tcPr>
          <w:p w14:paraId="5946FFD3" w14:textId="4336E7EF" w:rsidR="00975C10" w:rsidRPr="00C83B7F" w:rsidRDefault="00975C10" w:rsidP="00975C10">
            <w:pPr>
              <w:rPr>
                <w:ins w:id="1885" w:author="Bikram Adhikari (bdhikari)" w:date="2025-10-16T11:02:00Z" w16du:dateUtc="2025-10-16T16:02:00Z"/>
                <w:rFonts w:asciiTheme="majorBidi" w:eastAsia="Times New Roman" w:hAnsiTheme="majorBidi" w:cstheme="majorBidi"/>
                <w:kern w:val="0"/>
                <w:sz w:val="20"/>
                <w:szCs w:val="20"/>
                <w14:ligatures w14:val="none"/>
                <w:rPrChange w:id="1886" w:author="Bikram Adhikari (bdhikari)" w:date="2025-10-16T11:50:00Z" w16du:dateUtc="2025-10-16T16:50:00Z">
                  <w:rPr>
                    <w:ins w:id="188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88" w:author="Bikram Adhikari (bdhikari)" w:date="2025-10-16T11:49:00Z" w16du:dateUtc="2025-10-16T16:49:00Z">
                <w:pPr>
                  <w:jc w:val="center"/>
                </w:pPr>
              </w:pPrChange>
            </w:pPr>
            <w:ins w:id="1889" w:author="Bikram Adhikari (bdhikari)" w:date="2025-10-16T15:40:00Z" w16du:dateUtc="2025-10-16T20:40:00Z">
              <w:r w:rsidRPr="00975C10">
                <w:rPr>
                  <w:rFonts w:asciiTheme="majorBidi" w:eastAsia="Times New Roman" w:hAnsiTheme="majorBidi" w:cstheme="majorBidi"/>
                  <w:kern w:val="0"/>
                  <w:sz w:val="20"/>
                  <w:szCs w:val="20"/>
                  <w14:ligatures w14:val="none"/>
                  <w:rPrChange w:id="1890" w:author="Bikram Adhikari (bdhikari)" w:date="2025-10-16T15:40:00Z" w16du:dateUtc="2025-10-16T20:40:00Z">
                    <w:rPr>
                      <w:rFonts w:ascii="Segoe UI" w:hAnsi="Segoe UI" w:cs="Segoe UI"/>
                      <w:color w:val="333333"/>
                      <w:sz w:val="28"/>
                      <w:szCs w:val="28"/>
                    </w:rPr>
                  </w:rPrChange>
                </w:rPr>
                <w:t>22.2</w:t>
              </w:r>
            </w:ins>
          </w:p>
        </w:tc>
        <w:tc>
          <w:tcPr>
            <w:tcW w:w="759" w:type="dxa"/>
            <w:vAlign w:val="center"/>
          </w:tcPr>
          <w:p w14:paraId="13D1386B" w14:textId="5CF88974" w:rsidR="00975C10" w:rsidRPr="00C83B7F" w:rsidRDefault="00975C10" w:rsidP="00975C10">
            <w:pPr>
              <w:rPr>
                <w:ins w:id="1891" w:author="Bikram Adhikari (bdhikari)" w:date="2025-10-16T11:02:00Z" w16du:dateUtc="2025-10-16T16:02:00Z"/>
                <w:rFonts w:asciiTheme="majorBidi" w:eastAsia="Times New Roman" w:hAnsiTheme="majorBidi" w:cstheme="majorBidi"/>
                <w:kern w:val="0"/>
                <w:sz w:val="20"/>
                <w:szCs w:val="20"/>
                <w14:ligatures w14:val="none"/>
                <w:rPrChange w:id="1892" w:author="Bikram Adhikari (bdhikari)" w:date="2025-10-16T11:50:00Z" w16du:dateUtc="2025-10-16T16:50:00Z">
                  <w:rPr>
                    <w:ins w:id="189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894" w:author="Bikram Adhikari (bdhikari)" w:date="2025-10-16T11:49:00Z" w16du:dateUtc="2025-10-16T16:49:00Z">
                <w:pPr>
                  <w:jc w:val="center"/>
                </w:pPr>
              </w:pPrChange>
            </w:pPr>
            <w:ins w:id="1895" w:author="Bikram Adhikari (bdhikari)" w:date="2025-10-16T15:40:00Z" w16du:dateUtc="2025-10-16T20:40:00Z">
              <w:r w:rsidRPr="00975C10">
                <w:rPr>
                  <w:rFonts w:asciiTheme="majorBidi" w:eastAsia="Times New Roman" w:hAnsiTheme="majorBidi" w:cstheme="majorBidi"/>
                  <w:kern w:val="0"/>
                  <w:sz w:val="20"/>
                  <w:szCs w:val="20"/>
                  <w14:ligatures w14:val="none"/>
                  <w:rPrChange w:id="1896" w:author="Bikram Adhikari (bdhikari)" w:date="2025-10-16T15:40:00Z" w16du:dateUtc="2025-10-16T20:40:00Z">
                    <w:rPr>
                      <w:rFonts w:ascii="Segoe UI" w:hAnsi="Segoe UI" w:cs="Segoe UI"/>
                      <w:color w:val="333333"/>
                      <w:sz w:val="28"/>
                      <w:szCs w:val="28"/>
                    </w:rPr>
                  </w:rPrChange>
                </w:rPr>
                <w:t>9.4</w:t>
              </w:r>
            </w:ins>
          </w:p>
        </w:tc>
      </w:tr>
      <w:tr w:rsidR="00975C10" w:rsidRPr="00194DC1" w14:paraId="20A62F76" w14:textId="77777777" w:rsidTr="002528BC">
        <w:trPr>
          <w:ins w:id="1897" w:author="Bikram Adhikari (bdhikari)" w:date="2025-10-16T11:02:00Z" w16du:dateUtc="2025-10-16T16:02:00Z"/>
        </w:trPr>
        <w:tc>
          <w:tcPr>
            <w:tcW w:w="1240" w:type="dxa"/>
            <w:vAlign w:val="center"/>
          </w:tcPr>
          <w:p w14:paraId="52CC474E" w14:textId="2D8B11BE" w:rsidR="00975C10" w:rsidRPr="00C83B7F" w:rsidRDefault="00975C10" w:rsidP="00975C10">
            <w:pPr>
              <w:rPr>
                <w:ins w:id="1898" w:author="Bikram Adhikari (bdhikari)" w:date="2025-10-16T11:02:00Z" w16du:dateUtc="2025-10-16T16:02:00Z"/>
                <w:rFonts w:asciiTheme="majorBidi" w:hAnsiTheme="majorBidi" w:cstheme="majorBidi"/>
                <w:b/>
                <w:bCs/>
                <w:sz w:val="20"/>
                <w:szCs w:val="20"/>
                <w:rPrChange w:id="1899" w:author="Bikram Adhikari (bdhikari)" w:date="2025-10-16T11:50:00Z" w16du:dateUtc="2025-10-16T16:50:00Z">
                  <w:rPr>
                    <w:ins w:id="1900" w:author="Bikram Adhikari (bdhikari)" w:date="2025-10-16T11:02:00Z" w16du:dateUtc="2025-10-16T16:02:00Z"/>
                    <w:rFonts w:asciiTheme="majorBidi" w:hAnsiTheme="majorBidi" w:cstheme="majorBidi"/>
                    <w:b/>
                    <w:bCs/>
                    <w:sz w:val="22"/>
                    <w:szCs w:val="22"/>
                  </w:rPr>
                </w:rPrChange>
              </w:rPr>
            </w:pPr>
            <w:ins w:id="1901" w:author="Bikram Adhikari (bdhikari)" w:date="2025-10-16T11:02:00Z" w16du:dateUtc="2025-10-16T16:02:00Z">
              <w:r w:rsidRPr="00C83B7F">
                <w:rPr>
                  <w:rFonts w:asciiTheme="majorBidi" w:eastAsia="Times New Roman" w:hAnsiTheme="majorBidi" w:cstheme="majorBidi"/>
                  <w:b/>
                  <w:bCs/>
                  <w:kern w:val="0"/>
                  <w:sz w:val="20"/>
                  <w:szCs w:val="20"/>
                  <w14:ligatures w14:val="none"/>
                  <w:rPrChange w:id="1902" w:author="Bikram Adhikari (bdhikari)" w:date="2025-10-16T11:50:00Z" w16du:dateUtc="2025-10-16T16:50:00Z">
                    <w:rPr>
                      <w:rFonts w:asciiTheme="majorBidi" w:eastAsia="Times New Roman" w:hAnsiTheme="majorBidi" w:cstheme="majorBidi"/>
                      <w:b/>
                      <w:bCs/>
                      <w:kern w:val="0"/>
                      <w:sz w:val="18"/>
                      <w:szCs w:val="18"/>
                      <w14:ligatures w14:val="none"/>
                    </w:rPr>
                  </w:rPrChange>
                </w:rPr>
                <w:t xml:space="preserve">Exposure to </w:t>
              </w:r>
            </w:ins>
            <w:ins w:id="1903" w:author="Bikram Adhikari (bdhikari)" w:date="2025-10-16T15:43:00Z" w16du:dateUtc="2025-10-16T20:43:00Z">
              <w:r w:rsidR="001840AF">
                <w:rPr>
                  <w:rFonts w:asciiTheme="majorBidi" w:eastAsia="Times New Roman" w:hAnsiTheme="majorBidi" w:cstheme="majorBidi"/>
                  <w:b/>
                  <w:bCs/>
                  <w:kern w:val="0"/>
                  <w:sz w:val="20"/>
                  <w:szCs w:val="20"/>
                  <w14:ligatures w14:val="none"/>
                </w:rPr>
                <w:t>h</w:t>
              </w:r>
            </w:ins>
            <w:ins w:id="1904" w:author="Bikram Adhikari (bdhikari)" w:date="2025-10-16T11:02:00Z" w16du:dateUtc="2025-10-16T16:02:00Z">
              <w:r w:rsidRPr="00C83B7F">
                <w:rPr>
                  <w:rFonts w:asciiTheme="majorBidi" w:eastAsia="Times New Roman" w:hAnsiTheme="majorBidi" w:cstheme="majorBidi"/>
                  <w:b/>
                  <w:bCs/>
                  <w:kern w:val="0"/>
                  <w:sz w:val="20"/>
                  <w:szCs w:val="20"/>
                  <w14:ligatures w14:val="none"/>
                  <w:rPrChange w:id="1905" w:author="Bikram Adhikari (bdhikari)" w:date="2025-10-16T11:50:00Z" w16du:dateUtc="2025-10-16T16:50:00Z">
                    <w:rPr>
                      <w:rFonts w:asciiTheme="majorBidi" w:eastAsia="Times New Roman" w:hAnsiTheme="majorBidi" w:cstheme="majorBidi"/>
                      <w:b/>
                      <w:bCs/>
                      <w:kern w:val="0"/>
                      <w:sz w:val="18"/>
                      <w:szCs w:val="18"/>
                      <w14:ligatures w14:val="none"/>
                    </w:rPr>
                  </w:rPrChange>
                </w:rPr>
                <w:t xml:space="preserve">ealth </w:t>
              </w:r>
            </w:ins>
            <w:ins w:id="1906" w:author="Bikram Adhikari (bdhikari)" w:date="2025-10-16T15:40:00Z" w16du:dateUtc="2025-10-16T20:40:00Z">
              <w:r w:rsidRPr="00C83B7F">
                <w:rPr>
                  <w:rFonts w:asciiTheme="majorBidi" w:eastAsia="Times New Roman" w:hAnsiTheme="majorBidi" w:cstheme="majorBidi"/>
                  <w:b/>
                  <w:bCs/>
                  <w:kern w:val="0"/>
                  <w:sz w:val="20"/>
                  <w:szCs w:val="20"/>
                  <w14:ligatures w14:val="none"/>
                  <w:rPrChange w:id="1907" w:author="Bikram Adhikari (bdhikari)" w:date="2025-10-16T11:50:00Z" w16du:dateUtc="2025-10-16T16:50:00Z">
                    <w:rPr>
                      <w:rFonts w:asciiTheme="majorBidi" w:eastAsia="Times New Roman" w:hAnsiTheme="majorBidi" w:cstheme="majorBidi"/>
                      <w:b/>
                      <w:bCs/>
                      <w:kern w:val="0"/>
                      <w:sz w:val="20"/>
                      <w:szCs w:val="20"/>
                      <w14:ligatures w14:val="none"/>
                    </w:rPr>
                  </w:rPrChange>
                </w:rPr>
                <w:t>programs</w:t>
              </w:r>
            </w:ins>
            <w:ins w:id="1908" w:author="Bikram Adhikari (bdhikari)" w:date="2025-10-16T11:02:00Z" w16du:dateUtc="2025-10-16T16:02:00Z">
              <w:r w:rsidRPr="00C83B7F">
                <w:rPr>
                  <w:rFonts w:asciiTheme="majorBidi" w:eastAsia="Times New Roman" w:hAnsiTheme="majorBidi" w:cstheme="majorBidi"/>
                  <w:b/>
                  <w:bCs/>
                  <w:kern w:val="0"/>
                  <w:sz w:val="20"/>
                  <w:szCs w:val="20"/>
                  <w14:ligatures w14:val="none"/>
                  <w:rPrChange w:id="1909" w:author="Bikram Adhikari (bdhikari)" w:date="2025-10-16T11:50:00Z" w16du:dateUtc="2025-10-16T16:50:00Z">
                    <w:rPr>
                      <w:rFonts w:asciiTheme="majorBidi" w:eastAsia="Times New Roman" w:hAnsiTheme="majorBidi" w:cstheme="majorBidi"/>
                      <w:b/>
                      <w:bCs/>
                      <w:kern w:val="0"/>
                      <w:sz w:val="18"/>
                      <w:szCs w:val="18"/>
                      <w14:ligatures w14:val="none"/>
                    </w:rPr>
                  </w:rPrChange>
                </w:rPr>
                <w:t xml:space="preserve"> in TV/radio</w:t>
              </w:r>
            </w:ins>
          </w:p>
        </w:tc>
        <w:tc>
          <w:tcPr>
            <w:tcW w:w="1145" w:type="dxa"/>
            <w:vAlign w:val="center"/>
          </w:tcPr>
          <w:p w14:paraId="01D86643" w14:textId="28322C96" w:rsidR="00975C10" w:rsidRPr="00C83B7F" w:rsidRDefault="00975C10" w:rsidP="00975C10">
            <w:pPr>
              <w:rPr>
                <w:ins w:id="1910" w:author="Bikram Adhikari (bdhikari)" w:date="2025-10-16T11:02:00Z" w16du:dateUtc="2025-10-16T16:02:00Z"/>
                <w:rFonts w:asciiTheme="majorBidi" w:eastAsia="Times New Roman" w:hAnsiTheme="majorBidi" w:cstheme="majorBidi"/>
                <w:kern w:val="0"/>
                <w:sz w:val="20"/>
                <w:szCs w:val="20"/>
                <w14:ligatures w14:val="none"/>
                <w:rPrChange w:id="1911" w:author="Bikram Adhikari (bdhikari)" w:date="2025-10-16T11:50:00Z" w16du:dateUtc="2025-10-16T16:50:00Z">
                  <w:rPr>
                    <w:ins w:id="1912"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13" w:author="Bikram Adhikari (bdhikari)" w:date="2025-10-16T11:49:00Z" w16du:dateUtc="2025-10-16T16:49:00Z">
                <w:pPr>
                  <w:jc w:val="center"/>
                </w:pPr>
              </w:pPrChange>
            </w:pPr>
            <w:ins w:id="1914" w:author="Bikram Adhikari (bdhikari)" w:date="2025-10-16T15:40:00Z" w16du:dateUtc="2025-10-16T20:40:00Z">
              <w:r w:rsidRPr="00975C10">
                <w:rPr>
                  <w:rFonts w:asciiTheme="majorBidi" w:eastAsia="Times New Roman" w:hAnsiTheme="majorBidi" w:cstheme="majorBidi"/>
                  <w:kern w:val="0"/>
                  <w:sz w:val="20"/>
                  <w:szCs w:val="20"/>
                  <w14:ligatures w14:val="none"/>
                  <w:rPrChange w:id="1915" w:author="Bikram Adhikari (bdhikari)" w:date="2025-10-16T15:40:00Z" w16du:dateUtc="2025-10-16T20:40:00Z">
                    <w:rPr>
                      <w:rFonts w:ascii="Segoe UI" w:hAnsi="Segoe UI" w:cs="Segoe UI"/>
                      <w:color w:val="333333"/>
                      <w:sz w:val="28"/>
                      <w:szCs w:val="28"/>
                    </w:rPr>
                  </w:rPrChange>
                </w:rPr>
                <w:t>64.3</w:t>
              </w:r>
            </w:ins>
          </w:p>
        </w:tc>
        <w:tc>
          <w:tcPr>
            <w:tcW w:w="688" w:type="dxa"/>
            <w:vAlign w:val="center"/>
          </w:tcPr>
          <w:p w14:paraId="65D7D388" w14:textId="20875E3D" w:rsidR="00975C10" w:rsidRPr="00C83B7F" w:rsidRDefault="00975C10" w:rsidP="00975C10">
            <w:pPr>
              <w:rPr>
                <w:ins w:id="1916" w:author="Bikram Adhikari (bdhikari)" w:date="2025-10-16T11:02:00Z" w16du:dateUtc="2025-10-16T16:02:00Z"/>
                <w:rFonts w:asciiTheme="majorBidi" w:eastAsia="Times New Roman" w:hAnsiTheme="majorBidi" w:cstheme="majorBidi"/>
                <w:kern w:val="0"/>
                <w:sz w:val="20"/>
                <w:szCs w:val="20"/>
                <w14:ligatures w14:val="none"/>
                <w:rPrChange w:id="1917" w:author="Bikram Adhikari (bdhikari)" w:date="2025-10-16T11:50:00Z" w16du:dateUtc="2025-10-16T16:50:00Z">
                  <w:rPr>
                    <w:ins w:id="1918"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19" w:author="Bikram Adhikari (bdhikari)" w:date="2025-10-16T11:49:00Z" w16du:dateUtc="2025-10-16T16:49:00Z">
                <w:pPr>
                  <w:jc w:val="center"/>
                </w:pPr>
              </w:pPrChange>
            </w:pPr>
            <w:ins w:id="1920" w:author="Bikram Adhikari (bdhikari)" w:date="2025-10-16T15:40:00Z" w16du:dateUtc="2025-10-16T20:40:00Z">
              <w:r w:rsidRPr="00975C10">
                <w:rPr>
                  <w:rFonts w:asciiTheme="majorBidi" w:eastAsia="Times New Roman" w:hAnsiTheme="majorBidi" w:cstheme="majorBidi"/>
                  <w:kern w:val="0"/>
                  <w:sz w:val="20"/>
                  <w:szCs w:val="20"/>
                  <w14:ligatures w14:val="none"/>
                  <w:rPrChange w:id="1921" w:author="Bikram Adhikari (bdhikari)" w:date="2025-10-16T15:40:00Z" w16du:dateUtc="2025-10-16T20:40:00Z">
                    <w:rPr>
                      <w:rFonts w:ascii="Segoe UI" w:hAnsi="Segoe UI" w:cs="Segoe UI"/>
                      <w:color w:val="333333"/>
                      <w:sz w:val="28"/>
                      <w:szCs w:val="28"/>
                    </w:rPr>
                  </w:rPrChange>
                </w:rPr>
                <w:t>4.7</w:t>
              </w:r>
            </w:ins>
          </w:p>
        </w:tc>
        <w:tc>
          <w:tcPr>
            <w:tcW w:w="759" w:type="dxa"/>
            <w:vAlign w:val="center"/>
          </w:tcPr>
          <w:p w14:paraId="23DAF548" w14:textId="4E707395" w:rsidR="00975C10" w:rsidRPr="00C83B7F" w:rsidRDefault="00975C10" w:rsidP="00975C10">
            <w:pPr>
              <w:rPr>
                <w:ins w:id="1922" w:author="Bikram Adhikari (bdhikari)" w:date="2025-10-16T11:02:00Z" w16du:dateUtc="2025-10-16T16:02:00Z"/>
                <w:rFonts w:asciiTheme="majorBidi" w:eastAsia="Times New Roman" w:hAnsiTheme="majorBidi" w:cstheme="majorBidi"/>
                <w:kern w:val="0"/>
                <w:sz w:val="20"/>
                <w:szCs w:val="20"/>
                <w14:ligatures w14:val="none"/>
                <w:rPrChange w:id="1923" w:author="Bikram Adhikari (bdhikari)" w:date="2025-10-16T11:50:00Z" w16du:dateUtc="2025-10-16T16:50:00Z">
                  <w:rPr>
                    <w:ins w:id="1924"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25" w:author="Bikram Adhikari (bdhikari)" w:date="2025-10-16T11:49:00Z" w16du:dateUtc="2025-10-16T16:49:00Z">
                <w:pPr>
                  <w:jc w:val="center"/>
                </w:pPr>
              </w:pPrChange>
            </w:pPr>
            <w:ins w:id="1926" w:author="Bikram Adhikari (bdhikari)" w:date="2025-10-16T15:40:00Z" w16du:dateUtc="2025-10-16T20:40:00Z">
              <w:r w:rsidRPr="00975C10">
                <w:rPr>
                  <w:rFonts w:asciiTheme="majorBidi" w:eastAsia="Times New Roman" w:hAnsiTheme="majorBidi" w:cstheme="majorBidi"/>
                  <w:kern w:val="0"/>
                  <w:sz w:val="20"/>
                  <w:szCs w:val="20"/>
                  <w14:ligatures w14:val="none"/>
                  <w:rPrChange w:id="1927" w:author="Bikram Adhikari (bdhikari)" w:date="2025-10-16T15:40:00Z" w16du:dateUtc="2025-10-16T20:40:00Z">
                    <w:rPr>
                      <w:rFonts w:ascii="Segoe UI" w:hAnsi="Segoe UI" w:cs="Segoe UI"/>
                      <w:color w:val="333333"/>
                      <w:sz w:val="28"/>
                      <w:szCs w:val="28"/>
                    </w:rPr>
                  </w:rPrChange>
                </w:rPr>
                <w:t>11.9</w:t>
              </w:r>
            </w:ins>
          </w:p>
        </w:tc>
        <w:tc>
          <w:tcPr>
            <w:tcW w:w="1145" w:type="dxa"/>
            <w:vAlign w:val="center"/>
          </w:tcPr>
          <w:p w14:paraId="220092B7" w14:textId="188DB79F" w:rsidR="00975C10" w:rsidRPr="00C83B7F" w:rsidRDefault="00975C10" w:rsidP="00975C10">
            <w:pPr>
              <w:rPr>
                <w:ins w:id="1928" w:author="Bikram Adhikari (bdhikari)" w:date="2025-10-16T11:02:00Z" w16du:dateUtc="2025-10-16T16:02:00Z"/>
                <w:rFonts w:asciiTheme="majorBidi" w:eastAsia="Times New Roman" w:hAnsiTheme="majorBidi" w:cstheme="majorBidi"/>
                <w:kern w:val="0"/>
                <w:sz w:val="20"/>
                <w:szCs w:val="20"/>
                <w14:ligatures w14:val="none"/>
                <w:rPrChange w:id="1929" w:author="Bikram Adhikari (bdhikari)" w:date="2025-10-16T11:50:00Z" w16du:dateUtc="2025-10-16T16:50:00Z">
                  <w:rPr>
                    <w:ins w:id="1930"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31" w:author="Bikram Adhikari (bdhikari)" w:date="2025-10-16T11:49:00Z" w16du:dateUtc="2025-10-16T16:49:00Z">
                <w:pPr>
                  <w:jc w:val="center"/>
                </w:pPr>
              </w:pPrChange>
            </w:pPr>
            <w:ins w:id="1932" w:author="Bikram Adhikari (bdhikari)" w:date="2025-10-16T15:40:00Z" w16du:dateUtc="2025-10-16T20:40:00Z">
              <w:r w:rsidRPr="00975C10">
                <w:rPr>
                  <w:rFonts w:asciiTheme="majorBidi" w:eastAsia="Times New Roman" w:hAnsiTheme="majorBidi" w:cstheme="majorBidi"/>
                  <w:kern w:val="0"/>
                  <w:sz w:val="20"/>
                  <w:szCs w:val="20"/>
                  <w14:ligatures w14:val="none"/>
                  <w:rPrChange w:id="1933" w:author="Bikram Adhikari (bdhikari)" w:date="2025-10-16T15:40:00Z" w16du:dateUtc="2025-10-16T20:40:00Z">
                    <w:rPr>
                      <w:rFonts w:ascii="Segoe UI" w:hAnsi="Segoe UI" w:cs="Segoe UI"/>
                      <w:color w:val="333333"/>
                      <w:sz w:val="28"/>
                      <w:szCs w:val="28"/>
                    </w:rPr>
                  </w:rPrChange>
                </w:rPr>
                <w:t>24.6</w:t>
              </w:r>
            </w:ins>
          </w:p>
        </w:tc>
        <w:tc>
          <w:tcPr>
            <w:tcW w:w="688" w:type="dxa"/>
            <w:vAlign w:val="center"/>
          </w:tcPr>
          <w:p w14:paraId="0B093BDE" w14:textId="68AF1569" w:rsidR="00975C10" w:rsidRPr="00C83B7F" w:rsidRDefault="00975C10" w:rsidP="00975C10">
            <w:pPr>
              <w:rPr>
                <w:ins w:id="1934" w:author="Bikram Adhikari (bdhikari)" w:date="2025-10-16T11:02:00Z" w16du:dateUtc="2025-10-16T16:02:00Z"/>
                <w:rFonts w:asciiTheme="majorBidi" w:eastAsia="Times New Roman" w:hAnsiTheme="majorBidi" w:cstheme="majorBidi"/>
                <w:kern w:val="0"/>
                <w:sz w:val="20"/>
                <w:szCs w:val="20"/>
                <w14:ligatures w14:val="none"/>
                <w:rPrChange w:id="1935" w:author="Bikram Adhikari (bdhikari)" w:date="2025-10-16T11:50:00Z" w16du:dateUtc="2025-10-16T16:50:00Z">
                  <w:rPr>
                    <w:ins w:id="1936"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37" w:author="Bikram Adhikari (bdhikari)" w:date="2025-10-16T11:49:00Z" w16du:dateUtc="2025-10-16T16:49:00Z">
                <w:pPr>
                  <w:jc w:val="center"/>
                </w:pPr>
              </w:pPrChange>
            </w:pPr>
            <w:ins w:id="1938" w:author="Bikram Adhikari (bdhikari)" w:date="2025-10-16T15:40:00Z" w16du:dateUtc="2025-10-16T20:40:00Z">
              <w:r w:rsidRPr="00975C10">
                <w:rPr>
                  <w:rFonts w:asciiTheme="majorBidi" w:eastAsia="Times New Roman" w:hAnsiTheme="majorBidi" w:cstheme="majorBidi"/>
                  <w:kern w:val="0"/>
                  <w:sz w:val="20"/>
                  <w:szCs w:val="20"/>
                  <w14:ligatures w14:val="none"/>
                  <w:rPrChange w:id="1939" w:author="Bikram Adhikari (bdhikari)" w:date="2025-10-16T15:40:00Z" w16du:dateUtc="2025-10-16T20:40:00Z">
                    <w:rPr>
                      <w:rFonts w:ascii="Segoe UI" w:hAnsi="Segoe UI" w:cs="Segoe UI"/>
                      <w:color w:val="333333"/>
                      <w:sz w:val="28"/>
                      <w:szCs w:val="28"/>
                    </w:rPr>
                  </w:rPrChange>
                </w:rPr>
                <w:t>15.5</w:t>
              </w:r>
            </w:ins>
          </w:p>
        </w:tc>
        <w:tc>
          <w:tcPr>
            <w:tcW w:w="759" w:type="dxa"/>
            <w:vAlign w:val="center"/>
          </w:tcPr>
          <w:p w14:paraId="7C4A6EC3" w14:textId="4C9E5BE8" w:rsidR="00975C10" w:rsidRPr="00C83B7F" w:rsidRDefault="00975C10" w:rsidP="00975C10">
            <w:pPr>
              <w:rPr>
                <w:ins w:id="1940" w:author="Bikram Adhikari (bdhikari)" w:date="2025-10-16T11:02:00Z" w16du:dateUtc="2025-10-16T16:02:00Z"/>
                <w:rFonts w:asciiTheme="majorBidi" w:eastAsia="Times New Roman" w:hAnsiTheme="majorBidi" w:cstheme="majorBidi"/>
                <w:kern w:val="0"/>
                <w:sz w:val="20"/>
                <w:szCs w:val="20"/>
                <w14:ligatures w14:val="none"/>
                <w:rPrChange w:id="1941" w:author="Bikram Adhikari (bdhikari)" w:date="2025-10-16T11:50:00Z" w16du:dateUtc="2025-10-16T16:50:00Z">
                  <w:rPr>
                    <w:ins w:id="1942"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43" w:author="Bikram Adhikari (bdhikari)" w:date="2025-10-16T11:49:00Z" w16du:dateUtc="2025-10-16T16:49:00Z">
                <w:pPr>
                  <w:jc w:val="center"/>
                </w:pPr>
              </w:pPrChange>
            </w:pPr>
            <w:ins w:id="1944" w:author="Bikram Adhikari (bdhikari)" w:date="2025-10-16T15:40:00Z" w16du:dateUtc="2025-10-16T20:40:00Z">
              <w:r w:rsidRPr="00975C10">
                <w:rPr>
                  <w:rFonts w:asciiTheme="majorBidi" w:eastAsia="Times New Roman" w:hAnsiTheme="majorBidi" w:cstheme="majorBidi"/>
                  <w:kern w:val="0"/>
                  <w:sz w:val="20"/>
                  <w:szCs w:val="20"/>
                  <w14:ligatures w14:val="none"/>
                  <w:rPrChange w:id="1945" w:author="Bikram Adhikari (bdhikari)" w:date="2025-10-16T15:40:00Z" w16du:dateUtc="2025-10-16T20:40:00Z">
                    <w:rPr>
                      <w:rFonts w:ascii="Segoe UI" w:hAnsi="Segoe UI" w:cs="Segoe UI"/>
                      <w:color w:val="333333"/>
                      <w:sz w:val="28"/>
                      <w:szCs w:val="28"/>
                    </w:rPr>
                  </w:rPrChange>
                </w:rPr>
                <w:t>14.2</w:t>
              </w:r>
            </w:ins>
          </w:p>
        </w:tc>
        <w:tc>
          <w:tcPr>
            <w:tcW w:w="1145" w:type="dxa"/>
            <w:vAlign w:val="center"/>
          </w:tcPr>
          <w:p w14:paraId="4E883B1B" w14:textId="019E83B9" w:rsidR="00975C10" w:rsidRPr="00C83B7F" w:rsidRDefault="00975C10" w:rsidP="00975C10">
            <w:pPr>
              <w:rPr>
                <w:ins w:id="1946" w:author="Bikram Adhikari (bdhikari)" w:date="2025-10-16T11:02:00Z" w16du:dateUtc="2025-10-16T16:02:00Z"/>
                <w:rFonts w:asciiTheme="majorBidi" w:eastAsia="Times New Roman" w:hAnsiTheme="majorBidi" w:cstheme="majorBidi"/>
                <w:kern w:val="0"/>
                <w:sz w:val="20"/>
                <w:szCs w:val="20"/>
                <w14:ligatures w14:val="none"/>
                <w:rPrChange w:id="1947" w:author="Bikram Adhikari (bdhikari)" w:date="2025-10-16T11:50:00Z" w16du:dateUtc="2025-10-16T16:50:00Z">
                  <w:rPr>
                    <w:ins w:id="1948"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49" w:author="Bikram Adhikari (bdhikari)" w:date="2025-10-16T11:49:00Z" w16du:dateUtc="2025-10-16T16:49:00Z">
                <w:pPr>
                  <w:jc w:val="center"/>
                </w:pPr>
              </w:pPrChange>
            </w:pPr>
            <w:ins w:id="1950" w:author="Bikram Adhikari (bdhikari)" w:date="2025-10-16T15:40:00Z" w16du:dateUtc="2025-10-16T20:40:00Z">
              <w:r w:rsidRPr="00975C10">
                <w:rPr>
                  <w:rFonts w:asciiTheme="majorBidi" w:eastAsia="Times New Roman" w:hAnsiTheme="majorBidi" w:cstheme="majorBidi"/>
                  <w:kern w:val="0"/>
                  <w:sz w:val="20"/>
                  <w:szCs w:val="20"/>
                  <w14:ligatures w14:val="none"/>
                  <w:rPrChange w:id="1951" w:author="Bikram Adhikari (bdhikari)" w:date="2025-10-16T15:40:00Z" w16du:dateUtc="2025-10-16T20:40:00Z">
                    <w:rPr>
                      <w:rFonts w:ascii="Segoe UI" w:hAnsi="Segoe UI" w:cs="Segoe UI"/>
                      <w:color w:val="333333"/>
                      <w:sz w:val="28"/>
                      <w:szCs w:val="28"/>
                    </w:rPr>
                  </w:rPrChange>
                </w:rPr>
                <w:t>16.6</w:t>
              </w:r>
            </w:ins>
          </w:p>
        </w:tc>
        <w:tc>
          <w:tcPr>
            <w:tcW w:w="688" w:type="dxa"/>
            <w:vAlign w:val="center"/>
          </w:tcPr>
          <w:p w14:paraId="5B5055D8" w14:textId="047CC60F" w:rsidR="00975C10" w:rsidRPr="00C83B7F" w:rsidRDefault="00975C10" w:rsidP="00975C10">
            <w:pPr>
              <w:rPr>
                <w:ins w:id="1952" w:author="Bikram Adhikari (bdhikari)" w:date="2025-10-16T11:02:00Z" w16du:dateUtc="2025-10-16T16:02:00Z"/>
                <w:rFonts w:asciiTheme="majorBidi" w:eastAsia="Times New Roman" w:hAnsiTheme="majorBidi" w:cstheme="majorBidi"/>
                <w:kern w:val="0"/>
                <w:sz w:val="20"/>
                <w:szCs w:val="20"/>
                <w14:ligatures w14:val="none"/>
                <w:rPrChange w:id="1953" w:author="Bikram Adhikari (bdhikari)" w:date="2025-10-16T11:50:00Z" w16du:dateUtc="2025-10-16T16:50:00Z">
                  <w:rPr>
                    <w:ins w:id="1954"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55" w:author="Bikram Adhikari (bdhikari)" w:date="2025-10-16T11:49:00Z" w16du:dateUtc="2025-10-16T16:49:00Z">
                <w:pPr>
                  <w:jc w:val="center"/>
                </w:pPr>
              </w:pPrChange>
            </w:pPr>
            <w:ins w:id="1956" w:author="Bikram Adhikari (bdhikari)" w:date="2025-10-16T15:40:00Z" w16du:dateUtc="2025-10-16T20:40:00Z">
              <w:r w:rsidRPr="00975C10">
                <w:rPr>
                  <w:rFonts w:asciiTheme="majorBidi" w:eastAsia="Times New Roman" w:hAnsiTheme="majorBidi" w:cstheme="majorBidi"/>
                  <w:kern w:val="0"/>
                  <w:sz w:val="20"/>
                  <w:szCs w:val="20"/>
                  <w14:ligatures w14:val="none"/>
                  <w:rPrChange w:id="1957" w:author="Bikram Adhikari (bdhikari)" w:date="2025-10-16T15:40:00Z" w16du:dateUtc="2025-10-16T20:40:00Z">
                    <w:rPr>
                      <w:rFonts w:ascii="Segoe UI" w:hAnsi="Segoe UI" w:cs="Segoe UI"/>
                      <w:color w:val="333333"/>
                      <w:sz w:val="28"/>
                      <w:szCs w:val="28"/>
                    </w:rPr>
                  </w:rPrChange>
                </w:rPr>
                <w:t>26.7</w:t>
              </w:r>
            </w:ins>
          </w:p>
        </w:tc>
        <w:tc>
          <w:tcPr>
            <w:tcW w:w="759" w:type="dxa"/>
            <w:vAlign w:val="center"/>
          </w:tcPr>
          <w:p w14:paraId="33FA33E9" w14:textId="04EF1E70" w:rsidR="00975C10" w:rsidRPr="00C83B7F" w:rsidRDefault="00975C10" w:rsidP="00975C10">
            <w:pPr>
              <w:rPr>
                <w:ins w:id="1958" w:author="Bikram Adhikari (bdhikari)" w:date="2025-10-16T11:02:00Z" w16du:dateUtc="2025-10-16T16:02:00Z"/>
                <w:rFonts w:asciiTheme="majorBidi" w:eastAsia="Times New Roman" w:hAnsiTheme="majorBidi" w:cstheme="majorBidi"/>
                <w:kern w:val="0"/>
                <w:sz w:val="20"/>
                <w:szCs w:val="20"/>
                <w14:ligatures w14:val="none"/>
                <w:rPrChange w:id="1959" w:author="Bikram Adhikari (bdhikari)" w:date="2025-10-16T11:50:00Z" w16du:dateUtc="2025-10-16T16:50:00Z">
                  <w:rPr>
                    <w:ins w:id="1960"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61" w:author="Bikram Adhikari (bdhikari)" w:date="2025-10-16T11:49:00Z" w16du:dateUtc="2025-10-16T16:49:00Z">
                <w:pPr>
                  <w:jc w:val="center"/>
                </w:pPr>
              </w:pPrChange>
            </w:pPr>
            <w:ins w:id="1962" w:author="Bikram Adhikari (bdhikari)" w:date="2025-10-16T15:40:00Z" w16du:dateUtc="2025-10-16T20:40:00Z">
              <w:r w:rsidRPr="00975C10">
                <w:rPr>
                  <w:rFonts w:asciiTheme="majorBidi" w:eastAsia="Times New Roman" w:hAnsiTheme="majorBidi" w:cstheme="majorBidi"/>
                  <w:kern w:val="0"/>
                  <w:sz w:val="20"/>
                  <w:szCs w:val="20"/>
                  <w14:ligatures w14:val="none"/>
                  <w:rPrChange w:id="1963" w:author="Bikram Adhikari (bdhikari)" w:date="2025-10-16T15:40:00Z" w16du:dateUtc="2025-10-16T20:40:00Z">
                    <w:rPr>
                      <w:rFonts w:ascii="Segoe UI" w:hAnsi="Segoe UI" w:cs="Segoe UI"/>
                      <w:color w:val="333333"/>
                      <w:sz w:val="28"/>
                      <w:szCs w:val="28"/>
                    </w:rPr>
                  </w:rPrChange>
                </w:rPr>
                <w:t>10.0</w:t>
              </w:r>
            </w:ins>
          </w:p>
        </w:tc>
      </w:tr>
      <w:tr w:rsidR="00975C10" w:rsidRPr="00194DC1" w14:paraId="67194B4F" w14:textId="77777777" w:rsidTr="002528BC">
        <w:trPr>
          <w:ins w:id="1964" w:author="Bikram Adhikari (bdhikari)" w:date="2025-10-16T11:02:00Z" w16du:dateUtc="2025-10-16T16:02:00Z"/>
        </w:trPr>
        <w:tc>
          <w:tcPr>
            <w:tcW w:w="1240" w:type="dxa"/>
            <w:vAlign w:val="center"/>
          </w:tcPr>
          <w:p w14:paraId="061D6C4A" w14:textId="71107BE6" w:rsidR="00975C10" w:rsidRPr="00C83B7F" w:rsidRDefault="00975C10" w:rsidP="00975C10">
            <w:pPr>
              <w:rPr>
                <w:ins w:id="1965" w:author="Bikram Adhikari (bdhikari)" w:date="2025-10-16T11:02:00Z" w16du:dateUtc="2025-10-16T16:02:00Z"/>
                <w:rFonts w:asciiTheme="majorBidi" w:hAnsiTheme="majorBidi" w:cstheme="majorBidi"/>
                <w:b/>
                <w:bCs/>
                <w:sz w:val="20"/>
                <w:szCs w:val="20"/>
                <w:rPrChange w:id="1966" w:author="Bikram Adhikari (bdhikari)" w:date="2025-10-16T11:50:00Z" w16du:dateUtc="2025-10-16T16:50:00Z">
                  <w:rPr>
                    <w:ins w:id="1967" w:author="Bikram Adhikari (bdhikari)" w:date="2025-10-16T11:02:00Z" w16du:dateUtc="2025-10-16T16:02:00Z"/>
                    <w:rFonts w:asciiTheme="majorBidi" w:hAnsiTheme="majorBidi" w:cstheme="majorBidi"/>
                    <w:b/>
                    <w:bCs/>
                    <w:sz w:val="22"/>
                    <w:szCs w:val="22"/>
                  </w:rPr>
                </w:rPrChange>
              </w:rPr>
            </w:pPr>
            <w:ins w:id="1968" w:author="Bikram Adhikari (bdhikari)" w:date="2025-10-16T14:36:00Z" w16du:dateUtc="2025-10-16T19:36:00Z">
              <w:r w:rsidRPr="001E73E8">
                <w:rPr>
                  <w:rFonts w:ascii="Times New Roman" w:eastAsia="Times New Roman" w:hAnsi="Times New Roman" w:cs="Times New Roman"/>
                  <w:b/>
                  <w:bCs/>
                  <w:sz w:val="22"/>
                  <w:szCs w:val="22"/>
                </w:rPr>
                <w:t>Maternal BMI</w:t>
              </w:r>
            </w:ins>
          </w:p>
        </w:tc>
        <w:tc>
          <w:tcPr>
            <w:tcW w:w="1145" w:type="dxa"/>
            <w:vAlign w:val="center"/>
          </w:tcPr>
          <w:p w14:paraId="31D00469" w14:textId="2126CAA5" w:rsidR="00975C10" w:rsidRPr="00C83B7F" w:rsidRDefault="00975C10" w:rsidP="00975C10">
            <w:pPr>
              <w:rPr>
                <w:ins w:id="1969" w:author="Bikram Adhikari (bdhikari)" w:date="2025-10-16T11:02:00Z" w16du:dateUtc="2025-10-16T16:02:00Z"/>
                <w:rFonts w:asciiTheme="majorBidi" w:eastAsia="Times New Roman" w:hAnsiTheme="majorBidi" w:cstheme="majorBidi"/>
                <w:kern w:val="0"/>
                <w:sz w:val="20"/>
                <w:szCs w:val="20"/>
                <w14:ligatures w14:val="none"/>
                <w:rPrChange w:id="1970" w:author="Bikram Adhikari (bdhikari)" w:date="2025-10-16T11:50:00Z" w16du:dateUtc="2025-10-16T16:50:00Z">
                  <w:rPr>
                    <w:ins w:id="197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72" w:author="Bikram Adhikari (bdhikari)" w:date="2025-10-16T11:49:00Z" w16du:dateUtc="2025-10-16T16:49:00Z">
                <w:pPr>
                  <w:jc w:val="center"/>
                </w:pPr>
              </w:pPrChange>
            </w:pPr>
            <w:ins w:id="1973" w:author="Bikram Adhikari (bdhikari)" w:date="2025-10-16T15:40:00Z" w16du:dateUtc="2025-10-16T20:40:00Z">
              <w:r w:rsidRPr="00975C10">
                <w:rPr>
                  <w:rFonts w:asciiTheme="majorBidi" w:eastAsia="Times New Roman" w:hAnsiTheme="majorBidi" w:cstheme="majorBidi"/>
                  <w:kern w:val="0"/>
                  <w:sz w:val="20"/>
                  <w:szCs w:val="20"/>
                  <w14:ligatures w14:val="none"/>
                  <w:rPrChange w:id="1974" w:author="Bikram Adhikari (bdhikari)" w:date="2025-10-16T15:40:00Z" w16du:dateUtc="2025-10-16T20:40:00Z">
                    <w:rPr>
                      <w:rFonts w:ascii="Segoe UI" w:hAnsi="Segoe UI" w:cs="Segoe UI"/>
                      <w:color w:val="333333"/>
                      <w:sz w:val="28"/>
                      <w:szCs w:val="28"/>
                    </w:rPr>
                  </w:rPrChange>
                </w:rPr>
                <w:t> </w:t>
              </w:r>
            </w:ins>
          </w:p>
        </w:tc>
        <w:tc>
          <w:tcPr>
            <w:tcW w:w="688" w:type="dxa"/>
            <w:vAlign w:val="center"/>
          </w:tcPr>
          <w:p w14:paraId="14460C76" w14:textId="6AFAB9AE" w:rsidR="00975C10" w:rsidRPr="00C83B7F" w:rsidRDefault="00975C10" w:rsidP="00975C10">
            <w:pPr>
              <w:rPr>
                <w:ins w:id="1975" w:author="Bikram Adhikari (bdhikari)" w:date="2025-10-16T11:02:00Z" w16du:dateUtc="2025-10-16T16:02:00Z"/>
                <w:rFonts w:asciiTheme="majorBidi" w:eastAsia="Times New Roman" w:hAnsiTheme="majorBidi" w:cstheme="majorBidi"/>
                <w:kern w:val="0"/>
                <w:sz w:val="20"/>
                <w:szCs w:val="20"/>
                <w14:ligatures w14:val="none"/>
                <w:rPrChange w:id="1976" w:author="Bikram Adhikari (bdhikari)" w:date="2025-10-16T11:50:00Z" w16du:dateUtc="2025-10-16T16:50:00Z">
                  <w:rPr>
                    <w:ins w:id="197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78" w:author="Bikram Adhikari (bdhikari)" w:date="2025-10-16T11:49:00Z" w16du:dateUtc="2025-10-16T16:49:00Z">
                <w:pPr>
                  <w:jc w:val="center"/>
                </w:pPr>
              </w:pPrChange>
            </w:pPr>
            <w:ins w:id="1979" w:author="Bikram Adhikari (bdhikari)" w:date="2025-10-16T15:40:00Z" w16du:dateUtc="2025-10-16T20:40:00Z">
              <w:r w:rsidRPr="00975C10">
                <w:rPr>
                  <w:rFonts w:asciiTheme="majorBidi" w:eastAsia="Times New Roman" w:hAnsiTheme="majorBidi" w:cstheme="majorBidi"/>
                  <w:kern w:val="0"/>
                  <w:sz w:val="20"/>
                  <w:szCs w:val="20"/>
                  <w14:ligatures w14:val="none"/>
                  <w:rPrChange w:id="1980" w:author="Bikram Adhikari (bdhikari)" w:date="2025-10-16T15:40:00Z" w16du:dateUtc="2025-10-16T20:40:00Z">
                    <w:rPr>
                      <w:rFonts w:ascii="Segoe UI" w:hAnsi="Segoe UI" w:cs="Segoe UI"/>
                      <w:color w:val="333333"/>
                      <w:sz w:val="28"/>
                      <w:szCs w:val="28"/>
                    </w:rPr>
                  </w:rPrChange>
                </w:rPr>
                <w:t> </w:t>
              </w:r>
            </w:ins>
          </w:p>
        </w:tc>
        <w:tc>
          <w:tcPr>
            <w:tcW w:w="759" w:type="dxa"/>
            <w:vAlign w:val="center"/>
          </w:tcPr>
          <w:p w14:paraId="5E58B5F3" w14:textId="1F00CCC4" w:rsidR="00975C10" w:rsidRPr="00C83B7F" w:rsidRDefault="00975C10" w:rsidP="00975C10">
            <w:pPr>
              <w:rPr>
                <w:ins w:id="1981" w:author="Bikram Adhikari (bdhikari)" w:date="2025-10-16T11:02:00Z" w16du:dateUtc="2025-10-16T16:02:00Z"/>
                <w:rFonts w:asciiTheme="majorBidi" w:eastAsia="Times New Roman" w:hAnsiTheme="majorBidi" w:cstheme="majorBidi"/>
                <w:kern w:val="0"/>
                <w:sz w:val="20"/>
                <w:szCs w:val="20"/>
                <w14:ligatures w14:val="none"/>
                <w:rPrChange w:id="1982" w:author="Bikram Adhikari (bdhikari)" w:date="2025-10-16T11:50:00Z" w16du:dateUtc="2025-10-16T16:50:00Z">
                  <w:rPr>
                    <w:ins w:id="198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84" w:author="Bikram Adhikari (bdhikari)" w:date="2025-10-16T11:49:00Z" w16du:dateUtc="2025-10-16T16:49:00Z">
                <w:pPr>
                  <w:jc w:val="center"/>
                </w:pPr>
              </w:pPrChange>
            </w:pPr>
            <w:ins w:id="1985" w:author="Bikram Adhikari (bdhikari)" w:date="2025-10-16T15:40:00Z" w16du:dateUtc="2025-10-16T20:40:00Z">
              <w:r w:rsidRPr="00975C10">
                <w:rPr>
                  <w:rFonts w:asciiTheme="majorBidi" w:eastAsia="Times New Roman" w:hAnsiTheme="majorBidi" w:cstheme="majorBidi"/>
                  <w:kern w:val="0"/>
                  <w:sz w:val="20"/>
                  <w:szCs w:val="20"/>
                  <w14:ligatures w14:val="none"/>
                  <w:rPrChange w:id="1986" w:author="Bikram Adhikari (bdhikari)" w:date="2025-10-16T15:40:00Z" w16du:dateUtc="2025-10-16T20:40:00Z">
                    <w:rPr>
                      <w:rFonts w:ascii="Segoe UI" w:hAnsi="Segoe UI" w:cs="Segoe UI"/>
                      <w:color w:val="333333"/>
                      <w:sz w:val="28"/>
                      <w:szCs w:val="28"/>
                    </w:rPr>
                  </w:rPrChange>
                </w:rPr>
                <w:t> </w:t>
              </w:r>
            </w:ins>
          </w:p>
        </w:tc>
        <w:tc>
          <w:tcPr>
            <w:tcW w:w="1145" w:type="dxa"/>
            <w:vAlign w:val="center"/>
          </w:tcPr>
          <w:p w14:paraId="0C491621" w14:textId="5A96D809" w:rsidR="00975C10" w:rsidRPr="00C83B7F" w:rsidRDefault="00975C10" w:rsidP="00975C10">
            <w:pPr>
              <w:rPr>
                <w:ins w:id="1987" w:author="Bikram Adhikari (bdhikari)" w:date="2025-10-16T11:02:00Z" w16du:dateUtc="2025-10-16T16:02:00Z"/>
                <w:rFonts w:asciiTheme="majorBidi" w:eastAsia="Times New Roman" w:hAnsiTheme="majorBidi" w:cstheme="majorBidi"/>
                <w:kern w:val="0"/>
                <w:sz w:val="20"/>
                <w:szCs w:val="20"/>
                <w14:ligatures w14:val="none"/>
                <w:rPrChange w:id="1988" w:author="Bikram Adhikari (bdhikari)" w:date="2025-10-16T11:50:00Z" w16du:dateUtc="2025-10-16T16:50:00Z">
                  <w:rPr>
                    <w:ins w:id="198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90" w:author="Bikram Adhikari (bdhikari)" w:date="2025-10-16T11:49:00Z" w16du:dateUtc="2025-10-16T16:49:00Z">
                <w:pPr>
                  <w:jc w:val="center"/>
                </w:pPr>
              </w:pPrChange>
            </w:pPr>
            <w:ins w:id="1991" w:author="Bikram Adhikari (bdhikari)" w:date="2025-10-16T15:40:00Z" w16du:dateUtc="2025-10-16T20:40:00Z">
              <w:r w:rsidRPr="00975C10">
                <w:rPr>
                  <w:rFonts w:asciiTheme="majorBidi" w:eastAsia="Times New Roman" w:hAnsiTheme="majorBidi" w:cstheme="majorBidi"/>
                  <w:kern w:val="0"/>
                  <w:sz w:val="20"/>
                  <w:szCs w:val="20"/>
                  <w14:ligatures w14:val="none"/>
                  <w:rPrChange w:id="1992" w:author="Bikram Adhikari (bdhikari)" w:date="2025-10-16T15:40:00Z" w16du:dateUtc="2025-10-16T20:40:00Z">
                    <w:rPr>
                      <w:rFonts w:ascii="Segoe UI" w:hAnsi="Segoe UI" w:cs="Segoe UI"/>
                      <w:color w:val="333333"/>
                      <w:sz w:val="28"/>
                      <w:szCs w:val="28"/>
                    </w:rPr>
                  </w:rPrChange>
                </w:rPr>
                <w:t> </w:t>
              </w:r>
            </w:ins>
          </w:p>
        </w:tc>
        <w:tc>
          <w:tcPr>
            <w:tcW w:w="688" w:type="dxa"/>
            <w:vAlign w:val="center"/>
          </w:tcPr>
          <w:p w14:paraId="6AE2A436" w14:textId="344AF976" w:rsidR="00975C10" w:rsidRPr="00C83B7F" w:rsidRDefault="00975C10" w:rsidP="00975C10">
            <w:pPr>
              <w:rPr>
                <w:ins w:id="1993" w:author="Bikram Adhikari (bdhikari)" w:date="2025-10-16T11:02:00Z" w16du:dateUtc="2025-10-16T16:02:00Z"/>
                <w:rFonts w:asciiTheme="majorBidi" w:eastAsia="Times New Roman" w:hAnsiTheme="majorBidi" w:cstheme="majorBidi"/>
                <w:kern w:val="0"/>
                <w:sz w:val="20"/>
                <w:szCs w:val="20"/>
                <w14:ligatures w14:val="none"/>
                <w:rPrChange w:id="1994" w:author="Bikram Adhikari (bdhikari)" w:date="2025-10-16T11:50:00Z" w16du:dateUtc="2025-10-16T16:50:00Z">
                  <w:rPr>
                    <w:ins w:id="199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1996" w:author="Bikram Adhikari (bdhikari)" w:date="2025-10-16T11:49:00Z" w16du:dateUtc="2025-10-16T16:49:00Z">
                <w:pPr>
                  <w:jc w:val="center"/>
                </w:pPr>
              </w:pPrChange>
            </w:pPr>
            <w:ins w:id="1997" w:author="Bikram Adhikari (bdhikari)" w:date="2025-10-16T15:40:00Z" w16du:dateUtc="2025-10-16T20:40:00Z">
              <w:r w:rsidRPr="00975C10">
                <w:rPr>
                  <w:rFonts w:asciiTheme="majorBidi" w:eastAsia="Times New Roman" w:hAnsiTheme="majorBidi" w:cstheme="majorBidi"/>
                  <w:kern w:val="0"/>
                  <w:sz w:val="20"/>
                  <w:szCs w:val="20"/>
                  <w14:ligatures w14:val="none"/>
                  <w:rPrChange w:id="1998" w:author="Bikram Adhikari (bdhikari)" w:date="2025-10-16T15:40:00Z" w16du:dateUtc="2025-10-16T20:40:00Z">
                    <w:rPr>
                      <w:rFonts w:ascii="Segoe UI" w:hAnsi="Segoe UI" w:cs="Segoe UI"/>
                      <w:color w:val="333333"/>
                      <w:sz w:val="28"/>
                      <w:szCs w:val="28"/>
                    </w:rPr>
                  </w:rPrChange>
                </w:rPr>
                <w:t> </w:t>
              </w:r>
            </w:ins>
          </w:p>
        </w:tc>
        <w:tc>
          <w:tcPr>
            <w:tcW w:w="759" w:type="dxa"/>
            <w:vAlign w:val="center"/>
          </w:tcPr>
          <w:p w14:paraId="13C29C9D" w14:textId="2AE8B409" w:rsidR="00975C10" w:rsidRPr="00C83B7F" w:rsidRDefault="00975C10" w:rsidP="00975C10">
            <w:pPr>
              <w:rPr>
                <w:ins w:id="1999" w:author="Bikram Adhikari (bdhikari)" w:date="2025-10-16T11:02:00Z" w16du:dateUtc="2025-10-16T16:02:00Z"/>
                <w:rFonts w:asciiTheme="majorBidi" w:eastAsia="Times New Roman" w:hAnsiTheme="majorBidi" w:cstheme="majorBidi"/>
                <w:kern w:val="0"/>
                <w:sz w:val="20"/>
                <w:szCs w:val="20"/>
                <w14:ligatures w14:val="none"/>
                <w:rPrChange w:id="2000" w:author="Bikram Adhikari (bdhikari)" w:date="2025-10-16T11:50:00Z" w16du:dateUtc="2025-10-16T16:50:00Z">
                  <w:rPr>
                    <w:ins w:id="200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02" w:author="Bikram Adhikari (bdhikari)" w:date="2025-10-16T11:49:00Z" w16du:dateUtc="2025-10-16T16:49:00Z">
                <w:pPr>
                  <w:jc w:val="center"/>
                </w:pPr>
              </w:pPrChange>
            </w:pPr>
            <w:ins w:id="2003" w:author="Bikram Adhikari (bdhikari)" w:date="2025-10-16T15:40:00Z" w16du:dateUtc="2025-10-16T20:40:00Z">
              <w:r w:rsidRPr="00975C10">
                <w:rPr>
                  <w:rFonts w:asciiTheme="majorBidi" w:eastAsia="Times New Roman" w:hAnsiTheme="majorBidi" w:cstheme="majorBidi"/>
                  <w:kern w:val="0"/>
                  <w:sz w:val="20"/>
                  <w:szCs w:val="20"/>
                  <w14:ligatures w14:val="none"/>
                  <w:rPrChange w:id="2004" w:author="Bikram Adhikari (bdhikari)" w:date="2025-10-16T15:40:00Z" w16du:dateUtc="2025-10-16T20:40:00Z">
                    <w:rPr>
                      <w:rFonts w:ascii="Segoe UI" w:hAnsi="Segoe UI" w:cs="Segoe UI"/>
                      <w:color w:val="333333"/>
                      <w:sz w:val="28"/>
                      <w:szCs w:val="28"/>
                    </w:rPr>
                  </w:rPrChange>
                </w:rPr>
                <w:t> </w:t>
              </w:r>
            </w:ins>
          </w:p>
        </w:tc>
        <w:tc>
          <w:tcPr>
            <w:tcW w:w="1145" w:type="dxa"/>
            <w:vAlign w:val="center"/>
          </w:tcPr>
          <w:p w14:paraId="2BFEE337" w14:textId="50208FFD" w:rsidR="00975C10" w:rsidRPr="00C83B7F" w:rsidRDefault="00975C10" w:rsidP="00975C10">
            <w:pPr>
              <w:rPr>
                <w:ins w:id="2005" w:author="Bikram Adhikari (bdhikari)" w:date="2025-10-16T11:02:00Z" w16du:dateUtc="2025-10-16T16:02:00Z"/>
                <w:rFonts w:asciiTheme="majorBidi" w:eastAsia="Times New Roman" w:hAnsiTheme="majorBidi" w:cstheme="majorBidi"/>
                <w:kern w:val="0"/>
                <w:sz w:val="20"/>
                <w:szCs w:val="20"/>
                <w14:ligatures w14:val="none"/>
                <w:rPrChange w:id="2006" w:author="Bikram Adhikari (bdhikari)" w:date="2025-10-16T11:50:00Z" w16du:dateUtc="2025-10-16T16:50:00Z">
                  <w:rPr>
                    <w:ins w:id="200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08" w:author="Bikram Adhikari (bdhikari)" w:date="2025-10-16T11:49:00Z" w16du:dateUtc="2025-10-16T16:49:00Z">
                <w:pPr>
                  <w:jc w:val="center"/>
                </w:pPr>
              </w:pPrChange>
            </w:pPr>
            <w:ins w:id="2009" w:author="Bikram Adhikari (bdhikari)" w:date="2025-10-16T15:40:00Z" w16du:dateUtc="2025-10-16T20:40:00Z">
              <w:r w:rsidRPr="00975C10">
                <w:rPr>
                  <w:rFonts w:asciiTheme="majorBidi" w:eastAsia="Times New Roman" w:hAnsiTheme="majorBidi" w:cstheme="majorBidi"/>
                  <w:kern w:val="0"/>
                  <w:sz w:val="20"/>
                  <w:szCs w:val="20"/>
                  <w14:ligatures w14:val="none"/>
                  <w:rPrChange w:id="2010" w:author="Bikram Adhikari (bdhikari)" w:date="2025-10-16T15:40:00Z" w16du:dateUtc="2025-10-16T20:40:00Z">
                    <w:rPr>
                      <w:rFonts w:ascii="Segoe UI" w:hAnsi="Segoe UI" w:cs="Segoe UI"/>
                      <w:color w:val="333333"/>
                      <w:sz w:val="28"/>
                      <w:szCs w:val="28"/>
                    </w:rPr>
                  </w:rPrChange>
                </w:rPr>
                <w:t> </w:t>
              </w:r>
            </w:ins>
          </w:p>
        </w:tc>
        <w:tc>
          <w:tcPr>
            <w:tcW w:w="688" w:type="dxa"/>
            <w:vAlign w:val="center"/>
          </w:tcPr>
          <w:p w14:paraId="6C5F86F3" w14:textId="28960219" w:rsidR="00975C10" w:rsidRPr="00C83B7F" w:rsidRDefault="00975C10" w:rsidP="00975C10">
            <w:pPr>
              <w:rPr>
                <w:ins w:id="2011" w:author="Bikram Adhikari (bdhikari)" w:date="2025-10-16T11:02:00Z" w16du:dateUtc="2025-10-16T16:02:00Z"/>
                <w:rFonts w:asciiTheme="majorBidi" w:eastAsia="Times New Roman" w:hAnsiTheme="majorBidi" w:cstheme="majorBidi"/>
                <w:kern w:val="0"/>
                <w:sz w:val="20"/>
                <w:szCs w:val="20"/>
                <w14:ligatures w14:val="none"/>
                <w:rPrChange w:id="2012" w:author="Bikram Adhikari (bdhikari)" w:date="2025-10-16T11:50:00Z" w16du:dateUtc="2025-10-16T16:50:00Z">
                  <w:rPr>
                    <w:ins w:id="201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14" w:author="Bikram Adhikari (bdhikari)" w:date="2025-10-16T11:49:00Z" w16du:dateUtc="2025-10-16T16:49:00Z">
                <w:pPr>
                  <w:jc w:val="center"/>
                </w:pPr>
              </w:pPrChange>
            </w:pPr>
            <w:ins w:id="2015" w:author="Bikram Adhikari (bdhikari)" w:date="2025-10-16T15:40:00Z" w16du:dateUtc="2025-10-16T20:40:00Z">
              <w:r w:rsidRPr="00975C10">
                <w:rPr>
                  <w:rFonts w:asciiTheme="majorBidi" w:eastAsia="Times New Roman" w:hAnsiTheme="majorBidi" w:cstheme="majorBidi"/>
                  <w:kern w:val="0"/>
                  <w:sz w:val="20"/>
                  <w:szCs w:val="20"/>
                  <w14:ligatures w14:val="none"/>
                  <w:rPrChange w:id="2016" w:author="Bikram Adhikari (bdhikari)" w:date="2025-10-16T15:40:00Z" w16du:dateUtc="2025-10-16T20:40:00Z">
                    <w:rPr>
                      <w:rFonts w:ascii="Segoe UI" w:hAnsi="Segoe UI" w:cs="Segoe UI"/>
                      <w:color w:val="333333"/>
                      <w:sz w:val="28"/>
                      <w:szCs w:val="28"/>
                    </w:rPr>
                  </w:rPrChange>
                </w:rPr>
                <w:t> </w:t>
              </w:r>
            </w:ins>
          </w:p>
        </w:tc>
        <w:tc>
          <w:tcPr>
            <w:tcW w:w="759" w:type="dxa"/>
            <w:vAlign w:val="center"/>
          </w:tcPr>
          <w:p w14:paraId="27C90D8B" w14:textId="7F40197A" w:rsidR="00975C10" w:rsidRPr="00C83B7F" w:rsidRDefault="00975C10" w:rsidP="00975C10">
            <w:pPr>
              <w:rPr>
                <w:ins w:id="2017" w:author="Bikram Adhikari (bdhikari)" w:date="2025-10-16T11:02:00Z" w16du:dateUtc="2025-10-16T16:02:00Z"/>
                <w:rFonts w:asciiTheme="majorBidi" w:eastAsia="Times New Roman" w:hAnsiTheme="majorBidi" w:cstheme="majorBidi"/>
                <w:kern w:val="0"/>
                <w:sz w:val="20"/>
                <w:szCs w:val="20"/>
                <w14:ligatures w14:val="none"/>
                <w:rPrChange w:id="2018" w:author="Bikram Adhikari (bdhikari)" w:date="2025-10-16T11:50:00Z" w16du:dateUtc="2025-10-16T16:50:00Z">
                  <w:rPr>
                    <w:ins w:id="201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20" w:author="Bikram Adhikari (bdhikari)" w:date="2025-10-16T11:49:00Z" w16du:dateUtc="2025-10-16T16:49:00Z">
                <w:pPr>
                  <w:jc w:val="center"/>
                </w:pPr>
              </w:pPrChange>
            </w:pPr>
            <w:ins w:id="2021" w:author="Bikram Adhikari (bdhikari)" w:date="2025-10-16T15:40:00Z" w16du:dateUtc="2025-10-16T20:40:00Z">
              <w:r w:rsidRPr="00975C10">
                <w:rPr>
                  <w:rFonts w:asciiTheme="majorBidi" w:eastAsia="Times New Roman" w:hAnsiTheme="majorBidi" w:cstheme="majorBidi"/>
                  <w:kern w:val="0"/>
                  <w:sz w:val="20"/>
                  <w:szCs w:val="20"/>
                  <w14:ligatures w14:val="none"/>
                  <w:rPrChange w:id="2022" w:author="Bikram Adhikari (bdhikari)" w:date="2025-10-16T15:40:00Z" w16du:dateUtc="2025-10-16T20:40:00Z">
                    <w:rPr>
                      <w:rFonts w:ascii="Segoe UI" w:hAnsi="Segoe UI" w:cs="Segoe UI"/>
                      <w:color w:val="333333"/>
                      <w:sz w:val="28"/>
                      <w:szCs w:val="28"/>
                    </w:rPr>
                  </w:rPrChange>
                </w:rPr>
                <w:t> </w:t>
              </w:r>
            </w:ins>
          </w:p>
        </w:tc>
      </w:tr>
      <w:tr w:rsidR="00975C10" w:rsidRPr="00194DC1" w14:paraId="314672FF" w14:textId="77777777" w:rsidTr="002528BC">
        <w:trPr>
          <w:ins w:id="2023" w:author="Bikram Adhikari (bdhikari)" w:date="2025-10-16T11:02:00Z" w16du:dateUtc="2025-10-16T16:02:00Z"/>
        </w:trPr>
        <w:tc>
          <w:tcPr>
            <w:tcW w:w="1240" w:type="dxa"/>
            <w:vAlign w:val="center"/>
          </w:tcPr>
          <w:p w14:paraId="3E2E78E3" w14:textId="1EA0A004" w:rsidR="00975C10" w:rsidRPr="00C83B7F" w:rsidRDefault="00975C10" w:rsidP="00975C10">
            <w:pPr>
              <w:rPr>
                <w:ins w:id="2024" w:author="Bikram Adhikari (bdhikari)" w:date="2025-10-16T11:02:00Z" w16du:dateUtc="2025-10-16T16:02:00Z"/>
                <w:rFonts w:asciiTheme="majorBidi" w:hAnsiTheme="majorBidi" w:cstheme="majorBidi"/>
                <w:b/>
                <w:bCs/>
                <w:sz w:val="20"/>
                <w:szCs w:val="20"/>
                <w:rPrChange w:id="2025" w:author="Bikram Adhikari (bdhikari)" w:date="2025-10-16T11:50:00Z" w16du:dateUtc="2025-10-16T16:50:00Z">
                  <w:rPr>
                    <w:ins w:id="2026" w:author="Bikram Adhikari (bdhikari)" w:date="2025-10-16T11:02:00Z" w16du:dateUtc="2025-10-16T16:02:00Z"/>
                    <w:rFonts w:asciiTheme="majorBidi" w:hAnsiTheme="majorBidi" w:cstheme="majorBidi"/>
                    <w:b/>
                    <w:bCs/>
                    <w:sz w:val="22"/>
                    <w:szCs w:val="22"/>
                  </w:rPr>
                </w:rPrChange>
              </w:rPr>
            </w:pPr>
            <w:ins w:id="2027" w:author="Bikram Adhikari (bdhikari)" w:date="2025-10-16T11:02:00Z" w16du:dateUtc="2025-10-16T16:02:00Z">
              <w:r w:rsidRPr="00C83B7F">
                <w:rPr>
                  <w:rFonts w:asciiTheme="majorBidi" w:eastAsia="Times New Roman" w:hAnsiTheme="majorBidi" w:cstheme="majorBidi"/>
                  <w:kern w:val="0"/>
                  <w:sz w:val="20"/>
                  <w:szCs w:val="20"/>
                  <w14:ligatures w14:val="none"/>
                  <w:rPrChange w:id="2028"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Normal</w:t>
              </w:r>
            </w:ins>
          </w:p>
        </w:tc>
        <w:tc>
          <w:tcPr>
            <w:tcW w:w="1145" w:type="dxa"/>
            <w:vAlign w:val="center"/>
          </w:tcPr>
          <w:p w14:paraId="17E07123" w14:textId="7AD487FF" w:rsidR="00975C10" w:rsidRPr="00C83B7F" w:rsidRDefault="00975C10" w:rsidP="00975C10">
            <w:pPr>
              <w:rPr>
                <w:ins w:id="2029" w:author="Bikram Adhikari (bdhikari)" w:date="2025-10-16T11:02:00Z" w16du:dateUtc="2025-10-16T16:02:00Z"/>
                <w:rFonts w:asciiTheme="majorBidi" w:eastAsia="Times New Roman" w:hAnsiTheme="majorBidi" w:cstheme="majorBidi"/>
                <w:kern w:val="0"/>
                <w:sz w:val="20"/>
                <w:szCs w:val="20"/>
                <w14:ligatures w14:val="none"/>
                <w:rPrChange w:id="2030" w:author="Bikram Adhikari (bdhikari)" w:date="2025-10-16T11:50:00Z" w16du:dateUtc="2025-10-16T16:50:00Z">
                  <w:rPr>
                    <w:ins w:id="203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32" w:author="Bikram Adhikari (bdhikari)" w:date="2025-10-16T11:49:00Z" w16du:dateUtc="2025-10-16T16:49:00Z">
                <w:pPr>
                  <w:jc w:val="center"/>
                </w:pPr>
              </w:pPrChange>
            </w:pPr>
            <w:ins w:id="2033" w:author="Bikram Adhikari (bdhikari)" w:date="2025-10-16T15:40:00Z" w16du:dateUtc="2025-10-16T20:40:00Z">
              <w:r w:rsidRPr="00975C10">
                <w:rPr>
                  <w:rFonts w:asciiTheme="majorBidi" w:eastAsia="Times New Roman" w:hAnsiTheme="majorBidi" w:cstheme="majorBidi"/>
                  <w:kern w:val="0"/>
                  <w:sz w:val="20"/>
                  <w:szCs w:val="20"/>
                  <w14:ligatures w14:val="none"/>
                  <w:rPrChange w:id="2034" w:author="Bikram Adhikari (bdhikari)" w:date="2025-10-16T15:40:00Z" w16du:dateUtc="2025-10-16T20:40:00Z">
                    <w:rPr>
                      <w:rFonts w:ascii="Segoe UI" w:hAnsi="Segoe UI" w:cs="Segoe UI"/>
                      <w:color w:val="333333"/>
                      <w:sz w:val="28"/>
                      <w:szCs w:val="28"/>
                    </w:rPr>
                  </w:rPrChange>
                </w:rPr>
                <w:t>58.0</w:t>
              </w:r>
            </w:ins>
          </w:p>
        </w:tc>
        <w:tc>
          <w:tcPr>
            <w:tcW w:w="688" w:type="dxa"/>
            <w:vAlign w:val="center"/>
          </w:tcPr>
          <w:p w14:paraId="186108EF" w14:textId="25EAA296" w:rsidR="00975C10" w:rsidRPr="00C83B7F" w:rsidRDefault="00975C10" w:rsidP="00975C10">
            <w:pPr>
              <w:rPr>
                <w:ins w:id="2035" w:author="Bikram Adhikari (bdhikari)" w:date="2025-10-16T11:02:00Z" w16du:dateUtc="2025-10-16T16:02:00Z"/>
                <w:rFonts w:asciiTheme="majorBidi" w:eastAsia="Times New Roman" w:hAnsiTheme="majorBidi" w:cstheme="majorBidi"/>
                <w:kern w:val="0"/>
                <w:sz w:val="20"/>
                <w:szCs w:val="20"/>
                <w14:ligatures w14:val="none"/>
                <w:rPrChange w:id="2036" w:author="Bikram Adhikari (bdhikari)" w:date="2025-10-16T11:50:00Z" w16du:dateUtc="2025-10-16T16:50:00Z">
                  <w:rPr>
                    <w:ins w:id="203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38" w:author="Bikram Adhikari (bdhikari)" w:date="2025-10-16T11:49:00Z" w16du:dateUtc="2025-10-16T16:49:00Z">
                <w:pPr>
                  <w:jc w:val="center"/>
                </w:pPr>
              </w:pPrChange>
            </w:pPr>
            <w:ins w:id="2039" w:author="Bikram Adhikari (bdhikari)" w:date="2025-10-16T15:40:00Z" w16du:dateUtc="2025-10-16T20:40:00Z">
              <w:r w:rsidRPr="00975C10">
                <w:rPr>
                  <w:rFonts w:asciiTheme="majorBidi" w:eastAsia="Times New Roman" w:hAnsiTheme="majorBidi" w:cstheme="majorBidi"/>
                  <w:kern w:val="0"/>
                  <w:sz w:val="20"/>
                  <w:szCs w:val="20"/>
                  <w14:ligatures w14:val="none"/>
                  <w:rPrChange w:id="2040" w:author="Bikram Adhikari (bdhikari)" w:date="2025-10-16T15:40:00Z" w16du:dateUtc="2025-10-16T20:40:00Z">
                    <w:rPr>
                      <w:rFonts w:ascii="Segoe UI" w:hAnsi="Segoe UI" w:cs="Segoe UI"/>
                      <w:color w:val="333333"/>
                      <w:sz w:val="28"/>
                      <w:szCs w:val="28"/>
                    </w:rPr>
                  </w:rPrChange>
                </w:rPr>
                <w:t>2.9</w:t>
              </w:r>
            </w:ins>
          </w:p>
        </w:tc>
        <w:tc>
          <w:tcPr>
            <w:tcW w:w="759" w:type="dxa"/>
            <w:vAlign w:val="center"/>
          </w:tcPr>
          <w:p w14:paraId="5DA07BA9" w14:textId="0CF62135" w:rsidR="00975C10" w:rsidRPr="00C83B7F" w:rsidRDefault="00975C10" w:rsidP="00975C10">
            <w:pPr>
              <w:rPr>
                <w:ins w:id="2041" w:author="Bikram Adhikari (bdhikari)" w:date="2025-10-16T11:02:00Z" w16du:dateUtc="2025-10-16T16:02:00Z"/>
                <w:rFonts w:asciiTheme="majorBidi" w:eastAsia="Times New Roman" w:hAnsiTheme="majorBidi" w:cstheme="majorBidi"/>
                <w:kern w:val="0"/>
                <w:sz w:val="20"/>
                <w:szCs w:val="20"/>
                <w14:ligatures w14:val="none"/>
                <w:rPrChange w:id="2042" w:author="Bikram Adhikari (bdhikari)" w:date="2025-10-16T11:50:00Z" w16du:dateUtc="2025-10-16T16:50:00Z">
                  <w:rPr>
                    <w:ins w:id="204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44" w:author="Bikram Adhikari (bdhikari)" w:date="2025-10-16T11:49:00Z" w16du:dateUtc="2025-10-16T16:49:00Z">
                <w:pPr>
                  <w:jc w:val="center"/>
                </w:pPr>
              </w:pPrChange>
            </w:pPr>
            <w:ins w:id="2045" w:author="Bikram Adhikari (bdhikari)" w:date="2025-10-16T15:40:00Z" w16du:dateUtc="2025-10-16T20:40:00Z">
              <w:r w:rsidRPr="00975C10">
                <w:rPr>
                  <w:rFonts w:asciiTheme="majorBidi" w:eastAsia="Times New Roman" w:hAnsiTheme="majorBidi" w:cstheme="majorBidi"/>
                  <w:kern w:val="0"/>
                  <w:sz w:val="20"/>
                  <w:szCs w:val="20"/>
                  <w14:ligatures w14:val="none"/>
                  <w:rPrChange w:id="2046" w:author="Bikram Adhikari (bdhikari)" w:date="2025-10-16T15:40:00Z" w16du:dateUtc="2025-10-16T20:40:00Z">
                    <w:rPr>
                      <w:rFonts w:ascii="Segoe UI" w:hAnsi="Segoe UI" w:cs="Segoe UI"/>
                      <w:color w:val="333333"/>
                      <w:sz w:val="28"/>
                      <w:szCs w:val="28"/>
                    </w:rPr>
                  </w:rPrChange>
                </w:rPr>
                <w:t>17.1</w:t>
              </w:r>
            </w:ins>
          </w:p>
        </w:tc>
        <w:tc>
          <w:tcPr>
            <w:tcW w:w="1145" w:type="dxa"/>
            <w:vAlign w:val="center"/>
          </w:tcPr>
          <w:p w14:paraId="70B4DD21" w14:textId="06BC9C2B" w:rsidR="00975C10" w:rsidRPr="00C83B7F" w:rsidRDefault="00975C10" w:rsidP="00975C10">
            <w:pPr>
              <w:rPr>
                <w:ins w:id="2047" w:author="Bikram Adhikari (bdhikari)" w:date="2025-10-16T11:02:00Z" w16du:dateUtc="2025-10-16T16:02:00Z"/>
                <w:rFonts w:asciiTheme="majorBidi" w:eastAsia="Times New Roman" w:hAnsiTheme="majorBidi" w:cstheme="majorBidi"/>
                <w:kern w:val="0"/>
                <w:sz w:val="20"/>
                <w:szCs w:val="20"/>
                <w14:ligatures w14:val="none"/>
                <w:rPrChange w:id="2048" w:author="Bikram Adhikari (bdhikari)" w:date="2025-10-16T11:50:00Z" w16du:dateUtc="2025-10-16T16:50:00Z">
                  <w:rPr>
                    <w:ins w:id="204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50" w:author="Bikram Adhikari (bdhikari)" w:date="2025-10-16T11:49:00Z" w16du:dateUtc="2025-10-16T16:49:00Z">
                <w:pPr>
                  <w:jc w:val="center"/>
                </w:pPr>
              </w:pPrChange>
            </w:pPr>
            <w:ins w:id="2051" w:author="Bikram Adhikari (bdhikari)" w:date="2025-10-16T15:40:00Z" w16du:dateUtc="2025-10-16T20:40:00Z">
              <w:r w:rsidRPr="00975C10">
                <w:rPr>
                  <w:rFonts w:asciiTheme="majorBidi" w:eastAsia="Times New Roman" w:hAnsiTheme="majorBidi" w:cstheme="majorBidi"/>
                  <w:kern w:val="0"/>
                  <w:sz w:val="20"/>
                  <w:szCs w:val="20"/>
                  <w14:ligatures w14:val="none"/>
                  <w:rPrChange w:id="2052" w:author="Bikram Adhikari (bdhikari)" w:date="2025-10-16T15:40:00Z" w16du:dateUtc="2025-10-16T20:40:00Z">
                    <w:rPr>
                      <w:rFonts w:ascii="Segoe UI" w:hAnsi="Segoe UI" w:cs="Segoe UI"/>
                      <w:color w:val="333333"/>
                      <w:sz w:val="28"/>
                      <w:szCs w:val="28"/>
                    </w:rPr>
                  </w:rPrChange>
                </w:rPr>
                <w:t>30.3</w:t>
              </w:r>
            </w:ins>
          </w:p>
        </w:tc>
        <w:tc>
          <w:tcPr>
            <w:tcW w:w="688" w:type="dxa"/>
            <w:vAlign w:val="center"/>
          </w:tcPr>
          <w:p w14:paraId="659439EA" w14:textId="33F6B294" w:rsidR="00975C10" w:rsidRPr="00C83B7F" w:rsidRDefault="00975C10" w:rsidP="00975C10">
            <w:pPr>
              <w:rPr>
                <w:ins w:id="2053" w:author="Bikram Adhikari (bdhikari)" w:date="2025-10-16T11:02:00Z" w16du:dateUtc="2025-10-16T16:02:00Z"/>
                <w:rFonts w:asciiTheme="majorBidi" w:eastAsia="Times New Roman" w:hAnsiTheme="majorBidi" w:cstheme="majorBidi"/>
                <w:kern w:val="0"/>
                <w:sz w:val="20"/>
                <w:szCs w:val="20"/>
                <w14:ligatures w14:val="none"/>
                <w:rPrChange w:id="2054" w:author="Bikram Adhikari (bdhikari)" w:date="2025-10-16T11:50:00Z" w16du:dateUtc="2025-10-16T16:50:00Z">
                  <w:rPr>
                    <w:ins w:id="205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56" w:author="Bikram Adhikari (bdhikari)" w:date="2025-10-16T11:49:00Z" w16du:dateUtc="2025-10-16T16:49:00Z">
                <w:pPr>
                  <w:jc w:val="center"/>
                </w:pPr>
              </w:pPrChange>
            </w:pPr>
            <w:ins w:id="2057" w:author="Bikram Adhikari (bdhikari)" w:date="2025-10-16T15:40:00Z" w16du:dateUtc="2025-10-16T20:40:00Z">
              <w:r w:rsidRPr="00975C10">
                <w:rPr>
                  <w:rFonts w:asciiTheme="majorBidi" w:eastAsia="Times New Roman" w:hAnsiTheme="majorBidi" w:cstheme="majorBidi"/>
                  <w:kern w:val="0"/>
                  <w:sz w:val="20"/>
                  <w:szCs w:val="20"/>
                  <w14:ligatures w14:val="none"/>
                  <w:rPrChange w:id="2058" w:author="Bikram Adhikari (bdhikari)" w:date="2025-10-16T15:40:00Z" w16du:dateUtc="2025-10-16T20:40:00Z">
                    <w:rPr>
                      <w:rFonts w:ascii="Segoe UI" w:hAnsi="Segoe UI" w:cs="Segoe UI"/>
                      <w:color w:val="333333"/>
                      <w:sz w:val="28"/>
                      <w:szCs w:val="28"/>
                    </w:rPr>
                  </w:rPrChange>
                </w:rPr>
                <w:t>14.4</w:t>
              </w:r>
            </w:ins>
          </w:p>
        </w:tc>
        <w:tc>
          <w:tcPr>
            <w:tcW w:w="759" w:type="dxa"/>
            <w:vAlign w:val="center"/>
          </w:tcPr>
          <w:p w14:paraId="027EBAD3" w14:textId="61E46871" w:rsidR="00975C10" w:rsidRPr="00C83B7F" w:rsidRDefault="00975C10" w:rsidP="00975C10">
            <w:pPr>
              <w:rPr>
                <w:ins w:id="2059" w:author="Bikram Adhikari (bdhikari)" w:date="2025-10-16T11:02:00Z" w16du:dateUtc="2025-10-16T16:02:00Z"/>
                <w:rFonts w:asciiTheme="majorBidi" w:eastAsia="Times New Roman" w:hAnsiTheme="majorBidi" w:cstheme="majorBidi"/>
                <w:kern w:val="0"/>
                <w:sz w:val="20"/>
                <w:szCs w:val="20"/>
                <w14:ligatures w14:val="none"/>
                <w:rPrChange w:id="2060" w:author="Bikram Adhikari (bdhikari)" w:date="2025-10-16T11:50:00Z" w16du:dateUtc="2025-10-16T16:50:00Z">
                  <w:rPr>
                    <w:ins w:id="206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62" w:author="Bikram Adhikari (bdhikari)" w:date="2025-10-16T11:49:00Z" w16du:dateUtc="2025-10-16T16:49:00Z">
                <w:pPr>
                  <w:jc w:val="center"/>
                </w:pPr>
              </w:pPrChange>
            </w:pPr>
            <w:ins w:id="2063" w:author="Bikram Adhikari (bdhikari)" w:date="2025-10-16T15:40:00Z" w16du:dateUtc="2025-10-16T20:40:00Z">
              <w:r w:rsidRPr="00975C10">
                <w:rPr>
                  <w:rFonts w:asciiTheme="majorBidi" w:eastAsia="Times New Roman" w:hAnsiTheme="majorBidi" w:cstheme="majorBidi"/>
                  <w:kern w:val="0"/>
                  <w:sz w:val="20"/>
                  <w:szCs w:val="20"/>
                  <w14:ligatures w14:val="none"/>
                  <w:rPrChange w:id="2064" w:author="Bikram Adhikari (bdhikari)" w:date="2025-10-16T15:40:00Z" w16du:dateUtc="2025-10-16T20:40:00Z">
                    <w:rPr>
                      <w:rFonts w:ascii="Segoe UI" w:hAnsi="Segoe UI" w:cs="Segoe UI"/>
                      <w:color w:val="333333"/>
                      <w:sz w:val="28"/>
                      <w:szCs w:val="28"/>
                    </w:rPr>
                  </w:rPrChange>
                </w:rPr>
                <w:t>21.1</w:t>
              </w:r>
            </w:ins>
          </w:p>
        </w:tc>
        <w:tc>
          <w:tcPr>
            <w:tcW w:w="1145" w:type="dxa"/>
            <w:vAlign w:val="center"/>
          </w:tcPr>
          <w:p w14:paraId="52D1EAF2" w14:textId="782CD136" w:rsidR="00975C10" w:rsidRPr="00C83B7F" w:rsidRDefault="00975C10" w:rsidP="00975C10">
            <w:pPr>
              <w:rPr>
                <w:ins w:id="2065" w:author="Bikram Adhikari (bdhikari)" w:date="2025-10-16T11:02:00Z" w16du:dateUtc="2025-10-16T16:02:00Z"/>
                <w:rFonts w:asciiTheme="majorBidi" w:eastAsia="Times New Roman" w:hAnsiTheme="majorBidi" w:cstheme="majorBidi"/>
                <w:kern w:val="0"/>
                <w:sz w:val="20"/>
                <w:szCs w:val="20"/>
                <w14:ligatures w14:val="none"/>
                <w:rPrChange w:id="2066" w:author="Bikram Adhikari (bdhikari)" w:date="2025-10-16T11:50:00Z" w16du:dateUtc="2025-10-16T16:50:00Z">
                  <w:rPr>
                    <w:ins w:id="206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68" w:author="Bikram Adhikari (bdhikari)" w:date="2025-10-16T11:49:00Z" w16du:dateUtc="2025-10-16T16:49:00Z">
                <w:pPr>
                  <w:jc w:val="center"/>
                </w:pPr>
              </w:pPrChange>
            </w:pPr>
            <w:ins w:id="2069" w:author="Bikram Adhikari (bdhikari)" w:date="2025-10-16T15:40:00Z" w16du:dateUtc="2025-10-16T20:40:00Z">
              <w:r w:rsidRPr="00975C10">
                <w:rPr>
                  <w:rFonts w:asciiTheme="majorBidi" w:eastAsia="Times New Roman" w:hAnsiTheme="majorBidi" w:cstheme="majorBidi"/>
                  <w:kern w:val="0"/>
                  <w:sz w:val="20"/>
                  <w:szCs w:val="20"/>
                  <w14:ligatures w14:val="none"/>
                  <w:rPrChange w:id="2070" w:author="Bikram Adhikari (bdhikari)" w:date="2025-10-16T15:40:00Z" w16du:dateUtc="2025-10-16T20:40:00Z">
                    <w:rPr>
                      <w:rFonts w:ascii="Segoe UI" w:hAnsi="Segoe UI" w:cs="Segoe UI"/>
                      <w:color w:val="333333"/>
                      <w:sz w:val="28"/>
                      <w:szCs w:val="28"/>
                    </w:rPr>
                  </w:rPrChange>
                </w:rPr>
                <w:t>15.7</w:t>
              </w:r>
            </w:ins>
          </w:p>
        </w:tc>
        <w:tc>
          <w:tcPr>
            <w:tcW w:w="688" w:type="dxa"/>
            <w:vAlign w:val="center"/>
          </w:tcPr>
          <w:p w14:paraId="5A2F2BE4" w14:textId="6FD74AD6" w:rsidR="00975C10" w:rsidRPr="00C83B7F" w:rsidRDefault="00975C10" w:rsidP="00975C10">
            <w:pPr>
              <w:rPr>
                <w:ins w:id="2071" w:author="Bikram Adhikari (bdhikari)" w:date="2025-10-16T11:02:00Z" w16du:dateUtc="2025-10-16T16:02:00Z"/>
                <w:rFonts w:asciiTheme="majorBidi" w:eastAsia="Times New Roman" w:hAnsiTheme="majorBidi" w:cstheme="majorBidi"/>
                <w:kern w:val="0"/>
                <w:sz w:val="20"/>
                <w:szCs w:val="20"/>
                <w14:ligatures w14:val="none"/>
                <w:rPrChange w:id="2072" w:author="Bikram Adhikari (bdhikari)" w:date="2025-10-16T11:50:00Z" w16du:dateUtc="2025-10-16T16:50:00Z">
                  <w:rPr>
                    <w:ins w:id="207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74" w:author="Bikram Adhikari (bdhikari)" w:date="2025-10-16T11:49:00Z" w16du:dateUtc="2025-10-16T16:49:00Z">
                <w:pPr>
                  <w:jc w:val="center"/>
                </w:pPr>
              </w:pPrChange>
            </w:pPr>
            <w:ins w:id="2075" w:author="Bikram Adhikari (bdhikari)" w:date="2025-10-16T15:40:00Z" w16du:dateUtc="2025-10-16T20:40:00Z">
              <w:r w:rsidRPr="00975C10">
                <w:rPr>
                  <w:rFonts w:asciiTheme="majorBidi" w:eastAsia="Times New Roman" w:hAnsiTheme="majorBidi" w:cstheme="majorBidi"/>
                  <w:kern w:val="0"/>
                  <w:sz w:val="20"/>
                  <w:szCs w:val="20"/>
                  <w14:ligatures w14:val="none"/>
                  <w:rPrChange w:id="2076" w:author="Bikram Adhikari (bdhikari)" w:date="2025-10-16T15:40:00Z" w16du:dateUtc="2025-10-16T20:40:00Z">
                    <w:rPr>
                      <w:rFonts w:ascii="Segoe UI" w:hAnsi="Segoe UI" w:cs="Segoe UI"/>
                      <w:color w:val="333333"/>
                      <w:sz w:val="28"/>
                      <w:szCs w:val="28"/>
                    </w:rPr>
                  </w:rPrChange>
                </w:rPr>
                <w:t>26.2</w:t>
              </w:r>
            </w:ins>
          </w:p>
        </w:tc>
        <w:tc>
          <w:tcPr>
            <w:tcW w:w="759" w:type="dxa"/>
            <w:vAlign w:val="center"/>
          </w:tcPr>
          <w:p w14:paraId="5EB3C2D6" w14:textId="1E85AD7E" w:rsidR="00975C10" w:rsidRPr="00C83B7F" w:rsidRDefault="00975C10" w:rsidP="00975C10">
            <w:pPr>
              <w:rPr>
                <w:ins w:id="2077" w:author="Bikram Adhikari (bdhikari)" w:date="2025-10-16T11:02:00Z" w16du:dateUtc="2025-10-16T16:02:00Z"/>
                <w:rFonts w:asciiTheme="majorBidi" w:eastAsia="Times New Roman" w:hAnsiTheme="majorBidi" w:cstheme="majorBidi"/>
                <w:kern w:val="0"/>
                <w:sz w:val="20"/>
                <w:szCs w:val="20"/>
                <w14:ligatures w14:val="none"/>
                <w:rPrChange w:id="2078" w:author="Bikram Adhikari (bdhikari)" w:date="2025-10-16T11:50:00Z" w16du:dateUtc="2025-10-16T16:50:00Z">
                  <w:rPr>
                    <w:ins w:id="207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80" w:author="Bikram Adhikari (bdhikari)" w:date="2025-10-16T11:49:00Z" w16du:dateUtc="2025-10-16T16:49:00Z">
                <w:pPr>
                  <w:jc w:val="center"/>
                </w:pPr>
              </w:pPrChange>
            </w:pPr>
            <w:ins w:id="2081" w:author="Bikram Adhikari (bdhikari)" w:date="2025-10-16T15:40:00Z" w16du:dateUtc="2025-10-16T20:40:00Z">
              <w:r w:rsidRPr="00975C10">
                <w:rPr>
                  <w:rFonts w:asciiTheme="majorBidi" w:eastAsia="Times New Roman" w:hAnsiTheme="majorBidi" w:cstheme="majorBidi"/>
                  <w:kern w:val="0"/>
                  <w:sz w:val="20"/>
                  <w:szCs w:val="20"/>
                  <w14:ligatures w14:val="none"/>
                  <w:rPrChange w:id="2082" w:author="Bikram Adhikari (bdhikari)" w:date="2025-10-16T15:40:00Z" w16du:dateUtc="2025-10-16T20:40:00Z">
                    <w:rPr>
                      <w:rFonts w:ascii="Segoe UI" w:hAnsi="Segoe UI" w:cs="Segoe UI"/>
                      <w:color w:val="333333"/>
                      <w:sz w:val="28"/>
                      <w:szCs w:val="28"/>
                    </w:rPr>
                  </w:rPrChange>
                </w:rPr>
                <w:t>10.8</w:t>
              </w:r>
            </w:ins>
          </w:p>
        </w:tc>
      </w:tr>
      <w:tr w:rsidR="00975C10" w:rsidRPr="00194DC1" w14:paraId="26602BAA" w14:textId="77777777" w:rsidTr="002528BC">
        <w:trPr>
          <w:ins w:id="2083" w:author="Bikram Adhikari (bdhikari)" w:date="2025-10-16T11:02:00Z" w16du:dateUtc="2025-10-16T16:02:00Z"/>
        </w:trPr>
        <w:tc>
          <w:tcPr>
            <w:tcW w:w="1240" w:type="dxa"/>
            <w:vAlign w:val="center"/>
          </w:tcPr>
          <w:p w14:paraId="78A822FE" w14:textId="132779AB" w:rsidR="00975C10" w:rsidRPr="00C83B7F" w:rsidRDefault="00975C10" w:rsidP="00975C10">
            <w:pPr>
              <w:rPr>
                <w:ins w:id="2084" w:author="Bikram Adhikari (bdhikari)" w:date="2025-10-16T11:02:00Z" w16du:dateUtc="2025-10-16T16:02:00Z"/>
                <w:rFonts w:asciiTheme="majorBidi" w:hAnsiTheme="majorBidi" w:cstheme="majorBidi"/>
                <w:b/>
                <w:bCs/>
                <w:sz w:val="20"/>
                <w:szCs w:val="20"/>
                <w:rPrChange w:id="2085" w:author="Bikram Adhikari (bdhikari)" w:date="2025-10-16T11:50:00Z" w16du:dateUtc="2025-10-16T16:50:00Z">
                  <w:rPr>
                    <w:ins w:id="2086" w:author="Bikram Adhikari (bdhikari)" w:date="2025-10-16T11:02:00Z" w16du:dateUtc="2025-10-16T16:02:00Z"/>
                    <w:rFonts w:asciiTheme="majorBidi" w:hAnsiTheme="majorBidi" w:cstheme="majorBidi"/>
                    <w:b/>
                    <w:bCs/>
                    <w:sz w:val="22"/>
                    <w:szCs w:val="22"/>
                  </w:rPr>
                </w:rPrChange>
              </w:rPr>
            </w:pPr>
            <w:ins w:id="2087" w:author="Bikram Adhikari (bdhikari)" w:date="2025-10-16T11:02:00Z" w16du:dateUtc="2025-10-16T16:02:00Z">
              <w:r w:rsidRPr="00C83B7F">
                <w:rPr>
                  <w:rFonts w:asciiTheme="majorBidi" w:eastAsia="Times New Roman" w:hAnsiTheme="majorBidi" w:cstheme="majorBidi"/>
                  <w:kern w:val="0"/>
                  <w:sz w:val="20"/>
                  <w:szCs w:val="20"/>
                  <w14:ligatures w14:val="none"/>
                  <w:rPrChange w:id="2088"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Overweight or obese</w:t>
              </w:r>
            </w:ins>
          </w:p>
        </w:tc>
        <w:tc>
          <w:tcPr>
            <w:tcW w:w="1145" w:type="dxa"/>
            <w:vAlign w:val="center"/>
          </w:tcPr>
          <w:p w14:paraId="65536980" w14:textId="653DC6AA" w:rsidR="00975C10" w:rsidRPr="00C83B7F" w:rsidRDefault="00975C10" w:rsidP="00975C10">
            <w:pPr>
              <w:rPr>
                <w:ins w:id="2089" w:author="Bikram Adhikari (bdhikari)" w:date="2025-10-16T11:02:00Z" w16du:dateUtc="2025-10-16T16:02:00Z"/>
                <w:rFonts w:asciiTheme="majorBidi" w:eastAsia="Times New Roman" w:hAnsiTheme="majorBidi" w:cstheme="majorBidi"/>
                <w:kern w:val="0"/>
                <w:sz w:val="20"/>
                <w:szCs w:val="20"/>
                <w14:ligatures w14:val="none"/>
                <w:rPrChange w:id="2090" w:author="Bikram Adhikari (bdhikari)" w:date="2025-10-16T11:50:00Z" w16du:dateUtc="2025-10-16T16:50:00Z">
                  <w:rPr>
                    <w:ins w:id="209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92" w:author="Bikram Adhikari (bdhikari)" w:date="2025-10-16T11:49:00Z" w16du:dateUtc="2025-10-16T16:49:00Z">
                <w:pPr>
                  <w:jc w:val="center"/>
                </w:pPr>
              </w:pPrChange>
            </w:pPr>
            <w:ins w:id="2093" w:author="Bikram Adhikari (bdhikari)" w:date="2025-10-16T15:40:00Z" w16du:dateUtc="2025-10-16T20:40:00Z">
              <w:r w:rsidRPr="00975C10">
                <w:rPr>
                  <w:rFonts w:asciiTheme="majorBidi" w:eastAsia="Times New Roman" w:hAnsiTheme="majorBidi" w:cstheme="majorBidi"/>
                  <w:kern w:val="0"/>
                  <w:sz w:val="20"/>
                  <w:szCs w:val="20"/>
                  <w14:ligatures w14:val="none"/>
                  <w:rPrChange w:id="2094" w:author="Bikram Adhikari (bdhikari)" w:date="2025-10-16T15:40:00Z" w16du:dateUtc="2025-10-16T20:40:00Z">
                    <w:rPr>
                      <w:rFonts w:ascii="Segoe UI" w:hAnsi="Segoe UI" w:cs="Segoe UI"/>
                      <w:color w:val="333333"/>
                      <w:sz w:val="28"/>
                      <w:szCs w:val="28"/>
                    </w:rPr>
                  </w:rPrChange>
                </w:rPr>
                <w:t>46.1</w:t>
              </w:r>
            </w:ins>
          </w:p>
        </w:tc>
        <w:tc>
          <w:tcPr>
            <w:tcW w:w="688" w:type="dxa"/>
            <w:vAlign w:val="center"/>
          </w:tcPr>
          <w:p w14:paraId="4C033DD3" w14:textId="7C8EAB0D" w:rsidR="00975C10" w:rsidRPr="00C83B7F" w:rsidRDefault="00975C10" w:rsidP="00975C10">
            <w:pPr>
              <w:rPr>
                <w:ins w:id="2095" w:author="Bikram Adhikari (bdhikari)" w:date="2025-10-16T11:02:00Z" w16du:dateUtc="2025-10-16T16:02:00Z"/>
                <w:rFonts w:asciiTheme="majorBidi" w:eastAsia="Times New Roman" w:hAnsiTheme="majorBidi" w:cstheme="majorBidi"/>
                <w:kern w:val="0"/>
                <w:sz w:val="20"/>
                <w:szCs w:val="20"/>
                <w14:ligatures w14:val="none"/>
                <w:rPrChange w:id="2096" w:author="Bikram Adhikari (bdhikari)" w:date="2025-10-16T11:50:00Z" w16du:dateUtc="2025-10-16T16:50:00Z">
                  <w:rPr>
                    <w:ins w:id="209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098" w:author="Bikram Adhikari (bdhikari)" w:date="2025-10-16T11:49:00Z" w16du:dateUtc="2025-10-16T16:49:00Z">
                <w:pPr>
                  <w:jc w:val="center"/>
                </w:pPr>
              </w:pPrChange>
            </w:pPr>
            <w:ins w:id="2099" w:author="Bikram Adhikari (bdhikari)" w:date="2025-10-16T15:40:00Z" w16du:dateUtc="2025-10-16T20:40:00Z">
              <w:r w:rsidRPr="00975C10">
                <w:rPr>
                  <w:rFonts w:asciiTheme="majorBidi" w:eastAsia="Times New Roman" w:hAnsiTheme="majorBidi" w:cstheme="majorBidi"/>
                  <w:kern w:val="0"/>
                  <w:sz w:val="20"/>
                  <w:szCs w:val="20"/>
                  <w14:ligatures w14:val="none"/>
                  <w:rPrChange w:id="2100" w:author="Bikram Adhikari (bdhikari)" w:date="2025-10-16T15:40:00Z" w16du:dateUtc="2025-10-16T20:40:00Z">
                    <w:rPr>
                      <w:rFonts w:ascii="Segoe UI" w:hAnsi="Segoe UI" w:cs="Segoe UI"/>
                      <w:color w:val="333333"/>
                      <w:sz w:val="28"/>
                      <w:szCs w:val="28"/>
                    </w:rPr>
                  </w:rPrChange>
                </w:rPr>
                <w:t>5.0</w:t>
              </w:r>
            </w:ins>
          </w:p>
        </w:tc>
        <w:tc>
          <w:tcPr>
            <w:tcW w:w="759" w:type="dxa"/>
            <w:vAlign w:val="center"/>
          </w:tcPr>
          <w:p w14:paraId="336797D4" w14:textId="5B15B6B4" w:rsidR="00975C10" w:rsidRPr="00C83B7F" w:rsidRDefault="00975C10" w:rsidP="00975C10">
            <w:pPr>
              <w:rPr>
                <w:ins w:id="2101" w:author="Bikram Adhikari (bdhikari)" w:date="2025-10-16T11:02:00Z" w16du:dateUtc="2025-10-16T16:02:00Z"/>
                <w:rFonts w:asciiTheme="majorBidi" w:eastAsia="Times New Roman" w:hAnsiTheme="majorBidi" w:cstheme="majorBidi"/>
                <w:kern w:val="0"/>
                <w:sz w:val="20"/>
                <w:szCs w:val="20"/>
                <w14:ligatures w14:val="none"/>
                <w:rPrChange w:id="2102" w:author="Bikram Adhikari (bdhikari)" w:date="2025-10-16T11:50:00Z" w16du:dateUtc="2025-10-16T16:50:00Z">
                  <w:rPr>
                    <w:ins w:id="210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04" w:author="Bikram Adhikari (bdhikari)" w:date="2025-10-16T11:49:00Z" w16du:dateUtc="2025-10-16T16:49:00Z">
                <w:pPr>
                  <w:jc w:val="center"/>
                </w:pPr>
              </w:pPrChange>
            </w:pPr>
            <w:ins w:id="2105" w:author="Bikram Adhikari (bdhikari)" w:date="2025-10-16T15:40:00Z" w16du:dateUtc="2025-10-16T20:40:00Z">
              <w:r w:rsidRPr="00975C10">
                <w:rPr>
                  <w:rFonts w:asciiTheme="majorBidi" w:eastAsia="Times New Roman" w:hAnsiTheme="majorBidi" w:cstheme="majorBidi"/>
                  <w:kern w:val="0"/>
                  <w:sz w:val="20"/>
                  <w:szCs w:val="20"/>
                  <w14:ligatures w14:val="none"/>
                  <w:rPrChange w:id="2106" w:author="Bikram Adhikari (bdhikari)" w:date="2025-10-16T15:40:00Z" w16du:dateUtc="2025-10-16T20:40:00Z">
                    <w:rPr>
                      <w:rFonts w:ascii="Segoe UI" w:hAnsi="Segoe UI" w:cs="Segoe UI"/>
                      <w:color w:val="333333"/>
                      <w:sz w:val="28"/>
                      <w:szCs w:val="28"/>
                    </w:rPr>
                  </w:rPrChange>
                </w:rPr>
                <w:t>13.9</w:t>
              </w:r>
            </w:ins>
          </w:p>
        </w:tc>
        <w:tc>
          <w:tcPr>
            <w:tcW w:w="1145" w:type="dxa"/>
            <w:vAlign w:val="center"/>
          </w:tcPr>
          <w:p w14:paraId="28386121" w14:textId="3BCFA1FD" w:rsidR="00975C10" w:rsidRPr="00C83B7F" w:rsidRDefault="00975C10" w:rsidP="00975C10">
            <w:pPr>
              <w:rPr>
                <w:ins w:id="2107" w:author="Bikram Adhikari (bdhikari)" w:date="2025-10-16T11:02:00Z" w16du:dateUtc="2025-10-16T16:02:00Z"/>
                <w:rFonts w:asciiTheme="majorBidi" w:eastAsia="Times New Roman" w:hAnsiTheme="majorBidi" w:cstheme="majorBidi"/>
                <w:kern w:val="0"/>
                <w:sz w:val="20"/>
                <w:szCs w:val="20"/>
                <w14:ligatures w14:val="none"/>
                <w:rPrChange w:id="2108" w:author="Bikram Adhikari (bdhikari)" w:date="2025-10-16T11:50:00Z" w16du:dateUtc="2025-10-16T16:50:00Z">
                  <w:rPr>
                    <w:ins w:id="210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10" w:author="Bikram Adhikari (bdhikari)" w:date="2025-10-16T11:49:00Z" w16du:dateUtc="2025-10-16T16:49:00Z">
                <w:pPr>
                  <w:jc w:val="center"/>
                </w:pPr>
              </w:pPrChange>
            </w:pPr>
            <w:ins w:id="2111" w:author="Bikram Adhikari (bdhikari)" w:date="2025-10-16T15:40:00Z" w16du:dateUtc="2025-10-16T20:40:00Z">
              <w:r w:rsidRPr="00975C10">
                <w:rPr>
                  <w:rFonts w:asciiTheme="majorBidi" w:eastAsia="Times New Roman" w:hAnsiTheme="majorBidi" w:cstheme="majorBidi"/>
                  <w:kern w:val="0"/>
                  <w:sz w:val="20"/>
                  <w:szCs w:val="20"/>
                  <w14:ligatures w14:val="none"/>
                  <w:rPrChange w:id="2112" w:author="Bikram Adhikari (bdhikari)" w:date="2025-10-16T15:40:00Z" w16du:dateUtc="2025-10-16T20:40:00Z">
                    <w:rPr>
                      <w:rFonts w:ascii="Segoe UI" w:hAnsi="Segoe UI" w:cs="Segoe UI"/>
                      <w:color w:val="333333"/>
                      <w:sz w:val="28"/>
                      <w:szCs w:val="28"/>
                    </w:rPr>
                  </w:rPrChange>
                </w:rPr>
                <w:t>37.7</w:t>
              </w:r>
            </w:ins>
          </w:p>
        </w:tc>
        <w:tc>
          <w:tcPr>
            <w:tcW w:w="688" w:type="dxa"/>
            <w:vAlign w:val="center"/>
          </w:tcPr>
          <w:p w14:paraId="15F302E9" w14:textId="62B42B56" w:rsidR="00975C10" w:rsidRPr="00C83B7F" w:rsidRDefault="00975C10" w:rsidP="00975C10">
            <w:pPr>
              <w:rPr>
                <w:ins w:id="2113" w:author="Bikram Adhikari (bdhikari)" w:date="2025-10-16T11:02:00Z" w16du:dateUtc="2025-10-16T16:02:00Z"/>
                <w:rFonts w:asciiTheme="majorBidi" w:eastAsia="Times New Roman" w:hAnsiTheme="majorBidi" w:cstheme="majorBidi"/>
                <w:kern w:val="0"/>
                <w:sz w:val="20"/>
                <w:szCs w:val="20"/>
                <w14:ligatures w14:val="none"/>
                <w:rPrChange w:id="2114" w:author="Bikram Adhikari (bdhikari)" w:date="2025-10-16T11:50:00Z" w16du:dateUtc="2025-10-16T16:50:00Z">
                  <w:rPr>
                    <w:ins w:id="211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16" w:author="Bikram Adhikari (bdhikari)" w:date="2025-10-16T11:49:00Z" w16du:dateUtc="2025-10-16T16:49:00Z">
                <w:pPr>
                  <w:jc w:val="center"/>
                </w:pPr>
              </w:pPrChange>
            </w:pPr>
            <w:ins w:id="2117" w:author="Bikram Adhikari (bdhikari)" w:date="2025-10-16T15:40:00Z" w16du:dateUtc="2025-10-16T20:40:00Z">
              <w:r w:rsidRPr="00975C10">
                <w:rPr>
                  <w:rFonts w:asciiTheme="majorBidi" w:eastAsia="Times New Roman" w:hAnsiTheme="majorBidi" w:cstheme="majorBidi"/>
                  <w:kern w:val="0"/>
                  <w:sz w:val="20"/>
                  <w:szCs w:val="20"/>
                  <w14:ligatures w14:val="none"/>
                  <w:rPrChange w:id="2118" w:author="Bikram Adhikari (bdhikari)" w:date="2025-10-16T15:40:00Z" w16du:dateUtc="2025-10-16T20:40:00Z">
                    <w:rPr>
                      <w:rFonts w:ascii="Segoe UI" w:hAnsi="Segoe UI" w:cs="Segoe UI"/>
                      <w:color w:val="333333"/>
                      <w:sz w:val="28"/>
                      <w:szCs w:val="28"/>
                    </w:rPr>
                  </w:rPrChange>
                </w:rPr>
                <w:t>10.2</w:t>
              </w:r>
            </w:ins>
          </w:p>
        </w:tc>
        <w:tc>
          <w:tcPr>
            <w:tcW w:w="759" w:type="dxa"/>
            <w:vAlign w:val="center"/>
          </w:tcPr>
          <w:p w14:paraId="26C368E8" w14:textId="60BA401F" w:rsidR="00975C10" w:rsidRPr="00C83B7F" w:rsidRDefault="00975C10" w:rsidP="00975C10">
            <w:pPr>
              <w:rPr>
                <w:ins w:id="2119" w:author="Bikram Adhikari (bdhikari)" w:date="2025-10-16T11:02:00Z" w16du:dateUtc="2025-10-16T16:02:00Z"/>
                <w:rFonts w:asciiTheme="majorBidi" w:eastAsia="Times New Roman" w:hAnsiTheme="majorBidi" w:cstheme="majorBidi"/>
                <w:kern w:val="0"/>
                <w:sz w:val="20"/>
                <w:szCs w:val="20"/>
                <w14:ligatures w14:val="none"/>
                <w:rPrChange w:id="2120" w:author="Bikram Adhikari (bdhikari)" w:date="2025-10-16T11:50:00Z" w16du:dateUtc="2025-10-16T16:50:00Z">
                  <w:rPr>
                    <w:ins w:id="212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22" w:author="Bikram Adhikari (bdhikari)" w:date="2025-10-16T11:49:00Z" w16du:dateUtc="2025-10-16T16:49:00Z">
                <w:pPr>
                  <w:jc w:val="center"/>
                </w:pPr>
              </w:pPrChange>
            </w:pPr>
            <w:ins w:id="2123" w:author="Bikram Adhikari (bdhikari)" w:date="2025-10-16T15:40:00Z" w16du:dateUtc="2025-10-16T20:40:00Z">
              <w:r w:rsidRPr="00975C10">
                <w:rPr>
                  <w:rFonts w:asciiTheme="majorBidi" w:eastAsia="Times New Roman" w:hAnsiTheme="majorBidi" w:cstheme="majorBidi"/>
                  <w:kern w:val="0"/>
                  <w:sz w:val="20"/>
                  <w:szCs w:val="20"/>
                  <w14:ligatures w14:val="none"/>
                  <w:rPrChange w:id="2124" w:author="Bikram Adhikari (bdhikari)" w:date="2025-10-16T15:40:00Z" w16du:dateUtc="2025-10-16T20:40:00Z">
                    <w:rPr>
                      <w:rFonts w:ascii="Segoe UI" w:hAnsi="Segoe UI" w:cs="Segoe UI"/>
                      <w:color w:val="333333"/>
                      <w:sz w:val="28"/>
                      <w:szCs w:val="28"/>
                    </w:rPr>
                  </w:rPrChange>
                </w:rPr>
                <w:t>12.9</w:t>
              </w:r>
            </w:ins>
          </w:p>
        </w:tc>
        <w:tc>
          <w:tcPr>
            <w:tcW w:w="1145" w:type="dxa"/>
            <w:vAlign w:val="center"/>
          </w:tcPr>
          <w:p w14:paraId="319C51F7" w14:textId="412EA72A" w:rsidR="00975C10" w:rsidRPr="00C83B7F" w:rsidRDefault="00975C10" w:rsidP="00975C10">
            <w:pPr>
              <w:rPr>
                <w:ins w:id="2125" w:author="Bikram Adhikari (bdhikari)" w:date="2025-10-16T11:02:00Z" w16du:dateUtc="2025-10-16T16:02:00Z"/>
                <w:rFonts w:asciiTheme="majorBidi" w:eastAsia="Times New Roman" w:hAnsiTheme="majorBidi" w:cstheme="majorBidi"/>
                <w:kern w:val="0"/>
                <w:sz w:val="20"/>
                <w:szCs w:val="20"/>
                <w14:ligatures w14:val="none"/>
                <w:rPrChange w:id="2126" w:author="Bikram Adhikari (bdhikari)" w:date="2025-10-16T11:50:00Z" w16du:dateUtc="2025-10-16T16:50:00Z">
                  <w:rPr>
                    <w:ins w:id="212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28" w:author="Bikram Adhikari (bdhikari)" w:date="2025-10-16T11:49:00Z" w16du:dateUtc="2025-10-16T16:49:00Z">
                <w:pPr>
                  <w:jc w:val="center"/>
                </w:pPr>
              </w:pPrChange>
            </w:pPr>
            <w:ins w:id="2129" w:author="Bikram Adhikari (bdhikari)" w:date="2025-10-16T15:40:00Z" w16du:dateUtc="2025-10-16T20:40:00Z">
              <w:r w:rsidRPr="00975C10">
                <w:rPr>
                  <w:rFonts w:asciiTheme="majorBidi" w:eastAsia="Times New Roman" w:hAnsiTheme="majorBidi" w:cstheme="majorBidi"/>
                  <w:kern w:val="0"/>
                  <w:sz w:val="20"/>
                  <w:szCs w:val="20"/>
                  <w14:ligatures w14:val="none"/>
                  <w:rPrChange w:id="2130" w:author="Bikram Adhikari (bdhikari)" w:date="2025-10-16T15:40:00Z" w16du:dateUtc="2025-10-16T20:40:00Z">
                    <w:rPr>
                      <w:rFonts w:ascii="Segoe UI" w:hAnsi="Segoe UI" w:cs="Segoe UI"/>
                      <w:color w:val="333333"/>
                      <w:sz w:val="28"/>
                      <w:szCs w:val="28"/>
                    </w:rPr>
                  </w:rPrChange>
                </w:rPr>
                <w:t>22.1</w:t>
              </w:r>
            </w:ins>
          </w:p>
        </w:tc>
        <w:tc>
          <w:tcPr>
            <w:tcW w:w="688" w:type="dxa"/>
            <w:vAlign w:val="center"/>
          </w:tcPr>
          <w:p w14:paraId="550147B9" w14:textId="7E80B6FF" w:rsidR="00975C10" w:rsidRPr="00C83B7F" w:rsidRDefault="00975C10" w:rsidP="00975C10">
            <w:pPr>
              <w:rPr>
                <w:ins w:id="2131" w:author="Bikram Adhikari (bdhikari)" w:date="2025-10-16T11:02:00Z" w16du:dateUtc="2025-10-16T16:02:00Z"/>
                <w:rFonts w:asciiTheme="majorBidi" w:eastAsia="Times New Roman" w:hAnsiTheme="majorBidi" w:cstheme="majorBidi"/>
                <w:kern w:val="0"/>
                <w:sz w:val="20"/>
                <w:szCs w:val="20"/>
                <w14:ligatures w14:val="none"/>
                <w:rPrChange w:id="2132" w:author="Bikram Adhikari (bdhikari)" w:date="2025-10-16T11:50:00Z" w16du:dateUtc="2025-10-16T16:50:00Z">
                  <w:rPr>
                    <w:ins w:id="213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34" w:author="Bikram Adhikari (bdhikari)" w:date="2025-10-16T11:49:00Z" w16du:dateUtc="2025-10-16T16:49:00Z">
                <w:pPr>
                  <w:jc w:val="center"/>
                </w:pPr>
              </w:pPrChange>
            </w:pPr>
            <w:ins w:id="2135" w:author="Bikram Adhikari (bdhikari)" w:date="2025-10-16T15:40:00Z" w16du:dateUtc="2025-10-16T20:40:00Z">
              <w:r w:rsidRPr="00975C10">
                <w:rPr>
                  <w:rFonts w:asciiTheme="majorBidi" w:eastAsia="Times New Roman" w:hAnsiTheme="majorBidi" w:cstheme="majorBidi"/>
                  <w:kern w:val="0"/>
                  <w:sz w:val="20"/>
                  <w:szCs w:val="20"/>
                  <w14:ligatures w14:val="none"/>
                  <w:rPrChange w:id="2136" w:author="Bikram Adhikari (bdhikari)" w:date="2025-10-16T15:40:00Z" w16du:dateUtc="2025-10-16T20:40:00Z">
                    <w:rPr>
                      <w:rFonts w:ascii="Segoe UI" w:hAnsi="Segoe UI" w:cs="Segoe UI"/>
                      <w:color w:val="333333"/>
                      <w:sz w:val="28"/>
                      <w:szCs w:val="28"/>
                    </w:rPr>
                  </w:rPrChange>
                </w:rPr>
                <w:t>18.8</w:t>
              </w:r>
            </w:ins>
          </w:p>
        </w:tc>
        <w:tc>
          <w:tcPr>
            <w:tcW w:w="759" w:type="dxa"/>
            <w:vAlign w:val="center"/>
          </w:tcPr>
          <w:p w14:paraId="2D2959A0" w14:textId="3724F14A" w:rsidR="00975C10" w:rsidRPr="00C83B7F" w:rsidRDefault="00975C10" w:rsidP="00975C10">
            <w:pPr>
              <w:rPr>
                <w:ins w:id="2137" w:author="Bikram Adhikari (bdhikari)" w:date="2025-10-16T11:02:00Z" w16du:dateUtc="2025-10-16T16:02:00Z"/>
                <w:rFonts w:asciiTheme="majorBidi" w:eastAsia="Times New Roman" w:hAnsiTheme="majorBidi" w:cstheme="majorBidi"/>
                <w:kern w:val="0"/>
                <w:sz w:val="20"/>
                <w:szCs w:val="20"/>
                <w14:ligatures w14:val="none"/>
                <w:rPrChange w:id="2138" w:author="Bikram Adhikari (bdhikari)" w:date="2025-10-16T11:50:00Z" w16du:dateUtc="2025-10-16T16:50:00Z">
                  <w:rPr>
                    <w:ins w:id="213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40" w:author="Bikram Adhikari (bdhikari)" w:date="2025-10-16T11:49:00Z" w16du:dateUtc="2025-10-16T16:49:00Z">
                <w:pPr>
                  <w:jc w:val="center"/>
                </w:pPr>
              </w:pPrChange>
            </w:pPr>
            <w:ins w:id="2141" w:author="Bikram Adhikari (bdhikari)" w:date="2025-10-16T15:40:00Z" w16du:dateUtc="2025-10-16T20:40:00Z">
              <w:r w:rsidRPr="00975C10">
                <w:rPr>
                  <w:rFonts w:asciiTheme="majorBidi" w:eastAsia="Times New Roman" w:hAnsiTheme="majorBidi" w:cstheme="majorBidi"/>
                  <w:kern w:val="0"/>
                  <w:sz w:val="20"/>
                  <w:szCs w:val="20"/>
                  <w14:ligatures w14:val="none"/>
                  <w:rPrChange w:id="2142" w:author="Bikram Adhikari (bdhikari)" w:date="2025-10-16T15:40:00Z" w16du:dateUtc="2025-10-16T20:40:00Z">
                    <w:rPr>
                      <w:rFonts w:ascii="Segoe UI" w:hAnsi="Segoe UI" w:cs="Segoe UI"/>
                      <w:color w:val="333333"/>
                      <w:sz w:val="28"/>
                      <w:szCs w:val="28"/>
                    </w:rPr>
                  </w:rPrChange>
                </w:rPr>
                <w:t>5.5</w:t>
              </w:r>
            </w:ins>
          </w:p>
        </w:tc>
      </w:tr>
      <w:tr w:rsidR="00975C10" w:rsidRPr="00194DC1" w14:paraId="59BC60CD" w14:textId="77777777" w:rsidTr="002528BC">
        <w:trPr>
          <w:ins w:id="2143" w:author="Bikram Adhikari (bdhikari)" w:date="2025-10-16T11:02:00Z" w16du:dateUtc="2025-10-16T16:02:00Z"/>
        </w:trPr>
        <w:tc>
          <w:tcPr>
            <w:tcW w:w="1240" w:type="dxa"/>
            <w:vAlign w:val="center"/>
          </w:tcPr>
          <w:p w14:paraId="57D60463" w14:textId="56A2225F" w:rsidR="00975C10" w:rsidRPr="00C83B7F" w:rsidRDefault="00975C10" w:rsidP="00975C10">
            <w:pPr>
              <w:rPr>
                <w:ins w:id="2144" w:author="Bikram Adhikari (bdhikari)" w:date="2025-10-16T11:02:00Z" w16du:dateUtc="2025-10-16T16:02:00Z"/>
                <w:rFonts w:asciiTheme="majorBidi" w:eastAsia="Times New Roman" w:hAnsiTheme="majorBidi" w:cstheme="majorBidi"/>
                <w:kern w:val="0"/>
                <w:sz w:val="20"/>
                <w:szCs w:val="20"/>
                <w14:ligatures w14:val="none"/>
                <w:rPrChange w:id="2145" w:author="Bikram Adhikari (bdhikari)" w:date="2025-10-16T11:50:00Z" w16du:dateUtc="2025-10-16T16:50:00Z">
                  <w:rPr>
                    <w:ins w:id="2146" w:author="Bikram Adhikari (bdhikari)" w:date="2025-10-16T11:02:00Z" w16du:dateUtc="2025-10-16T16:02:00Z"/>
                    <w:rFonts w:asciiTheme="majorBidi" w:eastAsia="Times New Roman" w:hAnsiTheme="majorBidi" w:cstheme="majorBidi"/>
                    <w:kern w:val="0"/>
                    <w:sz w:val="18"/>
                    <w:szCs w:val="18"/>
                    <w14:ligatures w14:val="none"/>
                  </w:rPr>
                </w:rPrChange>
              </w:rPr>
            </w:pPr>
            <w:ins w:id="2147" w:author="Bikram Adhikari (bdhikari)" w:date="2025-10-16T11:02:00Z" w16du:dateUtc="2025-10-16T16:02:00Z">
              <w:r w:rsidRPr="00C83B7F">
                <w:rPr>
                  <w:rFonts w:asciiTheme="majorBidi" w:eastAsia="Times New Roman" w:hAnsiTheme="majorBidi" w:cstheme="majorBidi"/>
                  <w:kern w:val="0"/>
                  <w:sz w:val="20"/>
                  <w:szCs w:val="20"/>
                  <w14:ligatures w14:val="none"/>
                  <w:rPrChange w:id="2148" w:author="Bikram Adhikari (bdhikari)" w:date="2025-10-16T11:50:00Z" w16du:dateUtc="2025-10-16T16:50:00Z">
                    <w:rPr>
                      <w:rFonts w:asciiTheme="majorBidi" w:eastAsia="Times New Roman" w:hAnsiTheme="majorBidi" w:cstheme="majorBidi"/>
                      <w:kern w:val="0"/>
                      <w:sz w:val="18"/>
                      <w:szCs w:val="18"/>
                      <w14:ligatures w14:val="none"/>
                    </w:rPr>
                  </w:rPrChange>
                </w:rPr>
                <w:t xml:space="preserve">    Thin</w:t>
              </w:r>
            </w:ins>
          </w:p>
        </w:tc>
        <w:tc>
          <w:tcPr>
            <w:tcW w:w="1145" w:type="dxa"/>
            <w:vAlign w:val="center"/>
          </w:tcPr>
          <w:p w14:paraId="48733A48" w14:textId="1F496E84" w:rsidR="00975C10" w:rsidRPr="00C83B7F" w:rsidRDefault="00975C10" w:rsidP="00975C10">
            <w:pPr>
              <w:rPr>
                <w:ins w:id="2149" w:author="Bikram Adhikari (bdhikari)" w:date="2025-10-16T11:02:00Z" w16du:dateUtc="2025-10-16T16:02:00Z"/>
                <w:rFonts w:asciiTheme="majorBidi" w:eastAsia="Times New Roman" w:hAnsiTheme="majorBidi" w:cstheme="majorBidi"/>
                <w:kern w:val="0"/>
                <w:sz w:val="20"/>
                <w:szCs w:val="20"/>
                <w14:ligatures w14:val="none"/>
                <w:rPrChange w:id="2150" w:author="Bikram Adhikari (bdhikari)" w:date="2025-10-16T11:50:00Z" w16du:dateUtc="2025-10-16T16:50:00Z">
                  <w:rPr>
                    <w:ins w:id="215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52" w:author="Bikram Adhikari (bdhikari)" w:date="2025-10-16T11:49:00Z" w16du:dateUtc="2025-10-16T16:49:00Z">
                <w:pPr>
                  <w:jc w:val="center"/>
                </w:pPr>
              </w:pPrChange>
            </w:pPr>
            <w:ins w:id="2153" w:author="Bikram Adhikari (bdhikari)" w:date="2025-10-16T15:40:00Z" w16du:dateUtc="2025-10-16T20:40:00Z">
              <w:r w:rsidRPr="00975C10">
                <w:rPr>
                  <w:rFonts w:asciiTheme="majorBidi" w:eastAsia="Times New Roman" w:hAnsiTheme="majorBidi" w:cstheme="majorBidi"/>
                  <w:kern w:val="0"/>
                  <w:sz w:val="20"/>
                  <w:szCs w:val="20"/>
                  <w14:ligatures w14:val="none"/>
                  <w:rPrChange w:id="2154" w:author="Bikram Adhikari (bdhikari)" w:date="2025-10-16T15:40:00Z" w16du:dateUtc="2025-10-16T20:40:00Z">
                    <w:rPr>
                      <w:rFonts w:ascii="Segoe UI" w:hAnsi="Segoe UI" w:cs="Segoe UI"/>
                      <w:color w:val="333333"/>
                      <w:sz w:val="28"/>
                      <w:szCs w:val="28"/>
                    </w:rPr>
                  </w:rPrChange>
                </w:rPr>
                <w:t>50.3</w:t>
              </w:r>
            </w:ins>
          </w:p>
        </w:tc>
        <w:tc>
          <w:tcPr>
            <w:tcW w:w="688" w:type="dxa"/>
            <w:vAlign w:val="center"/>
          </w:tcPr>
          <w:p w14:paraId="078FC0B7" w14:textId="5F216E21" w:rsidR="00975C10" w:rsidRPr="00C83B7F" w:rsidRDefault="00975C10" w:rsidP="00975C10">
            <w:pPr>
              <w:rPr>
                <w:ins w:id="2155" w:author="Bikram Adhikari (bdhikari)" w:date="2025-10-16T11:02:00Z" w16du:dateUtc="2025-10-16T16:02:00Z"/>
                <w:rFonts w:asciiTheme="majorBidi" w:eastAsia="Times New Roman" w:hAnsiTheme="majorBidi" w:cstheme="majorBidi"/>
                <w:kern w:val="0"/>
                <w:sz w:val="20"/>
                <w:szCs w:val="20"/>
                <w14:ligatures w14:val="none"/>
                <w:rPrChange w:id="2156" w:author="Bikram Adhikari (bdhikari)" w:date="2025-10-16T11:50:00Z" w16du:dateUtc="2025-10-16T16:50:00Z">
                  <w:rPr>
                    <w:ins w:id="215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58" w:author="Bikram Adhikari (bdhikari)" w:date="2025-10-16T11:49:00Z" w16du:dateUtc="2025-10-16T16:49:00Z">
                <w:pPr>
                  <w:jc w:val="center"/>
                </w:pPr>
              </w:pPrChange>
            </w:pPr>
            <w:ins w:id="2159" w:author="Bikram Adhikari (bdhikari)" w:date="2025-10-16T15:40:00Z" w16du:dateUtc="2025-10-16T20:40:00Z">
              <w:r w:rsidRPr="00975C10">
                <w:rPr>
                  <w:rFonts w:asciiTheme="majorBidi" w:eastAsia="Times New Roman" w:hAnsiTheme="majorBidi" w:cstheme="majorBidi"/>
                  <w:kern w:val="0"/>
                  <w:sz w:val="20"/>
                  <w:szCs w:val="20"/>
                  <w14:ligatures w14:val="none"/>
                  <w:rPrChange w:id="2160" w:author="Bikram Adhikari (bdhikari)" w:date="2025-10-16T15:40:00Z" w16du:dateUtc="2025-10-16T20:40:00Z">
                    <w:rPr>
                      <w:rFonts w:ascii="Segoe UI" w:hAnsi="Segoe UI" w:cs="Segoe UI"/>
                      <w:color w:val="333333"/>
                      <w:sz w:val="28"/>
                      <w:szCs w:val="28"/>
                    </w:rPr>
                  </w:rPrChange>
                </w:rPr>
                <w:t>6.9</w:t>
              </w:r>
            </w:ins>
          </w:p>
        </w:tc>
        <w:tc>
          <w:tcPr>
            <w:tcW w:w="759" w:type="dxa"/>
            <w:vAlign w:val="center"/>
          </w:tcPr>
          <w:p w14:paraId="30E0D6D1" w14:textId="208AE053" w:rsidR="00975C10" w:rsidRPr="00C83B7F" w:rsidRDefault="00975C10" w:rsidP="00975C10">
            <w:pPr>
              <w:rPr>
                <w:ins w:id="2161" w:author="Bikram Adhikari (bdhikari)" w:date="2025-10-16T11:02:00Z" w16du:dateUtc="2025-10-16T16:02:00Z"/>
                <w:rFonts w:asciiTheme="majorBidi" w:eastAsia="Times New Roman" w:hAnsiTheme="majorBidi" w:cstheme="majorBidi"/>
                <w:kern w:val="0"/>
                <w:sz w:val="20"/>
                <w:szCs w:val="20"/>
                <w14:ligatures w14:val="none"/>
                <w:rPrChange w:id="2162" w:author="Bikram Adhikari (bdhikari)" w:date="2025-10-16T11:50:00Z" w16du:dateUtc="2025-10-16T16:50:00Z">
                  <w:rPr>
                    <w:ins w:id="216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64" w:author="Bikram Adhikari (bdhikari)" w:date="2025-10-16T11:49:00Z" w16du:dateUtc="2025-10-16T16:49:00Z">
                <w:pPr>
                  <w:jc w:val="center"/>
                </w:pPr>
              </w:pPrChange>
            </w:pPr>
            <w:ins w:id="2165" w:author="Bikram Adhikari (bdhikari)" w:date="2025-10-16T15:40:00Z" w16du:dateUtc="2025-10-16T20:40:00Z">
              <w:r w:rsidRPr="00975C10">
                <w:rPr>
                  <w:rFonts w:asciiTheme="majorBidi" w:eastAsia="Times New Roman" w:hAnsiTheme="majorBidi" w:cstheme="majorBidi"/>
                  <w:kern w:val="0"/>
                  <w:sz w:val="20"/>
                  <w:szCs w:val="20"/>
                  <w14:ligatures w14:val="none"/>
                  <w:rPrChange w:id="2166" w:author="Bikram Adhikari (bdhikari)" w:date="2025-10-16T15:40:00Z" w16du:dateUtc="2025-10-16T20:40:00Z">
                    <w:rPr>
                      <w:rFonts w:ascii="Segoe UI" w:hAnsi="Segoe UI" w:cs="Segoe UI"/>
                      <w:color w:val="333333"/>
                      <w:sz w:val="28"/>
                      <w:szCs w:val="28"/>
                    </w:rPr>
                  </w:rPrChange>
                </w:rPr>
                <w:t>25.3</w:t>
              </w:r>
            </w:ins>
          </w:p>
        </w:tc>
        <w:tc>
          <w:tcPr>
            <w:tcW w:w="1145" w:type="dxa"/>
            <w:vAlign w:val="center"/>
          </w:tcPr>
          <w:p w14:paraId="3C9DDB74" w14:textId="0ACC9F0E" w:rsidR="00975C10" w:rsidRPr="00C83B7F" w:rsidRDefault="00975C10" w:rsidP="00975C10">
            <w:pPr>
              <w:rPr>
                <w:ins w:id="2167" w:author="Bikram Adhikari (bdhikari)" w:date="2025-10-16T11:02:00Z" w16du:dateUtc="2025-10-16T16:02:00Z"/>
                <w:rFonts w:asciiTheme="majorBidi" w:eastAsia="Times New Roman" w:hAnsiTheme="majorBidi" w:cstheme="majorBidi"/>
                <w:kern w:val="0"/>
                <w:sz w:val="20"/>
                <w:szCs w:val="20"/>
                <w14:ligatures w14:val="none"/>
                <w:rPrChange w:id="2168" w:author="Bikram Adhikari (bdhikari)" w:date="2025-10-16T11:50:00Z" w16du:dateUtc="2025-10-16T16:50:00Z">
                  <w:rPr>
                    <w:ins w:id="216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70" w:author="Bikram Adhikari (bdhikari)" w:date="2025-10-16T11:49:00Z" w16du:dateUtc="2025-10-16T16:49:00Z">
                <w:pPr>
                  <w:jc w:val="center"/>
                </w:pPr>
              </w:pPrChange>
            </w:pPr>
            <w:ins w:id="2171" w:author="Bikram Adhikari (bdhikari)" w:date="2025-10-16T15:40:00Z" w16du:dateUtc="2025-10-16T20:40:00Z">
              <w:r w:rsidRPr="00975C10">
                <w:rPr>
                  <w:rFonts w:asciiTheme="majorBidi" w:eastAsia="Times New Roman" w:hAnsiTheme="majorBidi" w:cstheme="majorBidi"/>
                  <w:kern w:val="0"/>
                  <w:sz w:val="20"/>
                  <w:szCs w:val="20"/>
                  <w14:ligatures w14:val="none"/>
                  <w:rPrChange w:id="2172" w:author="Bikram Adhikari (bdhikari)" w:date="2025-10-16T15:40:00Z" w16du:dateUtc="2025-10-16T20:40:00Z">
                    <w:rPr>
                      <w:rFonts w:ascii="Segoe UI" w:hAnsi="Segoe UI" w:cs="Segoe UI"/>
                      <w:color w:val="333333"/>
                      <w:sz w:val="28"/>
                      <w:szCs w:val="28"/>
                    </w:rPr>
                  </w:rPrChange>
                </w:rPr>
                <w:t>22.1</w:t>
              </w:r>
            </w:ins>
          </w:p>
        </w:tc>
        <w:tc>
          <w:tcPr>
            <w:tcW w:w="688" w:type="dxa"/>
            <w:vAlign w:val="center"/>
          </w:tcPr>
          <w:p w14:paraId="0EF8CE94" w14:textId="66FE99D3" w:rsidR="00975C10" w:rsidRPr="00C83B7F" w:rsidRDefault="00975C10" w:rsidP="00975C10">
            <w:pPr>
              <w:rPr>
                <w:ins w:id="2173" w:author="Bikram Adhikari (bdhikari)" w:date="2025-10-16T11:02:00Z" w16du:dateUtc="2025-10-16T16:02:00Z"/>
                <w:rFonts w:asciiTheme="majorBidi" w:eastAsia="Times New Roman" w:hAnsiTheme="majorBidi" w:cstheme="majorBidi"/>
                <w:kern w:val="0"/>
                <w:sz w:val="20"/>
                <w:szCs w:val="20"/>
                <w14:ligatures w14:val="none"/>
                <w:rPrChange w:id="2174" w:author="Bikram Adhikari (bdhikari)" w:date="2025-10-16T11:50:00Z" w16du:dateUtc="2025-10-16T16:50:00Z">
                  <w:rPr>
                    <w:ins w:id="2175"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76" w:author="Bikram Adhikari (bdhikari)" w:date="2025-10-16T11:49:00Z" w16du:dateUtc="2025-10-16T16:49:00Z">
                <w:pPr>
                  <w:jc w:val="center"/>
                </w:pPr>
              </w:pPrChange>
            </w:pPr>
            <w:ins w:id="2177" w:author="Bikram Adhikari (bdhikari)" w:date="2025-10-16T15:40:00Z" w16du:dateUtc="2025-10-16T20:40:00Z">
              <w:r w:rsidRPr="00975C10">
                <w:rPr>
                  <w:rFonts w:asciiTheme="majorBidi" w:eastAsia="Times New Roman" w:hAnsiTheme="majorBidi" w:cstheme="majorBidi"/>
                  <w:kern w:val="0"/>
                  <w:sz w:val="20"/>
                  <w:szCs w:val="20"/>
                  <w14:ligatures w14:val="none"/>
                  <w:rPrChange w:id="2178" w:author="Bikram Adhikari (bdhikari)" w:date="2025-10-16T15:40:00Z" w16du:dateUtc="2025-10-16T20:40:00Z">
                    <w:rPr>
                      <w:rFonts w:ascii="Segoe UI" w:hAnsi="Segoe UI" w:cs="Segoe UI"/>
                      <w:color w:val="333333"/>
                      <w:sz w:val="28"/>
                      <w:szCs w:val="28"/>
                    </w:rPr>
                  </w:rPrChange>
                </w:rPr>
                <w:t>22.5</w:t>
              </w:r>
            </w:ins>
          </w:p>
        </w:tc>
        <w:tc>
          <w:tcPr>
            <w:tcW w:w="759" w:type="dxa"/>
            <w:vAlign w:val="center"/>
          </w:tcPr>
          <w:p w14:paraId="7A19CAA5" w14:textId="50602744" w:rsidR="00975C10" w:rsidRPr="00C83B7F" w:rsidRDefault="00975C10" w:rsidP="00975C10">
            <w:pPr>
              <w:rPr>
                <w:ins w:id="2179" w:author="Bikram Adhikari (bdhikari)" w:date="2025-10-16T11:02:00Z" w16du:dateUtc="2025-10-16T16:02:00Z"/>
                <w:rFonts w:asciiTheme="majorBidi" w:eastAsia="Times New Roman" w:hAnsiTheme="majorBidi" w:cstheme="majorBidi"/>
                <w:kern w:val="0"/>
                <w:sz w:val="20"/>
                <w:szCs w:val="20"/>
                <w14:ligatures w14:val="none"/>
                <w:rPrChange w:id="2180" w:author="Bikram Adhikari (bdhikari)" w:date="2025-10-16T11:50:00Z" w16du:dateUtc="2025-10-16T16:50:00Z">
                  <w:rPr>
                    <w:ins w:id="2181"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82" w:author="Bikram Adhikari (bdhikari)" w:date="2025-10-16T11:49:00Z" w16du:dateUtc="2025-10-16T16:49:00Z">
                <w:pPr>
                  <w:jc w:val="center"/>
                </w:pPr>
              </w:pPrChange>
            </w:pPr>
            <w:ins w:id="2183" w:author="Bikram Adhikari (bdhikari)" w:date="2025-10-16T15:40:00Z" w16du:dateUtc="2025-10-16T20:40:00Z">
              <w:r w:rsidRPr="00975C10">
                <w:rPr>
                  <w:rFonts w:asciiTheme="majorBidi" w:eastAsia="Times New Roman" w:hAnsiTheme="majorBidi" w:cstheme="majorBidi"/>
                  <w:kern w:val="0"/>
                  <w:sz w:val="20"/>
                  <w:szCs w:val="20"/>
                  <w14:ligatures w14:val="none"/>
                  <w:rPrChange w:id="2184" w:author="Bikram Adhikari (bdhikari)" w:date="2025-10-16T15:40:00Z" w16du:dateUtc="2025-10-16T20:40:00Z">
                    <w:rPr>
                      <w:rFonts w:ascii="Segoe UI" w:hAnsi="Segoe UI" w:cs="Segoe UI"/>
                      <w:color w:val="333333"/>
                      <w:sz w:val="28"/>
                      <w:szCs w:val="28"/>
                    </w:rPr>
                  </w:rPrChange>
                </w:rPr>
                <w:t>33.4</w:t>
              </w:r>
            </w:ins>
          </w:p>
        </w:tc>
        <w:tc>
          <w:tcPr>
            <w:tcW w:w="1145" w:type="dxa"/>
            <w:vAlign w:val="center"/>
          </w:tcPr>
          <w:p w14:paraId="4A8015B3" w14:textId="13CF3FF6" w:rsidR="00975C10" w:rsidRPr="00C83B7F" w:rsidRDefault="00975C10" w:rsidP="00975C10">
            <w:pPr>
              <w:rPr>
                <w:ins w:id="2185" w:author="Bikram Adhikari (bdhikari)" w:date="2025-10-16T11:02:00Z" w16du:dateUtc="2025-10-16T16:02:00Z"/>
                <w:rFonts w:asciiTheme="majorBidi" w:eastAsia="Times New Roman" w:hAnsiTheme="majorBidi" w:cstheme="majorBidi"/>
                <w:kern w:val="0"/>
                <w:sz w:val="20"/>
                <w:szCs w:val="20"/>
                <w14:ligatures w14:val="none"/>
                <w:rPrChange w:id="2186" w:author="Bikram Adhikari (bdhikari)" w:date="2025-10-16T11:50:00Z" w16du:dateUtc="2025-10-16T16:50:00Z">
                  <w:rPr>
                    <w:ins w:id="2187"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88" w:author="Bikram Adhikari (bdhikari)" w:date="2025-10-16T11:49:00Z" w16du:dateUtc="2025-10-16T16:49:00Z">
                <w:pPr>
                  <w:jc w:val="center"/>
                </w:pPr>
              </w:pPrChange>
            </w:pPr>
            <w:ins w:id="2189" w:author="Bikram Adhikari (bdhikari)" w:date="2025-10-16T15:40:00Z" w16du:dateUtc="2025-10-16T20:40:00Z">
              <w:r w:rsidRPr="00975C10">
                <w:rPr>
                  <w:rFonts w:asciiTheme="majorBidi" w:eastAsia="Times New Roman" w:hAnsiTheme="majorBidi" w:cstheme="majorBidi"/>
                  <w:kern w:val="0"/>
                  <w:sz w:val="20"/>
                  <w:szCs w:val="20"/>
                  <w14:ligatures w14:val="none"/>
                  <w:rPrChange w:id="2190" w:author="Bikram Adhikari (bdhikari)" w:date="2025-10-16T15:40:00Z" w16du:dateUtc="2025-10-16T20:40:00Z">
                    <w:rPr>
                      <w:rFonts w:ascii="Segoe UI" w:hAnsi="Segoe UI" w:cs="Segoe UI"/>
                      <w:color w:val="333333"/>
                      <w:sz w:val="28"/>
                      <w:szCs w:val="28"/>
                    </w:rPr>
                  </w:rPrChange>
                </w:rPr>
                <w:t>28.3</w:t>
              </w:r>
            </w:ins>
          </w:p>
        </w:tc>
        <w:tc>
          <w:tcPr>
            <w:tcW w:w="688" w:type="dxa"/>
            <w:vAlign w:val="center"/>
          </w:tcPr>
          <w:p w14:paraId="2ECD5450" w14:textId="10D57532" w:rsidR="00975C10" w:rsidRPr="00C83B7F" w:rsidRDefault="00975C10" w:rsidP="00975C10">
            <w:pPr>
              <w:rPr>
                <w:ins w:id="2191" w:author="Bikram Adhikari (bdhikari)" w:date="2025-10-16T11:02:00Z" w16du:dateUtc="2025-10-16T16:02:00Z"/>
                <w:rFonts w:asciiTheme="majorBidi" w:eastAsia="Times New Roman" w:hAnsiTheme="majorBidi" w:cstheme="majorBidi"/>
                <w:kern w:val="0"/>
                <w:sz w:val="20"/>
                <w:szCs w:val="20"/>
                <w14:ligatures w14:val="none"/>
                <w:rPrChange w:id="2192" w:author="Bikram Adhikari (bdhikari)" w:date="2025-10-16T11:50:00Z" w16du:dateUtc="2025-10-16T16:50:00Z">
                  <w:rPr>
                    <w:ins w:id="2193"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194" w:author="Bikram Adhikari (bdhikari)" w:date="2025-10-16T11:49:00Z" w16du:dateUtc="2025-10-16T16:49:00Z">
                <w:pPr>
                  <w:jc w:val="center"/>
                </w:pPr>
              </w:pPrChange>
            </w:pPr>
            <w:ins w:id="2195" w:author="Bikram Adhikari (bdhikari)" w:date="2025-10-16T15:40:00Z" w16du:dateUtc="2025-10-16T20:40:00Z">
              <w:r w:rsidRPr="00975C10">
                <w:rPr>
                  <w:rFonts w:asciiTheme="majorBidi" w:eastAsia="Times New Roman" w:hAnsiTheme="majorBidi" w:cstheme="majorBidi"/>
                  <w:kern w:val="0"/>
                  <w:sz w:val="20"/>
                  <w:szCs w:val="20"/>
                  <w14:ligatures w14:val="none"/>
                  <w:rPrChange w:id="2196" w:author="Bikram Adhikari (bdhikari)" w:date="2025-10-16T15:40:00Z" w16du:dateUtc="2025-10-16T20:40:00Z">
                    <w:rPr>
                      <w:rFonts w:ascii="Segoe UI" w:hAnsi="Segoe UI" w:cs="Segoe UI"/>
                      <w:color w:val="333333"/>
                      <w:sz w:val="28"/>
                      <w:szCs w:val="28"/>
                    </w:rPr>
                  </w:rPrChange>
                </w:rPr>
                <w:t>22.5</w:t>
              </w:r>
            </w:ins>
          </w:p>
        </w:tc>
        <w:tc>
          <w:tcPr>
            <w:tcW w:w="759" w:type="dxa"/>
            <w:vAlign w:val="center"/>
          </w:tcPr>
          <w:p w14:paraId="16284433" w14:textId="67FDB4D0" w:rsidR="00975C10" w:rsidRPr="00C83B7F" w:rsidRDefault="00975C10" w:rsidP="00975C10">
            <w:pPr>
              <w:rPr>
                <w:ins w:id="2197" w:author="Bikram Adhikari (bdhikari)" w:date="2025-10-16T11:02:00Z" w16du:dateUtc="2025-10-16T16:02:00Z"/>
                <w:rFonts w:asciiTheme="majorBidi" w:eastAsia="Times New Roman" w:hAnsiTheme="majorBidi" w:cstheme="majorBidi"/>
                <w:kern w:val="0"/>
                <w:sz w:val="20"/>
                <w:szCs w:val="20"/>
                <w14:ligatures w14:val="none"/>
                <w:rPrChange w:id="2198" w:author="Bikram Adhikari (bdhikari)" w:date="2025-10-16T11:50:00Z" w16du:dateUtc="2025-10-16T16:50:00Z">
                  <w:rPr>
                    <w:ins w:id="2199" w:author="Bikram Adhikari (bdhikari)" w:date="2025-10-16T11:02:00Z" w16du:dateUtc="2025-10-16T16:02:00Z"/>
                    <w:rFonts w:asciiTheme="majorBidi" w:eastAsia="Times New Roman" w:hAnsiTheme="majorBidi" w:cstheme="majorBidi"/>
                    <w:b/>
                    <w:bCs/>
                    <w:kern w:val="0"/>
                    <w:sz w:val="22"/>
                    <w:szCs w:val="22"/>
                    <w14:ligatures w14:val="none"/>
                  </w:rPr>
                </w:rPrChange>
              </w:rPr>
              <w:pPrChange w:id="2200" w:author="Bikram Adhikari (bdhikari)" w:date="2025-10-16T11:49:00Z" w16du:dateUtc="2025-10-16T16:49:00Z">
                <w:pPr>
                  <w:jc w:val="center"/>
                </w:pPr>
              </w:pPrChange>
            </w:pPr>
            <w:ins w:id="2201" w:author="Bikram Adhikari (bdhikari)" w:date="2025-10-16T15:40:00Z" w16du:dateUtc="2025-10-16T20:40:00Z">
              <w:r w:rsidRPr="00975C10">
                <w:rPr>
                  <w:rFonts w:asciiTheme="majorBidi" w:eastAsia="Times New Roman" w:hAnsiTheme="majorBidi" w:cstheme="majorBidi"/>
                  <w:kern w:val="0"/>
                  <w:sz w:val="20"/>
                  <w:szCs w:val="20"/>
                  <w14:ligatures w14:val="none"/>
                  <w:rPrChange w:id="2202" w:author="Bikram Adhikari (bdhikari)" w:date="2025-10-16T15:40:00Z" w16du:dateUtc="2025-10-16T20:40:00Z">
                    <w:rPr>
                      <w:rFonts w:ascii="Segoe UI" w:hAnsi="Segoe UI" w:cs="Segoe UI"/>
                      <w:color w:val="333333"/>
                      <w:sz w:val="28"/>
                      <w:szCs w:val="28"/>
                    </w:rPr>
                  </w:rPrChange>
                </w:rPr>
                <w:t>13.2</w:t>
              </w:r>
            </w:ins>
          </w:p>
        </w:tc>
      </w:tr>
    </w:tbl>
    <w:p w14:paraId="660A1F76" w14:textId="77777777" w:rsidR="00A30EBA" w:rsidRDefault="00A30EBA">
      <w:pPr>
        <w:rPr>
          <w:rFonts w:asciiTheme="majorBidi" w:hAnsiTheme="majorBidi" w:cstheme="majorBidi"/>
          <w:b/>
          <w:bCs/>
          <w:sz w:val="22"/>
          <w:szCs w:val="22"/>
        </w:rPr>
      </w:pPr>
    </w:p>
    <w:p w14:paraId="4A7ABA8F" w14:textId="7129B511" w:rsidR="00EC1273" w:rsidRPr="00EC1273" w:rsidRDefault="00EC1273" w:rsidP="004E095D">
      <w:pPr>
        <w:jc w:val="both"/>
        <w:rPr>
          <w:del w:id="2203" w:author="Bikram Adhikari (bdhikari)" w:date="2025-10-16T10:56:00Z" w16du:dateUtc="2025-10-16T15:56:00Z"/>
          <w:rFonts w:asciiTheme="majorBidi" w:hAnsiTheme="majorBidi" w:cstheme="majorBidi"/>
          <w:sz w:val="22"/>
          <w:szCs w:val="22"/>
        </w:rPr>
      </w:pPr>
      <w:del w:id="2204" w:author="Bikram Adhikari (bdhikari)" w:date="2025-10-16T10:56:00Z" w16du:dateUtc="2025-10-16T15:56:00Z">
        <w:r w:rsidRPr="00EC1273">
          <w:rPr>
            <w:rFonts w:asciiTheme="majorBidi" w:hAnsiTheme="majorBidi" w:cstheme="majorBidi"/>
            <w:sz w:val="22"/>
            <w:szCs w:val="22"/>
          </w:rPr>
          <w:delText xml:space="preserve">Figure </w:delText>
        </w:r>
      </w:del>
      <w:del w:id="2205" w:author="Bikram Adhikari (bdhikari)" w:date="2025-10-16T10:54:00Z" w16du:dateUtc="2025-10-16T15:54:00Z">
        <w:r w:rsidRPr="00EC1273">
          <w:rPr>
            <w:rFonts w:asciiTheme="majorBidi" w:hAnsiTheme="majorBidi" w:cstheme="majorBidi"/>
            <w:sz w:val="22"/>
            <w:szCs w:val="22"/>
          </w:rPr>
          <w:delText>3</w:delText>
        </w:r>
      </w:del>
      <w:del w:id="2206" w:author="Bikram Adhikari (bdhikari)" w:date="2025-10-16T10:56:00Z" w16du:dateUtc="2025-10-16T15:56:00Z">
        <w:r w:rsidRPr="00EC1273">
          <w:rPr>
            <w:rFonts w:asciiTheme="majorBidi" w:hAnsiTheme="majorBidi" w:cstheme="majorBidi"/>
            <w:sz w:val="22"/>
            <w:szCs w:val="22"/>
          </w:rPr>
          <w:delText xml:space="preserve"> presents the distribution of anemia, undernutrition and </w:delText>
        </w:r>
        <w:r w:rsidR="007C06FA" w:rsidRPr="00EC1273">
          <w:rPr>
            <w:rFonts w:asciiTheme="majorBidi" w:hAnsiTheme="majorBidi" w:cstheme="majorBidi"/>
            <w:sz w:val="22"/>
            <w:szCs w:val="22"/>
          </w:rPr>
          <w:delText>co</w:delText>
        </w:r>
        <w:r w:rsidRPr="00EC1273">
          <w:rPr>
            <w:rFonts w:asciiTheme="majorBidi" w:hAnsiTheme="majorBidi" w:cstheme="majorBidi"/>
            <w:sz w:val="22"/>
            <w:szCs w:val="22"/>
          </w:rPr>
          <w:delText xml:space="preserve">-existence across categories of </w:delText>
        </w:r>
        <w:r w:rsidR="00425765" w:rsidRPr="00EC1273">
          <w:rPr>
            <w:rFonts w:asciiTheme="majorBidi" w:hAnsiTheme="majorBidi" w:cstheme="majorBidi"/>
            <w:sz w:val="22"/>
            <w:szCs w:val="22"/>
          </w:rPr>
          <w:delText>wealth</w:delText>
        </w:r>
        <w:r w:rsidR="0015283C">
          <w:rPr>
            <w:rFonts w:asciiTheme="majorBidi" w:hAnsiTheme="majorBidi" w:cstheme="majorBidi"/>
            <w:sz w:val="22"/>
            <w:szCs w:val="22"/>
          </w:rPr>
          <w:delText xml:space="preserve"> quintile</w:delText>
        </w:r>
        <w:r w:rsidRPr="00EC1273">
          <w:rPr>
            <w:rFonts w:asciiTheme="majorBidi" w:hAnsiTheme="majorBidi" w:cstheme="majorBidi"/>
            <w:sz w:val="22"/>
            <w:szCs w:val="22"/>
          </w:rPr>
          <w:delText xml:space="preserve">, mother’s education, household decision making and mother’s </w:delText>
        </w:r>
        <w:r w:rsidR="00425765" w:rsidRPr="00EC1273">
          <w:rPr>
            <w:rFonts w:asciiTheme="majorBidi" w:hAnsiTheme="majorBidi" w:cstheme="majorBidi"/>
            <w:sz w:val="22"/>
            <w:szCs w:val="22"/>
          </w:rPr>
          <w:delText>exposure</w:delText>
        </w:r>
        <w:r w:rsidRPr="00EC1273">
          <w:rPr>
            <w:rFonts w:asciiTheme="majorBidi" w:hAnsiTheme="majorBidi" w:cstheme="majorBidi"/>
            <w:sz w:val="22"/>
            <w:szCs w:val="22"/>
          </w:rPr>
          <w:delText xml:space="preserve"> to health </w:delText>
        </w:r>
        <w:r w:rsidR="00425765" w:rsidRPr="00EC1273">
          <w:rPr>
            <w:rFonts w:asciiTheme="majorBidi" w:hAnsiTheme="majorBidi" w:cstheme="majorBidi"/>
            <w:sz w:val="22"/>
            <w:szCs w:val="22"/>
          </w:rPr>
          <w:delText>programs</w:delText>
        </w:r>
        <w:r w:rsidRPr="00EC1273">
          <w:rPr>
            <w:rFonts w:asciiTheme="majorBidi" w:hAnsiTheme="majorBidi" w:cstheme="majorBidi"/>
            <w:sz w:val="22"/>
            <w:szCs w:val="22"/>
          </w:rPr>
          <w:delText xml:space="preserve"> </w:delText>
        </w:r>
        <w:r w:rsidR="007C06FA" w:rsidRPr="00EC1273">
          <w:rPr>
            <w:rFonts w:asciiTheme="majorBidi" w:hAnsiTheme="majorBidi" w:cstheme="majorBidi"/>
            <w:sz w:val="22"/>
            <w:szCs w:val="22"/>
          </w:rPr>
          <w:delText>on</w:delText>
        </w:r>
        <w:r w:rsidRPr="00EC1273">
          <w:rPr>
            <w:rFonts w:asciiTheme="majorBidi" w:hAnsiTheme="majorBidi" w:cstheme="majorBidi"/>
            <w:sz w:val="22"/>
            <w:szCs w:val="22"/>
          </w:rPr>
          <w:delText xml:space="preserve"> TV and radio. </w:delText>
        </w:r>
        <w:r>
          <w:rPr>
            <w:rFonts w:asciiTheme="majorBidi" w:hAnsiTheme="majorBidi" w:cstheme="majorBidi"/>
            <w:sz w:val="22"/>
            <w:szCs w:val="22"/>
          </w:rPr>
          <w:delText xml:space="preserve">The prevalence </w:delText>
        </w:r>
        <w:r w:rsidR="003638DB">
          <w:rPr>
            <w:rFonts w:asciiTheme="majorBidi" w:hAnsiTheme="majorBidi" w:cstheme="majorBidi"/>
            <w:sz w:val="22"/>
            <w:szCs w:val="22"/>
          </w:rPr>
          <w:delText>of undernutrition and co-existence was highest in poorest wealth quintile and lowest in richest wealth quintile</w:delText>
        </w:r>
        <w:r w:rsidR="0068319F">
          <w:rPr>
            <w:rFonts w:asciiTheme="majorBidi" w:hAnsiTheme="majorBidi" w:cstheme="majorBidi"/>
            <w:sz w:val="22"/>
            <w:szCs w:val="22"/>
          </w:rPr>
          <w:delText xml:space="preserve">, and highest in children whose mother </w:delText>
        </w:r>
        <w:r w:rsidR="00425765">
          <w:rPr>
            <w:rFonts w:asciiTheme="majorBidi" w:hAnsiTheme="majorBidi" w:cstheme="majorBidi"/>
            <w:sz w:val="22"/>
            <w:szCs w:val="22"/>
          </w:rPr>
          <w:delText>has</w:delText>
        </w:r>
        <w:r w:rsidR="0068319F">
          <w:rPr>
            <w:rFonts w:asciiTheme="majorBidi" w:hAnsiTheme="majorBidi" w:cstheme="majorBidi"/>
            <w:sz w:val="22"/>
            <w:szCs w:val="22"/>
          </w:rPr>
          <w:delText xml:space="preserve"> no education</w:delText>
        </w:r>
        <w:r w:rsidR="00425765">
          <w:rPr>
            <w:rFonts w:asciiTheme="majorBidi" w:hAnsiTheme="majorBidi" w:cstheme="majorBidi"/>
            <w:sz w:val="22"/>
            <w:szCs w:val="22"/>
          </w:rPr>
          <w:delText>.</w:delText>
        </w:r>
      </w:del>
    </w:p>
    <w:p w14:paraId="3FBB06EF" w14:textId="0D5F899B" w:rsidR="00E93FA3" w:rsidRDefault="00E2528B" w:rsidP="00E93FA3">
      <w:pPr>
        <w:jc w:val="both"/>
        <w:rPr>
          <w:ins w:id="2207" w:author="Bikram Adhikari (bdhikari)" w:date="2025-10-16T15:23:00Z" w16du:dateUtc="2025-10-16T20:23:00Z"/>
          <w:rFonts w:asciiTheme="majorBidi" w:hAnsiTheme="majorBidi" w:cstheme="majorBidi"/>
          <w:sz w:val="22"/>
          <w:szCs w:val="22"/>
        </w:rPr>
      </w:pPr>
      <w:del w:id="2208" w:author="Bikram Adhikari (bdhikari)" w:date="2025-10-16T15:23:00Z" w16du:dateUtc="2025-10-16T20:23:00Z">
        <w:r w:rsidRPr="003F6E01" w:rsidDel="0071455D">
          <w:rPr>
            <w:rFonts w:ascii="Times New Roman" w:hAnsi="Times New Roman" w:cs="Times New Roman"/>
            <w:i/>
            <w:iCs/>
          </w:rPr>
          <w:delText xml:space="preserve">Figure </w:delText>
        </w:r>
        <w:r w:rsidRPr="003F6E01" w:rsidDel="0071455D">
          <w:rPr>
            <w:rFonts w:ascii="Times New Roman" w:hAnsi="Times New Roman" w:cs="Times New Roman"/>
            <w:i/>
            <w:iCs/>
          </w:rPr>
          <w:fldChar w:fldCharType="begin"/>
        </w:r>
        <w:r w:rsidRPr="003F6E01" w:rsidDel="0071455D">
          <w:rPr>
            <w:rFonts w:ascii="Times New Roman" w:hAnsi="Times New Roman" w:cs="Times New Roman"/>
            <w:i/>
            <w:iCs/>
          </w:rPr>
          <w:delInstrText xml:space="preserve"> SEQ Figure \* ARABIC </w:delInstrText>
        </w:r>
        <w:r w:rsidRPr="003F6E01" w:rsidDel="0071455D">
          <w:rPr>
            <w:rFonts w:ascii="Times New Roman" w:hAnsi="Times New Roman" w:cs="Times New Roman"/>
            <w:i/>
            <w:iCs/>
          </w:rPr>
          <w:fldChar w:fldCharType="separate"/>
        </w:r>
      </w:del>
      <w:del w:id="2209" w:author="Bikram Adhikari (bdhikari)" w:date="2025-10-16T15:22:00Z" w16du:dateUtc="2025-10-16T20:22:00Z">
        <w:r w:rsidRPr="003F6E01" w:rsidDel="00505ACB">
          <w:rPr>
            <w:rFonts w:ascii="Times New Roman" w:hAnsi="Times New Roman" w:cs="Times New Roman"/>
            <w:i/>
            <w:iCs/>
            <w:noProof/>
          </w:rPr>
          <w:delText>3</w:delText>
        </w:r>
      </w:del>
      <w:del w:id="2210" w:author="Bikram Adhikari (bdhikari)" w:date="2025-10-16T15:23:00Z" w16du:dateUtc="2025-10-16T20:23:00Z">
        <w:r w:rsidRPr="003F6E01" w:rsidDel="0071455D">
          <w:rPr>
            <w:rFonts w:ascii="Times New Roman" w:hAnsi="Times New Roman" w:cs="Times New Roman"/>
            <w:i/>
            <w:iCs/>
          </w:rPr>
          <w:fldChar w:fldCharType="end"/>
        </w:r>
        <w:r w:rsidRPr="003F6E01" w:rsidDel="0071455D">
          <w:rPr>
            <w:rFonts w:ascii="Times New Roman" w:hAnsi="Times New Roman" w:cs="Times New Roman"/>
            <w:i/>
            <w:iCs/>
          </w:rPr>
          <w:delText xml:space="preserve">: </w:delText>
        </w:r>
        <w:r w:rsidDel="0071455D">
          <w:rPr>
            <w:rFonts w:ascii="Times New Roman" w:hAnsi="Times New Roman" w:cs="Times New Roman"/>
            <w:i/>
            <w:iCs/>
          </w:rPr>
          <w:delText>Dis</w:delText>
        </w:r>
      </w:del>
      <w:ins w:id="2211" w:author="Bikram Adhikari (bdhikari)" w:date="2025-10-16T10:56:00Z" w16du:dateUtc="2025-10-16T15:56:00Z">
        <w:r w:rsidR="00E93FA3" w:rsidRPr="00EC1273">
          <w:rPr>
            <w:rFonts w:asciiTheme="majorBidi" w:hAnsiTheme="majorBidi" w:cstheme="majorBidi"/>
            <w:sz w:val="22"/>
            <w:szCs w:val="22"/>
          </w:rPr>
          <w:t xml:space="preserve">Figure </w:t>
        </w:r>
        <w:r w:rsidR="00E93FA3">
          <w:rPr>
            <w:rFonts w:asciiTheme="majorBidi" w:hAnsiTheme="majorBidi" w:cstheme="majorBidi"/>
            <w:sz w:val="22"/>
            <w:szCs w:val="22"/>
          </w:rPr>
          <w:t>4</w:t>
        </w:r>
      </w:ins>
      <w:ins w:id="2212" w:author="Bikram Adhikari (bdhikari)" w:date="2025-10-16T15:22:00Z" w16du:dateUtc="2025-10-16T20:22:00Z">
        <w:r w:rsidR="002158C8">
          <w:rPr>
            <w:rFonts w:asciiTheme="majorBidi" w:hAnsiTheme="majorBidi" w:cstheme="majorBidi"/>
            <w:sz w:val="22"/>
            <w:szCs w:val="22"/>
          </w:rPr>
          <w:t xml:space="preserve"> and </w:t>
        </w:r>
        <w:r w:rsidR="008235FA">
          <w:rPr>
            <w:rFonts w:asciiTheme="majorBidi" w:hAnsiTheme="majorBidi" w:cstheme="majorBidi"/>
            <w:sz w:val="22"/>
            <w:szCs w:val="22"/>
          </w:rPr>
          <w:t>table</w:t>
        </w:r>
      </w:ins>
      <w:ins w:id="2213" w:author="Bikram Adhikari (bdhikari)" w:date="2025-10-16T15:23:00Z" w16du:dateUtc="2025-10-16T20:23:00Z">
        <w:r w:rsidR="008235FA">
          <w:rPr>
            <w:rFonts w:asciiTheme="majorBidi" w:hAnsiTheme="majorBidi" w:cstheme="majorBidi"/>
            <w:sz w:val="22"/>
            <w:szCs w:val="22"/>
          </w:rPr>
          <w:t xml:space="preserve"> 4</w:t>
        </w:r>
      </w:ins>
      <w:ins w:id="2214" w:author="Bikram Adhikari (bdhikari)" w:date="2025-10-16T10:56:00Z" w16du:dateUtc="2025-10-16T15:56:00Z">
        <w:r w:rsidR="00E93FA3" w:rsidRPr="00EC1273">
          <w:rPr>
            <w:rFonts w:asciiTheme="majorBidi" w:hAnsiTheme="majorBidi" w:cstheme="majorBidi"/>
            <w:sz w:val="22"/>
            <w:szCs w:val="22"/>
          </w:rPr>
          <w:t xml:space="preserve"> presents the distribution of anemia, undernutrition and co-existence across categories of wealth</w:t>
        </w:r>
        <w:r w:rsidR="00E93FA3">
          <w:rPr>
            <w:rFonts w:asciiTheme="majorBidi" w:hAnsiTheme="majorBidi" w:cstheme="majorBidi"/>
            <w:sz w:val="22"/>
            <w:szCs w:val="22"/>
          </w:rPr>
          <w:t xml:space="preserve"> quintile</w:t>
        </w:r>
        <w:r w:rsidR="00E93FA3" w:rsidRPr="00EC1273">
          <w:rPr>
            <w:rFonts w:asciiTheme="majorBidi" w:hAnsiTheme="majorBidi" w:cstheme="majorBidi"/>
            <w:sz w:val="22"/>
            <w:szCs w:val="22"/>
          </w:rPr>
          <w:t xml:space="preserve">, mother’s education, household decision making and mother’s exposure to health programs on TV and radio. </w:t>
        </w:r>
        <w:r w:rsidR="00E93FA3">
          <w:rPr>
            <w:rFonts w:asciiTheme="majorBidi" w:hAnsiTheme="majorBidi" w:cstheme="majorBidi"/>
            <w:sz w:val="22"/>
            <w:szCs w:val="22"/>
          </w:rPr>
          <w:t>The prevalence of undernutrition and co-existence was highest in poorest wealth quintile and lowest in richest wealth quintile, and highest in children whose mother ha</w:t>
        </w:r>
      </w:ins>
      <w:ins w:id="2215" w:author="Bikram Adhikari (bdhikari)" w:date="2025-10-16T15:23:00Z" w16du:dateUtc="2025-10-16T20:23:00Z">
        <w:r w:rsidR="005C7674">
          <w:rPr>
            <w:rFonts w:asciiTheme="majorBidi" w:hAnsiTheme="majorBidi" w:cstheme="majorBidi"/>
            <w:sz w:val="22"/>
            <w:szCs w:val="22"/>
          </w:rPr>
          <w:t>d</w:t>
        </w:r>
      </w:ins>
      <w:ins w:id="2216" w:author="Bikram Adhikari (bdhikari)" w:date="2025-10-16T10:56:00Z" w16du:dateUtc="2025-10-16T15:56:00Z">
        <w:r w:rsidR="00E93FA3">
          <w:rPr>
            <w:rFonts w:asciiTheme="majorBidi" w:hAnsiTheme="majorBidi" w:cstheme="majorBidi"/>
            <w:sz w:val="22"/>
            <w:szCs w:val="22"/>
          </w:rPr>
          <w:t xml:space="preserve"> no education.</w:t>
        </w:r>
      </w:ins>
    </w:p>
    <w:p w14:paraId="35D13E07" w14:textId="77777777" w:rsidR="0071455D" w:rsidRDefault="0071455D" w:rsidP="00E93FA3">
      <w:pPr>
        <w:jc w:val="both"/>
        <w:rPr>
          <w:ins w:id="2217" w:author="Bikram Adhikari (bdhikari)" w:date="2025-10-16T15:23:00Z" w16du:dateUtc="2025-10-16T20:23:00Z"/>
          <w:rFonts w:asciiTheme="majorBidi" w:hAnsiTheme="majorBidi" w:cstheme="majorBidi"/>
          <w:sz w:val="22"/>
          <w:szCs w:val="22"/>
        </w:rPr>
      </w:pPr>
    </w:p>
    <w:p w14:paraId="61F863F6" w14:textId="77777777" w:rsidR="0071455D" w:rsidRPr="00A12542" w:rsidRDefault="0071455D" w:rsidP="0071455D">
      <w:pPr>
        <w:keepNext/>
        <w:spacing w:line="360" w:lineRule="auto"/>
        <w:rPr>
          <w:ins w:id="2218" w:author="Bikram Adhikari (bdhikari)" w:date="2025-10-16T15:23:00Z" w16du:dateUtc="2025-10-16T20:23:00Z"/>
          <w:rFonts w:asciiTheme="majorBidi" w:hAnsiTheme="majorBidi" w:cstheme="majorBidi"/>
        </w:rPr>
      </w:pPr>
      <w:ins w:id="2219" w:author="Bikram Adhikari (bdhikari)" w:date="2025-10-16T15:23:00Z" w16du:dateUtc="2025-10-16T20:23:00Z">
        <w:r>
          <w:rPr>
            <w:rFonts w:asciiTheme="majorBidi" w:hAnsiTheme="majorBidi" w:cstheme="majorBidi"/>
            <w:noProof/>
          </w:rPr>
          <w:drawing>
            <wp:inline distT="0" distB="0" distL="0" distR="0" wp14:anchorId="206FD464" wp14:editId="198513FF">
              <wp:extent cx="4964507" cy="3787254"/>
              <wp:effectExtent l="0" t="0" r="7620" b="3810"/>
              <wp:docPr id="1093662654"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62654" name="Picture 4" descr="A screenshot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8665" cy="3790426"/>
                      </a:xfrm>
                      <a:prstGeom prst="rect">
                        <a:avLst/>
                      </a:prstGeom>
                      <a:noFill/>
                      <a:ln>
                        <a:noFill/>
                      </a:ln>
                    </pic:spPr>
                  </pic:pic>
                </a:graphicData>
              </a:graphic>
            </wp:inline>
          </w:drawing>
        </w:r>
      </w:ins>
    </w:p>
    <w:p w14:paraId="111FB7BA" w14:textId="77777777" w:rsidR="0071455D" w:rsidRPr="001321CF" w:rsidRDefault="0071455D" w:rsidP="0071455D">
      <w:pPr>
        <w:spacing w:after="0" w:line="360" w:lineRule="auto"/>
        <w:jc w:val="both"/>
        <w:rPr>
          <w:ins w:id="2220" w:author="Bikram Adhikari (bdhikari)" w:date="2025-10-16T15:23:00Z" w16du:dateUtc="2025-10-16T20:23:00Z"/>
          <w:rFonts w:asciiTheme="majorBidi" w:hAnsiTheme="majorBidi" w:cstheme="majorBidi"/>
          <w:i/>
          <w:iCs/>
          <w:sz w:val="22"/>
          <w:szCs w:val="22"/>
        </w:rPr>
      </w:pPr>
      <w:ins w:id="2221" w:author="Bikram Adhikari (bdhikari)" w:date="2025-10-16T15:23:00Z" w16du:dateUtc="2025-10-16T20:23:00Z">
        <w:r w:rsidRPr="003F6E01">
          <w:rPr>
            <w:rFonts w:ascii="Times New Roman" w:hAnsi="Times New Roman" w:cs="Times New Roman"/>
            <w:i/>
            <w:iCs/>
          </w:rPr>
          <w:t xml:space="preserve">Figure </w:t>
        </w:r>
        <w:r w:rsidRPr="003F6E01">
          <w:rPr>
            <w:rFonts w:ascii="Times New Roman" w:hAnsi="Times New Roman" w:cs="Times New Roman"/>
            <w:i/>
            <w:iCs/>
          </w:rPr>
          <w:fldChar w:fldCharType="begin"/>
        </w:r>
        <w:r w:rsidRPr="003F6E01">
          <w:rPr>
            <w:rFonts w:ascii="Times New Roman" w:hAnsi="Times New Roman" w:cs="Times New Roman"/>
            <w:i/>
            <w:iCs/>
          </w:rPr>
          <w:instrText xml:space="preserve"> SEQ Figure \* ARABIC </w:instrText>
        </w:r>
        <w:r w:rsidRPr="003F6E01">
          <w:rPr>
            <w:rFonts w:ascii="Times New Roman" w:hAnsi="Times New Roman" w:cs="Times New Roman"/>
            <w:i/>
            <w:iCs/>
          </w:rPr>
          <w:fldChar w:fldCharType="separate"/>
        </w:r>
        <w:r>
          <w:rPr>
            <w:rFonts w:ascii="Times New Roman" w:hAnsi="Times New Roman" w:cs="Times New Roman"/>
            <w:i/>
            <w:iCs/>
            <w:noProof/>
          </w:rPr>
          <w:t>4</w:t>
        </w:r>
        <w:r w:rsidRPr="003F6E01">
          <w:rPr>
            <w:rFonts w:ascii="Times New Roman" w:hAnsi="Times New Roman" w:cs="Times New Roman"/>
            <w:i/>
            <w:iCs/>
          </w:rPr>
          <w:fldChar w:fldCharType="end"/>
        </w:r>
        <w:r w:rsidRPr="003F6E01">
          <w:rPr>
            <w:rFonts w:ascii="Times New Roman" w:hAnsi="Times New Roman" w:cs="Times New Roman"/>
            <w:i/>
            <w:iCs/>
          </w:rPr>
          <w:t xml:space="preserve">: </w:t>
        </w:r>
        <w:r>
          <w:rPr>
            <w:rFonts w:ascii="Times New Roman" w:hAnsi="Times New Roman" w:cs="Times New Roman"/>
            <w:i/>
            <w:iCs/>
          </w:rPr>
          <w:t>Distribution of</w:t>
        </w:r>
        <w:r w:rsidRPr="003F6E01">
          <w:rPr>
            <w:rFonts w:ascii="Times New Roman" w:hAnsi="Times New Roman" w:cs="Times New Roman"/>
            <w:i/>
            <w:iCs/>
          </w:rPr>
          <w:t xml:space="preserve"> </w:t>
        </w:r>
        <w:r>
          <w:rPr>
            <w:rFonts w:ascii="Times New Roman" w:hAnsi="Times New Roman" w:cs="Times New Roman"/>
            <w:i/>
            <w:iCs/>
          </w:rPr>
          <w:t xml:space="preserve">anemia, overall undernutrition and their </w:t>
        </w:r>
        <w:r w:rsidRPr="003F6E01">
          <w:rPr>
            <w:rFonts w:ascii="Times New Roman" w:hAnsi="Times New Roman" w:cs="Times New Roman"/>
            <w:i/>
            <w:iCs/>
          </w:rPr>
          <w:t xml:space="preserve">co-existence of anemia </w:t>
        </w:r>
        <w:r>
          <w:rPr>
            <w:rFonts w:ascii="Times New Roman" w:hAnsi="Times New Roman" w:cs="Times New Roman"/>
            <w:i/>
            <w:iCs/>
          </w:rPr>
          <w:t>across exposure variables</w:t>
        </w:r>
      </w:ins>
    </w:p>
    <w:p w14:paraId="08D80881" w14:textId="77777777" w:rsidR="0071455D" w:rsidRPr="00C67554" w:rsidRDefault="0071455D" w:rsidP="0071455D">
      <w:pPr>
        <w:rPr>
          <w:ins w:id="2222" w:author="Bikram Adhikari (bdhikari)" w:date="2025-10-16T15:23:00Z" w16du:dateUtc="2025-10-16T20:23:00Z"/>
          <w:rFonts w:asciiTheme="majorBidi" w:hAnsiTheme="majorBidi" w:cstheme="majorBidi"/>
          <w:b/>
          <w:bCs/>
          <w:sz w:val="22"/>
          <w:szCs w:val="22"/>
        </w:rPr>
      </w:pPr>
      <w:ins w:id="2223" w:author="Bikram Adhikari (bdhikari)" w:date="2025-10-16T15:23:00Z" w16du:dateUtc="2025-10-16T20:23:00Z">
        <w:r w:rsidRPr="00C67554">
          <w:rPr>
            <w:rFonts w:asciiTheme="majorBidi" w:hAnsiTheme="majorBidi" w:cstheme="majorBidi"/>
            <w:b/>
            <w:bCs/>
            <w:sz w:val="22"/>
            <w:szCs w:val="22"/>
          </w:rPr>
          <w:t xml:space="preserve">[Figure </w:t>
        </w:r>
        <w:r>
          <w:rPr>
            <w:rFonts w:asciiTheme="majorBidi" w:hAnsiTheme="majorBidi" w:cstheme="majorBidi"/>
            <w:b/>
            <w:bCs/>
            <w:sz w:val="22"/>
            <w:szCs w:val="22"/>
          </w:rPr>
          <w:t>4</w:t>
        </w:r>
        <w:r w:rsidRPr="00C67554">
          <w:rPr>
            <w:rFonts w:asciiTheme="majorBidi" w:hAnsiTheme="majorBidi" w:cstheme="majorBidi"/>
            <w:b/>
            <w:bCs/>
            <w:sz w:val="22"/>
            <w:szCs w:val="22"/>
          </w:rPr>
          <w:t xml:space="preserve"> here]</w:t>
        </w:r>
      </w:ins>
    </w:p>
    <w:p w14:paraId="62CAFD99" w14:textId="77777777" w:rsidR="0071455D" w:rsidRPr="00A12542" w:rsidRDefault="0071455D" w:rsidP="0071455D">
      <w:pPr>
        <w:keepNext/>
        <w:spacing w:line="360" w:lineRule="auto"/>
        <w:rPr>
          <w:ins w:id="2224" w:author="Bikram Adhikari (bdhikari)" w:date="2025-10-16T15:23:00Z" w16du:dateUtc="2025-10-16T20:23:00Z"/>
          <w:rFonts w:asciiTheme="majorBidi" w:hAnsiTheme="majorBidi" w:cstheme="majorBidi"/>
        </w:rPr>
      </w:pPr>
    </w:p>
    <w:p w14:paraId="58D9ACDD" w14:textId="77777777" w:rsidR="00E93FA3" w:rsidRPr="00A12542" w:rsidRDefault="00E93FA3" w:rsidP="00A30EBA">
      <w:pPr>
        <w:keepNext/>
        <w:spacing w:line="360" w:lineRule="auto"/>
        <w:rPr>
          <w:rFonts w:asciiTheme="majorBidi" w:hAnsiTheme="majorBidi" w:cstheme="majorBidi"/>
        </w:rPr>
      </w:pPr>
    </w:p>
    <w:p w14:paraId="68DE337A" w14:textId="0F4B78F3" w:rsidR="00A30EBA" w:rsidRPr="00C67554" w:rsidDel="0071455D" w:rsidRDefault="00C67554" w:rsidP="00A30EBA">
      <w:pPr>
        <w:rPr>
          <w:del w:id="2225" w:author="Bikram Adhikari (bdhikari)" w:date="2025-10-16T15:23:00Z" w16du:dateUtc="2025-10-16T20:23:00Z"/>
          <w:rFonts w:asciiTheme="majorBidi" w:hAnsiTheme="majorBidi" w:cstheme="majorBidi"/>
          <w:b/>
          <w:bCs/>
          <w:sz w:val="22"/>
          <w:szCs w:val="22"/>
        </w:rPr>
      </w:pPr>
      <w:del w:id="2226" w:author="Bikram Adhikari (bdhikari)" w:date="2025-10-16T15:23:00Z" w16du:dateUtc="2025-10-16T20:23:00Z">
        <w:r w:rsidRPr="00C67554" w:rsidDel="0071455D">
          <w:rPr>
            <w:rFonts w:asciiTheme="majorBidi" w:hAnsiTheme="majorBidi" w:cstheme="majorBidi"/>
            <w:b/>
            <w:bCs/>
            <w:sz w:val="22"/>
            <w:szCs w:val="22"/>
          </w:rPr>
          <w:delText xml:space="preserve">[Figure </w:delText>
        </w:r>
      </w:del>
      <w:del w:id="2227" w:author="Bikram Adhikari (bdhikari)" w:date="2025-10-16T10:54:00Z" w16du:dateUtc="2025-10-16T15:54:00Z">
        <w:r w:rsidRPr="00C67554" w:rsidDel="00E2528B">
          <w:rPr>
            <w:rFonts w:asciiTheme="majorBidi" w:hAnsiTheme="majorBidi" w:cstheme="majorBidi"/>
            <w:b/>
            <w:bCs/>
            <w:sz w:val="22"/>
            <w:szCs w:val="22"/>
          </w:rPr>
          <w:delText>3</w:delText>
        </w:r>
      </w:del>
      <w:del w:id="2228" w:author="Bikram Adhikari (bdhikari)" w:date="2025-10-16T15:23:00Z" w16du:dateUtc="2025-10-16T20:23:00Z">
        <w:r w:rsidRPr="00C67554" w:rsidDel="0071455D">
          <w:rPr>
            <w:rFonts w:asciiTheme="majorBidi" w:hAnsiTheme="majorBidi" w:cstheme="majorBidi"/>
            <w:b/>
            <w:bCs/>
            <w:sz w:val="22"/>
            <w:szCs w:val="22"/>
          </w:rPr>
          <w:delText xml:space="preserve"> here]</w:delText>
        </w:r>
      </w:del>
    </w:p>
    <w:p w14:paraId="0782F1B3" w14:textId="77777777" w:rsidR="003C26A4" w:rsidRPr="00A12542" w:rsidRDefault="003C26A4" w:rsidP="00775DF7">
      <w:pPr>
        <w:spacing w:line="360" w:lineRule="auto"/>
        <w:jc w:val="both"/>
        <w:rPr>
          <w:rFonts w:asciiTheme="majorBidi" w:hAnsiTheme="majorBidi" w:cstheme="majorBidi"/>
          <w:sz w:val="22"/>
          <w:szCs w:val="22"/>
        </w:rPr>
      </w:pPr>
    </w:p>
    <w:p w14:paraId="3955DAA6" w14:textId="3D9EAE3C" w:rsidR="00A42A13" w:rsidRPr="009D176F" w:rsidRDefault="0004701C" w:rsidP="009D176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Table </w:t>
      </w:r>
      <w:del w:id="2229" w:author="Bikram Adhikari (bdhikari)" w:date="2025-10-09T15:48:00Z" w16du:dateUtc="2025-10-09T20:48:00Z">
        <w:r w:rsidRPr="00A12542" w:rsidDel="008B0585">
          <w:rPr>
            <w:rFonts w:asciiTheme="majorBidi" w:hAnsiTheme="majorBidi" w:cstheme="majorBidi"/>
            <w:sz w:val="22"/>
            <w:szCs w:val="22"/>
          </w:rPr>
          <w:delText xml:space="preserve">3 </w:delText>
        </w:r>
      </w:del>
      <w:ins w:id="2230" w:author="Bikram Adhikari (bdhikari)" w:date="2025-10-16T15:24:00Z" w16du:dateUtc="2025-10-16T20:24:00Z">
        <w:r w:rsidR="00CF7227">
          <w:rPr>
            <w:rFonts w:asciiTheme="majorBidi" w:hAnsiTheme="majorBidi" w:cstheme="majorBidi"/>
            <w:sz w:val="22"/>
            <w:szCs w:val="22"/>
          </w:rPr>
          <w:t>5</w:t>
        </w:r>
      </w:ins>
      <w:ins w:id="2231" w:author="Bikram Adhikari (bdhikari)" w:date="2025-10-09T15:48:00Z" w16du:dateUtc="2025-10-09T20:48:00Z">
        <w:r w:rsidR="008B0585" w:rsidRPr="00A12542">
          <w:rPr>
            <w:rFonts w:asciiTheme="majorBidi" w:hAnsiTheme="majorBidi" w:cstheme="majorBidi"/>
            <w:sz w:val="22"/>
            <w:szCs w:val="22"/>
          </w:rPr>
          <w:t xml:space="preserve"> </w:t>
        </w:r>
      </w:ins>
      <w:r w:rsidRPr="00A12542">
        <w:rPr>
          <w:rFonts w:asciiTheme="majorBidi" w:hAnsiTheme="majorBidi" w:cstheme="majorBidi"/>
          <w:sz w:val="22"/>
          <w:szCs w:val="22"/>
        </w:rPr>
        <w:t xml:space="preserve">presents the factors associated with undernutrition and anemia among children aged 6-59 months. </w:t>
      </w:r>
      <w:r w:rsidR="00FE4BE3" w:rsidRPr="00A12542">
        <w:rPr>
          <w:rFonts w:asciiTheme="majorBidi" w:hAnsiTheme="majorBidi" w:cstheme="majorBidi"/>
          <w:sz w:val="22"/>
          <w:szCs w:val="22"/>
        </w:rPr>
        <w:t xml:space="preserve">In univariable regression, undernutrition was significantly associated with </w:t>
      </w:r>
      <w:r w:rsidR="009834E8" w:rsidRPr="00A12542">
        <w:rPr>
          <w:rFonts w:asciiTheme="majorBidi" w:hAnsiTheme="majorBidi" w:cstheme="majorBidi"/>
          <w:sz w:val="22"/>
          <w:szCs w:val="22"/>
        </w:rPr>
        <w:t>wealth quintile, mother’s education, age of child</w:t>
      </w:r>
      <w:del w:id="2232" w:author="Bikram Adhikari (bdhikari)" w:date="2025-10-16T13:12:00Z" w16du:dateUtc="2025-10-16T18:12:00Z">
        <w:r w:rsidR="009834E8" w:rsidRPr="00A12542" w:rsidDel="00AB1B86">
          <w:rPr>
            <w:rFonts w:asciiTheme="majorBidi" w:hAnsiTheme="majorBidi" w:cstheme="majorBidi"/>
            <w:sz w:val="22"/>
            <w:szCs w:val="22"/>
          </w:rPr>
          <w:delText>, place of residence,</w:delText>
        </w:r>
        <w:r w:rsidR="00BC45EC" w:rsidRPr="00A12542" w:rsidDel="00AB1B86">
          <w:rPr>
            <w:rFonts w:asciiTheme="majorBidi" w:hAnsiTheme="majorBidi" w:cstheme="majorBidi"/>
            <w:sz w:val="22"/>
            <w:szCs w:val="22"/>
          </w:rPr>
          <w:delText xml:space="preserve"> father’s education, ecological belt, parity</w:delText>
        </w:r>
      </w:del>
      <w:r w:rsidR="00BC45EC" w:rsidRPr="00A12542">
        <w:rPr>
          <w:rFonts w:asciiTheme="majorBidi" w:hAnsiTheme="majorBidi" w:cstheme="majorBidi"/>
          <w:sz w:val="22"/>
          <w:szCs w:val="22"/>
        </w:rPr>
        <w:t xml:space="preserve">, </w:t>
      </w:r>
      <w:ins w:id="2233" w:author="Bikram Adhikari (bdhikari)" w:date="2025-10-16T13:13:00Z" w16du:dateUtc="2025-10-16T18:13:00Z">
        <w:r w:rsidR="00AB1B86">
          <w:rPr>
            <w:rFonts w:asciiTheme="majorBidi" w:hAnsiTheme="majorBidi" w:cstheme="majorBidi"/>
            <w:sz w:val="22"/>
            <w:szCs w:val="22"/>
          </w:rPr>
          <w:t xml:space="preserve">and </w:t>
        </w:r>
      </w:ins>
      <w:r w:rsidR="00BC45EC" w:rsidRPr="00A12542">
        <w:rPr>
          <w:rFonts w:asciiTheme="majorBidi" w:hAnsiTheme="majorBidi" w:cstheme="majorBidi"/>
          <w:sz w:val="22"/>
          <w:szCs w:val="22"/>
        </w:rPr>
        <w:t>maternal nutritional status</w:t>
      </w:r>
      <w:del w:id="2234" w:author="Bikram Adhikari (bdhikari)" w:date="2025-10-16T13:13:00Z" w16du:dateUtc="2025-10-16T18:13:00Z">
        <w:r w:rsidR="00BC45EC" w:rsidRPr="00A12542" w:rsidDel="00AB1B86">
          <w:rPr>
            <w:rFonts w:asciiTheme="majorBidi" w:hAnsiTheme="majorBidi" w:cstheme="majorBidi"/>
            <w:sz w:val="22"/>
            <w:szCs w:val="22"/>
          </w:rPr>
          <w:delText>,</w:delText>
        </w:r>
      </w:del>
      <w:del w:id="2235" w:author="Bikram Adhikari (bdhikari)" w:date="2025-10-16T13:12:00Z" w16du:dateUtc="2025-10-16T18:12:00Z">
        <w:r w:rsidR="00AB6B74" w:rsidRPr="00A12542" w:rsidDel="00AB1B86">
          <w:rPr>
            <w:rFonts w:asciiTheme="majorBidi" w:hAnsiTheme="majorBidi" w:cstheme="majorBidi"/>
            <w:sz w:val="22"/>
            <w:szCs w:val="22"/>
          </w:rPr>
          <w:delText xml:space="preserve"> and anemia in </w:delText>
        </w:r>
        <w:r w:rsidR="005D4913" w:rsidDel="00AB1B86">
          <w:rPr>
            <w:rFonts w:asciiTheme="majorBidi" w:hAnsiTheme="majorBidi" w:cstheme="majorBidi"/>
            <w:sz w:val="22"/>
            <w:szCs w:val="22"/>
          </w:rPr>
          <w:delText xml:space="preserve">the </w:delText>
        </w:r>
        <w:r w:rsidR="00AB6B74" w:rsidRPr="00A12542" w:rsidDel="00AB1B86">
          <w:rPr>
            <w:rFonts w:asciiTheme="majorBidi" w:hAnsiTheme="majorBidi" w:cstheme="majorBidi"/>
            <w:sz w:val="22"/>
            <w:szCs w:val="22"/>
          </w:rPr>
          <w:delText>child</w:delText>
        </w:r>
      </w:del>
      <w:r w:rsidR="00AB6B74" w:rsidRPr="00A12542">
        <w:rPr>
          <w:rFonts w:asciiTheme="majorBidi" w:hAnsiTheme="majorBidi" w:cstheme="majorBidi"/>
          <w:sz w:val="22"/>
          <w:szCs w:val="22"/>
        </w:rPr>
        <w:t xml:space="preserve">. In multivariable regression, </w:t>
      </w:r>
      <w:r w:rsidR="006F5667" w:rsidRPr="00A12542">
        <w:rPr>
          <w:rFonts w:asciiTheme="majorBidi" w:hAnsiTheme="majorBidi" w:cstheme="majorBidi"/>
          <w:sz w:val="22"/>
          <w:szCs w:val="22"/>
        </w:rPr>
        <w:t xml:space="preserve">undernutrition was found to be associated with </w:t>
      </w:r>
      <w:ins w:id="2236" w:author="Bikram Adhikari (bdhikari)" w:date="2025-10-16T13:13:00Z" w16du:dateUtc="2025-10-16T18:13:00Z">
        <w:r w:rsidR="00AB1B86" w:rsidRPr="00A12542">
          <w:rPr>
            <w:rFonts w:asciiTheme="majorBidi" w:hAnsiTheme="majorBidi" w:cstheme="majorBidi"/>
            <w:sz w:val="22"/>
            <w:szCs w:val="22"/>
          </w:rPr>
          <w:t>age of child</w:t>
        </w:r>
        <w:r w:rsidR="00AB1B86">
          <w:rPr>
            <w:rFonts w:asciiTheme="majorBidi" w:hAnsiTheme="majorBidi" w:cstheme="majorBidi"/>
            <w:sz w:val="22"/>
            <w:szCs w:val="22"/>
          </w:rPr>
          <w:t xml:space="preserve">, </w:t>
        </w:r>
      </w:ins>
      <w:r w:rsidR="006F5667" w:rsidRPr="00A12542">
        <w:rPr>
          <w:rFonts w:asciiTheme="majorBidi" w:hAnsiTheme="majorBidi" w:cstheme="majorBidi"/>
          <w:sz w:val="22"/>
          <w:szCs w:val="22"/>
        </w:rPr>
        <w:t xml:space="preserve">wealth quintile, mother’s education, </w:t>
      </w:r>
      <w:r w:rsidR="009D7015" w:rsidRPr="00A12542">
        <w:rPr>
          <w:rFonts w:asciiTheme="majorBidi" w:hAnsiTheme="majorBidi" w:cstheme="majorBidi"/>
          <w:sz w:val="22"/>
          <w:szCs w:val="22"/>
        </w:rPr>
        <w:t>and maternal nutrition status</w:t>
      </w:r>
      <w:r w:rsidR="007E7216" w:rsidRPr="00A12542">
        <w:rPr>
          <w:rFonts w:asciiTheme="majorBidi" w:hAnsiTheme="majorBidi" w:cstheme="majorBidi"/>
          <w:sz w:val="22"/>
          <w:szCs w:val="22"/>
        </w:rPr>
        <w:t xml:space="preserve"> after adjusting for </w:t>
      </w:r>
      <w:r w:rsidR="00A762B9" w:rsidRPr="00A12542">
        <w:rPr>
          <w:rFonts w:asciiTheme="majorBidi" w:hAnsiTheme="majorBidi" w:cstheme="majorBidi"/>
          <w:sz w:val="22"/>
          <w:szCs w:val="22"/>
        </w:rPr>
        <w:t>confounding variables</w:t>
      </w:r>
      <w:r w:rsidR="009D7015" w:rsidRPr="00A12542">
        <w:rPr>
          <w:rFonts w:asciiTheme="majorBidi" w:hAnsiTheme="majorBidi" w:cstheme="majorBidi"/>
          <w:sz w:val="22"/>
          <w:szCs w:val="22"/>
        </w:rPr>
        <w:t>.</w:t>
      </w:r>
      <w:ins w:id="2237" w:author="Bikram Adhikari (bdhikari)" w:date="2025-10-16T13:15:00Z" w16du:dateUtc="2025-10-16T18:15:00Z">
        <w:r w:rsidR="005D5CE8">
          <w:rPr>
            <w:rFonts w:asciiTheme="majorBidi" w:hAnsiTheme="majorBidi" w:cstheme="majorBidi"/>
            <w:sz w:val="22"/>
            <w:szCs w:val="22"/>
          </w:rPr>
          <w:t xml:space="preserve"> The odds of having undernutrition is </w:t>
        </w:r>
        <w:r w:rsidR="0055167C">
          <w:rPr>
            <w:rFonts w:asciiTheme="majorBidi" w:hAnsiTheme="majorBidi" w:cstheme="majorBidi"/>
            <w:sz w:val="22"/>
            <w:szCs w:val="22"/>
          </w:rPr>
          <w:t>1.96 times among 1-3 years child and 1.70 times in the 4-5 years</w:t>
        </w:r>
      </w:ins>
      <w:ins w:id="2238" w:author="Bikram Adhikari (bdhikari)" w:date="2025-10-16T13:16:00Z" w16du:dateUtc="2025-10-16T18:16:00Z">
        <w:r w:rsidR="0055167C">
          <w:rPr>
            <w:rFonts w:asciiTheme="majorBidi" w:hAnsiTheme="majorBidi" w:cstheme="majorBidi"/>
            <w:sz w:val="22"/>
            <w:szCs w:val="22"/>
          </w:rPr>
          <w:t xml:space="preserve"> children compared to 6-11 months children.</w:t>
        </w:r>
      </w:ins>
      <w:r w:rsidR="009D7015" w:rsidRPr="00A12542">
        <w:rPr>
          <w:rFonts w:asciiTheme="majorBidi" w:hAnsiTheme="majorBidi" w:cstheme="majorBidi"/>
          <w:sz w:val="22"/>
          <w:szCs w:val="22"/>
        </w:rPr>
        <w:t xml:space="preserve"> The odds </w:t>
      </w:r>
      <w:r w:rsidR="00C12A39" w:rsidRPr="00A12542">
        <w:rPr>
          <w:rFonts w:asciiTheme="majorBidi" w:hAnsiTheme="majorBidi" w:cstheme="majorBidi"/>
          <w:sz w:val="22"/>
          <w:szCs w:val="22"/>
        </w:rPr>
        <w:t>of</w:t>
      </w:r>
      <w:r w:rsidR="009D7015" w:rsidRPr="00A12542">
        <w:rPr>
          <w:rFonts w:asciiTheme="majorBidi" w:hAnsiTheme="majorBidi" w:cstheme="majorBidi"/>
          <w:sz w:val="22"/>
          <w:szCs w:val="22"/>
        </w:rPr>
        <w:t xml:space="preserve"> undernutrition </w:t>
      </w:r>
      <w:r w:rsidR="00672B43" w:rsidRPr="00A12542">
        <w:rPr>
          <w:rFonts w:asciiTheme="majorBidi" w:hAnsiTheme="majorBidi" w:cstheme="majorBidi"/>
          <w:sz w:val="22"/>
          <w:szCs w:val="22"/>
        </w:rPr>
        <w:t>were</w:t>
      </w:r>
      <w:r w:rsidR="009D7015" w:rsidRPr="00A12542">
        <w:rPr>
          <w:rFonts w:asciiTheme="majorBidi" w:hAnsiTheme="majorBidi" w:cstheme="majorBidi"/>
          <w:sz w:val="22"/>
          <w:szCs w:val="22"/>
        </w:rPr>
        <w:t xml:space="preserve"> 4</w:t>
      </w:r>
      <w:ins w:id="2239" w:author="Bikram Adhikari (bdhikari)" w:date="2025-10-16T13:14:00Z" w16du:dateUtc="2025-10-16T18:14:00Z">
        <w:r w:rsidR="00184D87">
          <w:rPr>
            <w:rFonts w:asciiTheme="majorBidi" w:hAnsiTheme="majorBidi" w:cstheme="majorBidi"/>
            <w:sz w:val="22"/>
            <w:szCs w:val="22"/>
          </w:rPr>
          <w:t>4</w:t>
        </w:r>
      </w:ins>
      <w:del w:id="2240" w:author="Bikram Adhikari (bdhikari)" w:date="2025-10-16T13:14:00Z" w16du:dateUtc="2025-10-16T18:14:00Z">
        <w:r w:rsidR="009D7015" w:rsidRPr="00A12542" w:rsidDel="00184D87">
          <w:rPr>
            <w:rFonts w:asciiTheme="majorBidi" w:hAnsiTheme="majorBidi" w:cstheme="majorBidi"/>
            <w:sz w:val="22"/>
            <w:szCs w:val="22"/>
          </w:rPr>
          <w:delText>3</w:delText>
        </w:r>
      </w:del>
      <w:r w:rsidR="009D7015" w:rsidRPr="00A12542">
        <w:rPr>
          <w:rFonts w:asciiTheme="majorBidi" w:hAnsiTheme="majorBidi" w:cstheme="majorBidi"/>
          <w:sz w:val="22"/>
          <w:szCs w:val="22"/>
        </w:rPr>
        <w:t xml:space="preserve">% </w:t>
      </w:r>
      <w:r w:rsidR="005802C0" w:rsidRPr="00A12542">
        <w:rPr>
          <w:rFonts w:asciiTheme="majorBidi" w:hAnsiTheme="majorBidi" w:cstheme="majorBidi"/>
          <w:sz w:val="22"/>
          <w:szCs w:val="22"/>
        </w:rPr>
        <w:t>(</w:t>
      </w:r>
      <w:ins w:id="2241" w:author="Bikram Adhikari (bdhikari)" w:date="2025-10-08T22:10:00Z" w16du:dateUtc="2025-10-09T03:10:00Z">
        <w:r w:rsidR="00D2363F">
          <w:rPr>
            <w:rFonts w:asciiTheme="majorBidi" w:hAnsiTheme="majorBidi" w:cstheme="majorBidi"/>
            <w:sz w:val="22"/>
            <w:szCs w:val="22"/>
          </w:rPr>
          <w:t>a</w:t>
        </w:r>
      </w:ins>
      <w:del w:id="2242" w:author="Bikram Adhikari (bdhikari)" w:date="2025-10-08T22:10:00Z" w16du:dateUtc="2025-10-09T03:10:00Z">
        <w:r w:rsidR="005802C0" w:rsidRPr="00A12542" w:rsidDel="00D2363F">
          <w:rPr>
            <w:rFonts w:asciiTheme="majorBidi" w:hAnsiTheme="majorBidi" w:cstheme="majorBidi"/>
            <w:sz w:val="22"/>
            <w:szCs w:val="22"/>
          </w:rPr>
          <w:delText>A</w:delText>
        </w:r>
      </w:del>
      <w:r w:rsidR="005802C0" w:rsidRPr="00A12542">
        <w:rPr>
          <w:rFonts w:asciiTheme="majorBidi" w:hAnsiTheme="majorBidi" w:cstheme="majorBidi"/>
          <w:sz w:val="22"/>
          <w:szCs w:val="22"/>
        </w:rPr>
        <w:t>OR: 0.5</w:t>
      </w:r>
      <w:ins w:id="2243" w:author="Bikram Adhikari (bdhikari)" w:date="2025-10-16T13:14:00Z" w16du:dateUtc="2025-10-16T18:14:00Z">
        <w:r w:rsidR="00AB1B86">
          <w:rPr>
            <w:rFonts w:asciiTheme="majorBidi" w:hAnsiTheme="majorBidi" w:cstheme="majorBidi"/>
            <w:sz w:val="22"/>
            <w:szCs w:val="22"/>
          </w:rPr>
          <w:t>6</w:t>
        </w:r>
      </w:ins>
      <w:del w:id="2244" w:author="Bikram Adhikari (bdhikari)" w:date="2025-10-16T13:14:00Z" w16du:dateUtc="2025-10-16T18:14:00Z">
        <w:r w:rsidR="005802C0" w:rsidRPr="00A12542" w:rsidDel="00AB1B86">
          <w:rPr>
            <w:rFonts w:asciiTheme="majorBidi" w:hAnsiTheme="majorBidi" w:cstheme="majorBidi"/>
            <w:sz w:val="22"/>
            <w:szCs w:val="22"/>
          </w:rPr>
          <w:delText>7</w:delText>
        </w:r>
      </w:del>
      <w:r w:rsidR="005802C0" w:rsidRPr="00A12542">
        <w:rPr>
          <w:rFonts w:asciiTheme="majorBidi" w:hAnsiTheme="majorBidi" w:cstheme="majorBidi"/>
          <w:sz w:val="22"/>
          <w:szCs w:val="22"/>
        </w:rPr>
        <w:t xml:space="preserve">, 95%CI: </w:t>
      </w:r>
      <w:r w:rsidR="00A5129C" w:rsidRPr="00A12542">
        <w:rPr>
          <w:rFonts w:asciiTheme="majorBidi" w:hAnsiTheme="majorBidi" w:cstheme="majorBidi"/>
          <w:sz w:val="22"/>
          <w:szCs w:val="22"/>
        </w:rPr>
        <w:t>0.3</w:t>
      </w:r>
      <w:ins w:id="2245" w:author="Bikram Adhikari (bdhikari)" w:date="2025-10-16T13:14:00Z" w16du:dateUtc="2025-10-16T18:14:00Z">
        <w:r w:rsidR="00AB1B86">
          <w:rPr>
            <w:rFonts w:asciiTheme="majorBidi" w:hAnsiTheme="majorBidi" w:cstheme="majorBidi"/>
            <w:sz w:val="22"/>
            <w:szCs w:val="22"/>
          </w:rPr>
          <w:t>4</w:t>
        </w:r>
      </w:ins>
      <w:del w:id="2246" w:author="Bikram Adhikari (bdhikari)" w:date="2025-10-16T13:14:00Z" w16du:dateUtc="2025-10-16T18:14:00Z">
        <w:r w:rsidR="00A5129C" w:rsidRPr="00A12542" w:rsidDel="00AB1B86">
          <w:rPr>
            <w:rFonts w:asciiTheme="majorBidi" w:hAnsiTheme="majorBidi" w:cstheme="majorBidi"/>
            <w:sz w:val="22"/>
            <w:szCs w:val="22"/>
          </w:rPr>
          <w:delText>6</w:delText>
        </w:r>
      </w:del>
      <w:r w:rsidR="0003150C">
        <w:rPr>
          <w:rFonts w:asciiTheme="majorBidi" w:hAnsiTheme="majorBidi" w:cstheme="majorBidi"/>
          <w:sz w:val="22"/>
          <w:szCs w:val="22"/>
        </w:rPr>
        <w:t xml:space="preserve"> to </w:t>
      </w:r>
      <w:r w:rsidR="00A5129C" w:rsidRPr="00A12542">
        <w:rPr>
          <w:rFonts w:asciiTheme="majorBidi" w:hAnsiTheme="majorBidi" w:cstheme="majorBidi"/>
          <w:sz w:val="22"/>
          <w:szCs w:val="22"/>
        </w:rPr>
        <w:t>0.</w:t>
      </w:r>
      <w:ins w:id="2247" w:author="Bikram Adhikari (bdhikari)" w:date="2025-10-16T13:14:00Z" w16du:dateUtc="2025-10-16T18:14:00Z">
        <w:r w:rsidR="00AB1B86">
          <w:rPr>
            <w:rFonts w:asciiTheme="majorBidi" w:hAnsiTheme="majorBidi" w:cstheme="majorBidi"/>
            <w:sz w:val="22"/>
            <w:szCs w:val="22"/>
          </w:rPr>
          <w:t>92</w:t>
        </w:r>
      </w:ins>
      <w:del w:id="2248" w:author="Bikram Adhikari (bdhikari)" w:date="2025-10-16T13:14:00Z" w16du:dateUtc="2025-10-16T18:14:00Z">
        <w:r w:rsidR="00A5129C" w:rsidRPr="00A12542" w:rsidDel="00AB1B86">
          <w:rPr>
            <w:rFonts w:asciiTheme="majorBidi" w:hAnsiTheme="majorBidi" w:cstheme="majorBidi"/>
            <w:sz w:val="22"/>
            <w:szCs w:val="22"/>
          </w:rPr>
          <w:delText>89</w:delText>
        </w:r>
      </w:del>
      <w:r w:rsidR="00A5129C" w:rsidRPr="00A12542">
        <w:rPr>
          <w:rFonts w:asciiTheme="majorBidi" w:hAnsiTheme="majorBidi" w:cstheme="majorBidi"/>
          <w:sz w:val="22"/>
          <w:szCs w:val="22"/>
        </w:rPr>
        <w:t>)</w:t>
      </w:r>
      <w:r w:rsidR="009D7015" w:rsidRPr="00A12542">
        <w:rPr>
          <w:rFonts w:asciiTheme="majorBidi" w:hAnsiTheme="majorBidi" w:cstheme="majorBidi"/>
          <w:sz w:val="22"/>
          <w:szCs w:val="22"/>
        </w:rPr>
        <w:t xml:space="preserve"> </w:t>
      </w:r>
      <w:r w:rsidR="007E7216" w:rsidRPr="00A12542">
        <w:rPr>
          <w:rFonts w:asciiTheme="majorBidi" w:hAnsiTheme="majorBidi" w:cstheme="majorBidi"/>
          <w:sz w:val="22"/>
          <w:szCs w:val="22"/>
        </w:rPr>
        <w:t xml:space="preserve">lower in </w:t>
      </w:r>
      <w:r w:rsidR="00A762B9" w:rsidRPr="00A12542">
        <w:rPr>
          <w:rFonts w:asciiTheme="majorBidi" w:hAnsiTheme="majorBidi" w:cstheme="majorBidi"/>
          <w:sz w:val="22"/>
          <w:szCs w:val="22"/>
        </w:rPr>
        <w:t>children</w:t>
      </w:r>
      <w:r w:rsidR="007E7216" w:rsidRPr="00A12542">
        <w:rPr>
          <w:rFonts w:asciiTheme="majorBidi" w:hAnsiTheme="majorBidi" w:cstheme="majorBidi"/>
          <w:sz w:val="22"/>
          <w:szCs w:val="22"/>
        </w:rPr>
        <w:t xml:space="preserve"> </w:t>
      </w:r>
      <w:r w:rsidR="001772A5" w:rsidRPr="00A12542">
        <w:rPr>
          <w:rFonts w:asciiTheme="majorBidi" w:hAnsiTheme="majorBidi" w:cstheme="majorBidi"/>
          <w:sz w:val="22"/>
          <w:szCs w:val="22"/>
        </w:rPr>
        <w:t>from</w:t>
      </w:r>
      <w:r w:rsidR="009D7015" w:rsidRPr="00A12542">
        <w:rPr>
          <w:rFonts w:asciiTheme="majorBidi" w:hAnsiTheme="majorBidi" w:cstheme="majorBidi"/>
          <w:sz w:val="22"/>
          <w:szCs w:val="22"/>
        </w:rPr>
        <w:t xml:space="preserve"> </w:t>
      </w:r>
      <w:r w:rsidR="005D4913">
        <w:rPr>
          <w:rFonts w:asciiTheme="majorBidi" w:hAnsiTheme="majorBidi" w:cstheme="majorBidi"/>
          <w:sz w:val="22"/>
          <w:szCs w:val="22"/>
        </w:rPr>
        <w:t xml:space="preserve">the </w:t>
      </w:r>
      <w:r w:rsidR="0066413E" w:rsidRPr="00A12542">
        <w:rPr>
          <w:rFonts w:asciiTheme="majorBidi" w:hAnsiTheme="majorBidi" w:cstheme="majorBidi"/>
          <w:sz w:val="22"/>
          <w:szCs w:val="22"/>
        </w:rPr>
        <w:t>richer</w:t>
      </w:r>
      <w:r w:rsidR="009D0836" w:rsidRPr="00A12542">
        <w:rPr>
          <w:rFonts w:asciiTheme="majorBidi" w:hAnsiTheme="majorBidi" w:cstheme="majorBidi"/>
          <w:sz w:val="22"/>
          <w:szCs w:val="22"/>
        </w:rPr>
        <w:t xml:space="preserve"> wealth quintile compared to </w:t>
      </w:r>
      <w:r w:rsidR="001E5267" w:rsidRPr="00A12542">
        <w:rPr>
          <w:rFonts w:asciiTheme="majorBidi" w:hAnsiTheme="majorBidi" w:cstheme="majorBidi"/>
          <w:sz w:val="22"/>
          <w:szCs w:val="22"/>
        </w:rPr>
        <w:t xml:space="preserve">the </w:t>
      </w:r>
      <w:r w:rsidR="009D0836" w:rsidRPr="00A12542">
        <w:rPr>
          <w:rFonts w:asciiTheme="majorBidi" w:hAnsiTheme="majorBidi" w:cstheme="majorBidi"/>
          <w:sz w:val="22"/>
          <w:szCs w:val="22"/>
        </w:rPr>
        <w:t>poorest, 3</w:t>
      </w:r>
      <w:ins w:id="2249" w:author="Bikram Adhikari (bdhikari)" w:date="2025-10-16T13:14:00Z" w16du:dateUtc="2025-10-16T18:14:00Z">
        <w:r w:rsidR="00184D87">
          <w:rPr>
            <w:rFonts w:asciiTheme="majorBidi" w:hAnsiTheme="majorBidi" w:cstheme="majorBidi"/>
            <w:sz w:val="22"/>
            <w:szCs w:val="22"/>
          </w:rPr>
          <w:t>6</w:t>
        </w:r>
      </w:ins>
      <w:del w:id="2250" w:author="Bikram Adhikari (bdhikari)" w:date="2025-10-16T13:14:00Z" w16du:dateUtc="2025-10-16T18:14:00Z">
        <w:r w:rsidR="009D0836" w:rsidRPr="00A12542" w:rsidDel="00184D87">
          <w:rPr>
            <w:rFonts w:asciiTheme="majorBidi" w:hAnsiTheme="majorBidi" w:cstheme="majorBidi"/>
            <w:sz w:val="22"/>
            <w:szCs w:val="22"/>
          </w:rPr>
          <w:delText>5</w:delText>
        </w:r>
      </w:del>
      <w:r w:rsidR="009D0836" w:rsidRPr="00A12542">
        <w:rPr>
          <w:rFonts w:asciiTheme="majorBidi" w:hAnsiTheme="majorBidi" w:cstheme="majorBidi"/>
          <w:sz w:val="22"/>
          <w:szCs w:val="22"/>
        </w:rPr>
        <w:t xml:space="preserve">% </w:t>
      </w:r>
      <w:r w:rsidR="00A5129C" w:rsidRPr="00A12542">
        <w:rPr>
          <w:rFonts w:asciiTheme="majorBidi" w:hAnsiTheme="majorBidi" w:cstheme="majorBidi"/>
          <w:sz w:val="22"/>
          <w:szCs w:val="22"/>
        </w:rPr>
        <w:t>(</w:t>
      </w:r>
      <w:ins w:id="2251" w:author="Bikram Adhikari (bdhikari)" w:date="2025-10-08T22:10:00Z" w16du:dateUtc="2025-10-09T03:10:00Z">
        <w:r w:rsidR="00D2363F">
          <w:rPr>
            <w:rFonts w:asciiTheme="majorBidi" w:hAnsiTheme="majorBidi" w:cstheme="majorBidi"/>
            <w:sz w:val="22"/>
            <w:szCs w:val="22"/>
          </w:rPr>
          <w:t>a</w:t>
        </w:r>
      </w:ins>
      <w:del w:id="2252" w:author="Bikram Adhikari (bdhikari)" w:date="2025-10-08T22:10:00Z" w16du:dateUtc="2025-10-09T03:10:00Z">
        <w:r w:rsidR="00A5129C" w:rsidRPr="00A12542" w:rsidDel="00D2363F">
          <w:rPr>
            <w:rFonts w:asciiTheme="majorBidi" w:hAnsiTheme="majorBidi" w:cstheme="majorBidi"/>
            <w:sz w:val="22"/>
            <w:szCs w:val="22"/>
          </w:rPr>
          <w:delText>A</w:delText>
        </w:r>
      </w:del>
      <w:r w:rsidR="00A5129C" w:rsidRPr="00A12542">
        <w:rPr>
          <w:rFonts w:asciiTheme="majorBidi" w:hAnsiTheme="majorBidi" w:cstheme="majorBidi"/>
          <w:sz w:val="22"/>
          <w:szCs w:val="22"/>
        </w:rPr>
        <w:t xml:space="preserve">OR: </w:t>
      </w:r>
      <w:r w:rsidR="0034100F" w:rsidRPr="00A12542">
        <w:rPr>
          <w:rFonts w:asciiTheme="majorBidi" w:hAnsiTheme="majorBidi" w:cstheme="majorBidi"/>
          <w:sz w:val="22"/>
          <w:szCs w:val="22"/>
        </w:rPr>
        <w:t>0.6</w:t>
      </w:r>
      <w:ins w:id="2253" w:author="Bikram Adhikari (bdhikari)" w:date="2025-10-16T13:14:00Z" w16du:dateUtc="2025-10-16T18:14:00Z">
        <w:r w:rsidR="00184D87">
          <w:rPr>
            <w:rFonts w:asciiTheme="majorBidi" w:hAnsiTheme="majorBidi" w:cstheme="majorBidi"/>
            <w:sz w:val="22"/>
            <w:szCs w:val="22"/>
          </w:rPr>
          <w:t>4</w:t>
        </w:r>
      </w:ins>
      <w:del w:id="2254" w:author="Bikram Adhikari (bdhikari)" w:date="2025-10-16T13:14:00Z" w16du:dateUtc="2025-10-16T18:14:00Z">
        <w:r w:rsidR="0034100F" w:rsidRPr="00A12542" w:rsidDel="00184D87">
          <w:rPr>
            <w:rFonts w:asciiTheme="majorBidi" w:hAnsiTheme="majorBidi" w:cstheme="majorBidi"/>
            <w:sz w:val="22"/>
            <w:szCs w:val="22"/>
          </w:rPr>
          <w:delText>5</w:delText>
        </w:r>
      </w:del>
      <w:r w:rsidR="0034100F" w:rsidRPr="00A12542">
        <w:rPr>
          <w:rFonts w:asciiTheme="majorBidi" w:hAnsiTheme="majorBidi" w:cstheme="majorBidi"/>
          <w:sz w:val="22"/>
          <w:szCs w:val="22"/>
        </w:rPr>
        <w:t>, 95%CI: 0.45</w:t>
      </w:r>
      <w:r w:rsidR="0003150C">
        <w:rPr>
          <w:rFonts w:asciiTheme="majorBidi" w:hAnsiTheme="majorBidi" w:cstheme="majorBidi"/>
          <w:sz w:val="22"/>
          <w:szCs w:val="22"/>
        </w:rPr>
        <w:t xml:space="preserve"> to </w:t>
      </w:r>
      <w:r w:rsidR="0034100F" w:rsidRPr="00A12542">
        <w:rPr>
          <w:rFonts w:asciiTheme="majorBidi" w:hAnsiTheme="majorBidi" w:cstheme="majorBidi"/>
          <w:sz w:val="22"/>
          <w:szCs w:val="22"/>
        </w:rPr>
        <w:t>0.9</w:t>
      </w:r>
      <w:ins w:id="2255" w:author="Bikram Adhikari (bdhikari)" w:date="2025-10-16T13:14:00Z" w16du:dateUtc="2025-10-16T18:14:00Z">
        <w:r w:rsidR="00184D87">
          <w:rPr>
            <w:rFonts w:asciiTheme="majorBidi" w:hAnsiTheme="majorBidi" w:cstheme="majorBidi"/>
            <w:sz w:val="22"/>
            <w:szCs w:val="22"/>
          </w:rPr>
          <w:t>3</w:t>
        </w:r>
      </w:ins>
      <w:del w:id="2256" w:author="Bikram Adhikari (bdhikari)" w:date="2025-10-16T13:14:00Z" w16du:dateUtc="2025-10-16T18:14:00Z">
        <w:r w:rsidR="0034100F" w:rsidRPr="00A12542" w:rsidDel="00184D87">
          <w:rPr>
            <w:rFonts w:asciiTheme="majorBidi" w:hAnsiTheme="majorBidi" w:cstheme="majorBidi"/>
            <w:sz w:val="22"/>
            <w:szCs w:val="22"/>
          </w:rPr>
          <w:delText>4</w:delText>
        </w:r>
      </w:del>
      <w:r w:rsidR="0034100F" w:rsidRPr="00A12542">
        <w:rPr>
          <w:rFonts w:asciiTheme="majorBidi" w:hAnsiTheme="majorBidi" w:cstheme="majorBidi"/>
          <w:sz w:val="22"/>
          <w:szCs w:val="22"/>
        </w:rPr>
        <w:t>)</w:t>
      </w:r>
      <w:r w:rsidR="009D0836" w:rsidRPr="00A12542">
        <w:rPr>
          <w:rFonts w:asciiTheme="majorBidi" w:hAnsiTheme="majorBidi" w:cstheme="majorBidi"/>
          <w:sz w:val="22"/>
          <w:szCs w:val="22"/>
        </w:rPr>
        <w:t xml:space="preserve"> lower </w:t>
      </w:r>
      <w:r w:rsidR="00D01755" w:rsidRPr="00A12542">
        <w:rPr>
          <w:rFonts w:asciiTheme="majorBidi" w:hAnsiTheme="majorBidi" w:cstheme="majorBidi"/>
          <w:sz w:val="22"/>
          <w:szCs w:val="22"/>
        </w:rPr>
        <w:t xml:space="preserve">in </w:t>
      </w:r>
      <w:r w:rsidR="001E5267" w:rsidRPr="00A12542">
        <w:rPr>
          <w:rFonts w:asciiTheme="majorBidi" w:hAnsiTheme="majorBidi" w:cstheme="majorBidi"/>
          <w:sz w:val="22"/>
          <w:szCs w:val="22"/>
        </w:rPr>
        <w:t xml:space="preserve">the </w:t>
      </w:r>
      <w:r w:rsidR="00D01755" w:rsidRPr="00A12542">
        <w:rPr>
          <w:rFonts w:asciiTheme="majorBidi" w:hAnsiTheme="majorBidi" w:cstheme="majorBidi"/>
          <w:sz w:val="22"/>
          <w:szCs w:val="22"/>
        </w:rPr>
        <w:t xml:space="preserve">child whose mother </w:t>
      </w:r>
      <w:r w:rsidR="001E5267" w:rsidRPr="00A12542">
        <w:rPr>
          <w:rFonts w:asciiTheme="majorBidi" w:hAnsiTheme="majorBidi" w:cstheme="majorBidi"/>
          <w:sz w:val="22"/>
          <w:szCs w:val="22"/>
        </w:rPr>
        <w:t>has</w:t>
      </w:r>
      <w:r w:rsidR="00D01755" w:rsidRPr="00A12542">
        <w:rPr>
          <w:rFonts w:asciiTheme="majorBidi" w:hAnsiTheme="majorBidi" w:cstheme="majorBidi"/>
          <w:sz w:val="22"/>
          <w:szCs w:val="22"/>
        </w:rPr>
        <w:t xml:space="preserve"> secondary or </w:t>
      </w:r>
      <w:r w:rsidR="00565A83" w:rsidRPr="00A12542">
        <w:rPr>
          <w:rFonts w:asciiTheme="majorBidi" w:hAnsiTheme="majorBidi" w:cstheme="majorBidi"/>
          <w:sz w:val="22"/>
          <w:szCs w:val="22"/>
        </w:rPr>
        <w:t>higher-level</w:t>
      </w:r>
      <w:r w:rsidR="00D01755" w:rsidRPr="00A12542">
        <w:rPr>
          <w:rFonts w:asciiTheme="majorBidi" w:hAnsiTheme="majorBidi" w:cstheme="majorBidi"/>
          <w:sz w:val="22"/>
          <w:szCs w:val="22"/>
        </w:rPr>
        <w:t xml:space="preserve"> education</w:t>
      </w:r>
      <w:r w:rsidR="00672B43" w:rsidRPr="00A12542">
        <w:rPr>
          <w:rFonts w:asciiTheme="majorBidi" w:hAnsiTheme="majorBidi" w:cstheme="majorBidi"/>
          <w:sz w:val="22"/>
          <w:szCs w:val="22"/>
        </w:rPr>
        <w:t>.</w:t>
      </w:r>
      <w:r w:rsidR="00A762B9" w:rsidRPr="00A12542">
        <w:rPr>
          <w:rFonts w:asciiTheme="majorBidi" w:hAnsiTheme="majorBidi" w:cstheme="majorBidi"/>
          <w:sz w:val="22"/>
          <w:szCs w:val="22"/>
        </w:rPr>
        <w:t xml:space="preserve"> We </w:t>
      </w:r>
      <w:r w:rsidR="000F19A5">
        <w:rPr>
          <w:rFonts w:asciiTheme="majorBidi" w:hAnsiTheme="majorBidi" w:cstheme="majorBidi"/>
          <w:sz w:val="22"/>
          <w:szCs w:val="22"/>
        </w:rPr>
        <w:t>didn’t</w:t>
      </w:r>
      <w:r w:rsidR="00A762B9" w:rsidRPr="00A12542">
        <w:rPr>
          <w:rFonts w:asciiTheme="majorBidi" w:hAnsiTheme="majorBidi" w:cstheme="majorBidi"/>
          <w:sz w:val="22"/>
          <w:szCs w:val="22"/>
        </w:rPr>
        <w:t xml:space="preserve"> find </w:t>
      </w:r>
      <w:r w:rsidR="001E5267" w:rsidRPr="00A12542">
        <w:rPr>
          <w:rFonts w:asciiTheme="majorBidi" w:hAnsiTheme="majorBidi" w:cstheme="majorBidi"/>
          <w:sz w:val="22"/>
          <w:szCs w:val="22"/>
        </w:rPr>
        <w:t xml:space="preserve">a </w:t>
      </w:r>
      <w:r w:rsidR="00A762B9" w:rsidRPr="00A12542">
        <w:rPr>
          <w:rFonts w:asciiTheme="majorBidi" w:hAnsiTheme="majorBidi" w:cstheme="majorBidi"/>
          <w:sz w:val="22"/>
          <w:szCs w:val="22"/>
        </w:rPr>
        <w:t xml:space="preserve">significant association </w:t>
      </w:r>
      <w:r w:rsidR="0066413E" w:rsidRPr="00A12542">
        <w:rPr>
          <w:rFonts w:asciiTheme="majorBidi" w:hAnsiTheme="majorBidi" w:cstheme="majorBidi"/>
          <w:sz w:val="22"/>
          <w:szCs w:val="22"/>
        </w:rPr>
        <w:t>between</w:t>
      </w:r>
      <w:r w:rsidR="00A762B9" w:rsidRPr="00A12542">
        <w:rPr>
          <w:rFonts w:asciiTheme="majorBidi" w:hAnsiTheme="majorBidi" w:cstheme="majorBidi"/>
          <w:sz w:val="22"/>
          <w:szCs w:val="22"/>
        </w:rPr>
        <w:t xml:space="preserve"> undernutrition </w:t>
      </w:r>
      <w:r w:rsidR="0066413E" w:rsidRPr="00A12542">
        <w:rPr>
          <w:rFonts w:asciiTheme="majorBidi" w:hAnsiTheme="majorBidi" w:cstheme="majorBidi"/>
          <w:sz w:val="22"/>
          <w:szCs w:val="22"/>
        </w:rPr>
        <w:t>and</w:t>
      </w:r>
      <w:r w:rsidR="00A762B9" w:rsidRPr="00A12542">
        <w:rPr>
          <w:rFonts w:asciiTheme="majorBidi" w:hAnsiTheme="majorBidi" w:cstheme="majorBidi"/>
          <w:sz w:val="22"/>
          <w:szCs w:val="22"/>
        </w:rPr>
        <w:t xml:space="preserve"> </w:t>
      </w:r>
      <w:r w:rsidR="00E21298" w:rsidRPr="00A12542">
        <w:rPr>
          <w:rFonts w:asciiTheme="majorBidi" w:hAnsiTheme="majorBidi" w:cstheme="majorBidi"/>
          <w:sz w:val="22"/>
          <w:szCs w:val="22"/>
        </w:rPr>
        <w:t xml:space="preserve">mother participation in household </w:t>
      </w:r>
      <w:r w:rsidR="001E5267" w:rsidRPr="00A12542">
        <w:rPr>
          <w:rFonts w:asciiTheme="majorBidi" w:hAnsiTheme="majorBidi" w:cstheme="majorBidi"/>
          <w:sz w:val="22"/>
          <w:szCs w:val="22"/>
        </w:rPr>
        <w:t>decisions</w:t>
      </w:r>
      <w:r w:rsidR="00E21298" w:rsidRPr="00A12542">
        <w:rPr>
          <w:rFonts w:asciiTheme="majorBidi" w:hAnsiTheme="majorBidi" w:cstheme="majorBidi"/>
          <w:sz w:val="22"/>
          <w:szCs w:val="22"/>
        </w:rPr>
        <w:t xml:space="preserve"> and exposure to health programs </w:t>
      </w:r>
      <w:r w:rsidR="0066413E" w:rsidRPr="00A12542">
        <w:rPr>
          <w:rFonts w:asciiTheme="majorBidi" w:hAnsiTheme="majorBidi" w:cstheme="majorBidi"/>
          <w:sz w:val="22"/>
          <w:szCs w:val="22"/>
        </w:rPr>
        <w:t>on</w:t>
      </w:r>
      <w:r w:rsidR="00E21298" w:rsidRPr="00A12542">
        <w:rPr>
          <w:rFonts w:asciiTheme="majorBidi" w:hAnsiTheme="majorBidi" w:cstheme="majorBidi"/>
          <w:sz w:val="22"/>
          <w:szCs w:val="22"/>
        </w:rPr>
        <w:t xml:space="preserve"> </w:t>
      </w:r>
      <w:del w:id="2257" w:author="Bikram Adhikari (bdhikari)" w:date="2025-10-16T15:43:00Z" w16du:dateUtc="2025-10-16T20:43:00Z">
        <w:r w:rsidR="00E21298" w:rsidRPr="00A12542" w:rsidDel="007A6A1B">
          <w:rPr>
            <w:rFonts w:asciiTheme="majorBidi" w:hAnsiTheme="majorBidi" w:cstheme="majorBidi"/>
            <w:sz w:val="22"/>
            <w:szCs w:val="22"/>
          </w:rPr>
          <w:delText>television</w:delText>
        </w:r>
      </w:del>
      <w:ins w:id="2258" w:author="Bikram Adhikari (bdhikari)" w:date="2025-10-16T15:43:00Z" w16du:dateUtc="2025-10-16T20:43:00Z">
        <w:r w:rsidR="007A6A1B">
          <w:rPr>
            <w:rFonts w:asciiTheme="majorBidi" w:hAnsiTheme="majorBidi" w:cstheme="majorBidi"/>
            <w:sz w:val="22"/>
            <w:szCs w:val="22"/>
          </w:rPr>
          <w:t>TV</w:t>
        </w:r>
      </w:ins>
      <w:r w:rsidR="00E21298" w:rsidRPr="00A12542">
        <w:rPr>
          <w:rFonts w:asciiTheme="majorBidi" w:hAnsiTheme="majorBidi" w:cstheme="majorBidi"/>
          <w:sz w:val="22"/>
          <w:szCs w:val="22"/>
        </w:rPr>
        <w:t>/radio</w:t>
      </w:r>
      <w:r w:rsidR="003F7D17" w:rsidRPr="00A12542">
        <w:rPr>
          <w:rFonts w:asciiTheme="majorBidi" w:hAnsiTheme="majorBidi" w:cstheme="majorBidi"/>
          <w:sz w:val="22"/>
          <w:szCs w:val="22"/>
        </w:rPr>
        <w:t>.</w:t>
      </w:r>
    </w:p>
    <w:p w14:paraId="4FB16593" w14:textId="598CEBC4" w:rsidR="00A42A13" w:rsidRPr="00A12542" w:rsidRDefault="00A42A13" w:rsidP="00A42A13">
      <w:pPr>
        <w:pStyle w:val="Caption"/>
        <w:keepNext/>
        <w:rPr>
          <w:rFonts w:asciiTheme="majorBidi" w:hAnsiTheme="majorBidi" w:cstheme="majorBidi"/>
          <w:b/>
          <w:bCs/>
          <w:color w:val="auto"/>
          <w:sz w:val="24"/>
          <w:szCs w:val="24"/>
        </w:rPr>
      </w:pPr>
      <w:r w:rsidRPr="00A12542">
        <w:rPr>
          <w:rFonts w:asciiTheme="majorBidi" w:hAnsiTheme="majorBidi" w:cstheme="majorBidi"/>
          <w:b/>
          <w:bCs/>
          <w:color w:val="auto"/>
          <w:sz w:val="24"/>
          <w:szCs w:val="24"/>
        </w:rPr>
        <w:t>Table</w:t>
      </w:r>
      <w:ins w:id="2259" w:author="Bikram Adhikari (bdhikari)" w:date="2025-10-16T12:29:00Z" w16du:dateUtc="2025-10-16T17:29:00Z">
        <w:r w:rsidR="00487508">
          <w:rPr>
            <w:rFonts w:asciiTheme="majorBidi" w:hAnsiTheme="majorBidi" w:cstheme="majorBidi"/>
            <w:b/>
            <w:bCs/>
            <w:color w:val="auto"/>
            <w:sz w:val="24"/>
            <w:szCs w:val="24"/>
          </w:rPr>
          <w:t xml:space="preserve"> </w:t>
        </w:r>
      </w:ins>
      <w:del w:id="2260" w:author="Bikram Adhikari (bdhikari)" w:date="2025-10-16T12:41:00Z" w16du:dateUtc="2025-10-16T17:41:00Z">
        <w:r w:rsidRPr="00A12542" w:rsidDel="008B418D">
          <w:rPr>
            <w:rFonts w:asciiTheme="majorBidi" w:hAnsiTheme="majorBidi" w:cstheme="majorBidi"/>
            <w:b/>
            <w:bCs/>
            <w:color w:val="auto"/>
            <w:sz w:val="24"/>
            <w:szCs w:val="24"/>
          </w:rPr>
          <w:delText xml:space="preserve"> </w:delText>
        </w:r>
      </w:del>
      <w:r w:rsidRPr="00A12542">
        <w:rPr>
          <w:rFonts w:asciiTheme="majorBidi" w:hAnsiTheme="majorBidi" w:cstheme="majorBidi"/>
          <w:b/>
          <w:bCs/>
          <w:color w:val="auto"/>
          <w:sz w:val="24"/>
          <w:szCs w:val="24"/>
        </w:rPr>
        <w:fldChar w:fldCharType="begin"/>
      </w:r>
      <w:r w:rsidRPr="00A12542">
        <w:rPr>
          <w:rFonts w:asciiTheme="majorBidi" w:hAnsiTheme="majorBidi" w:cstheme="majorBidi"/>
          <w:b/>
          <w:bCs/>
          <w:color w:val="auto"/>
          <w:sz w:val="24"/>
          <w:szCs w:val="24"/>
        </w:rPr>
        <w:instrText xml:space="preserve"> SEQ Table \* ARABIC </w:instrText>
      </w:r>
      <w:r w:rsidRPr="00A12542">
        <w:rPr>
          <w:rFonts w:asciiTheme="majorBidi" w:hAnsiTheme="majorBidi" w:cstheme="majorBidi"/>
          <w:b/>
          <w:bCs/>
          <w:color w:val="auto"/>
          <w:sz w:val="24"/>
          <w:szCs w:val="24"/>
        </w:rPr>
        <w:fldChar w:fldCharType="separate"/>
      </w:r>
      <w:ins w:id="2261" w:author="Bikram Adhikari (bdhikari)" w:date="2025-10-16T12:41:00Z" w16du:dateUtc="2025-10-16T17:41:00Z">
        <w:r w:rsidR="008B418D">
          <w:rPr>
            <w:rFonts w:asciiTheme="majorBidi" w:hAnsiTheme="majorBidi" w:cstheme="majorBidi"/>
            <w:b/>
            <w:bCs/>
            <w:noProof/>
            <w:color w:val="auto"/>
            <w:sz w:val="24"/>
            <w:szCs w:val="24"/>
          </w:rPr>
          <w:t>5</w:t>
        </w:r>
      </w:ins>
      <w:del w:id="2262" w:author="Bikram Adhikari (bdhikari)" w:date="2025-10-09T15:33:00Z" w16du:dateUtc="2025-10-09T20:33:00Z">
        <w:r w:rsidR="005664AA" w:rsidDel="00251ECC">
          <w:rPr>
            <w:rFonts w:asciiTheme="majorBidi" w:hAnsiTheme="majorBidi" w:cstheme="majorBidi"/>
            <w:b/>
            <w:bCs/>
            <w:noProof/>
            <w:color w:val="auto"/>
            <w:sz w:val="24"/>
            <w:szCs w:val="24"/>
          </w:rPr>
          <w:delText>3</w:delText>
        </w:r>
      </w:del>
      <w:r w:rsidRPr="00A12542">
        <w:rPr>
          <w:rFonts w:asciiTheme="majorBidi" w:hAnsiTheme="majorBidi" w:cstheme="majorBidi"/>
          <w:b/>
          <w:bCs/>
          <w:color w:val="auto"/>
          <w:sz w:val="24"/>
          <w:szCs w:val="24"/>
        </w:rPr>
        <w:fldChar w:fldCharType="end"/>
      </w:r>
      <w:r w:rsidRPr="00A12542">
        <w:rPr>
          <w:rFonts w:asciiTheme="majorBidi" w:hAnsiTheme="majorBidi" w:cstheme="majorBidi"/>
          <w:b/>
          <w:bCs/>
          <w:color w:val="auto"/>
          <w:sz w:val="24"/>
          <w:szCs w:val="24"/>
        </w:rPr>
        <w:t xml:space="preserve">: </w:t>
      </w:r>
      <w:r w:rsidRPr="0BBFE31F">
        <w:rPr>
          <w:rFonts w:asciiTheme="majorBidi" w:hAnsiTheme="majorBidi" w:cstheme="majorBidi"/>
          <w:b/>
          <w:bCs/>
          <w:color w:val="auto"/>
          <w:sz w:val="24"/>
          <w:szCs w:val="24"/>
        </w:rPr>
        <w:t>Factors</w:t>
      </w:r>
      <w:r w:rsidRPr="00A12542">
        <w:rPr>
          <w:rFonts w:asciiTheme="majorBidi" w:hAnsiTheme="majorBidi" w:cstheme="majorBidi"/>
          <w:b/>
          <w:bCs/>
          <w:color w:val="auto"/>
          <w:sz w:val="24"/>
          <w:szCs w:val="24"/>
        </w:rPr>
        <w:t xml:space="preserve"> associated with undernutrition among children aged 6-59 months</w:t>
      </w:r>
    </w:p>
    <w:tbl>
      <w:tblPr>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488"/>
        <w:gridCol w:w="1003"/>
        <w:gridCol w:w="1115"/>
        <w:gridCol w:w="1230"/>
        <w:gridCol w:w="864"/>
        <w:gridCol w:w="1146"/>
        <w:gridCol w:w="1128"/>
        <w:tblGridChange w:id="2263">
          <w:tblGrid>
            <w:gridCol w:w="2045"/>
            <w:gridCol w:w="156"/>
            <w:gridCol w:w="1332"/>
            <w:gridCol w:w="175"/>
            <w:gridCol w:w="828"/>
            <w:gridCol w:w="215"/>
            <w:gridCol w:w="900"/>
            <w:gridCol w:w="284"/>
            <w:gridCol w:w="931"/>
            <w:gridCol w:w="15"/>
            <w:gridCol w:w="854"/>
            <w:gridCol w:w="10"/>
            <w:gridCol w:w="1146"/>
            <w:gridCol w:w="67"/>
            <w:gridCol w:w="1061"/>
          </w:tblGrid>
        </w:tblGridChange>
      </w:tblGrid>
      <w:tr w:rsidR="00190CB7" w:rsidRPr="00A12542" w14:paraId="7D116ACA" w14:textId="77777777" w:rsidTr="00616A31">
        <w:trPr>
          <w:trHeight w:val="20"/>
        </w:trPr>
        <w:tc>
          <w:tcPr>
            <w:tcW w:w="2201" w:type="dxa"/>
            <w:vMerge w:val="restart"/>
            <w:shd w:val="clear" w:color="auto" w:fill="C1E4F5" w:themeFill="accent1" w:themeFillTint="33"/>
            <w:vAlign w:val="center"/>
            <w:hideMark/>
          </w:tcPr>
          <w:p w14:paraId="079EA946" w14:textId="6E85A28F" w:rsidR="00E27860" w:rsidRPr="00A12542" w:rsidRDefault="00E27860" w:rsidP="00E27860">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Characteristic</w:t>
            </w:r>
          </w:p>
        </w:tc>
        <w:tc>
          <w:tcPr>
            <w:tcW w:w="1507" w:type="dxa"/>
            <w:vMerge w:val="restart"/>
            <w:shd w:val="clear" w:color="auto" w:fill="C1E4F5" w:themeFill="accent1" w:themeFillTint="33"/>
            <w:vAlign w:val="center"/>
            <w:hideMark/>
          </w:tcPr>
          <w:p w14:paraId="6CD0A257" w14:textId="62FF76EC"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Presence of undernutrition, n</w:t>
            </w:r>
            <w:r w:rsidR="005E0A0D"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r w:rsidR="00396907"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p>
        </w:tc>
        <w:tc>
          <w:tcPr>
            <w:tcW w:w="3158" w:type="dxa"/>
            <w:gridSpan w:val="3"/>
            <w:shd w:val="clear" w:color="auto" w:fill="C1E4F5" w:themeFill="accent1" w:themeFillTint="33"/>
            <w:vAlign w:val="center"/>
            <w:hideMark/>
          </w:tcPr>
          <w:p w14:paraId="1AF0E17D"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Unadjusted</w:t>
            </w:r>
          </w:p>
        </w:tc>
        <w:tc>
          <w:tcPr>
            <w:tcW w:w="3153" w:type="dxa"/>
            <w:gridSpan w:val="3"/>
            <w:shd w:val="clear" w:color="auto" w:fill="C1E4F5" w:themeFill="accent1" w:themeFillTint="33"/>
            <w:vAlign w:val="center"/>
            <w:hideMark/>
          </w:tcPr>
          <w:p w14:paraId="260731E2" w14:textId="74FF6A39"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Adjusted</w:t>
            </w:r>
            <w:r w:rsidR="00C81C4F" w:rsidRPr="00473791">
              <w:rPr>
                <w:rFonts w:asciiTheme="majorBidi" w:eastAsia="Times New Roman" w:hAnsiTheme="majorBidi" w:cstheme="majorBidi"/>
                <w:b/>
                <w:bCs/>
                <w:kern w:val="0"/>
                <w:sz w:val="18"/>
                <w:szCs w:val="18"/>
                <w:vertAlign w:val="superscript"/>
                <w14:ligatures w14:val="none"/>
              </w:rPr>
              <w:t>#</w:t>
            </w:r>
          </w:p>
        </w:tc>
      </w:tr>
      <w:tr w:rsidR="00190CB7" w:rsidRPr="00A12542" w14:paraId="2320415C" w14:textId="77777777" w:rsidTr="00616A31">
        <w:trPr>
          <w:trHeight w:val="20"/>
        </w:trPr>
        <w:tc>
          <w:tcPr>
            <w:tcW w:w="2201" w:type="dxa"/>
            <w:vMerge/>
            <w:shd w:val="clear" w:color="auto" w:fill="C1E4F5" w:themeFill="accent1" w:themeFillTint="33"/>
            <w:vAlign w:val="center"/>
            <w:hideMark/>
          </w:tcPr>
          <w:p w14:paraId="203AB05C" w14:textId="7DC05B80" w:rsidR="00E27860" w:rsidRPr="00A12542" w:rsidRDefault="00E27860" w:rsidP="00E27860">
            <w:pPr>
              <w:spacing w:after="0" w:line="240" w:lineRule="auto"/>
              <w:rPr>
                <w:rFonts w:asciiTheme="majorBidi" w:eastAsia="Times New Roman" w:hAnsiTheme="majorBidi" w:cstheme="majorBidi"/>
                <w:b/>
                <w:bCs/>
                <w:kern w:val="0"/>
                <w:sz w:val="18"/>
                <w:szCs w:val="18"/>
                <w14:ligatures w14:val="none"/>
              </w:rPr>
            </w:pPr>
          </w:p>
        </w:tc>
        <w:tc>
          <w:tcPr>
            <w:tcW w:w="1507" w:type="dxa"/>
            <w:vMerge/>
            <w:shd w:val="clear" w:color="auto" w:fill="C1E4F5" w:themeFill="accent1" w:themeFillTint="33"/>
            <w:vAlign w:val="center"/>
            <w:hideMark/>
          </w:tcPr>
          <w:p w14:paraId="068C7F55" w14:textId="25F64506"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p>
        </w:tc>
        <w:tc>
          <w:tcPr>
            <w:tcW w:w="1043" w:type="dxa"/>
            <w:shd w:val="clear" w:color="auto" w:fill="C1E4F5" w:themeFill="accent1" w:themeFillTint="33"/>
            <w:vAlign w:val="center"/>
            <w:hideMark/>
          </w:tcPr>
          <w:p w14:paraId="56FDA569"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84" w:type="dxa"/>
            <w:shd w:val="clear" w:color="auto" w:fill="C1E4F5" w:themeFill="accent1" w:themeFillTint="33"/>
            <w:vAlign w:val="center"/>
            <w:hideMark/>
          </w:tcPr>
          <w:p w14:paraId="5BBF9C90"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931" w:type="dxa"/>
            <w:shd w:val="clear" w:color="auto" w:fill="C1E4F5" w:themeFill="accent1" w:themeFillTint="33"/>
            <w:vAlign w:val="center"/>
            <w:hideMark/>
          </w:tcPr>
          <w:p w14:paraId="60E61DF9"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c>
          <w:tcPr>
            <w:tcW w:w="869" w:type="dxa"/>
            <w:shd w:val="clear" w:color="auto" w:fill="C1E4F5" w:themeFill="accent1" w:themeFillTint="33"/>
            <w:vAlign w:val="center"/>
            <w:hideMark/>
          </w:tcPr>
          <w:p w14:paraId="7718B53E"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223" w:type="dxa"/>
            <w:shd w:val="clear" w:color="auto" w:fill="C1E4F5" w:themeFill="accent1" w:themeFillTint="33"/>
            <w:vAlign w:val="center"/>
            <w:hideMark/>
          </w:tcPr>
          <w:p w14:paraId="09EDF8EC"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061" w:type="dxa"/>
            <w:shd w:val="clear" w:color="auto" w:fill="C1E4F5" w:themeFill="accent1" w:themeFillTint="33"/>
            <w:vAlign w:val="center"/>
            <w:hideMark/>
          </w:tcPr>
          <w:p w14:paraId="097330B5"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r>
      <w:tr w:rsidR="00AF109B" w:rsidRPr="00A12542" w14:paraId="49B2B977" w14:textId="77777777" w:rsidTr="0003150C">
        <w:trPr>
          <w:trHeight w:val="20"/>
          <w:ins w:id="2264" w:author="Bikram Adhikari (bdhikari)" w:date="2025-10-16T12:35:00Z" w16du:dateUtc="2025-10-16T17:35:00Z"/>
        </w:trPr>
        <w:tc>
          <w:tcPr>
            <w:tcW w:w="2201" w:type="dxa"/>
            <w:vAlign w:val="center"/>
          </w:tcPr>
          <w:p w14:paraId="6C6EF6E9" w14:textId="36B379E8" w:rsidR="00AF109B" w:rsidRPr="00C12C0C" w:rsidRDefault="00AF109B" w:rsidP="00664B3A">
            <w:pPr>
              <w:spacing w:after="0" w:line="240" w:lineRule="auto"/>
              <w:rPr>
                <w:ins w:id="2265" w:author="Bikram Adhikari (bdhikari)" w:date="2025-10-16T12:35:00Z" w16du:dateUtc="2025-10-16T17:35:00Z"/>
                <w:rFonts w:asciiTheme="majorBidi" w:eastAsia="Times New Roman" w:hAnsiTheme="majorBidi" w:cstheme="majorBidi"/>
                <w:b/>
                <w:bCs/>
                <w:kern w:val="0"/>
                <w:sz w:val="18"/>
                <w:szCs w:val="18"/>
                <w14:ligatures w14:val="none"/>
              </w:rPr>
            </w:pPr>
            <w:ins w:id="2266" w:author="Bikram Adhikari (bdhikari)" w:date="2025-10-16T12:35:00Z" w16du:dateUtc="2025-10-16T17:35:00Z">
              <w:r w:rsidRPr="00C12C0C">
                <w:rPr>
                  <w:rFonts w:asciiTheme="majorBidi" w:eastAsia="Times New Roman" w:hAnsiTheme="majorBidi" w:cstheme="majorBidi"/>
                  <w:b/>
                  <w:bCs/>
                  <w:kern w:val="0"/>
                  <w:sz w:val="18"/>
                  <w:szCs w:val="18"/>
                  <w14:ligatures w14:val="none"/>
                </w:rPr>
                <w:t>Age of child</w:t>
              </w:r>
            </w:ins>
          </w:p>
        </w:tc>
        <w:tc>
          <w:tcPr>
            <w:tcW w:w="1507" w:type="dxa"/>
          </w:tcPr>
          <w:p w14:paraId="780349AB" w14:textId="77777777" w:rsidR="00AF109B" w:rsidRPr="00A12542" w:rsidRDefault="00AF109B" w:rsidP="00664B3A">
            <w:pPr>
              <w:spacing w:after="0" w:line="240" w:lineRule="auto"/>
              <w:rPr>
                <w:ins w:id="2267" w:author="Bikram Adhikari (bdhikari)" w:date="2025-10-16T12:35:00Z" w16du:dateUtc="2025-10-16T17:35:00Z"/>
                <w:rFonts w:asciiTheme="majorBidi" w:hAnsiTheme="majorBidi" w:cstheme="majorBidi"/>
                <w:sz w:val="22"/>
                <w:szCs w:val="22"/>
              </w:rPr>
            </w:pPr>
          </w:p>
        </w:tc>
        <w:tc>
          <w:tcPr>
            <w:tcW w:w="1043" w:type="dxa"/>
          </w:tcPr>
          <w:p w14:paraId="312E1D3B" w14:textId="77777777" w:rsidR="00AF109B" w:rsidRPr="00A12542" w:rsidRDefault="00AF109B" w:rsidP="00664B3A">
            <w:pPr>
              <w:spacing w:after="0" w:line="240" w:lineRule="auto"/>
              <w:rPr>
                <w:ins w:id="2268" w:author="Bikram Adhikari (bdhikari)" w:date="2025-10-16T12:35:00Z" w16du:dateUtc="2025-10-16T17:35:00Z"/>
                <w:rFonts w:asciiTheme="majorBidi" w:hAnsiTheme="majorBidi" w:cstheme="majorBidi"/>
                <w:sz w:val="22"/>
                <w:szCs w:val="22"/>
              </w:rPr>
            </w:pPr>
          </w:p>
        </w:tc>
        <w:tc>
          <w:tcPr>
            <w:tcW w:w="1184" w:type="dxa"/>
          </w:tcPr>
          <w:p w14:paraId="512440DE" w14:textId="77777777" w:rsidR="00AF109B" w:rsidRPr="00A12542" w:rsidRDefault="00AF109B" w:rsidP="00664B3A">
            <w:pPr>
              <w:spacing w:after="0" w:line="240" w:lineRule="auto"/>
              <w:rPr>
                <w:ins w:id="2269" w:author="Bikram Adhikari (bdhikari)" w:date="2025-10-16T12:35:00Z" w16du:dateUtc="2025-10-16T17:35:00Z"/>
                <w:rFonts w:asciiTheme="majorBidi" w:hAnsiTheme="majorBidi" w:cstheme="majorBidi"/>
                <w:sz w:val="22"/>
                <w:szCs w:val="22"/>
              </w:rPr>
            </w:pPr>
          </w:p>
        </w:tc>
        <w:tc>
          <w:tcPr>
            <w:tcW w:w="931" w:type="dxa"/>
          </w:tcPr>
          <w:p w14:paraId="76D955B8" w14:textId="77777777" w:rsidR="00AF109B" w:rsidRPr="00A12542" w:rsidRDefault="00AF109B" w:rsidP="00664B3A">
            <w:pPr>
              <w:spacing w:after="0" w:line="240" w:lineRule="auto"/>
              <w:rPr>
                <w:ins w:id="2270" w:author="Bikram Adhikari (bdhikari)" w:date="2025-10-16T12:35:00Z" w16du:dateUtc="2025-10-16T17:35:00Z"/>
                <w:rFonts w:asciiTheme="majorBidi" w:hAnsiTheme="majorBidi" w:cstheme="majorBidi"/>
                <w:sz w:val="22"/>
                <w:szCs w:val="22"/>
              </w:rPr>
            </w:pPr>
          </w:p>
        </w:tc>
        <w:tc>
          <w:tcPr>
            <w:tcW w:w="869" w:type="dxa"/>
          </w:tcPr>
          <w:p w14:paraId="0ABA6237" w14:textId="77777777" w:rsidR="00AF109B" w:rsidRPr="00A12542" w:rsidRDefault="00AF109B" w:rsidP="00664B3A">
            <w:pPr>
              <w:spacing w:after="0" w:line="240" w:lineRule="auto"/>
              <w:rPr>
                <w:ins w:id="2271" w:author="Bikram Adhikari (bdhikari)" w:date="2025-10-16T12:35:00Z" w16du:dateUtc="2025-10-16T17:35:00Z"/>
                <w:rFonts w:asciiTheme="majorBidi" w:hAnsiTheme="majorBidi" w:cstheme="majorBidi"/>
                <w:sz w:val="22"/>
                <w:szCs w:val="22"/>
              </w:rPr>
            </w:pPr>
          </w:p>
        </w:tc>
        <w:tc>
          <w:tcPr>
            <w:tcW w:w="1223" w:type="dxa"/>
          </w:tcPr>
          <w:p w14:paraId="2B56A0E3" w14:textId="77777777" w:rsidR="00AF109B" w:rsidRPr="00A12542" w:rsidRDefault="00AF109B" w:rsidP="00664B3A">
            <w:pPr>
              <w:spacing w:after="0" w:line="240" w:lineRule="auto"/>
              <w:rPr>
                <w:ins w:id="2272" w:author="Bikram Adhikari (bdhikari)" w:date="2025-10-16T12:35:00Z" w16du:dateUtc="2025-10-16T17:35:00Z"/>
                <w:rFonts w:asciiTheme="majorBidi" w:hAnsiTheme="majorBidi" w:cstheme="majorBidi"/>
                <w:sz w:val="22"/>
                <w:szCs w:val="22"/>
              </w:rPr>
            </w:pPr>
          </w:p>
        </w:tc>
        <w:tc>
          <w:tcPr>
            <w:tcW w:w="1061" w:type="dxa"/>
          </w:tcPr>
          <w:p w14:paraId="3566F431" w14:textId="77777777" w:rsidR="00AF109B" w:rsidRPr="00A12542" w:rsidRDefault="00AF109B" w:rsidP="00664B3A">
            <w:pPr>
              <w:spacing w:after="0" w:line="240" w:lineRule="auto"/>
              <w:rPr>
                <w:ins w:id="2273" w:author="Bikram Adhikari (bdhikari)" w:date="2025-10-16T12:35:00Z" w16du:dateUtc="2025-10-16T17:35:00Z"/>
                <w:rFonts w:asciiTheme="majorBidi" w:hAnsiTheme="majorBidi" w:cstheme="majorBidi"/>
                <w:sz w:val="22"/>
                <w:szCs w:val="22"/>
              </w:rPr>
            </w:pPr>
          </w:p>
        </w:tc>
      </w:tr>
      <w:tr w:rsidR="009D2ED6" w:rsidRPr="00A12542" w14:paraId="1BC31DCB" w14:textId="77777777" w:rsidTr="00C07742">
        <w:tblPrEx>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74" w:author="Bikram Adhikari (bdhikari)" w:date="2025-10-16T12:35:00Z" w16du:dateUtc="2025-10-16T17:35:00Z">
            <w:tblPrEx>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ins w:id="2275" w:author="Bikram Adhikari (bdhikari)" w:date="2025-10-16T12:35:00Z" w16du:dateUtc="2025-10-16T17:35:00Z"/>
          <w:trPrChange w:id="2276" w:author="Bikram Adhikari (bdhikari)" w:date="2025-10-16T12:35:00Z" w16du:dateUtc="2025-10-16T17:35:00Z">
            <w:trPr>
              <w:trHeight w:val="20"/>
            </w:trPr>
          </w:trPrChange>
        </w:trPr>
        <w:tc>
          <w:tcPr>
            <w:tcW w:w="2201" w:type="dxa"/>
            <w:tcPrChange w:id="2277" w:author="Bikram Adhikari (bdhikari)" w:date="2025-10-16T12:35:00Z" w16du:dateUtc="2025-10-16T17:35:00Z">
              <w:tcPr>
                <w:tcW w:w="2201" w:type="dxa"/>
                <w:gridSpan w:val="2"/>
                <w:vAlign w:val="center"/>
              </w:tcPr>
            </w:tcPrChange>
          </w:tcPr>
          <w:p w14:paraId="12A7055D" w14:textId="20AA8A18" w:rsidR="009D2ED6" w:rsidRPr="00C12C0C" w:rsidRDefault="009D2ED6" w:rsidP="009D2ED6">
            <w:pPr>
              <w:spacing w:after="0" w:line="240" w:lineRule="auto"/>
              <w:rPr>
                <w:ins w:id="2278" w:author="Bikram Adhikari (bdhikari)" w:date="2025-10-16T12:35:00Z" w16du:dateUtc="2025-10-16T17:35:00Z"/>
                <w:rFonts w:asciiTheme="majorBidi" w:eastAsia="Times New Roman" w:hAnsiTheme="majorBidi" w:cstheme="majorBidi"/>
                <w:b/>
                <w:bCs/>
                <w:kern w:val="0"/>
                <w:sz w:val="18"/>
                <w:szCs w:val="18"/>
                <w14:ligatures w14:val="none"/>
              </w:rPr>
            </w:pPr>
            <w:ins w:id="2279" w:author="Bikram Adhikari (bdhikari)" w:date="2025-10-16T12:35:00Z" w16du:dateUtc="2025-10-16T17:35:00Z">
              <w:r w:rsidRPr="00C12C0C">
                <w:rPr>
                  <w:rFonts w:asciiTheme="majorBidi" w:hAnsiTheme="majorBidi" w:cstheme="majorBidi"/>
                  <w:color w:val="000000"/>
                  <w:sz w:val="18"/>
                  <w:szCs w:val="18"/>
                  <w:rPrChange w:id="2280" w:author="Bikram Adhikari (bdhikari)" w:date="2025-10-16T12:43:00Z" w16du:dateUtc="2025-10-16T17:43:00Z">
                    <w:rPr>
                      <w:rFonts w:ascii="Calibri" w:hAnsi="Calibri" w:cs="Calibri"/>
                      <w:color w:val="000000"/>
                      <w:sz w:val="22"/>
                      <w:szCs w:val="22"/>
                    </w:rPr>
                  </w:rPrChange>
                </w:rPr>
                <w:t xml:space="preserve">    6-12 months</w:t>
              </w:r>
            </w:ins>
          </w:p>
        </w:tc>
        <w:tc>
          <w:tcPr>
            <w:tcW w:w="1507" w:type="dxa"/>
            <w:tcPrChange w:id="2281" w:author="Bikram Adhikari (bdhikari)" w:date="2025-10-16T12:35:00Z" w16du:dateUtc="2025-10-16T17:35:00Z">
              <w:tcPr>
                <w:tcW w:w="1507" w:type="dxa"/>
                <w:gridSpan w:val="2"/>
              </w:tcPr>
            </w:tcPrChange>
          </w:tcPr>
          <w:p w14:paraId="2C856E6B" w14:textId="2C7BD368" w:rsidR="009D2ED6" w:rsidRPr="009D2ED6" w:rsidRDefault="009D2ED6" w:rsidP="009D2ED6">
            <w:pPr>
              <w:spacing w:after="0" w:line="240" w:lineRule="auto"/>
              <w:jc w:val="center"/>
              <w:rPr>
                <w:ins w:id="2282" w:author="Bikram Adhikari (bdhikari)" w:date="2025-10-16T12:35:00Z" w16du:dateUtc="2025-10-16T17:35:00Z"/>
                <w:rFonts w:asciiTheme="majorBidi" w:hAnsiTheme="majorBidi" w:cstheme="majorBidi"/>
                <w:sz w:val="18"/>
                <w:szCs w:val="18"/>
                <w:rPrChange w:id="2283" w:author="Bikram Adhikari (bdhikari)" w:date="2025-10-16T12:39:00Z" w16du:dateUtc="2025-10-16T17:39:00Z">
                  <w:rPr>
                    <w:ins w:id="2284" w:author="Bikram Adhikari (bdhikari)" w:date="2025-10-16T12:35:00Z" w16du:dateUtc="2025-10-16T17:35:00Z"/>
                    <w:rFonts w:asciiTheme="majorBidi" w:hAnsiTheme="majorBidi" w:cstheme="majorBidi"/>
                    <w:sz w:val="22"/>
                    <w:szCs w:val="22"/>
                  </w:rPr>
                </w:rPrChange>
              </w:rPr>
              <w:pPrChange w:id="2285" w:author="Bikram Adhikari (bdhikari)" w:date="2025-10-16T12:39:00Z" w16du:dateUtc="2025-10-16T17:39:00Z">
                <w:pPr>
                  <w:spacing w:after="0" w:line="240" w:lineRule="auto"/>
                </w:pPr>
              </w:pPrChange>
            </w:pPr>
            <w:ins w:id="2286" w:author="Bikram Adhikari (bdhikari)" w:date="2025-10-16T12:35:00Z" w16du:dateUtc="2025-10-16T17:35:00Z">
              <w:r w:rsidRPr="009D2ED6">
                <w:rPr>
                  <w:rFonts w:asciiTheme="majorBidi" w:hAnsiTheme="majorBidi" w:cstheme="majorBidi"/>
                  <w:sz w:val="18"/>
                  <w:szCs w:val="18"/>
                  <w:rPrChange w:id="2287" w:author="Bikram Adhikari (bdhikari)" w:date="2025-10-16T12:39:00Z" w16du:dateUtc="2025-10-16T17:39:00Z">
                    <w:rPr>
                      <w:rFonts w:ascii="Calibri" w:hAnsi="Calibri" w:cs="Calibri"/>
                      <w:color w:val="000000"/>
                      <w:sz w:val="22"/>
                      <w:szCs w:val="22"/>
                    </w:rPr>
                  </w:rPrChange>
                </w:rPr>
                <w:t>49 (20.1)</w:t>
              </w:r>
            </w:ins>
          </w:p>
        </w:tc>
        <w:tc>
          <w:tcPr>
            <w:tcW w:w="1043" w:type="dxa"/>
            <w:tcPrChange w:id="2288" w:author="Bikram Adhikari (bdhikari)" w:date="2025-10-16T12:35:00Z" w16du:dateUtc="2025-10-16T17:35:00Z">
              <w:tcPr>
                <w:tcW w:w="1043" w:type="dxa"/>
                <w:gridSpan w:val="2"/>
              </w:tcPr>
            </w:tcPrChange>
          </w:tcPr>
          <w:p w14:paraId="15E9CA1A" w14:textId="743E6F09" w:rsidR="009D2ED6" w:rsidRPr="009D2ED6" w:rsidRDefault="009D2ED6" w:rsidP="009D2ED6">
            <w:pPr>
              <w:spacing w:after="0" w:line="240" w:lineRule="auto"/>
              <w:jc w:val="center"/>
              <w:rPr>
                <w:ins w:id="2289" w:author="Bikram Adhikari (bdhikari)" w:date="2025-10-16T12:35:00Z" w16du:dateUtc="2025-10-16T17:35:00Z"/>
                <w:rFonts w:asciiTheme="majorBidi" w:hAnsiTheme="majorBidi" w:cstheme="majorBidi"/>
                <w:sz w:val="18"/>
                <w:szCs w:val="18"/>
                <w:rPrChange w:id="2290" w:author="Bikram Adhikari (bdhikari)" w:date="2025-10-16T12:38:00Z" w16du:dateUtc="2025-10-16T17:38:00Z">
                  <w:rPr>
                    <w:ins w:id="2291" w:author="Bikram Adhikari (bdhikari)" w:date="2025-10-16T12:35:00Z" w16du:dateUtc="2025-10-16T17:35:00Z"/>
                    <w:rFonts w:asciiTheme="majorBidi" w:hAnsiTheme="majorBidi" w:cstheme="majorBidi"/>
                    <w:sz w:val="22"/>
                    <w:szCs w:val="22"/>
                  </w:rPr>
                </w:rPrChange>
              </w:rPr>
              <w:pPrChange w:id="2292" w:author="Bikram Adhikari (bdhikari)" w:date="2025-10-16T12:38:00Z" w16du:dateUtc="2025-10-16T17:38:00Z">
                <w:pPr>
                  <w:spacing w:after="0" w:line="240" w:lineRule="auto"/>
                </w:pPr>
              </w:pPrChange>
            </w:pPr>
            <w:ins w:id="2293" w:author="Bikram Adhikari (bdhikari)" w:date="2025-10-16T12:38:00Z" w16du:dateUtc="2025-10-16T17:38:00Z">
              <w:r w:rsidRPr="009D2ED6">
                <w:rPr>
                  <w:rFonts w:asciiTheme="majorBidi" w:hAnsiTheme="majorBidi" w:cstheme="majorBidi"/>
                  <w:sz w:val="18"/>
                  <w:szCs w:val="18"/>
                  <w:rPrChange w:id="2294" w:author="Bikram Adhikari (bdhikari)" w:date="2025-10-16T12:38:00Z" w16du:dateUtc="2025-10-16T17:38:00Z">
                    <w:rPr>
                      <w:rFonts w:ascii="Calibri" w:hAnsi="Calibri" w:cs="Calibri"/>
                      <w:color w:val="000000"/>
                      <w:sz w:val="22"/>
                      <w:szCs w:val="22"/>
                    </w:rPr>
                  </w:rPrChange>
                </w:rPr>
                <w:t>Ref</w:t>
              </w:r>
            </w:ins>
          </w:p>
        </w:tc>
        <w:tc>
          <w:tcPr>
            <w:tcW w:w="1184" w:type="dxa"/>
            <w:tcPrChange w:id="2295" w:author="Bikram Adhikari (bdhikari)" w:date="2025-10-16T12:35:00Z" w16du:dateUtc="2025-10-16T17:35:00Z">
              <w:tcPr>
                <w:tcW w:w="1184" w:type="dxa"/>
                <w:gridSpan w:val="2"/>
              </w:tcPr>
            </w:tcPrChange>
          </w:tcPr>
          <w:p w14:paraId="44FB0902" w14:textId="1A36B4F1" w:rsidR="009D2ED6" w:rsidRPr="009D2ED6" w:rsidRDefault="009D2ED6" w:rsidP="009D2ED6">
            <w:pPr>
              <w:spacing w:after="0" w:line="240" w:lineRule="auto"/>
              <w:jc w:val="center"/>
              <w:rPr>
                <w:ins w:id="2296" w:author="Bikram Adhikari (bdhikari)" w:date="2025-10-16T12:35:00Z" w16du:dateUtc="2025-10-16T17:35:00Z"/>
                <w:rFonts w:asciiTheme="majorBidi" w:hAnsiTheme="majorBidi" w:cstheme="majorBidi"/>
                <w:sz w:val="18"/>
                <w:szCs w:val="18"/>
                <w:rPrChange w:id="2297" w:author="Bikram Adhikari (bdhikari)" w:date="2025-10-16T12:38:00Z" w16du:dateUtc="2025-10-16T17:38:00Z">
                  <w:rPr>
                    <w:ins w:id="2298" w:author="Bikram Adhikari (bdhikari)" w:date="2025-10-16T12:35:00Z" w16du:dateUtc="2025-10-16T17:35:00Z"/>
                    <w:rFonts w:asciiTheme="majorBidi" w:hAnsiTheme="majorBidi" w:cstheme="majorBidi"/>
                    <w:sz w:val="22"/>
                    <w:szCs w:val="22"/>
                  </w:rPr>
                </w:rPrChange>
              </w:rPr>
              <w:pPrChange w:id="2299" w:author="Bikram Adhikari (bdhikari)" w:date="2025-10-16T12:38:00Z" w16du:dateUtc="2025-10-16T17:38:00Z">
                <w:pPr>
                  <w:spacing w:after="0" w:line="240" w:lineRule="auto"/>
                </w:pPr>
              </w:pPrChange>
            </w:pPr>
            <w:ins w:id="2300" w:author="Bikram Adhikari (bdhikari)" w:date="2025-10-16T12:38:00Z" w16du:dateUtc="2025-10-16T17:38:00Z">
              <w:r w:rsidRPr="009D2ED6">
                <w:rPr>
                  <w:rFonts w:asciiTheme="majorBidi" w:hAnsiTheme="majorBidi" w:cstheme="majorBidi"/>
                  <w:sz w:val="18"/>
                  <w:szCs w:val="18"/>
                  <w:rPrChange w:id="2301" w:author="Bikram Adhikari (bdhikari)" w:date="2025-10-16T12:38:00Z" w16du:dateUtc="2025-10-16T17:38:00Z">
                    <w:rPr>
                      <w:rFonts w:ascii="Calibri" w:hAnsi="Calibri" w:cs="Calibri"/>
                      <w:color w:val="000000"/>
                      <w:sz w:val="22"/>
                      <w:szCs w:val="22"/>
                    </w:rPr>
                  </w:rPrChange>
                </w:rPr>
                <w:t> </w:t>
              </w:r>
            </w:ins>
          </w:p>
        </w:tc>
        <w:tc>
          <w:tcPr>
            <w:tcW w:w="931" w:type="dxa"/>
            <w:tcPrChange w:id="2302" w:author="Bikram Adhikari (bdhikari)" w:date="2025-10-16T12:35:00Z" w16du:dateUtc="2025-10-16T17:35:00Z">
              <w:tcPr>
                <w:tcW w:w="931" w:type="dxa"/>
              </w:tcPr>
            </w:tcPrChange>
          </w:tcPr>
          <w:p w14:paraId="6D956917" w14:textId="3FC84104" w:rsidR="009D2ED6" w:rsidRPr="009D2ED6" w:rsidRDefault="009D2ED6" w:rsidP="009D2ED6">
            <w:pPr>
              <w:spacing w:after="0" w:line="240" w:lineRule="auto"/>
              <w:jc w:val="center"/>
              <w:rPr>
                <w:ins w:id="2303" w:author="Bikram Adhikari (bdhikari)" w:date="2025-10-16T12:35:00Z" w16du:dateUtc="2025-10-16T17:35:00Z"/>
                <w:rFonts w:asciiTheme="majorBidi" w:hAnsiTheme="majorBidi" w:cstheme="majorBidi"/>
                <w:sz w:val="18"/>
                <w:szCs w:val="18"/>
                <w:rPrChange w:id="2304" w:author="Bikram Adhikari (bdhikari)" w:date="2025-10-16T12:38:00Z" w16du:dateUtc="2025-10-16T17:38:00Z">
                  <w:rPr>
                    <w:ins w:id="2305" w:author="Bikram Adhikari (bdhikari)" w:date="2025-10-16T12:35:00Z" w16du:dateUtc="2025-10-16T17:35:00Z"/>
                    <w:rFonts w:asciiTheme="majorBidi" w:hAnsiTheme="majorBidi" w:cstheme="majorBidi"/>
                    <w:sz w:val="22"/>
                    <w:szCs w:val="22"/>
                  </w:rPr>
                </w:rPrChange>
              </w:rPr>
              <w:pPrChange w:id="2306" w:author="Bikram Adhikari (bdhikari)" w:date="2025-10-16T12:38:00Z" w16du:dateUtc="2025-10-16T17:38:00Z">
                <w:pPr>
                  <w:spacing w:after="0" w:line="240" w:lineRule="auto"/>
                </w:pPr>
              </w:pPrChange>
            </w:pPr>
            <w:ins w:id="2307" w:author="Bikram Adhikari (bdhikari)" w:date="2025-10-16T12:38:00Z" w16du:dateUtc="2025-10-16T17:38:00Z">
              <w:r w:rsidRPr="009D2ED6">
                <w:rPr>
                  <w:rFonts w:asciiTheme="majorBidi" w:hAnsiTheme="majorBidi" w:cstheme="majorBidi"/>
                  <w:sz w:val="18"/>
                  <w:szCs w:val="18"/>
                  <w:rPrChange w:id="2308" w:author="Bikram Adhikari (bdhikari)" w:date="2025-10-16T12:38:00Z" w16du:dateUtc="2025-10-16T17:38:00Z">
                    <w:rPr>
                      <w:rFonts w:ascii="Calibri" w:hAnsi="Calibri" w:cs="Calibri"/>
                      <w:color w:val="000000"/>
                      <w:sz w:val="22"/>
                      <w:szCs w:val="22"/>
                    </w:rPr>
                  </w:rPrChange>
                </w:rPr>
                <w:t> </w:t>
              </w:r>
            </w:ins>
          </w:p>
        </w:tc>
        <w:tc>
          <w:tcPr>
            <w:tcW w:w="869" w:type="dxa"/>
            <w:tcPrChange w:id="2309" w:author="Bikram Adhikari (bdhikari)" w:date="2025-10-16T12:35:00Z" w16du:dateUtc="2025-10-16T17:35:00Z">
              <w:tcPr>
                <w:tcW w:w="869" w:type="dxa"/>
                <w:gridSpan w:val="2"/>
              </w:tcPr>
            </w:tcPrChange>
          </w:tcPr>
          <w:p w14:paraId="17ED8F9E" w14:textId="00730A87" w:rsidR="009D2ED6" w:rsidRPr="009D2ED6" w:rsidRDefault="009D2ED6" w:rsidP="009D2ED6">
            <w:pPr>
              <w:spacing w:after="0" w:line="240" w:lineRule="auto"/>
              <w:jc w:val="center"/>
              <w:rPr>
                <w:ins w:id="2310" w:author="Bikram Adhikari (bdhikari)" w:date="2025-10-16T12:35:00Z" w16du:dateUtc="2025-10-16T17:35:00Z"/>
                <w:rFonts w:asciiTheme="majorBidi" w:hAnsiTheme="majorBidi" w:cstheme="majorBidi"/>
                <w:sz w:val="18"/>
                <w:szCs w:val="18"/>
                <w:rPrChange w:id="2311" w:author="Bikram Adhikari (bdhikari)" w:date="2025-10-16T12:38:00Z" w16du:dateUtc="2025-10-16T17:38:00Z">
                  <w:rPr>
                    <w:ins w:id="2312" w:author="Bikram Adhikari (bdhikari)" w:date="2025-10-16T12:35:00Z" w16du:dateUtc="2025-10-16T17:35:00Z"/>
                    <w:rFonts w:asciiTheme="majorBidi" w:hAnsiTheme="majorBidi" w:cstheme="majorBidi"/>
                    <w:sz w:val="22"/>
                    <w:szCs w:val="22"/>
                  </w:rPr>
                </w:rPrChange>
              </w:rPr>
              <w:pPrChange w:id="2313" w:author="Bikram Adhikari (bdhikari)" w:date="2025-10-16T12:38:00Z" w16du:dateUtc="2025-10-16T17:38:00Z">
                <w:pPr>
                  <w:spacing w:after="0" w:line="240" w:lineRule="auto"/>
                </w:pPr>
              </w:pPrChange>
            </w:pPr>
            <w:ins w:id="2314" w:author="Bikram Adhikari (bdhikari)" w:date="2025-10-16T12:38:00Z" w16du:dateUtc="2025-10-16T17:38:00Z">
              <w:r w:rsidRPr="009D2ED6">
                <w:rPr>
                  <w:rFonts w:asciiTheme="majorBidi" w:hAnsiTheme="majorBidi" w:cstheme="majorBidi"/>
                  <w:sz w:val="18"/>
                  <w:szCs w:val="18"/>
                  <w:rPrChange w:id="2315" w:author="Bikram Adhikari (bdhikari)" w:date="2025-10-16T12:38:00Z" w16du:dateUtc="2025-10-16T17:38:00Z">
                    <w:rPr>
                      <w:rFonts w:ascii="Calibri" w:hAnsi="Calibri" w:cs="Calibri"/>
                      <w:color w:val="000000"/>
                      <w:sz w:val="22"/>
                      <w:szCs w:val="22"/>
                    </w:rPr>
                  </w:rPrChange>
                </w:rPr>
                <w:t>Ref</w:t>
              </w:r>
            </w:ins>
          </w:p>
        </w:tc>
        <w:tc>
          <w:tcPr>
            <w:tcW w:w="1223" w:type="dxa"/>
            <w:tcPrChange w:id="2316" w:author="Bikram Adhikari (bdhikari)" w:date="2025-10-16T12:35:00Z" w16du:dateUtc="2025-10-16T17:35:00Z">
              <w:tcPr>
                <w:tcW w:w="1223" w:type="dxa"/>
                <w:gridSpan w:val="3"/>
              </w:tcPr>
            </w:tcPrChange>
          </w:tcPr>
          <w:p w14:paraId="0FAB6868" w14:textId="586788E0" w:rsidR="009D2ED6" w:rsidRPr="009D2ED6" w:rsidRDefault="009D2ED6" w:rsidP="009D2ED6">
            <w:pPr>
              <w:spacing w:after="0" w:line="240" w:lineRule="auto"/>
              <w:jc w:val="center"/>
              <w:rPr>
                <w:ins w:id="2317" w:author="Bikram Adhikari (bdhikari)" w:date="2025-10-16T12:35:00Z" w16du:dateUtc="2025-10-16T17:35:00Z"/>
                <w:rFonts w:asciiTheme="majorBidi" w:hAnsiTheme="majorBidi" w:cstheme="majorBidi"/>
                <w:sz w:val="18"/>
                <w:szCs w:val="18"/>
                <w:rPrChange w:id="2318" w:author="Bikram Adhikari (bdhikari)" w:date="2025-10-16T12:38:00Z" w16du:dateUtc="2025-10-16T17:38:00Z">
                  <w:rPr>
                    <w:ins w:id="2319" w:author="Bikram Adhikari (bdhikari)" w:date="2025-10-16T12:35:00Z" w16du:dateUtc="2025-10-16T17:35:00Z"/>
                    <w:rFonts w:asciiTheme="majorBidi" w:hAnsiTheme="majorBidi" w:cstheme="majorBidi"/>
                    <w:sz w:val="22"/>
                    <w:szCs w:val="22"/>
                  </w:rPr>
                </w:rPrChange>
              </w:rPr>
              <w:pPrChange w:id="2320" w:author="Bikram Adhikari (bdhikari)" w:date="2025-10-16T12:38:00Z" w16du:dateUtc="2025-10-16T17:38:00Z">
                <w:pPr>
                  <w:spacing w:after="0" w:line="240" w:lineRule="auto"/>
                </w:pPr>
              </w:pPrChange>
            </w:pPr>
            <w:ins w:id="2321" w:author="Bikram Adhikari (bdhikari)" w:date="2025-10-16T12:38:00Z" w16du:dateUtc="2025-10-16T17:38:00Z">
              <w:r w:rsidRPr="009D2ED6">
                <w:rPr>
                  <w:rFonts w:asciiTheme="majorBidi" w:hAnsiTheme="majorBidi" w:cstheme="majorBidi"/>
                  <w:sz w:val="18"/>
                  <w:szCs w:val="18"/>
                  <w:rPrChange w:id="2322" w:author="Bikram Adhikari (bdhikari)" w:date="2025-10-16T12:38:00Z" w16du:dateUtc="2025-10-16T17:38:00Z">
                    <w:rPr>
                      <w:rFonts w:ascii="Calibri" w:hAnsi="Calibri" w:cs="Calibri"/>
                      <w:color w:val="000000"/>
                      <w:sz w:val="22"/>
                      <w:szCs w:val="22"/>
                    </w:rPr>
                  </w:rPrChange>
                </w:rPr>
                <w:t> </w:t>
              </w:r>
            </w:ins>
          </w:p>
        </w:tc>
        <w:tc>
          <w:tcPr>
            <w:tcW w:w="1061" w:type="dxa"/>
            <w:tcPrChange w:id="2323" w:author="Bikram Adhikari (bdhikari)" w:date="2025-10-16T12:35:00Z" w16du:dateUtc="2025-10-16T17:35:00Z">
              <w:tcPr>
                <w:tcW w:w="1061" w:type="dxa"/>
              </w:tcPr>
            </w:tcPrChange>
          </w:tcPr>
          <w:p w14:paraId="3DD1269D" w14:textId="16FADD2F" w:rsidR="009D2ED6" w:rsidRPr="009D2ED6" w:rsidRDefault="009D2ED6" w:rsidP="009D2ED6">
            <w:pPr>
              <w:spacing w:after="0" w:line="240" w:lineRule="auto"/>
              <w:jc w:val="center"/>
              <w:rPr>
                <w:ins w:id="2324" w:author="Bikram Adhikari (bdhikari)" w:date="2025-10-16T12:35:00Z" w16du:dateUtc="2025-10-16T17:35:00Z"/>
                <w:rFonts w:asciiTheme="majorBidi" w:hAnsiTheme="majorBidi" w:cstheme="majorBidi"/>
                <w:sz w:val="18"/>
                <w:szCs w:val="18"/>
                <w:rPrChange w:id="2325" w:author="Bikram Adhikari (bdhikari)" w:date="2025-10-16T12:38:00Z" w16du:dateUtc="2025-10-16T17:38:00Z">
                  <w:rPr>
                    <w:ins w:id="2326" w:author="Bikram Adhikari (bdhikari)" w:date="2025-10-16T12:35:00Z" w16du:dateUtc="2025-10-16T17:35:00Z"/>
                    <w:rFonts w:asciiTheme="majorBidi" w:hAnsiTheme="majorBidi" w:cstheme="majorBidi"/>
                    <w:sz w:val="22"/>
                    <w:szCs w:val="22"/>
                  </w:rPr>
                </w:rPrChange>
              </w:rPr>
              <w:pPrChange w:id="2327" w:author="Bikram Adhikari (bdhikari)" w:date="2025-10-16T12:38:00Z" w16du:dateUtc="2025-10-16T17:38:00Z">
                <w:pPr>
                  <w:spacing w:after="0" w:line="240" w:lineRule="auto"/>
                </w:pPr>
              </w:pPrChange>
            </w:pPr>
            <w:ins w:id="2328" w:author="Bikram Adhikari (bdhikari)" w:date="2025-10-16T12:38:00Z" w16du:dateUtc="2025-10-16T17:38:00Z">
              <w:r w:rsidRPr="009D2ED6">
                <w:rPr>
                  <w:rFonts w:asciiTheme="majorBidi" w:hAnsiTheme="majorBidi" w:cstheme="majorBidi"/>
                  <w:sz w:val="18"/>
                  <w:szCs w:val="18"/>
                  <w:rPrChange w:id="2329" w:author="Bikram Adhikari (bdhikari)" w:date="2025-10-16T12:38:00Z" w16du:dateUtc="2025-10-16T17:38:00Z">
                    <w:rPr>
                      <w:rFonts w:ascii="Calibri" w:hAnsi="Calibri" w:cs="Calibri"/>
                      <w:color w:val="000000"/>
                      <w:sz w:val="22"/>
                      <w:szCs w:val="22"/>
                    </w:rPr>
                  </w:rPrChange>
                </w:rPr>
                <w:t> </w:t>
              </w:r>
            </w:ins>
          </w:p>
        </w:tc>
      </w:tr>
      <w:tr w:rsidR="009D2ED6" w:rsidRPr="00A12542" w14:paraId="4853E561" w14:textId="77777777" w:rsidTr="00C07742">
        <w:tblPrEx>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330" w:author="Bikram Adhikari (bdhikari)" w:date="2025-10-16T12:35:00Z" w16du:dateUtc="2025-10-16T17:35:00Z">
            <w:tblPrEx>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ins w:id="2331" w:author="Bikram Adhikari (bdhikari)" w:date="2025-10-16T12:35:00Z" w16du:dateUtc="2025-10-16T17:35:00Z"/>
          <w:trPrChange w:id="2332" w:author="Bikram Adhikari (bdhikari)" w:date="2025-10-16T12:35:00Z" w16du:dateUtc="2025-10-16T17:35:00Z">
            <w:trPr>
              <w:trHeight w:val="20"/>
            </w:trPr>
          </w:trPrChange>
        </w:trPr>
        <w:tc>
          <w:tcPr>
            <w:tcW w:w="2201" w:type="dxa"/>
            <w:tcPrChange w:id="2333" w:author="Bikram Adhikari (bdhikari)" w:date="2025-10-16T12:35:00Z" w16du:dateUtc="2025-10-16T17:35:00Z">
              <w:tcPr>
                <w:tcW w:w="2201" w:type="dxa"/>
                <w:gridSpan w:val="2"/>
                <w:vAlign w:val="center"/>
              </w:tcPr>
            </w:tcPrChange>
          </w:tcPr>
          <w:p w14:paraId="3A255E52" w14:textId="6235219F" w:rsidR="009D2ED6" w:rsidRPr="00C12C0C" w:rsidRDefault="009D2ED6" w:rsidP="009D2ED6">
            <w:pPr>
              <w:spacing w:after="0" w:line="240" w:lineRule="auto"/>
              <w:rPr>
                <w:ins w:id="2334" w:author="Bikram Adhikari (bdhikari)" w:date="2025-10-16T12:35:00Z" w16du:dateUtc="2025-10-16T17:35:00Z"/>
                <w:rFonts w:asciiTheme="majorBidi" w:eastAsia="Times New Roman" w:hAnsiTheme="majorBidi" w:cstheme="majorBidi"/>
                <w:b/>
                <w:bCs/>
                <w:kern w:val="0"/>
                <w:sz w:val="18"/>
                <w:szCs w:val="18"/>
                <w14:ligatures w14:val="none"/>
              </w:rPr>
            </w:pPr>
            <w:ins w:id="2335" w:author="Bikram Adhikari (bdhikari)" w:date="2025-10-16T12:35:00Z" w16du:dateUtc="2025-10-16T17:35:00Z">
              <w:r w:rsidRPr="00C12C0C">
                <w:rPr>
                  <w:rFonts w:asciiTheme="majorBidi" w:hAnsiTheme="majorBidi" w:cstheme="majorBidi"/>
                  <w:color w:val="000000"/>
                  <w:sz w:val="18"/>
                  <w:szCs w:val="18"/>
                  <w:rPrChange w:id="2336" w:author="Bikram Adhikari (bdhikari)" w:date="2025-10-16T12:43:00Z" w16du:dateUtc="2025-10-16T17:43:00Z">
                    <w:rPr>
                      <w:rFonts w:ascii="Calibri" w:hAnsi="Calibri" w:cs="Calibri"/>
                      <w:color w:val="000000"/>
                      <w:sz w:val="22"/>
                      <w:szCs w:val="22"/>
                    </w:rPr>
                  </w:rPrChange>
                </w:rPr>
                <w:t xml:space="preserve">    1 year to 3 years</w:t>
              </w:r>
            </w:ins>
          </w:p>
        </w:tc>
        <w:tc>
          <w:tcPr>
            <w:tcW w:w="1507" w:type="dxa"/>
            <w:tcPrChange w:id="2337" w:author="Bikram Adhikari (bdhikari)" w:date="2025-10-16T12:35:00Z" w16du:dateUtc="2025-10-16T17:35:00Z">
              <w:tcPr>
                <w:tcW w:w="1507" w:type="dxa"/>
                <w:gridSpan w:val="2"/>
              </w:tcPr>
            </w:tcPrChange>
          </w:tcPr>
          <w:p w14:paraId="46A04116" w14:textId="327F246F" w:rsidR="009D2ED6" w:rsidRPr="009D2ED6" w:rsidRDefault="009D2ED6" w:rsidP="009D2ED6">
            <w:pPr>
              <w:spacing w:after="0" w:line="240" w:lineRule="auto"/>
              <w:jc w:val="center"/>
              <w:rPr>
                <w:ins w:id="2338" w:author="Bikram Adhikari (bdhikari)" w:date="2025-10-16T12:35:00Z" w16du:dateUtc="2025-10-16T17:35:00Z"/>
                <w:rFonts w:asciiTheme="majorBidi" w:hAnsiTheme="majorBidi" w:cstheme="majorBidi"/>
                <w:sz w:val="18"/>
                <w:szCs w:val="18"/>
                <w:rPrChange w:id="2339" w:author="Bikram Adhikari (bdhikari)" w:date="2025-10-16T12:39:00Z" w16du:dateUtc="2025-10-16T17:39:00Z">
                  <w:rPr>
                    <w:ins w:id="2340" w:author="Bikram Adhikari (bdhikari)" w:date="2025-10-16T12:35:00Z" w16du:dateUtc="2025-10-16T17:35:00Z"/>
                    <w:rFonts w:asciiTheme="majorBidi" w:hAnsiTheme="majorBidi" w:cstheme="majorBidi"/>
                    <w:sz w:val="22"/>
                    <w:szCs w:val="22"/>
                  </w:rPr>
                </w:rPrChange>
              </w:rPr>
              <w:pPrChange w:id="2341" w:author="Bikram Adhikari (bdhikari)" w:date="2025-10-16T12:39:00Z" w16du:dateUtc="2025-10-16T17:39:00Z">
                <w:pPr>
                  <w:spacing w:after="0" w:line="240" w:lineRule="auto"/>
                </w:pPr>
              </w:pPrChange>
            </w:pPr>
            <w:ins w:id="2342" w:author="Bikram Adhikari (bdhikari)" w:date="2025-10-16T12:35:00Z" w16du:dateUtc="2025-10-16T17:35:00Z">
              <w:r w:rsidRPr="009D2ED6">
                <w:rPr>
                  <w:rFonts w:asciiTheme="majorBidi" w:hAnsiTheme="majorBidi" w:cstheme="majorBidi"/>
                  <w:sz w:val="18"/>
                  <w:szCs w:val="18"/>
                  <w:rPrChange w:id="2343" w:author="Bikram Adhikari (bdhikari)" w:date="2025-10-16T12:39:00Z" w16du:dateUtc="2025-10-16T17:39:00Z">
                    <w:rPr>
                      <w:rFonts w:ascii="Calibri" w:hAnsi="Calibri" w:cs="Calibri"/>
                      <w:color w:val="000000"/>
                      <w:sz w:val="22"/>
                      <w:szCs w:val="22"/>
                    </w:rPr>
                  </w:rPrChange>
                </w:rPr>
                <w:t>394 (36.9)</w:t>
              </w:r>
            </w:ins>
          </w:p>
        </w:tc>
        <w:tc>
          <w:tcPr>
            <w:tcW w:w="1043" w:type="dxa"/>
            <w:tcPrChange w:id="2344" w:author="Bikram Adhikari (bdhikari)" w:date="2025-10-16T12:35:00Z" w16du:dateUtc="2025-10-16T17:35:00Z">
              <w:tcPr>
                <w:tcW w:w="1043" w:type="dxa"/>
                <w:gridSpan w:val="2"/>
              </w:tcPr>
            </w:tcPrChange>
          </w:tcPr>
          <w:p w14:paraId="0CEDC5E8" w14:textId="310410EB" w:rsidR="009D2ED6" w:rsidRPr="009D2ED6" w:rsidRDefault="009D2ED6" w:rsidP="009D2ED6">
            <w:pPr>
              <w:spacing w:after="0" w:line="240" w:lineRule="auto"/>
              <w:jc w:val="center"/>
              <w:rPr>
                <w:ins w:id="2345" w:author="Bikram Adhikari (bdhikari)" w:date="2025-10-16T12:35:00Z" w16du:dateUtc="2025-10-16T17:35:00Z"/>
                <w:rFonts w:asciiTheme="majorBidi" w:hAnsiTheme="majorBidi" w:cstheme="majorBidi"/>
                <w:sz w:val="18"/>
                <w:szCs w:val="18"/>
                <w:rPrChange w:id="2346" w:author="Bikram Adhikari (bdhikari)" w:date="2025-10-16T12:38:00Z" w16du:dateUtc="2025-10-16T17:38:00Z">
                  <w:rPr>
                    <w:ins w:id="2347" w:author="Bikram Adhikari (bdhikari)" w:date="2025-10-16T12:35:00Z" w16du:dateUtc="2025-10-16T17:35:00Z"/>
                    <w:rFonts w:asciiTheme="majorBidi" w:hAnsiTheme="majorBidi" w:cstheme="majorBidi"/>
                    <w:sz w:val="22"/>
                    <w:szCs w:val="22"/>
                  </w:rPr>
                </w:rPrChange>
              </w:rPr>
              <w:pPrChange w:id="2348" w:author="Bikram Adhikari (bdhikari)" w:date="2025-10-16T12:38:00Z" w16du:dateUtc="2025-10-16T17:38:00Z">
                <w:pPr>
                  <w:spacing w:after="0" w:line="240" w:lineRule="auto"/>
                </w:pPr>
              </w:pPrChange>
            </w:pPr>
            <w:ins w:id="2349" w:author="Bikram Adhikari (bdhikari)" w:date="2025-10-16T12:38:00Z" w16du:dateUtc="2025-10-16T17:38:00Z">
              <w:r w:rsidRPr="009D2ED6">
                <w:rPr>
                  <w:rFonts w:asciiTheme="majorBidi" w:hAnsiTheme="majorBidi" w:cstheme="majorBidi"/>
                  <w:sz w:val="18"/>
                  <w:szCs w:val="18"/>
                  <w:rPrChange w:id="2350" w:author="Bikram Adhikari (bdhikari)" w:date="2025-10-16T12:38:00Z" w16du:dateUtc="2025-10-16T17:38:00Z">
                    <w:rPr>
                      <w:rFonts w:ascii="Calibri" w:hAnsi="Calibri" w:cs="Calibri"/>
                      <w:color w:val="000000"/>
                      <w:sz w:val="22"/>
                      <w:szCs w:val="22"/>
                    </w:rPr>
                  </w:rPrChange>
                </w:rPr>
                <w:t>2.32</w:t>
              </w:r>
            </w:ins>
          </w:p>
        </w:tc>
        <w:tc>
          <w:tcPr>
            <w:tcW w:w="1184" w:type="dxa"/>
            <w:tcPrChange w:id="2351" w:author="Bikram Adhikari (bdhikari)" w:date="2025-10-16T12:35:00Z" w16du:dateUtc="2025-10-16T17:35:00Z">
              <w:tcPr>
                <w:tcW w:w="1184" w:type="dxa"/>
                <w:gridSpan w:val="2"/>
              </w:tcPr>
            </w:tcPrChange>
          </w:tcPr>
          <w:p w14:paraId="18CE11C0" w14:textId="0409CDBC" w:rsidR="009D2ED6" w:rsidRPr="009D2ED6" w:rsidRDefault="009D2ED6" w:rsidP="009D2ED6">
            <w:pPr>
              <w:spacing w:after="0" w:line="240" w:lineRule="auto"/>
              <w:jc w:val="center"/>
              <w:rPr>
                <w:ins w:id="2352" w:author="Bikram Adhikari (bdhikari)" w:date="2025-10-16T12:35:00Z" w16du:dateUtc="2025-10-16T17:35:00Z"/>
                <w:rFonts w:asciiTheme="majorBidi" w:hAnsiTheme="majorBidi" w:cstheme="majorBidi"/>
                <w:sz w:val="18"/>
                <w:szCs w:val="18"/>
                <w:rPrChange w:id="2353" w:author="Bikram Adhikari (bdhikari)" w:date="2025-10-16T12:38:00Z" w16du:dateUtc="2025-10-16T17:38:00Z">
                  <w:rPr>
                    <w:ins w:id="2354" w:author="Bikram Adhikari (bdhikari)" w:date="2025-10-16T12:35:00Z" w16du:dateUtc="2025-10-16T17:35:00Z"/>
                    <w:rFonts w:asciiTheme="majorBidi" w:hAnsiTheme="majorBidi" w:cstheme="majorBidi"/>
                    <w:sz w:val="22"/>
                    <w:szCs w:val="22"/>
                  </w:rPr>
                </w:rPrChange>
              </w:rPr>
              <w:pPrChange w:id="2355" w:author="Bikram Adhikari (bdhikari)" w:date="2025-10-16T12:38:00Z" w16du:dateUtc="2025-10-16T17:38:00Z">
                <w:pPr>
                  <w:spacing w:after="0" w:line="240" w:lineRule="auto"/>
                </w:pPr>
              </w:pPrChange>
            </w:pPr>
            <w:ins w:id="2356" w:author="Bikram Adhikari (bdhikari)" w:date="2025-10-16T12:38:00Z" w16du:dateUtc="2025-10-16T17:38:00Z">
              <w:r w:rsidRPr="009D2ED6">
                <w:rPr>
                  <w:rFonts w:asciiTheme="majorBidi" w:hAnsiTheme="majorBidi" w:cstheme="majorBidi"/>
                  <w:sz w:val="18"/>
                  <w:szCs w:val="18"/>
                  <w:rPrChange w:id="2357" w:author="Bikram Adhikari (bdhikari)" w:date="2025-10-16T12:38:00Z" w16du:dateUtc="2025-10-16T17:38:00Z">
                    <w:rPr>
                      <w:rFonts w:ascii="Calibri" w:hAnsi="Calibri" w:cs="Calibri"/>
                      <w:color w:val="000000"/>
                      <w:sz w:val="22"/>
                      <w:szCs w:val="22"/>
                    </w:rPr>
                  </w:rPrChange>
                </w:rPr>
                <w:t>1.67, 3.22</w:t>
              </w:r>
            </w:ins>
          </w:p>
        </w:tc>
        <w:tc>
          <w:tcPr>
            <w:tcW w:w="931" w:type="dxa"/>
            <w:tcPrChange w:id="2358" w:author="Bikram Adhikari (bdhikari)" w:date="2025-10-16T12:35:00Z" w16du:dateUtc="2025-10-16T17:35:00Z">
              <w:tcPr>
                <w:tcW w:w="931" w:type="dxa"/>
              </w:tcPr>
            </w:tcPrChange>
          </w:tcPr>
          <w:p w14:paraId="348BBCA1" w14:textId="072647EB" w:rsidR="009D2ED6" w:rsidRPr="009D2ED6" w:rsidRDefault="009D2ED6" w:rsidP="009D2ED6">
            <w:pPr>
              <w:spacing w:after="0" w:line="240" w:lineRule="auto"/>
              <w:jc w:val="center"/>
              <w:rPr>
                <w:ins w:id="2359" w:author="Bikram Adhikari (bdhikari)" w:date="2025-10-16T12:35:00Z" w16du:dateUtc="2025-10-16T17:35:00Z"/>
                <w:rFonts w:asciiTheme="majorBidi" w:hAnsiTheme="majorBidi" w:cstheme="majorBidi"/>
                <w:sz w:val="18"/>
                <w:szCs w:val="18"/>
                <w:rPrChange w:id="2360" w:author="Bikram Adhikari (bdhikari)" w:date="2025-10-16T12:38:00Z" w16du:dateUtc="2025-10-16T17:38:00Z">
                  <w:rPr>
                    <w:ins w:id="2361" w:author="Bikram Adhikari (bdhikari)" w:date="2025-10-16T12:35:00Z" w16du:dateUtc="2025-10-16T17:35:00Z"/>
                    <w:rFonts w:asciiTheme="majorBidi" w:hAnsiTheme="majorBidi" w:cstheme="majorBidi"/>
                    <w:sz w:val="22"/>
                    <w:szCs w:val="22"/>
                  </w:rPr>
                </w:rPrChange>
              </w:rPr>
              <w:pPrChange w:id="2362" w:author="Bikram Adhikari (bdhikari)" w:date="2025-10-16T12:38:00Z" w16du:dateUtc="2025-10-16T17:38:00Z">
                <w:pPr>
                  <w:spacing w:after="0" w:line="240" w:lineRule="auto"/>
                </w:pPr>
              </w:pPrChange>
            </w:pPr>
            <w:ins w:id="2363" w:author="Bikram Adhikari (bdhikari)" w:date="2025-10-16T12:38:00Z" w16du:dateUtc="2025-10-16T17:38:00Z">
              <w:r w:rsidRPr="009D2ED6">
                <w:rPr>
                  <w:rFonts w:asciiTheme="majorBidi" w:hAnsiTheme="majorBidi" w:cstheme="majorBidi"/>
                  <w:sz w:val="18"/>
                  <w:szCs w:val="18"/>
                  <w:rPrChange w:id="2364" w:author="Bikram Adhikari (bdhikari)" w:date="2025-10-16T12:38:00Z" w16du:dateUtc="2025-10-16T17:38:00Z">
                    <w:rPr>
                      <w:rFonts w:ascii="Calibri" w:hAnsi="Calibri" w:cs="Calibri"/>
                      <w:b/>
                      <w:bCs/>
                      <w:color w:val="000000"/>
                      <w:sz w:val="22"/>
                      <w:szCs w:val="22"/>
                    </w:rPr>
                  </w:rPrChange>
                </w:rPr>
                <w:t>&lt;0.001</w:t>
              </w:r>
            </w:ins>
          </w:p>
        </w:tc>
        <w:tc>
          <w:tcPr>
            <w:tcW w:w="869" w:type="dxa"/>
            <w:tcPrChange w:id="2365" w:author="Bikram Adhikari (bdhikari)" w:date="2025-10-16T12:35:00Z" w16du:dateUtc="2025-10-16T17:35:00Z">
              <w:tcPr>
                <w:tcW w:w="869" w:type="dxa"/>
                <w:gridSpan w:val="2"/>
              </w:tcPr>
            </w:tcPrChange>
          </w:tcPr>
          <w:p w14:paraId="6FD04A12" w14:textId="62A1B2B3" w:rsidR="009D2ED6" w:rsidRPr="009D2ED6" w:rsidRDefault="009D2ED6" w:rsidP="009D2ED6">
            <w:pPr>
              <w:spacing w:after="0" w:line="240" w:lineRule="auto"/>
              <w:jc w:val="center"/>
              <w:rPr>
                <w:ins w:id="2366" w:author="Bikram Adhikari (bdhikari)" w:date="2025-10-16T12:35:00Z" w16du:dateUtc="2025-10-16T17:35:00Z"/>
                <w:rFonts w:asciiTheme="majorBidi" w:hAnsiTheme="majorBidi" w:cstheme="majorBidi"/>
                <w:sz w:val="18"/>
                <w:szCs w:val="18"/>
                <w:rPrChange w:id="2367" w:author="Bikram Adhikari (bdhikari)" w:date="2025-10-16T12:38:00Z" w16du:dateUtc="2025-10-16T17:38:00Z">
                  <w:rPr>
                    <w:ins w:id="2368" w:author="Bikram Adhikari (bdhikari)" w:date="2025-10-16T12:35:00Z" w16du:dateUtc="2025-10-16T17:35:00Z"/>
                    <w:rFonts w:asciiTheme="majorBidi" w:hAnsiTheme="majorBidi" w:cstheme="majorBidi"/>
                    <w:sz w:val="22"/>
                    <w:szCs w:val="22"/>
                  </w:rPr>
                </w:rPrChange>
              </w:rPr>
              <w:pPrChange w:id="2369" w:author="Bikram Adhikari (bdhikari)" w:date="2025-10-16T12:38:00Z" w16du:dateUtc="2025-10-16T17:38:00Z">
                <w:pPr>
                  <w:spacing w:after="0" w:line="240" w:lineRule="auto"/>
                </w:pPr>
              </w:pPrChange>
            </w:pPr>
            <w:ins w:id="2370" w:author="Bikram Adhikari (bdhikari)" w:date="2025-10-16T12:38:00Z" w16du:dateUtc="2025-10-16T17:38:00Z">
              <w:r w:rsidRPr="009D2ED6">
                <w:rPr>
                  <w:rFonts w:asciiTheme="majorBidi" w:hAnsiTheme="majorBidi" w:cstheme="majorBidi"/>
                  <w:sz w:val="18"/>
                  <w:szCs w:val="18"/>
                  <w:rPrChange w:id="2371" w:author="Bikram Adhikari (bdhikari)" w:date="2025-10-16T12:38:00Z" w16du:dateUtc="2025-10-16T17:38:00Z">
                    <w:rPr>
                      <w:rFonts w:ascii="Calibri" w:hAnsi="Calibri" w:cs="Calibri"/>
                      <w:color w:val="000000"/>
                      <w:sz w:val="22"/>
                      <w:szCs w:val="22"/>
                    </w:rPr>
                  </w:rPrChange>
                </w:rPr>
                <w:t>1.96</w:t>
              </w:r>
            </w:ins>
          </w:p>
        </w:tc>
        <w:tc>
          <w:tcPr>
            <w:tcW w:w="1223" w:type="dxa"/>
            <w:tcPrChange w:id="2372" w:author="Bikram Adhikari (bdhikari)" w:date="2025-10-16T12:35:00Z" w16du:dateUtc="2025-10-16T17:35:00Z">
              <w:tcPr>
                <w:tcW w:w="1223" w:type="dxa"/>
                <w:gridSpan w:val="3"/>
              </w:tcPr>
            </w:tcPrChange>
          </w:tcPr>
          <w:p w14:paraId="24B68FB9" w14:textId="70515CEF" w:rsidR="009D2ED6" w:rsidRPr="009D2ED6" w:rsidRDefault="009D2ED6" w:rsidP="009D2ED6">
            <w:pPr>
              <w:spacing w:after="0" w:line="240" w:lineRule="auto"/>
              <w:jc w:val="center"/>
              <w:rPr>
                <w:ins w:id="2373" w:author="Bikram Adhikari (bdhikari)" w:date="2025-10-16T12:35:00Z" w16du:dateUtc="2025-10-16T17:35:00Z"/>
                <w:rFonts w:asciiTheme="majorBidi" w:hAnsiTheme="majorBidi" w:cstheme="majorBidi"/>
                <w:sz w:val="18"/>
                <w:szCs w:val="18"/>
                <w:rPrChange w:id="2374" w:author="Bikram Adhikari (bdhikari)" w:date="2025-10-16T12:38:00Z" w16du:dateUtc="2025-10-16T17:38:00Z">
                  <w:rPr>
                    <w:ins w:id="2375" w:author="Bikram Adhikari (bdhikari)" w:date="2025-10-16T12:35:00Z" w16du:dateUtc="2025-10-16T17:35:00Z"/>
                    <w:rFonts w:asciiTheme="majorBidi" w:hAnsiTheme="majorBidi" w:cstheme="majorBidi"/>
                    <w:sz w:val="22"/>
                    <w:szCs w:val="22"/>
                  </w:rPr>
                </w:rPrChange>
              </w:rPr>
              <w:pPrChange w:id="2376" w:author="Bikram Adhikari (bdhikari)" w:date="2025-10-16T12:38:00Z" w16du:dateUtc="2025-10-16T17:38:00Z">
                <w:pPr>
                  <w:spacing w:after="0" w:line="240" w:lineRule="auto"/>
                </w:pPr>
              </w:pPrChange>
            </w:pPr>
            <w:ins w:id="2377" w:author="Bikram Adhikari (bdhikari)" w:date="2025-10-16T12:38:00Z" w16du:dateUtc="2025-10-16T17:38:00Z">
              <w:r w:rsidRPr="009D2ED6">
                <w:rPr>
                  <w:rFonts w:asciiTheme="majorBidi" w:hAnsiTheme="majorBidi" w:cstheme="majorBidi"/>
                  <w:sz w:val="18"/>
                  <w:szCs w:val="18"/>
                  <w:rPrChange w:id="2378" w:author="Bikram Adhikari (bdhikari)" w:date="2025-10-16T12:38:00Z" w16du:dateUtc="2025-10-16T17:38:00Z">
                    <w:rPr>
                      <w:rFonts w:ascii="Calibri" w:hAnsi="Calibri" w:cs="Calibri"/>
                      <w:color w:val="000000"/>
                      <w:sz w:val="22"/>
                      <w:szCs w:val="22"/>
                    </w:rPr>
                  </w:rPrChange>
                </w:rPr>
                <w:t>1.33, 2.90</w:t>
              </w:r>
            </w:ins>
          </w:p>
        </w:tc>
        <w:tc>
          <w:tcPr>
            <w:tcW w:w="1061" w:type="dxa"/>
            <w:tcPrChange w:id="2379" w:author="Bikram Adhikari (bdhikari)" w:date="2025-10-16T12:35:00Z" w16du:dateUtc="2025-10-16T17:35:00Z">
              <w:tcPr>
                <w:tcW w:w="1061" w:type="dxa"/>
              </w:tcPr>
            </w:tcPrChange>
          </w:tcPr>
          <w:p w14:paraId="0AB4775D" w14:textId="7C6729D7" w:rsidR="009D2ED6" w:rsidRPr="009D2ED6" w:rsidRDefault="009D2ED6" w:rsidP="009D2ED6">
            <w:pPr>
              <w:spacing w:after="0" w:line="240" w:lineRule="auto"/>
              <w:jc w:val="center"/>
              <w:rPr>
                <w:ins w:id="2380" w:author="Bikram Adhikari (bdhikari)" w:date="2025-10-16T12:35:00Z" w16du:dateUtc="2025-10-16T17:35:00Z"/>
                <w:rFonts w:asciiTheme="majorBidi" w:hAnsiTheme="majorBidi" w:cstheme="majorBidi"/>
                <w:sz w:val="18"/>
                <w:szCs w:val="18"/>
                <w:rPrChange w:id="2381" w:author="Bikram Adhikari (bdhikari)" w:date="2025-10-16T12:38:00Z" w16du:dateUtc="2025-10-16T17:38:00Z">
                  <w:rPr>
                    <w:ins w:id="2382" w:author="Bikram Adhikari (bdhikari)" w:date="2025-10-16T12:35:00Z" w16du:dateUtc="2025-10-16T17:35:00Z"/>
                    <w:rFonts w:asciiTheme="majorBidi" w:hAnsiTheme="majorBidi" w:cstheme="majorBidi"/>
                    <w:sz w:val="22"/>
                    <w:szCs w:val="22"/>
                  </w:rPr>
                </w:rPrChange>
              </w:rPr>
              <w:pPrChange w:id="2383" w:author="Bikram Adhikari (bdhikari)" w:date="2025-10-16T12:38:00Z" w16du:dateUtc="2025-10-16T17:38:00Z">
                <w:pPr>
                  <w:spacing w:after="0" w:line="240" w:lineRule="auto"/>
                </w:pPr>
              </w:pPrChange>
            </w:pPr>
            <w:ins w:id="2384" w:author="Bikram Adhikari (bdhikari)" w:date="2025-10-16T12:38:00Z" w16du:dateUtc="2025-10-16T17:38:00Z">
              <w:r w:rsidRPr="009D2ED6">
                <w:rPr>
                  <w:rFonts w:asciiTheme="majorBidi" w:hAnsiTheme="majorBidi" w:cstheme="majorBidi"/>
                  <w:sz w:val="18"/>
                  <w:szCs w:val="18"/>
                  <w:rPrChange w:id="2385" w:author="Bikram Adhikari (bdhikari)" w:date="2025-10-16T12:38:00Z" w16du:dateUtc="2025-10-16T17:38:00Z">
                    <w:rPr>
                      <w:rFonts w:ascii="Calibri" w:hAnsi="Calibri" w:cs="Calibri"/>
                      <w:b/>
                      <w:bCs/>
                      <w:color w:val="000000"/>
                      <w:sz w:val="22"/>
                      <w:szCs w:val="22"/>
                    </w:rPr>
                  </w:rPrChange>
                </w:rPr>
                <w:t>&lt;0.001</w:t>
              </w:r>
            </w:ins>
          </w:p>
        </w:tc>
      </w:tr>
      <w:tr w:rsidR="009D2ED6" w:rsidRPr="00A12542" w14:paraId="0D487EE5" w14:textId="77777777" w:rsidTr="00C07742">
        <w:tblPrEx>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386" w:author="Bikram Adhikari (bdhikari)" w:date="2025-10-16T12:35:00Z" w16du:dateUtc="2025-10-16T17:35:00Z">
            <w:tblPrEx>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ins w:id="2387" w:author="Bikram Adhikari (bdhikari)" w:date="2025-10-16T12:34:00Z" w16du:dateUtc="2025-10-16T17:34:00Z"/>
          <w:trPrChange w:id="2388" w:author="Bikram Adhikari (bdhikari)" w:date="2025-10-16T12:35:00Z" w16du:dateUtc="2025-10-16T17:35:00Z">
            <w:trPr>
              <w:trHeight w:val="20"/>
            </w:trPr>
          </w:trPrChange>
        </w:trPr>
        <w:tc>
          <w:tcPr>
            <w:tcW w:w="2201" w:type="dxa"/>
            <w:tcPrChange w:id="2389" w:author="Bikram Adhikari (bdhikari)" w:date="2025-10-16T12:35:00Z" w16du:dateUtc="2025-10-16T17:35:00Z">
              <w:tcPr>
                <w:tcW w:w="2201" w:type="dxa"/>
                <w:gridSpan w:val="2"/>
                <w:vAlign w:val="center"/>
              </w:tcPr>
            </w:tcPrChange>
          </w:tcPr>
          <w:p w14:paraId="5BF5E2C0" w14:textId="62742B59" w:rsidR="009D2ED6" w:rsidRPr="00C12C0C" w:rsidRDefault="009D2ED6" w:rsidP="009D2ED6">
            <w:pPr>
              <w:spacing w:after="0" w:line="240" w:lineRule="auto"/>
              <w:rPr>
                <w:ins w:id="2390" w:author="Bikram Adhikari (bdhikari)" w:date="2025-10-16T12:34:00Z" w16du:dateUtc="2025-10-16T17:34:00Z"/>
                <w:rFonts w:asciiTheme="majorBidi" w:eastAsia="Times New Roman" w:hAnsiTheme="majorBidi" w:cstheme="majorBidi"/>
                <w:b/>
                <w:bCs/>
                <w:kern w:val="0"/>
                <w:sz w:val="18"/>
                <w:szCs w:val="18"/>
                <w14:ligatures w14:val="none"/>
              </w:rPr>
            </w:pPr>
            <w:ins w:id="2391" w:author="Bikram Adhikari (bdhikari)" w:date="2025-10-16T12:35:00Z" w16du:dateUtc="2025-10-16T17:35:00Z">
              <w:r w:rsidRPr="00C12C0C">
                <w:rPr>
                  <w:rFonts w:asciiTheme="majorBidi" w:hAnsiTheme="majorBidi" w:cstheme="majorBidi"/>
                  <w:color w:val="000000"/>
                  <w:sz w:val="18"/>
                  <w:szCs w:val="18"/>
                  <w:rPrChange w:id="2392" w:author="Bikram Adhikari (bdhikari)" w:date="2025-10-16T12:43:00Z" w16du:dateUtc="2025-10-16T17:43:00Z">
                    <w:rPr>
                      <w:rFonts w:ascii="Calibri" w:hAnsi="Calibri" w:cs="Calibri"/>
                      <w:color w:val="000000"/>
                      <w:sz w:val="22"/>
                      <w:szCs w:val="22"/>
                    </w:rPr>
                  </w:rPrChange>
                </w:rPr>
                <w:t xml:space="preserve">    4 to 5 years</w:t>
              </w:r>
            </w:ins>
          </w:p>
        </w:tc>
        <w:tc>
          <w:tcPr>
            <w:tcW w:w="1507" w:type="dxa"/>
            <w:tcPrChange w:id="2393" w:author="Bikram Adhikari (bdhikari)" w:date="2025-10-16T12:35:00Z" w16du:dateUtc="2025-10-16T17:35:00Z">
              <w:tcPr>
                <w:tcW w:w="1507" w:type="dxa"/>
                <w:gridSpan w:val="2"/>
              </w:tcPr>
            </w:tcPrChange>
          </w:tcPr>
          <w:p w14:paraId="0308C129" w14:textId="558D1D6E" w:rsidR="009D2ED6" w:rsidRPr="009D2ED6" w:rsidRDefault="009D2ED6" w:rsidP="009D2ED6">
            <w:pPr>
              <w:spacing w:after="0" w:line="240" w:lineRule="auto"/>
              <w:jc w:val="center"/>
              <w:rPr>
                <w:ins w:id="2394" w:author="Bikram Adhikari (bdhikari)" w:date="2025-10-16T12:34:00Z" w16du:dateUtc="2025-10-16T17:34:00Z"/>
                <w:rFonts w:asciiTheme="majorBidi" w:hAnsiTheme="majorBidi" w:cstheme="majorBidi"/>
                <w:sz w:val="18"/>
                <w:szCs w:val="18"/>
                <w:rPrChange w:id="2395" w:author="Bikram Adhikari (bdhikari)" w:date="2025-10-16T12:39:00Z" w16du:dateUtc="2025-10-16T17:39:00Z">
                  <w:rPr>
                    <w:ins w:id="2396" w:author="Bikram Adhikari (bdhikari)" w:date="2025-10-16T12:34:00Z" w16du:dateUtc="2025-10-16T17:34:00Z"/>
                    <w:rFonts w:asciiTheme="majorBidi" w:hAnsiTheme="majorBidi" w:cstheme="majorBidi"/>
                    <w:sz w:val="22"/>
                    <w:szCs w:val="22"/>
                  </w:rPr>
                </w:rPrChange>
              </w:rPr>
              <w:pPrChange w:id="2397" w:author="Bikram Adhikari (bdhikari)" w:date="2025-10-16T12:39:00Z" w16du:dateUtc="2025-10-16T17:39:00Z">
                <w:pPr>
                  <w:spacing w:after="0" w:line="240" w:lineRule="auto"/>
                </w:pPr>
              </w:pPrChange>
            </w:pPr>
            <w:ins w:id="2398" w:author="Bikram Adhikari (bdhikari)" w:date="2025-10-16T12:35:00Z" w16du:dateUtc="2025-10-16T17:35:00Z">
              <w:r w:rsidRPr="009D2ED6">
                <w:rPr>
                  <w:rFonts w:asciiTheme="majorBidi" w:hAnsiTheme="majorBidi" w:cstheme="majorBidi"/>
                  <w:sz w:val="18"/>
                  <w:szCs w:val="18"/>
                  <w:rPrChange w:id="2399" w:author="Bikram Adhikari (bdhikari)" w:date="2025-10-16T12:39:00Z" w16du:dateUtc="2025-10-16T17:39:00Z">
                    <w:rPr>
                      <w:rFonts w:ascii="Calibri" w:hAnsi="Calibri" w:cs="Calibri"/>
                      <w:color w:val="000000"/>
                      <w:sz w:val="22"/>
                      <w:szCs w:val="22"/>
                    </w:rPr>
                  </w:rPrChange>
                </w:rPr>
                <w:t>339 (33.2)</w:t>
              </w:r>
            </w:ins>
          </w:p>
        </w:tc>
        <w:tc>
          <w:tcPr>
            <w:tcW w:w="1043" w:type="dxa"/>
            <w:tcPrChange w:id="2400" w:author="Bikram Adhikari (bdhikari)" w:date="2025-10-16T12:35:00Z" w16du:dateUtc="2025-10-16T17:35:00Z">
              <w:tcPr>
                <w:tcW w:w="1043" w:type="dxa"/>
                <w:gridSpan w:val="2"/>
              </w:tcPr>
            </w:tcPrChange>
          </w:tcPr>
          <w:p w14:paraId="01E6FA78" w14:textId="1CBD2866" w:rsidR="009D2ED6" w:rsidRPr="009D2ED6" w:rsidRDefault="009D2ED6" w:rsidP="009D2ED6">
            <w:pPr>
              <w:spacing w:after="0" w:line="240" w:lineRule="auto"/>
              <w:jc w:val="center"/>
              <w:rPr>
                <w:ins w:id="2401" w:author="Bikram Adhikari (bdhikari)" w:date="2025-10-16T12:34:00Z" w16du:dateUtc="2025-10-16T17:34:00Z"/>
                <w:rFonts w:asciiTheme="majorBidi" w:hAnsiTheme="majorBidi" w:cstheme="majorBidi"/>
                <w:sz w:val="18"/>
                <w:szCs w:val="18"/>
                <w:rPrChange w:id="2402" w:author="Bikram Adhikari (bdhikari)" w:date="2025-10-16T12:38:00Z" w16du:dateUtc="2025-10-16T17:38:00Z">
                  <w:rPr>
                    <w:ins w:id="2403" w:author="Bikram Adhikari (bdhikari)" w:date="2025-10-16T12:34:00Z" w16du:dateUtc="2025-10-16T17:34:00Z"/>
                    <w:rFonts w:asciiTheme="majorBidi" w:hAnsiTheme="majorBidi" w:cstheme="majorBidi"/>
                    <w:sz w:val="22"/>
                    <w:szCs w:val="22"/>
                  </w:rPr>
                </w:rPrChange>
              </w:rPr>
              <w:pPrChange w:id="2404" w:author="Bikram Adhikari (bdhikari)" w:date="2025-10-16T12:38:00Z" w16du:dateUtc="2025-10-16T17:38:00Z">
                <w:pPr>
                  <w:spacing w:after="0" w:line="240" w:lineRule="auto"/>
                </w:pPr>
              </w:pPrChange>
            </w:pPr>
            <w:ins w:id="2405" w:author="Bikram Adhikari (bdhikari)" w:date="2025-10-16T12:38:00Z" w16du:dateUtc="2025-10-16T17:38:00Z">
              <w:r w:rsidRPr="009D2ED6">
                <w:rPr>
                  <w:rFonts w:asciiTheme="majorBidi" w:hAnsiTheme="majorBidi" w:cstheme="majorBidi"/>
                  <w:sz w:val="18"/>
                  <w:szCs w:val="18"/>
                  <w:rPrChange w:id="2406" w:author="Bikram Adhikari (bdhikari)" w:date="2025-10-16T12:38:00Z" w16du:dateUtc="2025-10-16T17:38:00Z">
                    <w:rPr>
                      <w:rFonts w:ascii="Calibri" w:hAnsi="Calibri" w:cs="Calibri"/>
                      <w:color w:val="000000"/>
                      <w:sz w:val="22"/>
                      <w:szCs w:val="22"/>
                    </w:rPr>
                  </w:rPrChange>
                </w:rPr>
                <w:t>1.97</w:t>
              </w:r>
            </w:ins>
          </w:p>
        </w:tc>
        <w:tc>
          <w:tcPr>
            <w:tcW w:w="1184" w:type="dxa"/>
            <w:tcPrChange w:id="2407" w:author="Bikram Adhikari (bdhikari)" w:date="2025-10-16T12:35:00Z" w16du:dateUtc="2025-10-16T17:35:00Z">
              <w:tcPr>
                <w:tcW w:w="1184" w:type="dxa"/>
                <w:gridSpan w:val="2"/>
              </w:tcPr>
            </w:tcPrChange>
          </w:tcPr>
          <w:p w14:paraId="15238665" w14:textId="1FC39E4F" w:rsidR="009D2ED6" w:rsidRPr="009D2ED6" w:rsidRDefault="009D2ED6" w:rsidP="009D2ED6">
            <w:pPr>
              <w:spacing w:after="0" w:line="240" w:lineRule="auto"/>
              <w:jc w:val="center"/>
              <w:rPr>
                <w:ins w:id="2408" w:author="Bikram Adhikari (bdhikari)" w:date="2025-10-16T12:34:00Z" w16du:dateUtc="2025-10-16T17:34:00Z"/>
                <w:rFonts w:asciiTheme="majorBidi" w:hAnsiTheme="majorBidi" w:cstheme="majorBidi"/>
                <w:sz w:val="18"/>
                <w:szCs w:val="18"/>
                <w:rPrChange w:id="2409" w:author="Bikram Adhikari (bdhikari)" w:date="2025-10-16T12:38:00Z" w16du:dateUtc="2025-10-16T17:38:00Z">
                  <w:rPr>
                    <w:ins w:id="2410" w:author="Bikram Adhikari (bdhikari)" w:date="2025-10-16T12:34:00Z" w16du:dateUtc="2025-10-16T17:34:00Z"/>
                    <w:rFonts w:asciiTheme="majorBidi" w:hAnsiTheme="majorBidi" w:cstheme="majorBidi"/>
                    <w:sz w:val="22"/>
                    <w:szCs w:val="22"/>
                  </w:rPr>
                </w:rPrChange>
              </w:rPr>
              <w:pPrChange w:id="2411" w:author="Bikram Adhikari (bdhikari)" w:date="2025-10-16T12:38:00Z" w16du:dateUtc="2025-10-16T17:38:00Z">
                <w:pPr>
                  <w:spacing w:after="0" w:line="240" w:lineRule="auto"/>
                </w:pPr>
              </w:pPrChange>
            </w:pPr>
            <w:ins w:id="2412" w:author="Bikram Adhikari (bdhikari)" w:date="2025-10-16T12:38:00Z" w16du:dateUtc="2025-10-16T17:38:00Z">
              <w:r w:rsidRPr="009D2ED6">
                <w:rPr>
                  <w:rFonts w:asciiTheme="majorBidi" w:hAnsiTheme="majorBidi" w:cstheme="majorBidi"/>
                  <w:sz w:val="18"/>
                  <w:szCs w:val="18"/>
                  <w:rPrChange w:id="2413" w:author="Bikram Adhikari (bdhikari)" w:date="2025-10-16T12:38:00Z" w16du:dateUtc="2025-10-16T17:38:00Z">
                    <w:rPr>
                      <w:rFonts w:ascii="Calibri" w:hAnsi="Calibri" w:cs="Calibri"/>
                      <w:color w:val="000000"/>
                      <w:sz w:val="22"/>
                      <w:szCs w:val="22"/>
                    </w:rPr>
                  </w:rPrChange>
                </w:rPr>
                <w:t>1.39, 2.81</w:t>
              </w:r>
            </w:ins>
          </w:p>
        </w:tc>
        <w:tc>
          <w:tcPr>
            <w:tcW w:w="931" w:type="dxa"/>
            <w:tcPrChange w:id="2414" w:author="Bikram Adhikari (bdhikari)" w:date="2025-10-16T12:35:00Z" w16du:dateUtc="2025-10-16T17:35:00Z">
              <w:tcPr>
                <w:tcW w:w="931" w:type="dxa"/>
              </w:tcPr>
            </w:tcPrChange>
          </w:tcPr>
          <w:p w14:paraId="0EE78F08" w14:textId="2E9CFA97" w:rsidR="009D2ED6" w:rsidRPr="009D2ED6" w:rsidRDefault="009D2ED6" w:rsidP="009D2ED6">
            <w:pPr>
              <w:spacing w:after="0" w:line="240" w:lineRule="auto"/>
              <w:jc w:val="center"/>
              <w:rPr>
                <w:ins w:id="2415" w:author="Bikram Adhikari (bdhikari)" w:date="2025-10-16T12:34:00Z" w16du:dateUtc="2025-10-16T17:34:00Z"/>
                <w:rFonts w:asciiTheme="majorBidi" w:hAnsiTheme="majorBidi" w:cstheme="majorBidi"/>
                <w:sz w:val="18"/>
                <w:szCs w:val="18"/>
                <w:rPrChange w:id="2416" w:author="Bikram Adhikari (bdhikari)" w:date="2025-10-16T12:38:00Z" w16du:dateUtc="2025-10-16T17:38:00Z">
                  <w:rPr>
                    <w:ins w:id="2417" w:author="Bikram Adhikari (bdhikari)" w:date="2025-10-16T12:34:00Z" w16du:dateUtc="2025-10-16T17:34:00Z"/>
                    <w:rFonts w:asciiTheme="majorBidi" w:hAnsiTheme="majorBidi" w:cstheme="majorBidi"/>
                    <w:sz w:val="22"/>
                    <w:szCs w:val="22"/>
                  </w:rPr>
                </w:rPrChange>
              </w:rPr>
              <w:pPrChange w:id="2418" w:author="Bikram Adhikari (bdhikari)" w:date="2025-10-16T12:38:00Z" w16du:dateUtc="2025-10-16T17:38:00Z">
                <w:pPr>
                  <w:spacing w:after="0" w:line="240" w:lineRule="auto"/>
                </w:pPr>
              </w:pPrChange>
            </w:pPr>
            <w:ins w:id="2419" w:author="Bikram Adhikari (bdhikari)" w:date="2025-10-16T12:38:00Z" w16du:dateUtc="2025-10-16T17:38:00Z">
              <w:r w:rsidRPr="009D2ED6">
                <w:rPr>
                  <w:rFonts w:asciiTheme="majorBidi" w:hAnsiTheme="majorBidi" w:cstheme="majorBidi"/>
                  <w:sz w:val="18"/>
                  <w:szCs w:val="18"/>
                  <w:rPrChange w:id="2420" w:author="Bikram Adhikari (bdhikari)" w:date="2025-10-16T12:38:00Z" w16du:dateUtc="2025-10-16T17:38:00Z">
                    <w:rPr>
                      <w:rFonts w:ascii="Calibri" w:hAnsi="Calibri" w:cs="Calibri"/>
                      <w:b/>
                      <w:bCs/>
                      <w:color w:val="000000"/>
                      <w:sz w:val="22"/>
                      <w:szCs w:val="22"/>
                    </w:rPr>
                  </w:rPrChange>
                </w:rPr>
                <w:t>&lt;0.001</w:t>
              </w:r>
            </w:ins>
          </w:p>
        </w:tc>
        <w:tc>
          <w:tcPr>
            <w:tcW w:w="869" w:type="dxa"/>
            <w:tcPrChange w:id="2421" w:author="Bikram Adhikari (bdhikari)" w:date="2025-10-16T12:35:00Z" w16du:dateUtc="2025-10-16T17:35:00Z">
              <w:tcPr>
                <w:tcW w:w="869" w:type="dxa"/>
                <w:gridSpan w:val="2"/>
              </w:tcPr>
            </w:tcPrChange>
          </w:tcPr>
          <w:p w14:paraId="6466D68D" w14:textId="57464E0B" w:rsidR="009D2ED6" w:rsidRPr="009D2ED6" w:rsidRDefault="009D2ED6" w:rsidP="009D2ED6">
            <w:pPr>
              <w:spacing w:after="0" w:line="240" w:lineRule="auto"/>
              <w:jc w:val="center"/>
              <w:rPr>
                <w:ins w:id="2422" w:author="Bikram Adhikari (bdhikari)" w:date="2025-10-16T12:34:00Z" w16du:dateUtc="2025-10-16T17:34:00Z"/>
                <w:rFonts w:asciiTheme="majorBidi" w:hAnsiTheme="majorBidi" w:cstheme="majorBidi"/>
                <w:sz w:val="18"/>
                <w:szCs w:val="18"/>
                <w:rPrChange w:id="2423" w:author="Bikram Adhikari (bdhikari)" w:date="2025-10-16T12:38:00Z" w16du:dateUtc="2025-10-16T17:38:00Z">
                  <w:rPr>
                    <w:ins w:id="2424" w:author="Bikram Adhikari (bdhikari)" w:date="2025-10-16T12:34:00Z" w16du:dateUtc="2025-10-16T17:34:00Z"/>
                    <w:rFonts w:asciiTheme="majorBidi" w:hAnsiTheme="majorBidi" w:cstheme="majorBidi"/>
                    <w:sz w:val="22"/>
                    <w:szCs w:val="22"/>
                  </w:rPr>
                </w:rPrChange>
              </w:rPr>
              <w:pPrChange w:id="2425" w:author="Bikram Adhikari (bdhikari)" w:date="2025-10-16T12:38:00Z" w16du:dateUtc="2025-10-16T17:38:00Z">
                <w:pPr>
                  <w:spacing w:after="0" w:line="240" w:lineRule="auto"/>
                </w:pPr>
              </w:pPrChange>
            </w:pPr>
            <w:ins w:id="2426" w:author="Bikram Adhikari (bdhikari)" w:date="2025-10-16T12:38:00Z" w16du:dateUtc="2025-10-16T17:38:00Z">
              <w:r w:rsidRPr="009D2ED6">
                <w:rPr>
                  <w:rFonts w:asciiTheme="majorBidi" w:hAnsiTheme="majorBidi" w:cstheme="majorBidi"/>
                  <w:sz w:val="18"/>
                  <w:szCs w:val="18"/>
                  <w:rPrChange w:id="2427" w:author="Bikram Adhikari (bdhikari)" w:date="2025-10-16T12:38:00Z" w16du:dateUtc="2025-10-16T17:38:00Z">
                    <w:rPr>
                      <w:rFonts w:ascii="Calibri" w:hAnsi="Calibri" w:cs="Calibri"/>
                      <w:color w:val="000000"/>
                      <w:sz w:val="22"/>
                      <w:szCs w:val="22"/>
                    </w:rPr>
                  </w:rPrChange>
                </w:rPr>
                <w:t>1.7</w:t>
              </w:r>
            </w:ins>
          </w:p>
        </w:tc>
        <w:tc>
          <w:tcPr>
            <w:tcW w:w="1223" w:type="dxa"/>
            <w:tcPrChange w:id="2428" w:author="Bikram Adhikari (bdhikari)" w:date="2025-10-16T12:35:00Z" w16du:dateUtc="2025-10-16T17:35:00Z">
              <w:tcPr>
                <w:tcW w:w="1223" w:type="dxa"/>
                <w:gridSpan w:val="3"/>
              </w:tcPr>
            </w:tcPrChange>
          </w:tcPr>
          <w:p w14:paraId="5841D327" w14:textId="3F2CD802" w:rsidR="009D2ED6" w:rsidRPr="009D2ED6" w:rsidRDefault="009D2ED6" w:rsidP="009D2ED6">
            <w:pPr>
              <w:spacing w:after="0" w:line="240" w:lineRule="auto"/>
              <w:jc w:val="center"/>
              <w:rPr>
                <w:ins w:id="2429" w:author="Bikram Adhikari (bdhikari)" w:date="2025-10-16T12:34:00Z" w16du:dateUtc="2025-10-16T17:34:00Z"/>
                <w:rFonts w:asciiTheme="majorBidi" w:hAnsiTheme="majorBidi" w:cstheme="majorBidi"/>
                <w:sz w:val="18"/>
                <w:szCs w:val="18"/>
                <w:rPrChange w:id="2430" w:author="Bikram Adhikari (bdhikari)" w:date="2025-10-16T12:38:00Z" w16du:dateUtc="2025-10-16T17:38:00Z">
                  <w:rPr>
                    <w:ins w:id="2431" w:author="Bikram Adhikari (bdhikari)" w:date="2025-10-16T12:34:00Z" w16du:dateUtc="2025-10-16T17:34:00Z"/>
                    <w:rFonts w:asciiTheme="majorBidi" w:hAnsiTheme="majorBidi" w:cstheme="majorBidi"/>
                    <w:sz w:val="22"/>
                    <w:szCs w:val="22"/>
                  </w:rPr>
                </w:rPrChange>
              </w:rPr>
              <w:pPrChange w:id="2432" w:author="Bikram Adhikari (bdhikari)" w:date="2025-10-16T12:38:00Z" w16du:dateUtc="2025-10-16T17:38:00Z">
                <w:pPr>
                  <w:spacing w:after="0" w:line="240" w:lineRule="auto"/>
                </w:pPr>
              </w:pPrChange>
            </w:pPr>
            <w:ins w:id="2433" w:author="Bikram Adhikari (bdhikari)" w:date="2025-10-16T12:38:00Z" w16du:dateUtc="2025-10-16T17:38:00Z">
              <w:r w:rsidRPr="009D2ED6">
                <w:rPr>
                  <w:rFonts w:asciiTheme="majorBidi" w:hAnsiTheme="majorBidi" w:cstheme="majorBidi"/>
                  <w:sz w:val="18"/>
                  <w:szCs w:val="18"/>
                  <w:rPrChange w:id="2434" w:author="Bikram Adhikari (bdhikari)" w:date="2025-10-16T12:38:00Z" w16du:dateUtc="2025-10-16T17:38:00Z">
                    <w:rPr>
                      <w:rFonts w:ascii="Calibri" w:hAnsi="Calibri" w:cs="Calibri"/>
                      <w:color w:val="000000"/>
                      <w:sz w:val="22"/>
                      <w:szCs w:val="22"/>
                    </w:rPr>
                  </w:rPrChange>
                </w:rPr>
                <w:t>1.12, 2.59</w:t>
              </w:r>
            </w:ins>
          </w:p>
        </w:tc>
        <w:tc>
          <w:tcPr>
            <w:tcW w:w="1061" w:type="dxa"/>
            <w:tcPrChange w:id="2435" w:author="Bikram Adhikari (bdhikari)" w:date="2025-10-16T12:35:00Z" w16du:dateUtc="2025-10-16T17:35:00Z">
              <w:tcPr>
                <w:tcW w:w="1061" w:type="dxa"/>
              </w:tcPr>
            </w:tcPrChange>
          </w:tcPr>
          <w:p w14:paraId="704E776D" w14:textId="3667A0AA" w:rsidR="009D2ED6" w:rsidRPr="009D2ED6" w:rsidRDefault="009D2ED6" w:rsidP="009D2ED6">
            <w:pPr>
              <w:spacing w:after="0" w:line="240" w:lineRule="auto"/>
              <w:jc w:val="center"/>
              <w:rPr>
                <w:ins w:id="2436" w:author="Bikram Adhikari (bdhikari)" w:date="2025-10-16T12:34:00Z" w16du:dateUtc="2025-10-16T17:34:00Z"/>
                <w:rFonts w:asciiTheme="majorBidi" w:hAnsiTheme="majorBidi" w:cstheme="majorBidi"/>
                <w:sz w:val="18"/>
                <w:szCs w:val="18"/>
                <w:rPrChange w:id="2437" w:author="Bikram Adhikari (bdhikari)" w:date="2025-10-16T12:38:00Z" w16du:dateUtc="2025-10-16T17:38:00Z">
                  <w:rPr>
                    <w:ins w:id="2438" w:author="Bikram Adhikari (bdhikari)" w:date="2025-10-16T12:34:00Z" w16du:dateUtc="2025-10-16T17:34:00Z"/>
                    <w:rFonts w:asciiTheme="majorBidi" w:hAnsiTheme="majorBidi" w:cstheme="majorBidi"/>
                    <w:sz w:val="22"/>
                    <w:szCs w:val="22"/>
                  </w:rPr>
                </w:rPrChange>
              </w:rPr>
              <w:pPrChange w:id="2439" w:author="Bikram Adhikari (bdhikari)" w:date="2025-10-16T12:38:00Z" w16du:dateUtc="2025-10-16T17:38:00Z">
                <w:pPr>
                  <w:spacing w:after="0" w:line="240" w:lineRule="auto"/>
                </w:pPr>
              </w:pPrChange>
            </w:pPr>
            <w:ins w:id="2440" w:author="Bikram Adhikari (bdhikari)" w:date="2025-10-16T12:38:00Z" w16du:dateUtc="2025-10-16T17:38:00Z">
              <w:r w:rsidRPr="009D2ED6">
                <w:rPr>
                  <w:rFonts w:asciiTheme="majorBidi" w:hAnsiTheme="majorBidi" w:cstheme="majorBidi"/>
                  <w:sz w:val="18"/>
                  <w:szCs w:val="18"/>
                  <w:rPrChange w:id="2441" w:author="Bikram Adhikari (bdhikari)" w:date="2025-10-16T12:38:00Z" w16du:dateUtc="2025-10-16T17:38:00Z">
                    <w:rPr>
                      <w:rFonts w:ascii="Calibri" w:hAnsi="Calibri" w:cs="Calibri"/>
                      <w:b/>
                      <w:bCs/>
                      <w:color w:val="000000"/>
                      <w:sz w:val="22"/>
                      <w:szCs w:val="22"/>
                    </w:rPr>
                  </w:rPrChange>
                </w:rPr>
                <w:t>0.013</w:t>
              </w:r>
            </w:ins>
          </w:p>
        </w:tc>
      </w:tr>
      <w:tr w:rsidR="009D2ED6" w:rsidRPr="00A12542" w14:paraId="6F1C38BF" w14:textId="77777777" w:rsidTr="0003150C">
        <w:trPr>
          <w:trHeight w:val="20"/>
        </w:trPr>
        <w:tc>
          <w:tcPr>
            <w:tcW w:w="2201" w:type="dxa"/>
            <w:vAlign w:val="center"/>
            <w:hideMark/>
          </w:tcPr>
          <w:p w14:paraId="27782357" w14:textId="64D253C8" w:rsidR="009D2ED6" w:rsidRPr="00A12542" w:rsidRDefault="009D2ED6" w:rsidP="009D2ED6">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Wealth quintile</w:t>
            </w:r>
          </w:p>
        </w:tc>
        <w:tc>
          <w:tcPr>
            <w:tcW w:w="1507" w:type="dxa"/>
            <w:hideMark/>
          </w:tcPr>
          <w:p w14:paraId="46F08DEE" w14:textId="0B825847"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043" w:type="dxa"/>
            <w:hideMark/>
          </w:tcPr>
          <w:p w14:paraId="1581CEB0" w14:textId="4023AEA9" w:rsidR="009D2ED6" w:rsidRPr="009D2ED6" w:rsidRDefault="009D2ED6" w:rsidP="009D2ED6">
            <w:pPr>
              <w:spacing w:after="0" w:line="240" w:lineRule="auto"/>
              <w:jc w:val="center"/>
              <w:rPr>
                <w:rFonts w:asciiTheme="majorBidi" w:hAnsiTheme="majorBidi" w:cstheme="majorBidi"/>
                <w:sz w:val="18"/>
                <w:szCs w:val="18"/>
                <w:rPrChange w:id="2442" w:author="Bikram Adhikari (bdhikari)" w:date="2025-10-16T12:38:00Z" w16du:dateUtc="2025-10-16T17:38:00Z">
                  <w:rPr>
                    <w:rFonts w:asciiTheme="majorBidi" w:eastAsia="Times New Roman" w:hAnsiTheme="majorBidi" w:cstheme="majorBidi"/>
                    <w:kern w:val="0"/>
                    <w:sz w:val="18"/>
                    <w:szCs w:val="18"/>
                    <w14:ligatures w14:val="none"/>
                  </w:rPr>
                </w:rPrChange>
              </w:rPr>
              <w:pPrChange w:id="2443" w:author="Bikram Adhikari (bdhikari)" w:date="2025-10-16T12:38:00Z" w16du:dateUtc="2025-10-16T17:38:00Z">
                <w:pPr>
                  <w:spacing w:after="0" w:line="240" w:lineRule="auto"/>
                </w:pPr>
              </w:pPrChange>
            </w:pPr>
            <w:ins w:id="2444" w:author="Bikram Adhikari (bdhikari)" w:date="2025-10-16T12:38:00Z" w16du:dateUtc="2025-10-16T17:38:00Z">
              <w:r w:rsidRPr="009D2ED6">
                <w:rPr>
                  <w:rFonts w:asciiTheme="majorBidi" w:hAnsiTheme="majorBidi" w:cstheme="majorBidi"/>
                  <w:sz w:val="18"/>
                  <w:szCs w:val="18"/>
                  <w:rPrChange w:id="2445" w:author="Bikram Adhikari (bdhikari)" w:date="2025-10-16T12:38:00Z" w16du:dateUtc="2025-10-16T17:38:00Z">
                    <w:rPr>
                      <w:rFonts w:ascii="Calibri" w:hAnsi="Calibri" w:cs="Calibri"/>
                      <w:color w:val="000000"/>
                      <w:sz w:val="22"/>
                      <w:szCs w:val="22"/>
                    </w:rPr>
                  </w:rPrChange>
                </w:rPr>
                <w:t> </w:t>
              </w:r>
            </w:ins>
            <w:del w:id="2446" w:author="Bikram Adhikari (bdhikari)" w:date="2025-10-16T12:38:00Z" w16du:dateUtc="2025-10-16T17:38:00Z">
              <w:r w:rsidRPr="009D2ED6" w:rsidDel="00065372">
                <w:rPr>
                  <w:rFonts w:asciiTheme="majorBidi" w:hAnsiTheme="majorBidi" w:cstheme="majorBidi"/>
                  <w:sz w:val="18"/>
                  <w:szCs w:val="18"/>
                  <w:rPrChange w:id="2447" w:author="Bikram Adhikari (bdhikari)" w:date="2025-10-16T12:38:00Z" w16du:dateUtc="2025-10-16T17:38:00Z">
                    <w:rPr>
                      <w:rFonts w:asciiTheme="majorBidi" w:hAnsiTheme="majorBidi" w:cstheme="majorBidi"/>
                      <w:sz w:val="22"/>
                      <w:szCs w:val="22"/>
                    </w:rPr>
                  </w:rPrChange>
                </w:rPr>
                <w:delText> </w:delText>
              </w:r>
            </w:del>
          </w:p>
        </w:tc>
        <w:tc>
          <w:tcPr>
            <w:tcW w:w="1184" w:type="dxa"/>
            <w:hideMark/>
          </w:tcPr>
          <w:p w14:paraId="2FE2E6A4" w14:textId="27F0A869" w:rsidR="009D2ED6" w:rsidRPr="009D2ED6" w:rsidRDefault="009D2ED6" w:rsidP="009D2ED6">
            <w:pPr>
              <w:spacing w:after="0" w:line="240" w:lineRule="auto"/>
              <w:jc w:val="center"/>
              <w:rPr>
                <w:rFonts w:asciiTheme="majorBidi" w:hAnsiTheme="majorBidi" w:cstheme="majorBidi"/>
                <w:sz w:val="18"/>
                <w:szCs w:val="18"/>
                <w:rPrChange w:id="2448" w:author="Bikram Adhikari (bdhikari)" w:date="2025-10-16T12:38:00Z" w16du:dateUtc="2025-10-16T17:38:00Z">
                  <w:rPr>
                    <w:rFonts w:asciiTheme="majorBidi" w:eastAsia="Times New Roman" w:hAnsiTheme="majorBidi" w:cstheme="majorBidi"/>
                    <w:kern w:val="0"/>
                    <w:sz w:val="18"/>
                    <w:szCs w:val="18"/>
                    <w14:ligatures w14:val="none"/>
                  </w:rPr>
                </w:rPrChange>
              </w:rPr>
              <w:pPrChange w:id="2449" w:author="Bikram Adhikari (bdhikari)" w:date="2025-10-16T12:38:00Z" w16du:dateUtc="2025-10-16T17:38:00Z">
                <w:pPr>
                  <w:spacing w:after="0" w:line="240" w:lineRule="auto"/>
                </w:pPr>
              </w:pPrChange>
            </w:pPr>
            <w:ins w:id="2450" w:author="Bikram Adhikari (bdhikari)" w:date="2025-10-16T12:38:00Z" w16du:dateUtc="2025-10-16T17:38:00Z">
              <w:r w:rsidRPr="009D2ED6">
                <w:rPr>
                  <w:rFonts w:asciiTheme="majorBidi" w:hAnsiTheme="majorBidi" w:cstheme="majorBidi"/>
                  <w:sz w:val="18"/>
                  <w:szCs w:val="18"/>
                  <w:rPrChange w:id="2451" w:author="Bikram Adhikari (bdhikari)" w:date="2025-10-16T12:38:00Z" w16du:dateUtc="2025-10-16T17:38:00Z">
                    <w:rPr>
                      <w:rFonts w:ascii="Calibri" w:hAnsi="Calibri" w:cs="Calibri"/>
                      <w:color w:val="000000"/>
                      <w:sz w:val="22"/>
                      <w:szCs w:val="22"/>
                    </w:rPr>
                  </w:rPrChange>
                </w:rPr>
                <w:t> </w:t>
              </w:r>
            </w:ins>
            <w:del w:id="2452" w:author="Bikram Adhikari (bdhikari)" w:date="2025-10-16T12:38:00Z" w16du:dateUtc="2025-10-16T17:38:00Z">
              <w:r w:rsidRPr="009D2ED6" w:rsidDel="00065372">
                <w:rPr>
                  <w:rFonts w:asciiTheme="majorBidi" w:hAnsiTheme="majorBidi" w:cstheme="majorBidi"/>
                  <w:sz w:val="18"/>
                  <w:szCs w:val="18"/>
                  <w:rPrChange w:id="2453" w:author="Bikram Adhikari (bdhikari)" w:date="2025-10-16T12:38:00Z" w16du:dateUtc="2025-10-16T17:38:00Z">
                    <w:rPr>
                      <w:rFonts w:asciiTheme="majorBidi" w:hAnsiTheme="majorBidi" w:cstheme="majorBidi"/>
                      <w:sz w:val="22"/>
                      <w:szCs w:val="22"/>
                    </w:rPr>
                  </w:rPrChange>
                </w:rPr>
                <w:delText> </w:delText>
              </w:r>
            </w:del>
          </w:p>
        </w:tc>
        <w:tc>
          <w:tcPr>
            <w:tcW w:w="931" w:type="dxa"/>
            <w:hideMark/>
          </w:tcPr>
          <w:p w14:paraId="2EB6FDF7" w14:textId="106158BC" w:rsidR="009D2ED6" w:rsidRPr="009D2ED6" w:rsidRDefault="009D2ED6" w:rsidP="009D2ED6">
            <w:pPr>
              <w:spacing w:after="0" w:line="240" w:lineRule="auto"/>
              <w:jc w:val="center"/>
              <w:rPr>
                <w:rFonts w:asciiTheme="majorBidi" w:hAnsiTheme="majorBidi" w:cstheme="majorBidi"/>
                <w:sz w:val="18"/>
                <w:szCs w:val="18"/>
                <w:rPrChange w:id="2454" w:author="Bikram Adhikari (bdhikari)" w:date="2025-10-16T12:38:00Z" w16du:dateUtc="2025-10-16T17:38:00Z">
                  <w:rPr>
                    <w:rFonts w:asciiTheme="majorBidi" w:eastAsia="Times New Roman" w:hAnsiTheme="majorBidi" w:cstheme="majorBidi"/>
                    <w:kern w:val="0"/>
                    <w:sz w:val="18"/>
                    <w:szCs w:val="18"/>
                    <w14:ligatures w14:val="none"/>
                  </w:rPr>
                </w:rPrChange>
              </w:rPr>
              <w:pPrChange w:id="2455" w:author="Bikram Adhikari (bdhikari)" w:date="2025-10-16T12:38:00Z" w16du:dateUtc="2025-10-16T17:38:00Z">
                <w:pPr>
                  <w:spacing w:after="0" w:line="240" w:lineRule="auto"/>
                </w:pPr>
              </w:pPrChange>
            </w:pPr>
            <w:ins w:id="2456" w:author="Bikram Adhikari (bdhikari)" w:date="2025-10-16T12:38:00Z" w16du:dateUtc="2025-10-16T17:38:00Z">
              <w:r w:rsidRPr="009D2ED6">
                <w:rPr>
                  <w:rFonts w:asciiTheme="majorBidi" w:hAnsiTheme="majorBidi" w:cstheme="majorBidi"/>
                  <w:sz w:val="18"/>
                  <w:szCs w:val="18"/>
                  <w:rPrChange w:id="2457" w:author="Bikram Adhikari (bdhikari)" w:date="2025-10-16T12:38:00Z" w16du:dateUtc="2025-10-16T17:38:00Z">
                    <w:rPr>
                      <w:rFonts w:ascii="Calibri" w:hAnsi="Calibri" w:cs="Calibri"/>
                      <w:color w:val="000000"/>
                      <w:sz w:val="22"/>
                      <w:szCs w:val="22"/>
                    </w:rPr>
                  </w:rPrChange>
                </w:rPr>
                <w:t> </w:t>
              </w:r>
            </w:ins>
            <w:del w:id="2458" w:author="Bikram Adhikari (bdhikari)" w:date="2025-10-16T12:38:00Z" w16du:dateUtc="2025-10-16T17:38:00Z">
              <w:r w:rsidRPr="009D2ED6" w:rsidDel="00065372">
                <w:rPr>
                  <w:rFonts w:asciiTheme="majorBidi" w:hAnsiTheme="majorBidi" w:cstheme="majorBidi"/>
                  <w:sz w:val="18"/>
                  <w:szCs w:val="18"/>
                  <w:rPrChange w:id="2459" w:author="Bikram Adhikari (bdhikari)" w:date="2025-10-16T12:38:00Z" w16du:dateUtc="2025-10-16T17:38:00Z">
                    <w:rPr>
                      <w:rFonts w:asciiTheme="majorBidi" w:hAnsiTheme="majorBidi" w:cstheme="majorBidi"/>
                      <w:sz w:val="22"/>
                      <w:szCs w:val="22"/>
                    </w:rPr>
                  </w:rPrChange>
                </w:rPr>
                <w:delText> </w:delText>
              </w:r>
            </w:del>
          </w:p>
        </w:tc>
        <w:tc>
          <w:tcPr>
            <w:tcW w:w="869" w:type="dxa"/>
            <w:hideMark/>
          </w:tcPr>
          <w:p w14:paraId="3D39C525" w14:textId="6C91F7F4" w:rsidR="009D2ED6" w:rsidRPr="009D2ED6" w:rsidRDefault="009D2ED6" w:rsidP="009D2ED6">
            <w:pPr>
              <w:spacing w:after="0" w:line="240" w:lineRule="auto"/>
              <w:jc w:val="center"/>
              <w:rPr>
                <w:rFonts w:asciiTheme="majorBidi" w:hAnsiTheme="majorBidi" w:cstheme="majorBidi"/>
                <w:sz w:val="18"/>
                <w:szCs w:val="18"/>
                <w:rPrChange w:id="2460" w:author="Bikram Adhikari (bdhikari)" w:date="2025-10-16T12:38:00Z" w16du:dateUtc="2025-10-16T17:38:00Z">
                  <w:rPr>
                    <w:rFonts w:asciiTheme="majorBidi" w:eastAsia="Times New Roman" w:hAnsiTheme="majorBidi" w:cstheme="majorBidi"/>
                    <w:kern w:val="0"/>
                    <w:sz w:val="18"/>
                    <w:szCs w:val="18"/>
                    <w14:ligatures w14:val="none"/>
                  </w:rPr>
                </w:rPrChange>
              </w:rPr>
              <w:pPrChange w:id="2461" w:author="Bikram Adhikari (bdhikari)" w:date="2025-10-16T12:38:00Z" w16du:dateUtc="2025-10-16T17:38:00Z">
                <w:pPr>
                  <w:spacing w:after="0" w:line="240" w:lineRule="auto"/>
                </w:pPr>
              </w:pPrChange>
            </w:pPr>
            <w:ins w:id="2462" w:author="Bikram Adhikari (bdhikari)" w:date="2025-10-16T12:38:00Z" w16du:dateUtc="2025-10-16T17:38:00Z">
              <w:r w:rsidRPr="009D2ED6">
                <w:rPr>
                  <w:rFonts w:asciiTheme="majorBidi" w:hAnsiTheme="majorBidi" w:cstheme="majorBidi"/>
                  <w:sz w:val="18"/>
                  <w:szCs w:val="18"/>
                  <w:rPrChange w:id="2463" w:author="Bikram Adhikari (bdhikari)" w:date="2025-10-16T12:38:00Z" w16du:dateUtc="2025-10-16T17:38:00Z">
                    <w:rPr>
                      <w:rFonts w:ascii="Calibri" w:hAnsi="Calibri" w:cs="Calibri"/>
                      <w:color w:val="000000"/>
                      <w:sz w:val="22"/>
                      <w:szCs w:val="22"/>
                    </w:rPr>
                  </w:rPrChange>
                </w:rPr>
                <w:t> </w:t>
              </w:r>
            </w:ins>
            <w:del w:id="2464" w:author="Bikram Adhikari (bdhikari)" w:date="2025-10-16T12:38:00Z" w16du:dateUtc="2025-10-16T17:38:00Z">
              <w:r w:rsidRPr="009D2ED6" w:rsidDel="00065372">
                <w:rPr>
                  <w:rFonts w:asciiTheme="majorBidi" w:hAnsiTheme="majorBidi" w:cstheme="majorBidi"/>
                  <w:sz w:val="18"/>
                  <w:szCs w:val="18"/>
                  <w:rPrChange w:id="2465" w:author="Bikram Adhikari (bdhikari)" w:date="2025-10-16T12:38:00Z" w16du:dateUtc="2025-10-16T17:38:00Z">
                    <w:rPr>
                      <w:rFonts w:asciiTheme="majorBidi" w:hAnsiTheme="majorBidi" w:cstheme="majorBidi"/>
                      <w:sz w:val="22"/>
                      <w:szCs w:val="22"/>
                    </w:rPr>
                  </w:rPrChange>
                </w:rPr>
                <w:delText> </w:delText>
              </w:r>
            </w:del>
          </w:p>
        </w:tc>
        <w:tc>
          <w:tcPr>
            <w:tcW w:w="1223" w:type="dxa"/>
            <w:hideMark/>
          </w:tcPr>
          <w:p w14:paraId="6C4D032A" w14:textId="1F5CBF06" w:rsidR="009D2ED6" w:rsidRPr="009D2ED6" w:rsidRDefault="009D2ED6" w:rsidP="009D2ED6">
            <w:pPr>
              <w:spacing w:after="0" w:line="240" w:lineRule="auto"/>
              <w:jc w:val="center"/>
              <w:rPr>
                <w:rFonts w:asciiTheme="majorBidi" w:hAnsiTheme="majorBidi" w:cstheme="majorBidi"/>
                <w:sz w:val="18"/>
                <w:szCs w:val="18"/>
                <w:rPrChange w:id="2466" w:author="Bikram Adhikari (bdhikari)" w:date="2025-10-16T12:38:00Z" w16du:dateUtc="2025-10-16T17:38:00Z">
                  <w:rPr>
                    <w:rFonts w:asciiTheme="majorBidi" w:eastAsia="Times New Roman" w:hAnsiTheme="majorBidi" w:cstheme="majorBidi"/>
                    <w:kern w:val="0"/>
                    <w:sz w:val="18"/>
                    <w:szCs w:val="18"/>
                    <w14:ligatures w14:val="none"/>
                  </w:rPr>
                </w:rPrChange>
              </w:rPr>
              <w:pPrChange w:id="2467" w:author="Bikram Adhikari (bdhikari)" w:date="2025-10-16T12:38:00Z" w16du:dateUtc="2025-10-16T17:38:00Z">
                <w:pPr>
                  <w:spacing w:after="0" w:line="240" w:lineRule="auto"/>
                </w:pPr>
              </w:pPrChange>
            </w:pPr>
            <w:ins w:id="2468" w:author="Bikram Adhikari (bdhikari)" w:date="2025-10-16T12:38:00Z" w16du:dateUtc="2025-10-16T17:38:00Z">
              <w:r w:rsidRPr="009D2ED6">
                <w:rPr>
                  <w:rFonts w:asciiTheme="majorBidi" w:hAnsiTheme="majorBidi" w:cstheme="majorBidi"/>
                  <w:sz w:val="18"/>
                  <w:szCs w:val="18"/>
                  <w:rPrChange w:id="2469" w:author="Bikram Adhikari (bdhikari)" w:date="2025-10-16T12:38:00Z" w16du:dateUtc="2025-10-16T17:38:00Z">
                    <w:rPr>
                      <w:rFonts w:ascii="Calibri" w:hAnsi="Calibri" w:cs="Calibri"/>
                      <w:color w:val="000000"/>
                      <w:sz w:val="22"/>
                      <w:szCs w:val="22"/>
                    </w:rPr>
                  </w:rPrChange>
                </w:rPr>
                <w:t> </w:t>
              </w:r>
            </w:ins>
            <w:del w:id="2470" w:author="Bikram Adhikari (bdhikari)" w:date="2025-10-16T12:38:00Z" w16du:dateUtc="2025-10-16T17:38:00Z">
              <w:r w:rsidRPr="009D2ED6" w:rsidDel="00065372">
                <w:rPr>
                  <w:rFonts w:asciiTheme="majorBidi" w:hAnsiTheme="majorBidi" w:cstheme="majorBidi"/>
                  <w:sz w:val="18"/>
                  <w:szCs w:val="18"/>
                  <w:rPrChange w:id="2471" w:author="Bikram Adhikari (bdhikari)" w:date="2025-10-16T12:38:00Z" w16du:dateUtc="2025-10-16T17:38:00Z">
                    <w:rPr>
                      <w:rFonts w:asciiTheme="majorBidi" w:hAnsiTheme="majorBidi" w:cstheme="majorBidi"/>
                      <w:sz w:val="22"/>
                      <w:szCs w:val="22"/>
                    </w:rPr>
                  </w:rPrChange>
                </w:rPr>
                <w:delText> </w:delText>
              </w:r>
            </w:del>
          </w:p>
        </w:tc>
        <w:tc>
          <w:tcPr>
            <w:tcW w:w="1061" w:type="dxa"/>
            <w:hideMark/>
          </w:tcPr>
          <w:p w14:paraId="617F6395" w14:textId="0E792102" w:rsidR="009D2ED6" w:rsidRPr="009D2ED6" w:rsidRDefault="009D2ED6" w:rsidP="009D2ED6">
            <w:pPr>
              <w:spacing w:after="0" w:line="240" w:lineRule="auto"/>
              <w:jc w:val="center"/>
              <w:rPr>
                <w:rFonts w:asciiTheme="majorBidi" w:hAnsiTheme="majorBidi" w:cstheme="majorBidi"/>
                <w:sz w:val="18"/>
                <w:szCs w:val="18"/>
                <w:rPrChange w:id="2472" w:author="Bikram Adhikari (bdhikari)" w:date="2025-10-16T12:38:00Z" w16du:dateUtc="2025-10-16T17:38:00Z">
                  <w:rPr>
                    <w:rFonts w:asciiTheme="majorBidi" w:eastAsia="Times New Roman" w:hAnsiTheme="majorBidi" w:cstheme="majorBidi"/>
                    <w:kern w:val="0"/>
                    <w:sz w:val="18"/>
                    <w:szCs w:val="18"/>
                    <w14:ligatures w14:val="none"/>
                  </w:rPr>
                </w:rPrChange>
              </w:rPr>
              <w:pPrChange w:id="2473" w:author="Bikram Adhikari (bdhikari)" w:date="2025-10-16T12:38:00Z" w16du:dateUtc="2025-10-16T17:38:00Z">
                <w:pPr>
                  <w:spacing w:after="0" w:line="240" w:lineRule="auto"/>
                </w:pPr>
              </w:pPrChange>
            </w:pPr>
            <w:ins w:id="2474" w:author="Bikram Adhikari (bdhikari)" w:date="2025-10-16T12:38:00Z" w16du:dateUtc="2025-10-16T17:38:00Z">
              <w:r w:rsidRPr="009D2ED6">
                <w:rPr>
                  <w:rFonts w:asciiTheme="majorBidi" w:hAnsiTheme="majorBidi" w:cstheme="majorBidi"/>
                  <w:sz w:val="18"/>
                  <w:szCs w:val="18"/>
                  <w:rPrChange w:id="2475" w:author="Bikram Adhikari (bdhikari)" w:date="2025-10-16T12:38:00Z" w16du:dateUtc="2025-10-16T17:38:00Z">
                    <w:rPr>
                      <w:rFonts w:ascii="Calibri" w:hAnsi="Calibri" w:cs="Calibri"/>
                      <w:color w:val="000000"/>
                      <w:sz w:val="22"/>
                      <w:szCs w:val="22"/>
                    </w:rPr>
                  </w:rPrChange>
                </w:rPr>
                <w:t> </w:t>
              </w:r>
            </w:ins>
            <w:del w:id="2476" w:author="Bikram Adhikari (bdhikari)" w:date="2025-10-16T12:38:00Z" w16du:dateUtc="2025-10-16T17:38:00Z">
              <w:r w:rsidRPr="009D2ED6" w:rsidDel="00065372">
                <w:rPr>
                  <w:rFonts w:asciiTheme="majorBidi" w:hAnsiTheme="majorBidi" w:cstheme="majorBidi"/>
                  <w:sz w:val="18"/>
                  <w:szCs w:val="18"/>
                  <w:rPrChange w:id="2477" w:author="Bikram Adhikari (bdhikari)" w:date="2025-10-16T12:38:00Z" w16du:dateUtc="2025-10-16T17:38:00Z">
                    <w:rPr>
                      <w:rFonts w:asciiTheme="majorBidi" w:hAnsiTheme="majorBidi" w:cstheme="majorBidi"/>
                      <w:sz w:val="22"/>
                      <w:szCs w:val="22"/>
                    </w:rPr>
                  </w:rPrChange>
                </w:rPr>
                <w:delText> </w:delText>
              </w:r>
            </w:del>
          </w:p>
        </w:tc>
      </w:tr>
      <w:tr w:rsidR="009D2ED6" w:rsidRPr="00A12542" w14:paraId="55AF364E" w14:textId="77777777" w:rsidTr="0003150C">
        <w:trPr>
          <w:trHeight w:val="20"/>
        </w:trPr>
        <w:tc>
          <w:tcPr>
            <w:tcW w:w="2201" w:type="dxa"/>
            <w:vAlign w:val="center"/>
            <w:hideMark/>
          </w:tcPr>
          <w:p w14:paraId="28B9EDA0" w14:textId="5E2E03FE"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Poorest</w:t>
            </w:r>
          </w:p>
        </w:tc>
        <w:tc>
          <w:tcPr>
            <w:tcW w:w="1507" w:type="dxa"/>
            <w:hideMark/>
          </w:tcPr>
          <w:p w14:paraId="7FDDDEE0" w14:textId="4B7C3914"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246 (43.1)</w:t>
            </w:r>
          </w:p>
        </w:tc>
        <w:tc>
          <w:tcPr>
            <w:tcW w:w="1043" w:type="dxa"/>
            <w:hideMark/>
          </w:tcPr>
          <w:p w14:paraId="7DBC29B6" w14:textId="45E0EA17" w:rsidR="009D2ED6" w:rsidRPr="009D2ED6" w:rsidRDefault="009D2ED6" w:rsidP="009D2ED6">
            <w:pPr>
              <w:spacing w:after="0" w:line="240" w:lineRule="auto"/>
              <w:jc w:val="center"/>
              <w:rPr>
                <w:rFonts w:asciiTheme="majorBidi" w:hAnsiTheme="majorBidi" w:cstheme="majorBidi"/>
                <w:sz w:val="18"/>
                <w:szCs w:val="18"/>
                <w:rPrChange w:id="2478" w:author="Bikram Adhikari (bdhikari)" w:date="2025-10-16T12:38:00Z" w16du:dateUtc="2025-10-16T17:38:00Z">
                  <w:rPr>
                    <w:rFonts w:asciiTheme="majorBidi" w:eastAsia="Times New Roman" w:hAnsiTheme="majorBidi" w:cstheme="majorBidi"/>
                    <w:kern w:val="0"/>
                    <w:sz w:val="18"/>
                    <w:szCs w:val="18"/>
                    <w14:ligatures w14:val="none"/>
                  </w:rPr>
                </w:rPrChange>
              </w:rPr>
            </w:pPr>
            <w:ins w:id="2479" w:author="Bikram Adhikari (bdhikari)" w:date="2025-10-16T12:38:00Z" w16du:dateUtc="2025-10-16T17:38:00Z">
              <w:r w:rsidRPr="009D2ED6">
                <w:rPr>
                  <w:rFonts w:asciiTheme="majorBidi" w:hAnsiTheme="majorBidi" w:cstheme="majorBidi"/>
                  <w:sz w:val="18"/>
                  <w:szCs w:val="18"/>
                  <w:rPrChange w:id="2480" w:author="Bikram Adhikari (bdhikari)" w:date="2025-10-16T12:38:00Z" w16du:dateUtc="2025-10-16T17:38:00Z">
                    <w:rPr>
                      <w:rFonts w:ascii="Calibri" w:hAnsi="Calibri" w:cs="Calibri"/>
                      <w:color w:val="000000"/>
                      <w:sz w:val="22"/>
                      <w:szCs w:val="22"/>
                    </w:rPr>
                  </w:rPrChange>
                </w:rPr>
                <w:t>Ref</w:t>
              </w:r>
            </w:ins>
            <w:del w:id="2481" w:author="Bikram Adhikari (bdhikari)" w:date="2025-10-16T12:38:00Z" w16du:dateUtc="2025-10-16T17:38:00Z">
              <w:r w:rsidRPr="00A12542" w:rsidDel="00065372">
                <w:rPr>
                  <w:rFonts w:asciiTheme="majorBidi" w:hAnsiTheme="majorBidi" w:cstheme="majorBidi"/>
                  <w:sz w:val="18"/>
                  <w:szCs w:val="18"/>
                </w:rPr>
                <w:delText>Ref</w:delText>
              </w:r>
            </w:del>
          </w:p>
        </w:tc>
        <w:tc>
          <w:tcPr>
            <w:tcW w:w="1184" w:type="dxa"/>
            <w:hideMark/>
          </w:tcPr>
          <w:p w14:paraId="36993283" w14:textId="60814487" w:rsidR="009D2ED6" w:rsidRPr="009D2ED6" w:rsidRDefault="009D2ED6" w:rsidP="009D2ED6">
            <w:pPr>
              <w:spacing w:after="0" w:line="240" w:lineRule="auto"/>
              <w:jc w:val="center"/>
              <w:rPr>
                <w:rFonts w:asciiTheme="majorBidi" w:hAnsiTheme="majorBidi" w:cstheme="majorBidi"/>
                <w:sz w:val="18"/>
                <w:szCs w:val="18"/>
                <w:rPrChange w:id="2482" w:author="Bikram Adhikari (bdhikari)" w:date="2025-10-16T12:38:00Z" w16du:dateUtc="2025-10-16T17:38:00Z">
                  <w:rPr>
                    <w:rFonts w:asciiTheme="majorBidi" w:eastAsia="Times New Roman" w:hAnsiTheme="majorBidi" w:cstheme="majorBidi"/>
                    <w:kern w:val="0"/>
                    <w:sz w:val="18"/>
                    <w:szCs w:val="18"/>
                    <w14:ligatures w14:val="none"/>
                  </w:rPr>
                </w:rPrChange>
              </w:rPr>
            </w:pPr>
            <w:ins w:id="2483" w:author="Bikram Adhikari (bdhikari)" w:date="2025-10-16T12:38:00Z" w16du:dateUtc="2025-10-16T17:38:00Z">
              <w:r w:rsidRPr="009D2ED6">
                <w:rPr>
                  <w:rFonts w:asciiTheme="majorBidi" w:hAnsiTheme="majorBidi" w:cstheme="majorBidi"/>
                  <w:sz w:val="18"/>
                  <w:szCs w:val="18"/>
                  <w:rPrChange w:id="2484" w:author="Bikram Adhikari (bdhikari)" w:date="2025-10-16T12:38:00Z" w16du:dateUtc="2025-10-16T17:38:00Z">
                    <w:rPr>
                      <w:rFonts w:ascii="Calibri" w:hAnsi="Calibri" w:cs="Calibri"/>
                      <w:color w:val="000000"/>
                      <w:sz w:val="22"/>
                      <w:szCs w:val="22"/>
                    </w:rPr>
                  </w:rPrChange>
                </w:rPr>
                <w:t> </w:t>
              </w:r>
            </w:ins>
          </w:p>
        </w:tc>
        <w:tc>
          <w:tcPr>
            <w:tcW w:w="931" w:type="dxa"/>
            <w:hideMark/>
          </w:tcPr>
          <w:p w14:paraId="2E33AE1F" w14:textId="51E8803C" w:rsidR="009D2ED6" w:rsidRPr="009D2ED6" w:rsidRDefault="009D2ED6" w:rsidP="009D2ED6">
            <w:pPr>
              <w:spacing w:after="0" w:line="240" w:lineRule="auto"/>
              <w:jc w:val="center"/>
              <w:rPr>
                <w:rFonts w:asciiTheme="majorBidi" w:hAnsiTheme="majorBidi" w:cstheme="majorBidi"/>
                <w:sz w:val="18"/>
                <w:szCs w:val="18"/>
                <w:rPrChange w:id="2485" w:author="Bikram Adhikari (bdhikari)" w:date="2025-10-16T12:38:00Z" w16du:dateUtc="2025-10-16T17:38:00Z">
                  <w:rPr>
                    <w:rFonts w:asciiTheme="majorBidi" w:eastAsia="Times New Roman" w:hAnsiTheme="majorBidi" w:cstheme="majorBidi"/>
                    <w:kern w:val="0"/>
                    <w:sz w:val="18"/>
                    <w:szCs w:val="18"/>
                    <w14:ligatures w14:val="none"/>
                  </w:rPr>
                </w:rPrChange>
              </w:rPr>
            </w:pPr>
            <w:ins w:id="2486" w:author="Bikram Adhikari (bdhikari)" w:date="2025-10-16T12:38:00Z" w16du:dateUtc="2025-10-16T17:38:00Z">
              <w:r w:rsidRPr="009D2ED6">
                <w:rPr>
                  <w:rFonts w:asciiTheme="majorBidi" w:hAnsiTheme="majorBidi" w:cstheme="majorBidi"/>
                  <w:sz w:val="18"/>
                  <w:szCs w:val="18"/>
                  <w:rPrChange w:id="2487" w:author="Bikram Adhikari (bdhikari)" w:date="2025-10-16T12:38:00Z" w16du:dateUtc="2025-10-16T17:38:00Z">
                    <w:rPr>
                      <w:rFonts w:ascii="Calibri" w:hAnsi="Calibri" w:cs="Calibri"/>
                      <w:color w:val="000000"/>
                      <w:sz w:val="22"/>
                      <w:szCs w:val="22"/>
                    </w:rPr>
                  </w:rPrChange>
                </w:rPr>
                <w:t> </w:t>
              </w:r>
            </w:ins>
            <w:del w:id="2488"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0FABAFA2" w14:textId="288EBCEB" w:rsidR="009D2ED6" w:rsidRPr="009D2ED6" w:rsidRDefault="009D2ED6" w:rsidP="009D2ED6">
            <w:pPr>
              <w:spacing w:after="0" w:line="240" w:lineRule="auto"/>
              <w:jc w:val="center"/>
              <w:rPr>
                <w:rFonts w:asciiTheme="majorBidi" w:hAnsiTheme="majorBidi" w:cstheme="majorBidi"/>
                <w:sz w:val="18"/>
                <w:szCs w:val="18"/>
                <w:rPrChange w:id="2489" w:author="Bikram Adhikari (bdhikari)" w:date="2025-10-16T12:38:00Z" w16du:dateUtc="2025-10-16T17:38:00Z">
                  <w:rPr>
                    <w:rFonts w:asciiTheme="majorBidi" w:eastAsia="Times New Roman" w:hAnsiTheme="majorBidi" w:cstheme="majorBidi"/>
                    <w:kern w:val="0"/>
                    <w:sz w:val="18"/>
                    <w:szCs w:val="18"/>
                    <w14:ligatures w14:val="none"/>
                  </w:rPr>
                </w:rPrChange>
              </w:rPr>
            </w:pPr>
            <w:ins w:id="2490" w:author="Bikram Adhikari (bdhikari)" w:date="2025-10-16T12:38:00Z" w16du:dateUtc="2025-10-16T17:38:00Z">
              <w:r w:rsidRPr="009D2ED6">
                <w:rPr>
                  <w:rFonts w:asciiTheme="majorBidi" w:hAnsiTheme="majorBidi" w:cstheme="majorBidi"/>
                  <w:sz w:val="18"/>
                  <w:szCs w:val="18"/>
                  <w:rPrChange w:id="2491" w:author="Bikram Adhikari (bdhikari)" w:date="2025-10-16T12:38:00Z" w16du:dateUtc="2025-10-16T17:38:00Z">
                    <w:rPr>
                      <w:rFonts w:ascii="Calibri" w:hAnsi="Calibri" w:cs="Calibri"/>
                      <w:color w:val="000000"/>
                      <w:sz w:val="22"/>
                      <w:szCs w:val="22"/>
                    </w:rPr>
                  </w:rPrChange>
                </w:rPr>
                <w:t>Ref</w:t>
              </w:r>
            </w:ins>
            <w:del w:id="2492" w:author="Bikram Adhikari (bdhikari)" w:date="2025-10-16T12:38:00Z" w16du:dateUtc="2025-10-16T17:38:00Z">
              <w:r w:rsidRPr="00A12542" w:rsidDel="00065372">
                <w:rPr>
                  <w:rFonts w:asciiTheme="majorBidi" w:hAnsiTheme="majorBidi" w:cstheme="majorBidi"/>
                  <w:sz w:val="18"/>
                  <w:szCs w:val="18"/>
                </w:rPr>
                <w:delText>Ref</w:delText>
              </w:r>
            </w:del>
          </w:p>
        </w:tc>
        <w:tc>
          <w:tcPr>
            <w:tcW w:w="1223" w:type="dxa"/>
            <w:hideMark/>
          </w:tcPr>
          <w:p w14:paraId="487DA18F" w14:textId="06F25A5E" w:rsidR="009D2ED6" w:rsidRPr="009D2ED6" w:rsidRDefault="009D2ED6" w:rsidP="009D2ED6">
            <w:pPr>
              <w:spacing w:after="0" w:line="240" w:lineRule="auto"/>
              <w:jc w:val="center"/>
              <w:rPr>
                <w:rFonts w:asciiTheme="majorBidi" w:hAnsiTheme="majorBidi" w:cstheme="majorBidi"/>
                <w:sz w:val="18"/>
                <w:szCs w:val="18"/>
                <w:rPrChange w:id="2493" w:author="Bikram Adhikari (bdhikari)" w:date="2025-10-16T12:38:00Z" w16du:dateUtc="2025-10-16T17:38:00Z">
                  <w:rPr>
                    <w:rFonts w:asciiTheme="majorBidi" w:eastAsia="Times New Roman" w:hAnsiTheme="majorBidi" w:cstheme="majorBidi"/>
                    <w:kern w:val="0"/>
                    <w:sz w:val="18"/>
                    <w:szCs w:val="18"/>
                    <w14:ligatures w14:val="none"/>
                  </w:rPr>
                </w:rPrChange>
              </w:rPr>
            </w:pPr>
            <w:ins w:id="2494" w:author="Bikram Adhikari (bdhikari)" w:date="2025-10-16T12:38:00Z" w16du:dateUtc="2025-10-16T17:38:00Z">
              <w:r w:rsidRPr="009D2ED6">
                <w:rPr>
                  <w:rFonts w:asciiTheme="majorBidi" w:hAnsiTheme="majorBidi" w:cstheme="majorBidi"/>
                  <w:sz w:val="18"/>
                  <w:szCs w:val="18"/>
                  <w:rPrChange w:id="2495" w:author="Bikram Adhikari (bdhikari)" w:date="2025-10-16T12:38:00Z" w16du:dateUtc="2025-10-16T17:38:00Z">
                    <w:rPr>
                      <w:rFonts w:ascii="Calibri" w:hAnsi="Calibri" w:cs="Calibri"/>
                      <w:color w:val="000000"/>
                      <w:sz w:val="22"/>
                      <w:szCs w:val="22"/>
                    </w:rPr>
                  </w:rPrChange>
                </w:rPr>
                <w:t> </w:t>
              </w:r>
            </w:ins>
          </w:p>
        </w:tc>
        <w:tc>
          <w:tcPr>
            <w:tcW w:w="1061" w:type="dxa"/>
            <w:hideMark/>
          </w:tcPr>
          <w:p w14:paraId="16ABBE46" w14:textId="73C6E26D" w:rsidR="009D2ED6" w:rsidRPr="009D2ED6" w:rsidRDefault="009D2ED6" w:rsidP="009D2ED6">
            <w:pPr>
              <w:spacing w:after="0" w:line="240" w:lineRule="auto"/>
              <w:jc w:val="center"/>
              <w:rPr>
                <w:rFonts w:asciiTheme="majorBidi" w:hAnsiTheme="majorBidi" w:cstheme="majorBidi"/>
                <w:sz w:val="18"/>
                <w:szCs w:val="18"/>
                <w:rPrChange w:id="2496" w:author="Bikram Adhikari (bdhikari)" w:date="2025-10-16T12:38:00Z" w16du:dateUtc="2025-10-16T17:38:00Z">
                  <w:rPr>
                    <w:rFonts w:asciiTheme="majorBidi" w:eastAsia="Times New Roman" w:hAnsiTheme="majorBidi" w:cstheme="majorBidi"/>
                    <w:kern w:val="0"/>
                    <w:sz w:val="18"/>
                    <w:szCs w:val="18"/>
                    <w14:ligatures w14:val="none"/>
                  </w:rPr>
                </w:rPrChange>
              </w:rPr>
            </w:pPr>
            <w:ins w:id="2497" w:author="Bikram Adhikari (bdhikari)" w:date="2025-10-16T12:38:00Z" w16du:dateUtc="2025-10-16T17:38:00Z">
              <w:r w:rsidRPr="009D2ED6">
                <w:rPr>
                  <w:rFonts w:asciiTheme="majorBidi" w:hAnsiTheme="majorBidi" w:cstheme="majorBidi"/>
                  <w:sz w:val="18"/>
                  <w:szCs w:val="18"/>
                  <w:rPrChange w:id="2498" w:author="Bikram Adhikari (bdhikari)" w:date="2025-10-16T12:38:00Z" w16du:dateUtc="2025-10-16T17:38:00Z">
                    <w:rPr>
                      <w:rFonts w:ascii="Calibri" w:hAnsi="Calibri" w:cs="Calibri"/>
                      <w:color w:val="000000"/>
                      <w:sz w:val="22"/>
                      <w:szCs w:val="22"/>
                    </w:rPr>
                  </w:rPrChange>
                </w:rPr>
                <w:t> </w:t>
              </w:r>
            </w:ins>
            <w:del w:id="2499"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2A526778" w14:textId="77777777" w:rsidTr="0003150C">
        <w:trPr>
          <w:trHeight w:val="20"/>
        </w:trPr>
        <w:tc>
          <w:tcPr>
            <w:tcW w:w="2201" w:type="dxa"/>
            <w:vAlign w:val="center"/>
            <w:hideMark/>
          </w:tcPr>
          <w:p w14:paraId="3DC334FD" w14:textId="34DF8D79"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Poorer</w:t>
            </w:r>
          </w:p>
        </w:tc>
        <w:tc>
          <w:tcPr>
            <w:tcW w:w="1507" w:type="dxa"/>
            <w:hideMark/>
          </w:tcPr>
          <w:p w14:paraId="04D4A1E9" w14:textId="693399FB"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195 (38.1)</w:t>
            </w:r>
          </w:p>
        </w:tc>
        <w:tc>
          <w:tcPr>
            <w:tcW w:w="1043" w:type="dxa"/>
            <w:hideMark/>
          </w:tcPr>
          <w:p w14:paraId="6C540C82" w14:textId="259329EA" w:rsidR="009D2ED6" w:rsidRPr="009D2ED6" w:rsidRDefault="009D2ED6" w:rsidP="009D2ED6">
            <w:pPr>
              <w:spacing w:after="0" w:line="240" w:lineRule="auto"/>
              <w:jc w:val="center"/>
              <w:rPr>
                <w:rFonts w:asciiTheme="majorBidi" w:hAnsiTheme="majorBidi" w:cstheme="majorBidi"/>
                <w:sz w:val="18"/>
                <w:szCs w:val="18"/>
                <w:rPrChange w:id="2500" w:author="Bikram Adhikari (bdhikari)" w:date="2025-10-16T12:38:00Z" w16du:dateUtc="2025-10-16T17:38:00Z">
                  <w:rPr>
                    <w:rFonts w:asciiTheme="majorBidi" w:eastAsia="Times New Roman" w:hAnsiTheme="majorBidi" w:cstheme="majorBidi"/>
                    <w:kern w:val="0"/>
                    <w:sz w:val="18"/>
                    <w:szCs w:val="18"/>
                    <w14:ligatures w14:val="none"/>
                  </w:rPr>
                </w:rPrChange>
              </w:rPr>
            </w:pPr>
            <w:ins w:id="2501" w:author="Bikram Adhikari (bdhikari)" w:date="2025-10-16T12:38:00Z" w16du:dateUtc="2025-10-16T17:38:00Z">
              <w:r w:rsidRPr="009D2ED6">
                <w:rPr>
                  <w:rFonts w:asciiTheme="majorBidi" w:hAnsiTheme="majorBidi" w:cstheme="majorBidi"/>
                  <w:sz w:val="18"/>
                  <w:szCs w:val="18"/>
                  <w:rPrChange w:id="2502" w:author="Bikram Adhikari (bdhikari)" w:date="2025-10-16T12:38:00Z" w16du:dateUtc="2025-10-16T17:38:00Z">
                    <w:rPr>
                      <w:rFonts w:ascii="Calibri" w:hAnsi="Calibri" w:cs="Calibri"/>
                      <w:color w:val="000000"/>
                      <w:sz w:val="22"/>
                      <w:szCs w:val="22"/>
                    </w:rPr>
                  </w:rPrChange>
                </w:rPr>
                <w:t>0.81</w:t>
              </w:r>
            </w:ins>
            <w:del w:id="2503" w:author="Bikram Adhikari (bdhikari)" w:date="2025-10-16T12:38:00Z" w16du:dateUtc="2025-10-16T17:38:00Z">
              <w:r w:rsidRPr="00A12542" w:rsidDel="00065372">
                <w:rPr>
                  <w:rFonts w:asciiTheme="majorBidi" w:hAnsiTheme="majorBidi" w:cstheme="majorBidi"/>
                  <w:sz w:val="18"/>
                  <w:szCs w:val="18"/>
                </w:rPr>
                <w:delText>0.81</w:delText>
              </w:r>
            </w:del>
          </w:p>
        </w:tc>
        <w:tc>
          <w:tcPr>
            <w:tcW w:w="1184" w:type="dxa"/>
            <w:hideMark/>
          </w:tcPr>
          <w:p w14:paraId="6F70BF26" w14:textId="2C5A85CF" w:rsidR="009D2ED6" w:rsidRPr="009D2ED6" w:rsidRDefault="009D2ED6" w:rsidP="009D2ED6">
            <w:pPr>
              <w:spacing w:after="0" w:line="240" w:lineRule="auto"/>
              <w:jc w:val="center"/>
              <w:rPr>
                <w:rFonts w:asciiTheme="majorBidi" w:hAnsiTheme="majorBidi" w:cstheme="majorBidi"/>
                <w:sz w:val="18"/>
                <w:szCs w:val="18"/>
                <w:rPrChange w:id="2504" w:author="Bikram Adhikari (bdhikari)" w:date="2025-10-16T12:38:00Z" w16du:dateUtc="2025-10-16T17:38:00Z">
                  <w:rPr>
                    <w:rFonts w:asciiTheme="majorBidi" w:eastAsia="Times New Roman" w:hAnsiTheme="majorBidi" w:cstheme="majorBidi"/>
                    <w:kern w:val="0"/>
                    <w:sz w:val="18"/>
                    <w:szCs w:val="18"/>
                    <w14:ligatures w14:val="none"/>
                  </w:rPr>
                </w:rPrChange>
              </w:rPr>
            </w:pPr>
            <w:ins w:id="2505" w:author="Bikram Adhikari (bdhikari)" w:date="2025-10-16T12:38:00Z" w16du:dateUtc="2025-10-16T17:38:00Z">
              <w:r w:rsidRPr="009D2ED6">
                <w:rPr>
                  <w:rFonts w:asciiTheme="majorBidi" w:hAnsiTheme="majorBidi" w:cstheme="majorBidi"/>
                  <w:sz w:val="18"/>
                  <w:szCs w:val="18"/>
                  <w:rPrChange w:id="2506" w:author="Bikram Adhikari (bdhikari)" w:date="2025-10-16T12:38:00Z" w16du:dateUtc="2025-10-16T17:38:00Z">
                    <w:rPr>
                      <w:rFonts w:ascii="Calibri" w:hAnsi="Calibri" w:cs="Calibri"/>
                      <w:color w:val="000000"/>
                      <w:sz w:val="22"/>
                      <w:szCs w:val="22"/>
                    </w:rPr>
                  </w:rPrChange>
                </w:rPr>
                <w:t>0.62, 1.06</w:t>
              </w:r>
            </w:ins>
            <w:del w:id="2507" w:author="Bikram Adhikari (bdhikari)" w:date="2025-10-16T12:38:00Z" w16du:dateUtc="2025-10-16T17:38:00Z">
              <w:r w:rsidRPr="00A12542" w:rsidDel="00065372">
                <w:rPr>
                  <w:rFonts w:asciiTheme="majorBidi" w:hAnsiTheme="majorBidi" w:cstheme="majorBidi"/>
                  <w:sz w:val="18"/>
                  <w:szCs w:val="18"/>
                </w:rPr>
                <w:delText>0.62</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1.06</w:delText>
              </w:r>
            </w:del>
          </w:p>
        </w:tc>
        <w:tc>
          <w:tcPr>
            <w:tcW w:w="931" w:type="dxa"/>
            <w:hideMark/>
          </w:tcPr>
          <w:p w14:paraId="5362129C" w14:textId="5B20120F" w:rsidR="009D2ED6" w:rsidRPr="009D2ED6" w:rsidRDefault="009D2ED6" w:rsidP="009D2ED6">
            <w:pPr>
              <w:spacing w:after="0" w:line="240" w:lineRule="auto"/>
              <w:jc w:val="center"/>
              <w:rPr>
                <w:rFonts w:asciiTheme="majorBidi" w:hAnsiTheme="majorBidi" w:cstheme="majorBidi"/>
                <w:sz w:val="18"/>
                <w:szCs w:val="18"/>
                <w:rPrChange w:id="2508" w:author="Bikram Adhikari (bdhikari)" w:date="2025-10-16T12:38:00Z" w16du:dateUtc="2025-10-16T17:38:00Z">
                  <w:rPr>
                    <w:rFonts w:asciiTheme="majorBidi" w:eastAsia="Times New Roman" w:hAnsiTheme="majorBidi" w:cstheme="majorBidi"/>
                    <w:kern w:val="0"/>
                    <w:sz w:val="18"/>
                    <w:szCs w:val="18"/>
                    <w14:ligatures w14:val="none"/>
                  </w:rPr>
                </w:rPrChange>
              </w:rPr>
            </w:pPr>
            <w:ins w:id="2509" w:author="Bikram Adhikari (bdhikari)" w:date="2025-10-16T12:38:00Z" w16du:dateUtc="2025-10-16T17:38:00Z">
              <w:r w:rsidRPr="009D2ED6">
                <w:rPr>
                  <w:rFonts w:asciiTheme="majorBidi" w:hAnsiTheme="majorBidi" w:cstheme="majorBidi"/>
                  <w:sz w:val="18"/>
                  <w:szCs w:val="18"/>
                  <w:rPrChange w:id="2510" w:author="Bikram Adhikari (bdhikari)" w:date="2025-10-16T12:38:00Z" w16du:dateUtc="2025-10-16T17:38:00Z">
                    <w:rPr>
                      <w:rFonts w:ascii="Calibri" w:hAnsi="Calibri" w:cs="Calibri"/>
                      <w:color w:val="000000"/>
                      <w:sz w:val="22"/>
                      <w:szCs w:val="22"/>
                    </w:rPr>
                  </w:rPrChange>
                </w:rPr>
                <w:t>0.122</w:t>
              </w:r>
            </w:ins>
            <w:del w:id="2511" w:author="Bikram Adhikari (bdhikari)" w:date="2025-10-16T12:38:00Z" w16du:dateUtc="2025-10-16T17:38:00Z">
              <w:r w:rsidRPr="00A12542" w:rsidDel="00065372">
                <w:rPr>
                  <w:rFonts w:asciiTheme="majorBidi" w:hAnsiTheme="majorBidi" w:cstheme="majorBidi"/>
                  <w:sz w:val="18"/>
                  <w:szCs w:val="18"/>
                </w:rPr>
                <w:delText>0.122</w:delText>
              </w:r>
            </w:del>
          </w:p>
        </w:tc>
        <w:tc>
          <w:tcPr>
            <w:tcW w:w="869" w:type="dxa"/>
            <w:hideMark/>
          </w:tcPr>
          <w:p w14:paraId="7470C39C" w14:textId="578DDF5A" w:rsidR="009D2ED6" w:rsidRPr="009D2ED6" w:rsidRDefault="009D2ED6" w:rsidP="009D2ED6">
            <w:pPr>
              <w:spacing w:after="0" w:line="240" w:lineRule="auto"/>
              <w:jc w:val="center"/>
              <w:rPr>
                <w:rFonts w:asciiTheme="majorBidi" w:hAnsiTheme="majorBidi" w:cstheme="majorBidi"/>
                <w:sz w:val="18"/>
                <w:szCs w:val="18"/>
                <w:rPrChange w:id="2512" w:author="Bikram Adhikari (bdhikari)" w:date="2025-10-16T12:38:00Z" w16du:dateUtc="2025-10-16T17:38:00Z">
                  <w:rPr>
                    <w:rFonts w:asciiTheme="majorBidi" w:eastAsia="Times New Roman" w:hAnsiTheme="majorBidi" w:cstheme="majorBidi"/>
                    <w:kern w:val="0"/>
                    <w:sz w:val="18"/>
                    <w:szCs w:val="18"/>
                    <w14:ligatures w14:val="none"/>
                  </w:rPr>
                </w:rPrChange>
              </w:rPr>
            </w:pPr>
            <w:ins w:id="2513" w:author="Bikram Adhikari (bdhikari)" w:date="2025-10-16T12:38:00Z" w16du:dateUtc="2025-10-16T17:38:00Z">
              <w:r w:rsidRPr="009D2ED6">
                <w:rPr>
                  <w:rFonts w:asciiTheme="majorBidi" w:hAnsiTheme="majorBidi" w:cstheme="majorBidi"/>
                  <w:sz w:val="18"/>
                  <w:szCs w:val="18"/>
                  <w:rPrChange w:id="2514" w:author="Bikram Adhikari (bdhikari)" w:date="2025-10-16T12:38:00Z" w16du:dateUtc="2025-10-16T17:38:00Z">
                    <w:rPr>
                      <w:rFonts w:ascii="Calibri" w:hAnsi="Calibri" w:cs="Calibri"/>
                      <w:color w:val="000000"/>
                      <w:sz w:val="22"/>
                      <w:szCs w:val="22"/>
                    </w:rPr>
                  </w:rPrChange>
                </w:rPr>
                <w:t>0.93</w:t>
              </w:r>
            </w:ins>
            <w:del w:id="2515" w:author="Bikram Adhikari (bdhikari)" w:date="2025-10-16T12:38:00Z" w16du:dateUtc="2025-10-16T17:38:00Z">
              <w:r w:rsidRPr="00A12542" w:rsidDel="00065372">
                <w:rPr>
                  <w:rFonts w:asciiTheme="majorBidi" w:hAnsiTheme="majorBidi" w:cstheme="majorBidi"/>
                  <w:sz w:val="18"/>
                  <w:szCs w:val="18"/>
                </w:rPr>
                <w:delText>0.92</w:delText>
              </w:r>
            </w:del>
          </w:p>
        </w:tc>
        <w:tc>
          <w:tcPr>
            <w:tcW w:w="1223" w:type="dxa"/>
            <w:hideMark/>
          </w:tcPr>
          <w:p w14:paraId="250D28D1" w14:textId="38BF9C29" w:rsidR="009D2ED6" w:rsidRPr="009D2ED6" w:rsidRDefault="009D2ED6" w:rsidP="009D2ED6">
            <w:pPr>
              <w:spacing w:after="0" w:line="240" w:lineRule="auto"/>
              <w:jc w:val="center"/>
              <w:rPr>
                <w:rFonts w:asciiTheme="majorBidi" w:hAnsiTheme="majorBidi" w:cstheme="majorBidi"/>
                <w:sz w:val="18"/>
                <w:szCs w:val="18"/>
                <w:rPrChange w:id="2516" w:author="Bikram Adhikari (bdhikari)" w:date="2025-10-16T12:38:00Z" w16du:dateUtc="2025-10-16T17:38:00Z">
                  <w:rPr>
                    <w:rFonts w:asciiTheme="majorBidi" w:eastAsia="Times New Roman" w:hAnsiTheme="majorBidi" w:cstheme="majorBidi"/>
                    <w:kern w:val="0"/>
                    <w:sz w:val="18"/>
                    <w:szCs w:val="18"/>
                    <w14:ligatures w14:val="none"/>
                  </w:rPr>
                </w:rPrChange>
              </w:rPr>
            </w:pPr>
            <w:ins w:id="2517" w:author="Bikram Adhikari (bdhikari)" w:date="2025-10-16T12:38:00Z" w16du:dateUtc="2025-10-16T17:38:00Z">
              <w:r w:rsidRPr="009D2ED6">
                <w:rPr>
                  <w:rFonts w:asciiTheme="majorBidi" w:hAnsiTheme="majorBidi" w:cstheme="majorBidi"/>
                  <w:sz w:val="18"/>
                  <w:szCs w:val="18"/>
                  <w:rPrChange w:id="2518" w:author="Bikram Adhikari (bdhikari)" w:date="2025-10-16T12:38:00Z" w16du:dateUtc="2025-10-16T17:38:00Z">
                    <w:rPr>
                      <w:rFonts w:ascii="Calibri" w:hAnsi="Calibri" w:cs="Calibri"/>
                      <w:color w:val="000000"/>
                      <w:sz w:val="22"/>
                      <w:szCs w:val="22"/>
                    </w:rPr>
                  </w:rPrChange>
                </w:rPr>
                <w:t>0.67, 1.30</w:t>
              </w:r>
            </w:ins>
            <w:del w:id="2519" w:author="Bikram Adhikari (bdhikari)" w:date="2025-10-16T12:38:00Z" w16du:dateUtc="2025-10-16T17:38:00Z">
              <w:r w:rsidRPr="00A12542" w:rsidDel="00065372">
                <w:rPr>
                  <w:rFonts w:asciiTheme="majorBidi" w:hAnsiTheme="majorBidi" w:cstheme="majorBidi"/>
                  <w:sz w:val="18"/>
                  <w:szCs w:val="18"/>
                </w:rPr>
                <w:delText>0.65</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1.30</w:delText>
              </w:r>
            </w:del>
          </w:p>
        </w:tc>
        <w:tc>
          <w:tcPr>
            <w:tcW w:w="1061" w:type="dxa"/>
            <w:hideMark/>
          </w:tcPr>
          <w:p w14:paraId="04E39832" w14:textId="2BBC2EFE" w:rsidR="009D2ED6" w:rsidRPr="009D2ED6" w:rsidRDefault="009D2ED6" w:rsidP="009D2ED6">
            <w:pPr>
              <w:spacing w:after="0" w:line="240" w:lineRule="auto"/>
              <w:jc w:val="center"/>
              <w:rPr>
                <w:rFonts w:asciiTheme="majorBidi" w:hAnsiTheme="majorBidi" w:cstheme="majorBidi"/>
                <w:sz w:val="18"/>
                <w:szCs w:val="18"/>
                <w:rPrChange w:id="2520" w:author="Bikram Adhikari (bdhikari)" w:date="2025-10-16T12:38:00Z" w16du:dateUtc="2025-10-16T17:38:00Z">
                  <w:rPr>
                    <w:rFonts w:asciiTheme="majorBidi" w:eastAsia="Times New Roman" w:hAnsiTheme="majorBidi" w:cstheme="majorBidi"/>
                    <w:kern w:val="0"/>
                    <w:sz w:val="18"/>
                    <w:szCs w:val="18"/>
                    <w14:ligatures w14:val="none"/>
                  </w:rPr>
                </w:rPrChange>
              </w:rPr>
            </w:pPr>
            <w:ins w:id="2521" w:author="Bikram Adhikari (bdhikari)" w:date="2025-10-16T12:38:00Z" w16du:dateUtc="2025-10-16T17:38:00Z">
              <w:r w:rsidRPr="009D2ED6">
                <w:rPr>
                  <w:rFonts w:asciiTheme="majorBidi" w:hAnsiTheme="majorBidi" w:cstheme="majorBidi"/>
                  <w:sz w:val="18"/>
                  <w:szCs w:val="18"/>
                  <w:rPrChange w:id="2522" w:author="Bikram Adhikari (bdhikari)" w:date="2025-10-16T12:38:00Z" w16du:dateUtc="2025-10-16T17:38:00Z">
                    <w:rPr>
                      <w:rFonts w:ascii="Calibri" w:hAnsi="Calibri" w:cs="Calibri"/>
                      <w:color w:val="000000"/>
                      <w:sz w:val="22"/>
                      <w:szCs w:val="22"/>
                    </w:rPr>
                  </w:rPrChange>
                </w:rPr>
                <w:t>0.68</w:t>
              </w:r>
            </w:ins>
            <w:ins w:id="2523" w:author="Bikram Adhikari (bdhikari)" w:date="2025-10-16T13:23:00Z" w16du:dateUtc="2025-10-16T18:23:00Z">
              <w:r w:rsidR="00342586">
                <w:rPr>
                  <w:rFonts w:asciiTheme="majorBidi" w:hAnsiTheme="majorBidi" w:cstheme="majorBidi"/>
                  <w:sz w:val="18"/>
                  <w:szCs w:val="18"/>
                </w:rPr>
                <w:t>0</w:t>
              </w:r>
            </w:ins>
            <w:del w:id="2524" w:author="Bikram Adhikari (bdhikari)" w:date="2025-10-16T12:38:00Z" w16du:dateUtc="2025-10-16T17:38:00Z">
              <w:r w:rsidRPr="00A12542" w:rsidDel="00065372">
                <w:rPr>
                  <w:rFonts w:asciiTheme="majorBidi" w:hAnsiTheme="majorBidi" w:cstheme="majorBidi"/>
                  <w:sz w:val="18"/>
                  <w:szCs w:val="18"/>
                </w:rPr>
                <w:delText>0.653</w:delText>
              </w:r>
            </w:del>
          </w:p>
        </w:tc>
      </w:tr>
      <w:tr w:rsidR="009D2ED6" w:rsidRPr="00A12542" w14:paraId="528E8A72" w14:textId="77777777" w:rsidTr="0003150C">
        <w:trPr>
          <w:trHeight w:val="20"/>
        </w:trPr>
        <w:tc>
          <w:tcPr>
            <w:tcW w:w="2201" w:type="dxa"/>
            <w:vAlign w:val="center"/>
            <w:hideMark/>
          </w:tcPr>
          <w:p w14:paraId="36582E00" w14:textId="4E114184"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Middle</w:t>
            </w:r>
          </w:p>
        </w:tc>
        <w:tc>
          <w:tcPr>
            <w:tcW w:w="1507" w:type="dxa"/>
            <w:hideMark/>
          </w:tcPr>
          <w:p w14:paraId="6FE993CF" w14:textId="717E2618"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162 (33.6)</w:t>
            </w:r>
          </w:p>
        </w:tc>
        <w:tc>
          <w:tcPr>
            <w:tcW w:w="1043" w:type="dxa"/>
            <w:hideMark/>
          </w:tcPr>
          <w:p w14:paraId="6ED855EC" w14:textId="211314ED" w:rsidR="009D2ED6" w:rsidRPr="009D2ED6" w:rsidRDefault="009D2ED6" w:rsidP="009D2ED6">
            <w:pPr>
              <w:spacing w:after="0" w:line="240" w:lineRule="auto"/>
              <w:jc w:val="center"/>
              <w:rPr>
                <w:rFonts w:asciiTheme="majorBidi" w:hAnsiTheme="majorBidi" w:cstheme="majorBidi"/>
                <w:sz w:val="18"/>
                <w:szCs w:val="18"/>
                <w:rPrChange w:id="2525" w:author="Bikram Adhikari (bdhikari)" w:date="2025-10-16T12:38:00Z" w16du:dateUtc="2025-10-16T17:38:00Z">
                  <w:rPr>
                    <w:rFonts w:asciiTheme="majorBidi" w:eastAsia="Times New Roman" w:hAnsiTheme="majorBidi" w:cstheme="majorBidi"/>
                    <w:kern w:val="0"/>
                    <w:sz w:val="18"/>
                    <w:szCs w:val="18"/>
                    <w14:ligatures w14:val="none"/>
                  </w:rPr>
                </w:rPrChange>
              </w:rPr>
            </w:pPr>
            <w:ins w:id="2526" w:author="Bikram Adhikari (bdhikari)" w:date="2025-10-16T12:38:00Z" w16du:dateUtc="2025-10-16T17:38:00Z">
              <w:r w:rsidRPr="009D2ED6">
                <w:rPr>
                  <w:rFonts w:asciiTheme="majorBidi" w:hAnsiTheme="majorBidi" w:cstheme="majorBidi"/>
                  <w:sz w:val="18"/>
                  <w:szCs w:val="18"/>
                  <w:rPrChange w:id="2527" w:author="Bikram Adhikari (bdhikari)" w:date="2025-10-16T12:38:00Z" w16du:dateUtc="2025-10-16T17:38:00Z">
                    <w:rPr>
                      <w:rFonts w:ascii="Calibri" w:hAnsi="Calibri" w:cs="Calibri"/>
                      <w:color w:val="000000"/>
                      <w:sz w:val="22"/>
                      <w:szCs w:val="22"/>
                    </w:rPr>
                  </w:rPrChange>
                </w:rPr>
                <w:t>0.67</w:t>
              </w:r>
            </w:ins>
            <w:del w:id="2528" w:author="Bikram Adhikari (bdhikari)" w:date="2025-10-16T12:38:00Z" w16du:dateUtc="2025-10-16T17:38:00Z">
              <w:r w:rsidRPr="00A12542" w:rsidDel="00065372">
                <w:rPr>
                  <w:rFonts w:asciiTheme="majorBidi" w:hAnsiTheme="majorBidi" w:cstheme="majorBidi"/>
                  <w:sz w:val="18"/>
                  <w:szCs w:val="18"/>
                </w:rPr>
                <w:delText>0.67</w:delText>
              </w:r>
            </w:del>
          </w:p>
        </w:tc>
        <w:tc>
          <w:tcPr>
            <w:tcW w:w="1184" w:type="dxa"/>
            <w:hideMark/>
          </w:tcPr>
          <w:p w14:paraId="7C6523F6" w14:textId="4EF4BB97" w:rsidR="009D2ED6" w:rsidRPr="009D2ED6" w:rsidRDefault="009D2ED6" w:rsidP="009D2ED6">
            <w:pPr>
              <w:spacing w:after="0" w:line="240" w:lineRule="auto"/>
              <w:jc w:val="center"/>
              <w:rPr>
                <w:rFonts w:asciiTheme="majorBidi" w:hAnsiTheme="majorBidi" w:cstheme="majorBidi"/>
                <w:sz w:val="18"/>
                <w:szCs w:val="18"/>
                <w:rPrChange w:id="2529" w:author="Bikram Adhikari (bdhikari)" w:date="2025-10-16T12:38:00Z" w16du:dateUtc="2025-10-16T17:38:00Z">
                  <w:rPr>
                    <w:rFonts w:asciiTheme="majorBidi" w:eastAsia="Times New Roman" w:hAnsiTheme="majorBidi" w:cstheme="majorBidi"/>
                    <w:kern w:val="0"/>
                    <w:sz w:val="18"/>
                    <w:szCs w:val="18"/>
                    <w14:ligatures w14:val="none"/>
                  </w:rPr>
                </w:rPrChange>
              </w:rPr>
            </w:pPr>
            <w:ins w:id="2530" w:author="Bikram Adhikari (bdhikari)" w:date="2025-10-16T12:38:00Z" w16du:dateUtc="2025-10-16T17:38:00Z">
              <w:r w:rsidRPr="009D2ED6">
                <w:rPr>
                  <w:rFonts w:asciiTheme="majorBidi" w:hAnsiTheme="majorBidi" w:cstheme="majorBidi"/>
                  <w:sz w:val="18"/>
                  <w:szCs w:val="18"/>
                  <w:rPrChange w:id="2531" w:author="Bikram Adhikari (bdhikari)" w:date="2025-10-16T12:38:00Z" w16du:dateUtc="2025-10-16T17:38:00Z">
                    <w:rPr>
                      <w:rFonts w:ascii="Calibri" w:hAnsi="Calibri" w:cs="Calibri"/>
                      <w:color w:val="000000"/>
                      <w:sz w:val="22"/>
                      <w:szCs w:val="22"/>
                    </w:rPr>
                  </w:rPrChange>
                </w:rPr>
                <w:t>0.50, 0.88</w:t>
              </w:r>
            </w:ins>
            <w:del w:id="2532" w:author="Bikram Adhikari (bdhikari)" w:date="2025-10-16T12:38:00Z" w16du:dateUtc="2025-10-16T17:38:00Z">
              <w:r w:rsidRPr="00A12542" w:rsidDel="00065372">
                <w:rPr>
                  <w:rFonts w:asciiTheme="majorBidi" w:hAnsiTheme="majorBidi" w:cstheme="majorBidi"/>
                  <w:sz w:val="18"/>
                  <w:szCs w:val="18"/>
                </w:rPr>
                <w:delText>0.50</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0.88</w:delText>
              </w:r>
            </w:del>
          </w:p>
        </w:tc>
        <w:tc>
          <w:tcPr>
            <w:tcW w:w="931" w:type="dxa"/>
            <w:hideMark/>
          </w:tcPr>
          <w:p w14:paraId="4F217D7E" w14:textId="6D3CD93F" w:rsidR="009D2ED6" w:rsidRPr="009D2ED6" w:rsidRDefault="009D2ED6" w:rsidP="009D2ED6">
            <w:pPr>
              <w:spacing w:after="0" w:line="240" w:lineRule="auto"/>
              <w:jc w:val="center"/>
              <w:rPr>
                <w:rFonts w:asciiTheme="majorBidi" w:hAnsiTheme="majorBidi" w:cstheme="majorBidi"/>
                <w:sz w:val="18"/>
                <w:szCs w:val="18"/>
                <w:rPrChange w:id="2533"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534" w:author="Bikram Adhikari (bdhikari)" w:date="2025-10-16T12:38:00Z" w16du:dateUtc="2025-10-16T17:38:00Z">
              <w:r w:rsidRPr="009D2ED6">
                <w:rPr>
                  <w:rFonts w:asciiTheme="majorBidi" w:hAnsiTheme="majorBidi" w:cstheme="majorBidi"/>
                  <w:sz w:val="18"/>
                  <w:szCs w:val="18"/>
                  <w:rPrChange w:id="2535" w:author="Bikram Adhikari (bdhikari)" w:date="2025-10-16T12:38:00Z" w16du:dateUtc="2025-10-16T17:38:00Z">
                    <w:rPr>
                      <w:rFonts w:ascii="Calibri" w:hAnsi="Calibri" w:cs="Calibri"/>
                      <w:b/>
                      <w:bCs/>
                      <w:color w:val="000000"/>
                      <w:sz w:val="22"/>
                      <w:szCs w:val="22"/>
                    </w:rPr>
                  </w:rPrChange>
                </w:rPr>
                <w:t>0.005</w:t>
              </w:r>
            </w:ins>
            <w:del w:id="2536" w:author="Bikram Adhikari (bdhikari)" w:date="2025-10-16T12:38:00Z" w16du:dateUtc="2025-10-16T17:38:00Z">
              <w:r w:rsidRPr="009D2ED6" w:rsidDel="00065372">
                <w:rPr>
                  <w:rFonts w:asciiTheme="majorBidi" w:hAnsiTheme="majorBidi" w:cstheme="majorBidi"/>
                  <w:sz w:val="18"/>
                  <w:szCs w:val="18"/>
                  <w:rPrChange w:id="2537" w:author="Bikram Adhikari (bdhikari)" w:date="2025-10-16T12:38:00Z" w16du:dateUtc="2025-10-16T17:38:00Z">
                    <w:rPr>
                      <w:rFonts w:asciiTheme="majorBidi" w:hAnsiTheme="majorBidi" w:cstheme="majorBidi"/>
                      <w:b/>
                      <w:bCs/>
                      <w:sz w:val="18"/>
                      <w:szCs w:val="18"/>
                    </w:rPr>
                  </w:rPrChange>
                </w:rPr>
                <w:delText>0.005</w:delText>
              </w:r>
            </w:del>
          </w:p>
        </w:tc>
        <w:tc>
          <w:tcPr>
            <w:tcW w:w="869" w:type="dxa"/>
            <w:hideMark/>
          </w:tcPr>
          <w:p w14:paraId="52D81E9E" w14:textId="5CB9CBF7" w:rsidR="009D2ED6" w:rsidRPr="009D2ED6" w:rsidRDefault="009D2ED6" w:rsidP="009D2ED6">
            <w:pPr>
              <w:spacing w:after="0" w:line="240" w:lineRule="auto"/>
              <w:jc w:val="center"/>
              <w:rPr>
                <w:rFonts w:asciiTheme="majorBidi" w:hAnsiTheme="majorBidi" w:cstheme="majorBidi"/>
                <w:sz w:val="18"/>
                <w:szCs w:val="18"/>
                <w:rPrChange w:id="2538" w:author="Bikram Adhikari (bdhikari)" w:date="2025-10-16T12:38:00Z" w16du:dateUtc="2025-10-16T17:38:00Z">
                  <w:rPr>
                    <w:rFonts w:asciiTheme="majorBidi" w:eastAsia="Times New Roman" w:hAnsiTheme="majorBidi" w:cstheme="majorBidi"/>
                    <w:kern w:val="0"/>
                    <w:sz w:val="18"/>
                    <w:szCs w:val="18"/>
                    <w14:ligatures w14:val="none"/>
                  </w:rPr>
                </w:rPrChange>
              </w:rPr>
            </w:pPr>
            <w:ins w:id="2539" w:author="Bikram Adhikari (bdhikari)" w:date="2025-10-16T12:38:00Z" w16du:dateUtc="2025-10-16T17:38:00Z">
              <w:r w:rsidRPr="009D2ED6">
                <w:rPr>
                  <w:rFonts w:asciiTheme="majorBidi" w:hAnsiTheme="majorBidi" w:cstheme="majorBidi"/>
                  <w:sz w:val="18"/>
                  <w:szCs w:val="18"/>
                  <w:rPrChange w:id="2540" w:author="Bikram Adhikari (bdhikari)" w:date="2025-10-16T12:38:00Z" w16du:dateUtc="2025-10-16T17:38:00Z">
                    <w:rPr>
                      <w:rFonts w:ascii="Calibri" w:hAnsi="Calibri" w:cs="Calibri"/>
                      <w:color w:val="000000"/>
                      <w:sz w:val="22"/>
                      <w:szCs w:val="22"/>
                    </w:rPr>
                  </w:rPrChange>
                </w:rPr>
                <w:t>0.78</w:t>
              </w:r>
            </w:ins>
            <w:del w:id="2541" w:author="Bikram Adhikari (bdhikari)" w:date="2025-10-16T12:38:00Z" w16du:dateUtc="2025-10-16T17:38:00Z">
              <w:r w:rsidRPr="00A12542" w:rsidDel="00065372">
                <w:rPr>
                  <w:rFonts w:asciiTheme="majorBidi" w:hAnsiTheme="majorBidi" w:cstheme="majorBidi"/>
                  <w:sz w:val="18"/>
                  <w:szCs w:val="18"/>
                </w:rPr>
                <w:delText>0.84</w:delText>
              </w:r>
            </w:del>
          </w:p>
        </w:tc>
        <w:tc>
          <w:tcPr>
            <w:tcW w:w="1223" w:type="dxa"/>
            <w:hideMark/>
          </w:tcPr>
          <w:p w14:paraId="481B770E" w14:textId="6FCF4E60" w:rsidR="009D2ED6" w:rsidRPr="009D2ED6" w:rsidRDefault="009D2ED6" w:rsidP="009D2ED6">
            <w:pPr>
              <w:spacing w:after="0" w:line="240" w:lineRule="auto"/>
              <w:jc w:val="center"/>
              <w:rPr>
                <w:rFonts w:asciiTheme="majorBidi" w:hAnsiTheme="majorBidi" w:cstheme="majorBidi"/>
                <w:sz w:val="18"/>
                <w:szCs w:val="18"/>
                <w:rPrChange w:id="2542" w:author="Bikram Adhikari (bdhikari)" w:date="2025-10-16T12:38:00Z" w16du:dateUtc="2025-10-16T17:38:00Z">
                  <w:rPr>
                    <w:rFonts w:asciiTheme="majorBidi" w:eastAsia="Times New Roman" w:hAnsiTheme="majorBidi" w:cstheme="majorBidi"/>
                    <w:kern w:val="0"/>
                    <w:sz w:val="18"/>
                    <w:szCs w:val="18"/>
                    <w14:ligatures w14:val="none"/>
                  </w:rPr>
                </w:rPrChange>
              </w:rPr>
            </w:pPr>
            <w:ins w:id="2543" w:author="Bikram Adhikari (bdhikari)" w:date="2025-10-16T12:38:00Z" w16du:dateUtc="2025-10-16T17:38:00Z">
              <w:r w:rsidRPr="009D2ED6">
                <w:rPr>
                  <w:rFonts w:asciiTheme="majorBidi" w:hAnsiTheme="majorBidi" w:cstheme="majorBidi"/>
                  <w:sz w:val="18"/>
                  <w:szCs w:val="18"/>
                  <w:rPrChange w:id="2544" w:author="Bikram Adhikari (bdhikari)" w:date="2025-10-16T12:38:00Z" w16du:dateUtc="2025-10-16T17:38:00Z">
                    <w:rPr>
                      <w:rFonts w:ascii="Calibri" w:hAnsi="Calibri" w:cs="Calibri"/>
                      <w:color w:val="000000"/>
                      <w:sz w:val="22"/>
                      <w:szCs w:val="22"/>
                    </w:rPr>
                  </w:rPrChange>
                </w:rPr>
                <w:t>0.54, 1.13</w:t>
              </w:r>
            </w:ins>
            <w:del w:id="2545" w:author="Bikram Adhikari (bdhikari)" w:date="2025-10-16T12:38:00Z" w16du:dateUtc="2025-10-16T17:38:00Z">
              <w:r w:rsidRPr="00A12542" w:rsidDel="00065372">
                <w:rPr>
                  <w:rFonts w:asciiTheme="majorBidi" w:hAnsiTheme="majorBidi" w:cstheme="majorBidi"/>
                  <w:sz w:val="18"/>
                  <w:szCs w:val="18"/>
                </w:rPr>
                <w:delText>0.57</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1.23</w:delText>
              </w:r>
            </w:del>
          </w:p>
        </w:tc>
        <w:tc>
          <w:tcPr>
            <w:tcW w:w="1061" w:type="dxa"/>
            <w:hideMark/>
          </w:tcPr>
          <w:p w14:paraId="60B31DE3" w14:textId="0C5FADFB" w:rsidR="009D2ED6" w:rsidRPr="009D2ED6" w:rsidRDefault="009D2ED6" w:rsidP="009D2ED6">
            <w:pPr>
              <w:spacing w:after="0" w:line="240" w:lineRule="auto"/>
              <w:jc w:val="center"/>
              <w:rPr>
                <w:rFonts w:asciiTheme="majorBidi" w:hAnsiTheme="majorBidi" w:cstheme="majorBidi"/>
                <w:sz w:val="18"/>
                <w:szCs w:val="18"/>
                <w:rPrChange w:id="2546" w:author="Bikram Adhikari (bdhikari)" w:date="2025-10-16T12:38:00Z" w16du:dateUtc="2025-10-16T17:38:00Z">
                  <w:rPr>
                    <w:rFonts w:asciiTheme="majorBidi" w:eastAsia="Times New Roman" w:hAnsiTheme="majorBidi" w:cstheme="majorBidi"/>
                    <w:kern w:val="0"/>
                    <w:sz w:val="18"/>
                    <w:szCs w:val="18"/>
                    <w14:ligatures w14:val="none"/>
                  </w:rPr>
                </w:rPrChange>
              </w:rPr>
            </w:pPr>
            <w:ins w:id="2547" w:author="Bikram Adhikari (bdhikari)" w:date="2025-10-16T12:38:00Z" w16du:dateUtc="2025-10-16T17:38:00Z">
              <w:r w:rsidRPr="009D2ED6">
                <w:rPr>
                  <w:rFonts w:asciiTheme="majorBidi" w:hAnsiTheme="majorBidi" w:cstheme="majorBidi"/>
                  <w:sz w:val="18"/>
                  <w:szCs w:val="18"/>
                  <w:rPrChange w:id="2548" w:author="Bikram Adhikari (bdhikari)" w:date="2025-10-16T12:38:00Z" w16du:dateUtc="2025-10-16T17:38:00Z">
                    <w:rPr>
                      <w:rFonts w:ascii="Calibri" w:hAnsi="Calibri" w:cs="Calibri"/>
                      <w:color w:val="000000"/>
                      <w:sz w:val="22"/>
                      <w:szCs w:val="22"/>
                    </w:rPr>
                  </w:rPrChange>
                </w:rPr>
                <w:t>0.194</w:t>
              </w:r>
            </w:ins>
            <w:del w:id="2549" w:author="Bikram Adhikari (bdhikari)" w:date="2025-10-16T12:38:00Z" w16du:dateUtc="2025-10-16T17:38:00Z">
              <w:r w:rsidRPr="00A12542" w:rsidDel="00065372">
                <w:rPr>
                  <w:rFonts w:asciiTheme="majorBidi" w:hAnsiTheme="majorBidi" w:cstheme="majorBidi"/>
                  <w:sz w:val="18"/>
                  <w:szCs w:val="18"/>
                </w:rPr>
                <w:delText>0.367</w:delText>
              </w:r>
            </w:del>
          </w:p>
        </w:tc>
      </w:tr>
      <w:tr w:rsidR="009D2ED6" w:rsidRPr="00A12542" w14:paraId="0584B0BC" w14:textId="77777777" w:rsidTr="0003150C">
        <w:trPr>
          <w:trHeight w:val="20"/>
        </w:trPr>
        <w:tc>
          <w:tcPr>
            <w:tcW w:w="2201" w:type="dxa"/>
            <w:vAlign w:val="center"/>
            <w:hideMark/>
          </w:tcPr>
          <w:p w14:paraId="4162105B" w14:textId="57912B1B"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Richer</w:t>
            </w:r>
          </w:p>
        </w:tc>
        <w:tc>
          <w:tcPr>
            <w:tcW w:w="1507" w:type="dxa"/>
            <w:hideMark/>
          </w:tcPr>
          <w:p w14:paraId="6A1A3DD6" w14:textId="6CD36843"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109 (25.7)</w:t>
            </w:r>
          </w:p>
        </w:tc>
        <w:tc>
          <w:tcPr>
            <w:tcW w:w="1043" w:type="dxa"/>
            <w:hideMark/>
          </w:tcPr>
          <w:p w14:paraId="0BC31F39" w14:textId="609B1046" w:rsidR="009D2ED6" w:rsidRPr="009D2ED6" w:rsidRDefault="009D2ED6" w:rsidP="009D2ED6">
            <w:pPr>
              <w:spacing w:after="0" w:line="240" w:lineRule="auto"/>
              <w:jc w:val="center"/>
              <w:rPr>
                <w:rFonts w:asciiTheme="majorBidi" w:hAnsiTheme="majorBidi" w:cstheme="majorBidi"/>
                <w:sz w:val="18"/>
                <w:szCs w:val="18"/>
                <w:rPrChange w:id="2550" w:author="Bikram Adhikari (bdhikari)" w:date="2025-10-16T12:38:00Z" w16du:dateUtc="2025-10-16T17:38:00Z">
                  <w:rPr>
                    <w:rFonts w:asciiTheme="majorBidi" w:eastAsia="Times New Roman" w:hAnsiTheme="majorBidi" w:cstheme="majorBidi"/>
                    <w:kern w:val="0"/>
                    <w:sz w:val="18"/>
                    <w:szCs w:val="18"/>
                    <w14:ligatures w14:val="none"/>
                  </w:rPr>
                </w:rPrChange>
              </w:rPr>
            </w:pPr>
            <w:ins w:id="2551" w:author="Bikram Adhikari (bdhikari)" w:date="2025-10-16T12:38:00Z" w16du:dateUtc="2025-10-16T17:38:00Z">
              <w:r w:rsidRPr="009D2ED6">
                <w:rPr>
                  <w:rFonts w:asciiTheme="majorBidi" w:hAnsiTheme="majorBidi" w:cstheme="majorBidi"/>
                  <w:sz w:val="18"/>
                  <w:szCs w:val="18"/>
                  <w:rPrChange w:id="2552" w:author="Bikram Adhikari (bdhikari)" w:date="2025-10-16T12:38:00Z" w16du:dateUtc="2025-10-16T17:38:00Z">
                    <w:rPr>
                      <w:rFonts w:ascii="Calibri" w:hAnsi="Calibri" w:cs="Calibri"/>
                      <w:color w:val="000000"/>
                      <w:sz w:val="22"/>
                      <w:szCs w:val="22"/>
                    </w:rPr>
                  </w:rPrChange>
                </w:rPr>
                <w:t>0.46</w:t>
              </w:r>
            </w:ins>
            <w:del w:id="2553" w:author="Bikram Adhikari (bdhikari)" w:date="2025-10-16T12:38:00Z" w16du:dateUtc="2025-10-16T17:38:00Z">
              <w:r w:rsidRPr="00A12542" w:rsidDel="00065372">
                <w:rPr>
                  <w:rFonts w:asciiTheme="majorBidi" w:hAnsiTheme="majorBidi" w:cstheme="majorBidi"/>
                  <w:sz w:val="18"/>
                  <w:szCs w:val="18"/>
                </w:rPr>
                <w:delText>0.46</w:delText>
              </w:r>
            </w:del>
          </w:p>
        </w:tc>
        <w:tc>
          <w:tcPr>
            <w:tcW w:w="1184" w:type="dxa"/>
            <w:hideMark/>
          </w:tcPr>
          <w:p w14:paraId="5791976F" w14:textId="79C616F3" w:rsidR="009D2ED6" w:rsidRPr="009D2ED6" w:rsidRDefault="009D2ED6" w:rsidP="009D2ED6">
            <w:pPr>
              <w:spacing w:after="0" w:line="240" w:lineRule="auto"/>
              <w:jc w:val="center"/>
              <w:rPr>
                <w:rFonts w:asciiTheme="majorBidi" w:hAnsiTheme="majorBidi" w:cstheme="majorBidi"/>
                <w:sz w:val="18"/>
                <w:szCs w:val="18"/>
                <w:rPrChange w:id="2554" w:author="Bikram Adhikari (bdhikari)" w:date="2025-10-16T12:38:00Z" w16du:dateUtc="2025-10-16T17:38:00Z">
                  <w:rPr>
                    <w:rFonts w:asciiTheme="majorBidi" w:eastAsia="Times New Roman" w:hAnsiTheme="majorBidi" w:cstheme="majorBidi"/>
                    <w:kern w:val="0"/>
                    <w:sz w:val="18"/>
                    <w:szCs w:val="18"/>
                    <w14:ligatures w14:val="none"/>
                  </w:rPr>
                </w:rPrChange>
              </w:rPr>
            </w:pPr>
            <w:ins w:id="2555" w:author="Bikram Adhikari (bdhikari)" w:date="2025-10-16T12:38:00Z" w16du:dateUtc="2025-10-16T17:38:00Z">
              <w:r w:rsidRPr="009D2ED6">
                <w:rPr>
                  <w:rFonts w:asciiTheme="majorBidi" w:hAnsiTheme="majorBidi" w:cstheme="majorBidi"/>
                  <w:sz w:val="18"/>
                  <w:szCs w:val="18"/>
                  <w:rPrChange w:id="2556" w:author="Bikram Adhikari (bdhikari)" w:date="2025-10-16T12:38:00Z" w16du:dateUtc="2025-10-16T17:38:00Z">
                    <w:rPr>
                      <w:rFonts w:ascii="Calibri" w:hAnsi="Calibri" w:cs="Calibri"/>
                      <w:color w:val="000000"/>
                      <w:sz w:val="22"/>
                      <w:szCs w:val="22"/>
                    </w:rPr>
                  </w:rPrChange>
                </w:rPr>
                <w:t>0.32, 0.66</w:t>
              </w:r>
            </w:ins>
            <w:del w:id="2557" w:author="Bikram Adhikari (bdhikari)" w:date="2025-10-16T12:38:00Z" w16du:dateUtc="2025-10-16T17:38:00Z">
              <w:r w:rsidRPr="00A12542" w:rsidDel="00065372">
                <w:rPr>
                  <w:rFonts w:asciiTheme="majorBidi" w:hAnsiTheme="majorBidi" w:cstheme="majorBidi"/>
                  <w:sz w:val="18"/>
                  <w:szCs w:val="18"/>
                </w:rPr>
                <w:delText>0.32</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0.66</w:delText>
              </w:r>
            </w:del>
          </w:p>
        </w:tc>
        <w:tc>
          <w:tcPr>
            <w:tcW w:w="931" w:type="dxa"/>
            <w:hideMark/>
          </w:tcPr>
          <w:p w14:paraId="076B7357" w14:textId="15A8530A" w:rsidR="009D2ED6" w:rsidRPr="009D2ED6" w:rsidRDefault="009D2ED6" w:rsidP="009D2ED6">
            <w:pPr>
              <w:spacing w:after="0" w:line="240" w:lineRule="auto"/>
              <w:jc w:val="center"/>
              <w:rPr>
                <w:rFonts w:asciiTheme="majorBidi" w:hAnsiTheme="majorBidi" w:cstheme="majorBidi"/>
                <w:sz w:val="18"/>
                <w:szCs w:val="18"/>
                <w:rPrChange w:id="2558"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559" w:author="Bikram Adhikari (bdhikari)" w:date="2025-10-16T12:38:00Z" w16du:dateUtc="2025-10-16T17:38:00Z">
              <w:r w:rsidRPr="009D2ED6">
                <w:rPr>
                  <w:rFonts w:asciiTheme="majorBidi" w:hAnsiTheme="majorBidi" w:cstheme="majorBidi"/>
                  <w:sz w:val="18"/>
                  <w:szCs w:val="18"/>
                  <w:rPrChange w:id="2560" w:author="Bikram Adhikari (bdhikari)" w:date="2025-10-16T12:38:00Z" w16du:dateUtc="2025-10-16T17:38:00Z">
                    <w:rPr>
                      <w:rFonts w:ascii="Calibri" w:hAnsi="Calibri" w:cs="Calibri"/>
                      <w:b/>
                      <w:bCs/>
                      <w:color w:val="000000"/>
                      <w:sz w:val="22"/>
                      <w:szCs w:val="22"/>
                    </w:rPr>
                  </w:rPrChange>
                </w:rPr>
                <w:t>&lt;0.001</w:t>
              </w:r>
            </w:ins>
            <w:del w:id="2561" w:author="Bikram Adhikari (bdhikari)" w:date="2025-10-16T12:38:00Z" w16du:dateUtc="2025-10-16T17:38:00Z">
              <w:r w:rsidRPr="009D2ED6" w:rsidDel="00065372">
                <w:rPr>
                  <w:rFonts w:asciiTheme="majorBidi" w:hAnsiTheme="majorBidi" w:cstheme="majorBidi"/>
                  <w:sz w:val="18"/>
                  <w:szCs w:val="18"/>
                  <w:rPrChange w:id="2562" w:author="Bikram Adhikari (bdhikari)" w:date="2025-10-16T12:38:00Z" w16du:dateUtc="2025-10-16T17:38:00Z">
                    <w:rPr>
                      <w:rFonts w:asciiTheme="majorBidi" w:hAnsiTheme="majorBidi" w:cstheme="majorBidi"/>
                      <w:b/>
                      <w:bCs/>
                      <w:sz w:val="18"/>
                      <w:szCs w:val="18"/>
                    </w:rPr>
                  </w:rPrChange>
                </w:rPr>
                <w:delText>&lt;0.001</w:delText>
              </w:r>
            </w:del>
          </w:p>
        </w:tc>
        <w:tc>
          <w:tcPr>
            <w:tcW w:w="869" w:type="dxa"/>
            <w:hideMark/>
          </w:tcPr>
          <w:p w14:paraId="4034874E" w14:textId="3E1C1744" w:rsidR="009D2ED6" w:rsidRPr="009D2ED6" w:rsidRDefault="009D2ED6" w:rsidP="009D2ED6">
            <w:pPr>
              <w:spacing w:after="0" w:line="240" w:lineRule="auto"/>
              <w:jc w:val="center"/>
              <w:rPr>
                <w:rFonts w:asciiTheme="majorBidi" w:hAnsiTheme="majorBidi" w:cstheme="majorBidi"/>
                <w:sz w:val="18"/>
                <w:szCs w:val="18"/>
                <w:rPrChange w:id="2563" w:author="Bikram Adhikari (bdhikari)" w:date="2025-10-16T12:38:00Z" w16du:dateUtc="2025-10-16T17:38:00Z">
                  <w:rPr>
                    <w:rFonts w:asciiTheme="majorBidi" w:eastAsia="Times New Roman" w:hAnsiTheme="majorBidi" w:cstheme="majorBidi"/>
                    <w:kern w:val="0"/>
                    <w:sz w:val="18"/>
                    <w:szCs w:val="18"/>
                    <w14:ligatures w14:val="none"/>
                  </w:rPr>
                </w:rPrChange>
              </w:rPr>
            </w:pPr>
            <w:ins w:id="2564" w:author="Bikram Adhikari (bdhikari)" w:date="2025-10-16T12:38:00Z" w16du:dateUtc="2025-10-16T17:38:00Z">
              <w:r w:rsidRPr="009D2ED6">
                <w:rPr>
                  <w:rFonts w:asciiTheme="majorBidi" w:hAnsiTheme="majorBidi" w:cstheme="majorBidi"/>
                  <w:sz w:val="18"/>
                  <w:szCs w:val="18"/>
                  <w:rPrChange w:id="2565" w:author="Bikram Adhikari (bdhikari)" w:date="2025-10-16T12:38:00Z" w16du:dateUtc="2025-10-16T17:38:00Z">
                    <w:rPr>
                      <w:rFonts w:ascii="Calibri" w:hAnsi="Calibri" w:cs="Calibri"/>
                      <w:color w:val="000000"/>
                      <w:sz w:val="22"/>
                      <w:szCs w:val="22"/>
                    </w:rPr>
                  </w:rPrChange>
                </w:rPr>
                <w:t>0.53</w:t>
              </w:r>
            </w:ins>
            <w:del w:id="2566" w:author="Bikram Adhikari (bdhikari)" w:date="2025-10-16T12:38:00Z" w16du:dateUtc="2025-10-16T17:38:00Z">
              <w:r w:rsidRPr="00A12542" w:rsidDel="00065372">
                <w:rPr>
                  <w:rFonts w:asciiTheme="majorBidi" w:hAnsiTheme="majorBidi" w:cstheme="majorBidi"/>
                  <w:sz w:val="18"/>
                  <w:szCs w:val="18"/>
                </w:rPr>
                <w:delText>0.57</w:delText>
              </w:r>
            </w:del>
          </w:p>
        </w:tc>
        <w:tc>
          <w:tcPr>
            <w:tcW w:w="1223" w:type="dxa"/>
            <w:hideMark/>
          </w:tcPr>
          <w:p w14:paraId="3A3785BE" w14:textId="16D96129" w:rsidR="009D2ED6" w:rsidRPr="009D2ED6" w:rsidRDefault="009D2ED6" w:rsidP="009D2ED6">
            <w:pPr>
              <w:spacing w:after="0" w:line="240" w:lineRule="auto"/>
              <w:jc w:val="center"/>
              <w:rPr>
                <w:rFonts w:asciiTheme="majorBidi" w:hAnsiTheme="majorBidi" w:cstheme="majorBidi"/>
                <w:sz w:val="18"/>
                <w:szCs w:val="18"/>
                <w:rPrChange w:id="2567" w:author="Bikram Adhikari (bdhikari)" w:date="2025-10-16T12:38:00Z" w16du:dateUtc="2025-10-16T17:38:00Z">
                  <w:rPr>
                    <w:rFonts w:asciiTheme="majorBidi" w:eastAsia="Times New Roman" w:hAnsiTheme="majorBidi" w:cstheme="majorBidi"/>
                    <w:kern w:val="0"/>
                    <w:sz w:val="18"/>
                    <w:szCs w:val="18"/>
                    <w14:ligatures w14:val="none"/>
                  </w:rPr>
                </w:rPrChange>
              </w:rPr>
            </w:pPr>
            <w:ins w:id="2568" w:author="Bikram Adhikari (bdhikari)" w:date="2025-10-16T12:38:00Z" w16du:dateUtc="2025-10-16T17:38:00Z">
              <w:r w:rsidRPr="009D2ED6">
                <w:rPr>
                  <w:rFonts w:asciiTheme="majorBidi" w:hAnsiTheme="majorBidi" w:cstheme="majorBidi"/>
                  <w:sz w:val="18"/>
                  <w:szCs w:val="18"/>
                  <w:rPrChange w:id="2569" w:author="Bikram Adhikari (bdhikari)" w:date="2025-10-16T12:38:00Z" w16du:dateUtc="2025-10-16T17:38:00Z">
                    <w:rPr>
                      <w:rFonts w:ascii="Calibri" w:hAnsi="Calibri" w:cs="Calibri"/>
                      <w:color w:val="000000"/>
                      <w:sz w:val="22"/>
                      <w:szCs w:val="22"/>
                    </w:rPr>
                  </w:rPrChange>
                </w:rPr>
                <w:t>0.34, 0.82</w:t>
              </w:r>
            </w:ins>
            <w:del w:id="2570" w:author="Bikram Adhikari (bdhikari)" w:date="2025-10-16T12:38:00Z" w16du:dateUtc="2025-10-16T17:38:00Z">
              <w:r w:rsidRPr="00A12542" w:rsidDel="00065372">
                <w:rPr>
                  <w:rFonts w:asciiTheme="majorBidi" w:hAnsiTheme="majorBidi" w:cstheme="majorBidi"/>
                  <w:sz w:val="18"/>
                  <w:szCs w:val="18"/>
                </w:rPr>
                <w:delText>0.36</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0.89</w:delText>
              </w:r>
            </w:del>
          </w:p>
        </w:tc>
        <w:tc>
          <w:tcPr>
            <w:tcW w:w="1061" w:type="dxa"/>
            <w:hideMark/>
          </w:tcPr>
          <w:p w14:paraId="7F128BA8" w14:textId="0C7E0A75" w:rsidR="009D2ED6" w:rsidRPr="009D2ED6" w:rsidRDefault="009D2ED6" w:rsidP="009D2ED6">
            <w:pPr>
              <w:spacing w:after="0" w:line="240" w:lineRule="auto"/>
              <w:jc w:val="center"/>
              <w:rPr>
                <w:rFonts w:asciiTheme="majorBidi" w:hAnsiTheme="majorBidi" w:cstheme="majorBidi"/>
                <w:sz w:val="18"/>
                <w:szCs w:val="18"/>
                <w:rPrChange w:id="2571"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572" w:author="Bikram Adhikari (bdhikari)" w:date="2025-10-16T12:38:00Z" w16du:dateUtc="2025-10-16T17:38:00Z">
              <w:r w:rsidRPr="009D2ED6">
                <w:rPr>
                  <w:rFonts w:asciiTheme="majorBidi" w:hAnsiTheme="majorBidi" w:cstheme="majorBidi"/>
                  <w:sz w:val="18"/>
                  <w:szCs w:val="18"/>
                  <w:rPrChange w:id="2573" w:author="Bikram Adhikari (bdhikari)" w:date="2025-10-16T12:38:00Z" w16du:dateUtc="2025-10-16T17:38:00Z">
                    <w:rPr>
                      <w:rFonts w:ascii="Calibri" w:hAnsi="Calibri" w:cs="Calibri"/>
                      <w:b/>
                      <w:bCs/>
                      <w:color w:val="000000"/>
                      <w:sz w:val="22"/>
                      <w:szCs w:val="22"/>
                    </w:rPr>
                  </w:rPrChange>
                </w:rPr>
                <w:t>0.005</w:t>
              </w:r>
            </w:ins>
            <w:del w:id="2574" w:author="Bikram Adhikari (bdhikari)" w:date="2025-10-16T12:38:00Z" w16du:dateUtc="2025-10-16T17:38:00Z">
              <w:r w:rsidRPr="009D2ED6" w:rsidDel="00065372">
                <w:rPr>
                  <w:rFonts w:asciiTheme="majorBidi" w:hAnsiTheme="majorBidi" w:cstheme="majorBidi"/>
                  <w:sz w:val="18"/>
                  <w:szCs w:val="18"/>
                  <w:rPrChange w:id="2575" w:author="Bikram Adhikari (bdhikari)" w:date="2025-10-16T12:38:00Z" w16du:dateUtc="2025-10-16T17:38:00Z">
                    <w:rPr>
                      <w:rFonts w:asciiTheme="majorBidi" w:hAnsiTheme="majorBidi" w:cstheme="majorBidi"/>
                      <w:b/>
                      <w:bCs/>
                      <w:sz w:val="18"/>
                      <w:szCs w:val="18"/>
                    </w:rPr>
                  </w:rPrChange>
                </w:rPr>
                <w:delText>0.014</w:delText>
              </w:r>
            </w:del>
          </w:p>
        </w:tc>
      </w:tr>
      <w:tr w:rsidR="009D2ED6" w:rsidRPr="00A12542" w14:paraId="15A1C02B" w14:textId="77777777" w:rsidTr="0003150C">
        <w:trPr>
          <w:trHeight w:val="20"/>
        </w:trPr>
        <w:tc>
          <w:tcPr>
            <w:tcW w:w="2201" w:type="dxa"/>
            <w:vAlign w:val="center"/>
            <w:hideMark/>
          </w:tcPr>
          <w:p w14:paraId="4E7CC3C9" w14:textId="73CFF3AF"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Richest</w:t>
            </w:r>
          </w:p>
        </w:tc>
        <w:tc>
          <w:tcPr>
            <w:tcW w:w="1507" w:type="dxa"/>
            <w:hideMark/>
          </w:tcPr>
          <w:p w14:paraId="236FC54C" w14:textId="44EC51A3"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70 (20.2)</w:t>
            </w:r>
          </w:p>
        </w:tc>
        <w:tc>
          <w:tcPr>
            <w:tcW w:w="1043" w:type="dxa"/>
            <w:hideMark/>
          </w:tcPr>
          <w:p w14:paraId="11F0AED5" w14:textId="470AD80B" w:rsidR="009D2ED6" w:rsidRPr="009D2ED6" w:rsidRDefault="009D2ED6" w:rsidP="009D2ED6">
            <w:pPr>
              <w:spacing w:after="0" w:line="240" w:lineRule="auto"/>
              <w:jc w:val="center"/>
              <w:rPr>
                <w:rFonts w:asciiTheme="majorBidi" w:hAnsiTheme="majorBidi" w:cstheme="majorBidi"/>
                <w:sz w:val="18"/>
                <w:szCs w:val="18"/>
                <w:rPrChange w:id="2576" w:author="Bikram Adhikari (bdhikari)" w:date="2025-10-16T12:38:00Z" w16du:dateUtc="2025-10-16T17:38:00Z">
                  <w:rPr>
                    <w:rFonts w:asciiTheme="majorBidi" w:eastAsia="Times New Roman" w:hAnsiTheme="majorBidi" w:cstheme="majorBidi"/>
                    <w:kern w:val="0"/>
                    <w:sz w:val="18"/>
                    <w:szCs w:val="18"/>
                    <w14:ligatures w14:val="none"/>
                  </w:rPr>
                </w:rPrChange>
              </w:rPr>
            </w:pPr>
            <w:ins w:id="2577" w:author="Bikram Adhikari (bdhikari)" w:date="2025-10-16T12:38:00Z" w16du:dateUtc="2025-10-16T17:38:00Z">
              <w:r w:rsidRPr="009D2ED6">
                <w:rPr>
                  <w:rFonts w:asciiTheme="majorBidi" w:hAnsiTheme="majorBidi" w:cstheme="majorBidi"/>
                  <w:sz w:val="18"/>
                  <w:szCs w:val="18"/>
                  <w:rPrChange w:id="2578" w:author="Bikram Adhikari (bdhikari)" w:date="2025-10-16T12:38:00Z" w16du:dateUtc="2025-10-16T17:38:00Z">
                    <w:rPr>
                      <w:rFonts w:ascii="Calibri" w:hAnsi="Calibri" w:cs="Calibri"/>
                      <w:color w:val="000000"/>
                      <w:sz w:val="22"/>
                      <w:szCs w:val="22"/>
                    </w:rPr>
                  </w:rPrChange>
                </w:rPr>
                <w:t>0.33</w:t>
              </w:r>
            </w:ins>
            <w:del w:id="2579" w:author="Bikram Adhikari (bdhikari)" w:date="2025-10-16T12:38:00Z" w16du:dateUtc="2025-10-16T17:38:00Z">
              <w:r w:rsidRPr="00A12542" w:rsidDel="00065372">
                <w:rPr>
                  <w:rFonts w:asciiTheme="majorBidi" w:hAnsiTheme="majorBidi" w:cstheme="majorBidi"/>
                  <w:sz w:val="18"/>
                  <w:szCs w:val="18"/>
                </w:rPr>
                <w:delText>0.33</w:delText>
              </w:r>
            </w:del>
          </w:p>
        </w:tc>
        <w:tc>
          <w:tcPr>
            <w:tcW w:w="1184" w:type="dxa"/>
            <w:hideMark/>
          </w:tcPr>
          <w:p w14:paraId="596FDA06" w14:textId="10B3155D" w:rsidR="009D2ED6" w:rsidRPr="009D2ED6" w:rsidRDefault="009D2ED6" w:rsidP="009D2ED6">
            <w:pPr>
              <w:spacing w:after="0" w:line="240" w:lineRule="auto"/>
              <w:jc w:val="center"/>
              <w:rPr>
                <w:rFonts w:asciiTheme="majorBidi" w:hAnsiTheme="majorBidi" w:cstheme="majorBidi"/>
                <w:sz w:val="18"/>
                <w:szCs w:val="18"/>
                <w:rPrChange w:id="2580" w:author="Bikram Adhikari (bdhikari)" w:date="2025-10-16T12:38:00Z" w16du:dateUtc="2025-10-16T17:38:00Z">
                  <w:rPr>
                    <w:rFonts w:asciiTheme="majorBidi" w:eastAsia="Times New Roman" w:hAnsiTheme="majorBidi" w:cstheme="majorBidi"/>
                    <w:kern w:val="0"/>
                    <w:sz w:val="18"/>
                    <w:szCs w:val="18"/>
                    <w14:ligatures w14:val="none"/>
                  </w:rPr>
                </w:rPrChange>
              </w:rPr>
            </w:pPr>
            <w:ins w:id="2581" w:author="Bikram Adhikari (bdhikari)" w:date="2025-10-16T12:38:00Z" w16du:dateUtc="2025-10-16T17:38:00Z">
              <w:r w:rsidRPr="009D2ED6">
                <w:rPr>
                  <w:rFonts w:asciiTheme="majorBidi" w:hAnsiTheme="majorBidi" w:cstheme="majorBidi"/>
                  <w:sz w:val="18"/>
                  <w:szCs w:val="18"/>
                  <w:rPrChange w:id="2582" w:author="Bikram Adhikari (bdhikari)" w:date="2025-10-16T12:38:00Z" w16du:dateUtc="2025-10-16T17:38:00Z">
                    <w:rPr>
                      <w:rFonts w:ascii="Calibri" w:hAnsi="Calibri" w:cs="Calibri"/>
                      <w:color w:val="000000"/>
                      <w:sz w:val="22"/>
                      <w:szCs w:val="22"/>
                    </w:rPr>
                  </w:rPrChange>
                </w:rPr>
                <w:t>0.22, 0.50</w:t>
              </w:r>
            </w:ins>
            <w:del w:id="2583" w:author="Bikram Adhikari (bdhikari)" w:date="2025-10-16T12:38:00Z" w16du:dateUtc="2025-10-16T17:38:00Z">
              <w:r w:rsidRPr="00A12542" w:rsidDel="00065372">
                <w:rPr>
                  <w:rFonts w:asciiTheme="majorBidi" w:hAnsiTheme="majorBidi" w:cstheme="majorBidi"/>
                  <w:sz w:val="18"/>
                  <w:szCs w:val="18"/>
                </w:rPr>
                <w:delText>0.22</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0.50</w:delText>
              </w:r>
            </w:del>
          </w:p>
        </w:tc>
        <w:tc>
          <w:tcPr>
            <w:tcW w:w="931" w:type="dxa"/>
            <w:hideMark/>
          </w:tcPr>
          <w:p w14:paraId="330BFE4F" w14:textId="67320314" w:rsidR="009D2ED6" w:rsidRPr="009D2ED6" w:rsidRDefault="009D2ED6" w:rsidP="009D2ED6">
            <w:pPr>
              <w:spacing w:after="0" w:line="240" w:lineRule="auto"/>
              <w:jc w:val="center"/>
              <w:rPr>
                <w:rFonts w:asciiTheme="majorBidi" w:hAnsiTheme="majorBidi" w:cstheme="majorBidi"/>
                <w:sz w:val="18"/>
                <w:szCs w:val="18"/>
                <w:rPrChange w:id="2584"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585" w:author="Bikram Adhikari (bdhikari)" w:date="2025-10-16T12:38:00Z" w16du:dateUtc="2025-10-16T17:38:00Z">
              <w:r w:rsidRPr="009D2ED6">
                <w:rPr>
                  <w:rFonts w:asciiTheme="majorBidi" w:hAnsiTheme="majorBidi" w:cstheme="majorBidi"/>
                  <w:sz w:val="18"/>
                  <w:szCs w:val="18"/>
                  <w:rPrChange w:id="2586" w:author="Bikram Adhikari (bdhikari)" w:date="2025-10-16T12:38:00Z" w16du:dateUtc="2025-10-16T17:38:00Z">
                    <w:rPr>
                      <w:rFonts w:ascii="Calibri" w:hAnsi="Calibri" w:cs="Calibri"/>
                      <w:b/>
                      <w:bCs/>
                      <w:color w:val="000000"/>
                      <w:sz w:val="22"/>
                      <w:szCs w:val="22"/>
                    </w:rPr>
                  </w:rPrChange>
                </w:rPr>
                <w:t>&lt;0.001</w:t>
              </w:r>
            </w:ins>
            <w:del w:id="2587" w:author="Bikram Adhikari (bdhikari)" w:date="2025-10-16T12:38:00Z" w16du:dateUtc="2025-10-16T17:38:00Z">
              <w:r w:rsidRPr="009D2ED6" w:rsidDel="00065372">
                <w:rPr>
                  <w:rFonts w:asciiTheme="majorBidi" w:hAnsiTheme="majorBidi" w:cstheme="majorBidi"/>
                  <w:sz w:val="18"/>
                  <w:szCs w:val="18"/>
                  <w:rPrChange w:id="2588" w:author="Bikram Adhikari (bdhikari)" w:date="2025-10-16T12:38:00Z" w16du:dateUtc="2025-10-16T17:38:00Z">
                    <w:rPr>
                      <w:rFonts w:asciiTheme="majorBidi" w:hAnsiTheme="majorBidi" w:cstheme="majorBidi"/>
                      <w:b/>
                      <w:bCs/>
                      <w:sz w:val="18"/>
                      <w:szCs w:val="18"/>
                    </w:rPr>
                  </w:rPrChange>
                </w:rPr>
                <w:delText>&lt;0.001</w:delText>
              </w:r>
            </w:del>
          </w:p>
        </w:tc>
        <w:tc>
          <w:tcPr>
            <w:tcW w:w="869" w:type="dxa"/>
            <w:hideMark/>
          </w:tcPr>
          <w:p w14:paraId="6E27E647" w14:textId="7AEE3D2F" w:rsidR="009D2ED6" w:rsidRPr="009D2ED6" w:rsidRDefault="009D2ED6" w:rsidP="009D2ED6">
            <w:pPr>
              <w:spacing w:after="0" w:line="240" w:lineRule="auto"/>
              <w:jc w:val="center"/>
              <w:rPr>
                <w:rFonts w:asciiTheme="majorBidi" w:hAnsiTheme="majorBidi" w:cstheme="majorBidi"/>
                <w:sz w:val="18"/>
                <w:szCs w:val="18"/>
                <w:rPrChange w:id="2589" w:author="Bikram Adhikari (bdhikari)" w:date="2025-10-16T12:38:00Z" w16du:dateUtc="2025-10-16T17:38:00Z">
                  <w:rPr>
                    <w:rFonts w:asciiTheme="majorBidi" w:eastAsia="Times New Roman" w:hAnsiTheme="majorBidi" w:cstheme="majorBidi"/>
                    <w:kern w:val="0"/>
                    <w:sz w:val="18"/>
                    <w:szCs w:val="18"/>
                    <w14:ligatures w14:val="none"/>
                  </w:rPr>
                </w:rPrChange>
              </w:rPr>
            </w:pPr>
            <w:ins w:id="2590" w:author="Bikram Adhikari (bdhikari)" w:date="2025-10-16T12:38:00Z" w16du:dateUtc="2025-10-16T17:38:00Z">
              <w:r w:rsidRPr="009D2ED6">
                <w:rPr>
                  <w:rFonts w:asciiTheme="majorBidi" w:hAnsiTheme="majorBidi" w:cstheme="majorBidi"/>
                  <w:sz w:val="18"/>
                  <w:szCs w:val="18"/>
                  <w:rPrChange w:id="2591" w:author="Bikram Adhikari (bdhikari)" w:date="2025-10-16T12:38:00Z" w16du:dateUtc="2025-10-16T17:38:00Z">
                    <w:rPr>
                      <w:rFonts w:ascii="Calibri" w:hAnsi="Calibri" w:cs="Calibri"/>
                      <w:color w:val="000000"/>
                      <w:sz w:val="22"/>
                      <w:szCs w:val="22"/>
                    </w:rPr>
                  </w:rPrChange>
                </w:rPr>
                <w:t>0.56</w:t>
              </w:r>
            </w:ins>
            <w:del w:id="2592" w:author="Bikram Adhikari (bdhikari)" w:date="2025-10-16T12:38:00Z" w16du:dateUtc="2025-10-16T17:38:00Z">
              <w:r w:rsidRPr="00A12542" w:rsidDel="00065372">
                <w:rPr>
                  <w:rFonts w:asciiTheme="majorBidi" w:hAnsiTheme="majorBidi" w:cstheme="majorBidi"/>
                  <w:sz w:val="18"/>
                  <w:szCs w:val="18"/>
                </w:rPr>
                <w:delText>0.63</w:delText>
              </w:r>
            </w:del>
          </w:p>
        </w:tc>
        <w:tc>
          <w:tcPr>
            <w:tcW w:w="1223" w:type="dxa"/>
            <w:hideMark/>
          </w:tcPr>
          <w:p w14:paraId="0BBA19DF" w14:textId="4FBF6A1A" w:rsidR="009D2ED6" w:rsidRPr="009D2ED6" w:rsidRDefault="009D2ED6" w:rsidP="009D2ED6">
            <w:pPr>
              <w:spacing w:after="0" w:line="240" w:lineRule="auto"/>
              <w:jc w:val="center"/>
              <w:rPr>
                <w:rFonts w:asciiTheme="majorBidi" w:hAnsiTheme="majorBidi" w:cstheme="majorBidi"/>
                <w:sz w:val="18"/>
                <w:szCs w:val="18"/>
                <w:rPrChange w:id="2593" w:author="Bikram Adhikari (bdhikari)" w:date="2025-10-16T12:38:00Z" w16du:dateUtc="2025-10-16T17:38:00Z">
                  <w:rPr>
                    <w:rFonts w:asciiTheme="majorBidi" w:eastAsia="Times New Roman" w:hAnsiTheme="majorBidi" w:cstheme="majorBidi"/>
                    <w:kern w:val="0"/>
                    <w:sz w:val="18"/>
                    <w:szCs w:val="18"/>
                    <w14:ligatures w14:val="none"/>
                  </w:rPr>
                </w:rPrChange>
              </w:rPr>
            </w:pPr>
            <w:ins w:id="2594" w:author="Bikram Adhikari (bdhikari)" w:date="2025-10-16T12:38:00Z" w16du:dateUtc="2025-10-16T17:38:00Z">
              <w:r w:rsidRPr="009D2ED6">
                <w:rPr>
                  <w:rFonts w:asciiTheme="majorBidi" w:hAnsiTheme="majorBidi" w:cstheme="majorBidi"/>
                  <w:sz w:val="18"/>
                  <w:szCs w:val="18"/>
                  <w:rPrChange w:id="2595" w:author="Bikram Adhikari (bdhikari)" w:date="2025-10-16T12:38:00Z" w16du:dateUtc="2025-10-16T17:38:00Z">
                    <w:rPr>
                      <w:rFonts w:ascii="Calibri" w:hAnsi="Calibri" w:cs="Calibri"/>
                      <w:color w:val="000000"/>
                      <w:sz w:val="22"/>
                      <w:szCs w:val="22"/>
                    </w:rPr>
                  </w:rPrChange>
                </w:rPr>
                <w:t>0.34, 0.92</w:t>
              </w:r>
            </w:ins>
            <w:del w:id="2596" w:author="Bikram Adhikari (bdhikari)" w:date="2025-10-16T12:38:00Z" w16du:dateUtc="2025-10-16T17:38:00Z">
              <w:r w:rsidRPr="00A12542" w:rsidDel="00065372">
                <w:rPr>
                  <w:rFonts w:asciiTheme="majorBidi" w:hAnsiTheme="majorBidi" w:cstheme="majorBidi"/>
                  <w:sz w:val="18"/>
                  <w:szCs w:val="18"/>
                </w:rPr>
                <w:delText>0.37</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1.06</w:delText>
              </w:r>
            </w:del>
          </w:p>
        </w:tc>
        <w:tc>
          <w:tcPr>
            <w:tcW w:w="1061" w:type="dxa"/>
            <w:hideMark/>
          </w:tcPr>
          <w:p w14:paraId="7D7F3F06" w14:textId="7310284C" w:rsidR="009D2ED6" w:rsidRPr="009D2ED6" w:rsidRDefault="009D2ED6" w:rsidP="009D2ED6">
            <w:pPr>
              <w:spacing w:after="0" w:line="240" w:lineRule="auto"/>
              <w:jc w:val="center"/>
              <w:rPr>
                <w:rFonts w:asciiTheme="majorBidi" w:hAnsiTheme="majorBidi" w:cstheme="majorBidi"/>
                <w:sz w:val="18"/>
                <w:szCs w:val="18"/>
                <w:rPrChange w:id="2597"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598" w:author="Bikram Adhikari (bdhikari)" w:date="2025-10-16T12:38:00Z" w16du:dateUtc="2025-10-16T17:38:00Z">
              <w:r w:rsidRPr="009D2ED6">
                <w:rPr>
                  <w:rFonts w:asciiTheme="majorBidi" w:hAnsiTheme="majorBidi" w:cstheme="majorBidi"/>
                  <w:sz w:val="18"/>
                  <w:szCs w:val="18"/>
                  <w:rPrChange w:id="2599" w:author="Bikram Adhikari (bdhikari)" w:date="2025-10-16T12:38:00Z" w16du:dateUtc="2025-10-16T17:38:00Z">
                    <w:rPr>
                      <w:rFonts w:ascii="Calibri" w:hAnsi="Calibri" w:cs="Calibri"/>
                      <w:b/>
                      <w:bCs/>
                      <w:color w:val="000000"/>
                      <w:sz w:val="22"/>
                      <w:szCs w:val="22"/>
                    </w:rPr>
                  </w:rPrChange>
                </w:rPr>
                <w:t>0.024</w:t>
              </w:r>
            </w:ins>
            <w:del w:id="2600" w:author="Bikram Adhikari (bdhikari)" w:date="2025-10-16T12:38:00Z" w16du:dateUtc="2025-10-16T17:38:00Z">
              <w:r w:rsidRPr="00A12542" w:rsidDel="00065372">
                <w:rPr>
                  <w:rFonts w:asciiTheme="majorBidi" w:hAnsiTheme="majorBidi" w:cstheme="majorBidi"/>
                  <w:sz w:val="18"/>
                  <w:szCs w:val="18"/>
                </w:rPr>
                <w:delText>0.084</w:delText>
              </w:r>
            </w:del>
          </w:p>
        </w:tc>
      </w:tr>
      <w:tr w:rsidR="009D2ED6" w:rsidRPr="00A12542" w14:paraId="545A5E57" w14:textId="77777777" w:rsidTr="0003150C">
        <w:trPr>
          <w:trHeight w:val="20"/>
        </w:trPr>
        <w:tc>
          <w:tcPr>
            <w:tcW w:w="2201" w:type="dxa"/>
            <w:vAlign w:val="center"/>
            <w:hideMark/>
          </w:tcPr>
          <w:p w14:paraId="7955F62D" w14:textId="4166375E" w:rsidR="009D2ED6" w:rsidRPr="00A12542" w:rsidRDefault="009D2ED6" w:rsidP="009D2ED6">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Mother education</w:t>
            </w:r>
          </w:p>
        </w:tc>
        <w:tc>
          <w:tcPr>
            <w:tcW w:w="1507" w:type="dxa"/>
            <w:hideMark/>
          </w:tcPr>
          <w:p w14:paraId="71D22444" w14:textId="35D47EF5"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25C631BA" w14:textId="2ECEDDDD" w:rsidR="009D2ED6" w:rsidRPr="009D2ED6" w:rsidRDefault="009D2ED6" w:rsidP="009D2ED6">
            <w:pPr>
              <w:spacing w:after="0" w:line="240" w:lineRule="auto"/>
              <w:jc w:val="center"/>
              <w:rPr>
                <w:rFonts w:asciiTheme="majorBidi" w:hAnsiTheme="majorBidi" w:cstheme="majorBidi"/>
                <w:sz w:val="18"/>
                <w:szCs w:val="18"/>
                <w:rPrChange w:id="2601" w:author="Bikram Adhikari (bdhikari)" w:date="2025-10-16T12:38:00Z" w16du:dateUtc="2025-10-16T17:38:00Z">
                  <w:rPr>
                    <w:rFonts w:asciiTheme="majorBidi" w:eastAsia="Times New Roman" w:hAnsiTheme="majorBidi" w:cstheme="majorBidi"/>
                    <w:kern w:val="0"/>
                    <w:sz w:val="18"/>
                    <w:szCs w:val="18"/>
                    <w14:ligatures w14:val="none"/>
                  </w:rPr>
                </w:rPrChange>
              </w:rPr>
            </w:pPr>
            <w:ins w:id="2602" w:author="Bikram Adhikari (bdhikari)" w:date="2025-10-16T12:38:00Z" w16du:dateUtc="2025-10-16T17:38:00Z">
              <w:r w:rsidRPr="009D2ED6">
                <w:rPr>
                  <w:rFonts w:asciiTheme="majorBidi" w:hAnsiTheme="majorBidi" w:cstheme="majorBidi"/>
                  <w:sz w:val="18"/>
                  <w:szCs w:val="18"/>
                  <w:rPrChange w:id="2603" w:author="Bikram Adhikari (bdhikari)" w:date="2025-10-16T12:38:00Z" w16du:dateUtc="2025-10-16T17:38:00Z">
                    <w:rPr>
                      <w:rFonts w:ascii="Calibri" w:hAnsi="Calibri" w:cs="Calibri"/>
                      <w:color w:val="000000"/>
                      <w:sz w:val="22"/>
                      <w:szCs w:val="22"/>
                    </w:rPr>
                  </w:rPrChange>
                </w:rPr>
                <w:t> </w:t>
              </w:r>
            </w:ins>
            <w:del w:id="2604" w:author="Bikram Adhikari (bdhikari)" w:date="2025-10-16T12:38:00Z" w16du:dateUtc="2025-10-16T17:38:00Z">
              <w:r w:rsidRPr="00A12542" w:rsidDel="00065372">
                <w:rPr>
                  <w:rFonts w:asciiTheme="majorBidi" w:hAnsiTheme="majorBidi" w:cstheme="majorBidi"/>
                  <w:sz w:val="18"/>
                  <w:szCs w:val="18"/>
                </w:rPr>
                <w:delText> </w:delText>
              </w:r>
            </w:del>
          </w:p>
        </w:tc>
        <w:tc>
          <w:tcPr>
            <w:tcW w:w="1184" w:type="dxa"/>
            <w:hideMark/>
          </w:tcPr>
          <w:p w14:paraId="3F6E6B23" w14:textId="270CFE1F" w:rsidR="009D2ED6" w:rsidRPr="009D2ED6" w:rsidRDefault="009D2ED6" w:rsidP="009D2ED6">
            <w:pPr>
              <w:spacing w:after="0" w:line="240" w:lineRule="auto"/>
              <w:jc w:val="center"/>
              <w:rPr>
                <w:rFonts w:asciiTheme="majorBidi" w:hAnsiTheme="majorBidi" w:cstheme="majorBidi"/>
                <w:sz w:val="18"/>
                <w:szCs w:val="18"/>
                <w:rPrChange w:id="2605" w:author="Bikram Adhikari (bdhikari)" w:date="2025-10-16T12:38:00Z" w16du:dateUtc="2025-10-16T17:38:00Z">
                  <w:rPr>
                    <w:rFonts w:asciiTheme="majorBidi" w:eastAsia="Times New Roman" w:hAnsiTheme="majorBidi" w:cstheme="majorBidi"/>
                    <w:kern w:val="0"/>
                    <w:sz w:val="18"/>
                    <w:szCs w:val="18"/>
                    <w14:ligatures w14:val="none"/>
                  </w:rPr>
                </w:rPrChange>
              </w:rPr>
            </w:pPr>
            <w:ins w:id="2606" w:author="Bikram Adhikari (bdhikari)" w:date="2025-10-16T12:38:00Z" w16du:dateUtc="2025-10-16T17:38:00Z">
              <w:r w:rsidRPr="009D2ED6">
                <w:rPr>
                  <w:rFonts w:asciiTheme="majorBidi" w:hAnsiTheme="majorBidi" w:cstheme="majorBidi"/>
                  <w:sz w:val="18"/>
                  <w:szCs w:val="18"/>
                  <w:rPrChange w:id="2607" w:author="Bikram Adhikari (bdhikari)" w:date="2025-10-16T12:38:00Z" w16du:dateUtc="2025-10-16T17:38:00Z">
                    <w:rPr>
                      <w:rFonts w:ascii="Calibri" w:hAnsi="Calibri" w:cs="Calibri"/>
                      <w:color w:val="000000"/>
                      <w:sz w:val="22"/>
                      <w:szCs w:val="22"/>
                    </w:rPr>
                  </w:rPrChange>
                </w:rPr>
                <w:t> </w:t>
              </w:r>
            </w:ins>
            <w:del w:id="2608" w:author="Bikram Adhikari (bdhikari)" w:date="2025-10-16T12:38:00Z" w16du:dateUtc="2025-10-16T17:38:00Z">
              <w:r w:rsidRPr="00A12542" w:rsidDel="00065372">
                <w:rPr>
                  <w:rFonts w:asciiTheme="majorBidi" w:hAnsiTheme="majorBidi" w:cstheme="majorBidi"/>
                  <w:sz w:val="18"/>
                  <w:szCs w:val="18"/>
                </w:rPr>
                <w:delText> </w:delText>
              </w:r>
            </w:del>
          </w:p>
        </w:tc>
        <w:tc>
          <w:tcPr>
            <w:tcW w:w="931" w:type="dxa"/>
            <w:hideMark/>
          </w:tcPr>
          <w:p w14:paraId="0A10EAE5" w14:textId="4A86B90F" w:rsidR="009D2ED6" w:rsidRPr="009D2ED6" w:rsidRDefault="009D2ED6" w:rsidP="009D2ED6">
            <w:pPr>
              <w:spacing w:after="0" w:line="240" w:lineRule="auto"/>
              <w:jc w:val="center"/>
              <w:rPr>
                <w:rFonts w:asciiTheme="majorBidi" w:hAnsiTheme="majorBidi" w:cstheme="majorBidi"/>
                <w:sz w:val="18"/>
                <w:szCs w:val="18"/>
                <w:rPrChange w:id="2609" w:author="Bikram Adhikari (bdhikari)" w:date="2025-10-16T12:38:00Z" w16du:dateUtc="2025-10-16T17:38:00Z">
                  <w:rPr>
                    <w:rFonts w:asciiTheme="majorBidi" w:eastAsia="Times New Roman" w:hAnsiTheme="majorBidi" w:cstheme="majorBidi"/>
                    <w:kern w:val="0"/>
                    <w:sz w:val="18"/>
                    <w:szCs w:val="18"/>
                    <w14:ligatures w14:val="none"/>
                  </w:rPr>
                </w:rPrChange>
              </w:rPr>
            </w:pPr>
            <w:ins w:id="2610" w:author="Bikram Adhikari (bdhikari)" w:date="2025-10-16T12:38:00Z" w16du:dateUtc="2025-10-16T17:38:00Z">
              <w:r w:rsidRPr="009D2ED6">
                <w:rPr>
                  <w:rFonts w:asciiTheme="majorBidi" w:hAnsiTheme="majorBidi" w:cstheme="majorBidi"/>
                  <w:sz w:val="18"/>
                  <w:szCs w:val="18"/>
                  <w:rPrChange w:id="2611" w:author="Bikram Adhikari (bdhikari)" w:date="2025-10-16T12:38:00Z" w16du:dateUtc="2025-10-16T17:38:00Z">
                    <w:rPr>
                      <w:rFonts w:ascii="Calibri" w:hAnsi="Calibri" w:cs="Calibri"/>
                      <w:color w:val="000000"/>
                      <w:sz w:val="22"/>
                      <w:szCs w:val="22"/>
                    </w:rPr>
                  </w:rPrChange>
                </w:rPr>
                <w:t> </w:t>
              </w:r>
            </w:ins>
            <w:del w:id="2612"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46100A1D" w14:textId="2EFF5A8C" w:rsidR="009D2ED6" w:rsidRPr="009D2ED6" w:rsidRDefault="009D2ED6" w:rsidP="009D2ED6">
            <w:pPr>
              <w:spacing w:after="0" w:line="240" w:lineRule="auto"/>
              <w:jc w:val="center"/>
              <w:rPr>
                <w:rFonts w:asciiTheme="majorBidi" w:hAnsiTheme="majorBidi" w:cstheme="majorBidi"/>
                <w:sz w:val="18"/>
                <w:szCs w:val="18"/>
                <w:rPrChange w:id="2613" w:author="Bikram Adhikari (bdhikari)" w:date="2025-10-16T12:38:00Z" w16du:dateUtc="2025-10-16T17:38:00Z">
                  <w:rPr>
                    <w:rFonts w:asciiTheme="majorBidi" w:eastAsia="Times New Roman" w:hAnsiTheme="majorBidi" w:cstheme="majorBidi"/>
                    <w:kern w:val="0"/>
                    <w:sz w:val="18"/>
                    <w:szCs w:val="18"/>
                    <w14:ligatures w14:val="none"/>
                  </w:rPr>
                </w:rPrChange>
              </w:rPr>
            </w:pPr>
            <w:ins w:id="2614" w:author="Bikram Adhikari (bdhikari)" w:date="2025-10-16T12:38:00Z" w16du:dateUtc="2025-10-16T17:38:00Z">
              <w:r w:rsidRPr="009D2ED6">
                <w:rPr>
                  <w:rFonts w:asciiTheme="majorBidi" w:hAnsiTheme="majorBidi" w:cstheme="majorBidi"/>
                  <w:sz w:val="18"/>
                  <w:szCs w:val="18"/>
                  <w:rPrChange w:id="2615" w:author="Bikram Adhikari (bdhikari)" w:date="2025-10-16T12:38:00Z" w16du:dateUtc="2025-10-16T17:38:00Z">
                    <w:rPr>
                      <w:rFonts w:ascii="Calibri" w:hAnsi="Calibri" w:cs="Calibri"/>
                      <w:color w:val="000000"/>
                      <w:sz w:val="22"/>
                      <w:szCs w:val="22"/>
                    </w:rPr>
                  </w:rPrChange>
                </w:rPr>
                <w:t> </w:t>
              </w:r>
            </w:ins>
            <w:del w:id="2616" w:author="Bikram Adhikari (bdhikari)" w:date="2025-10-16T12:38:00Z" w16du:dateUtc="2025-10-16T17:38:00Z">
              <w:r w:rsidRPr="00A12542" w:rsidDel="00065372">
                <w:rPr>
                  <w:rFonts w:asciiTheme="majorBidi" w:hAnsiTheme="majorBidi" w:cstheme="majorBidi"/>
                  <w:sz w:val="18"/>
                  <w:szCs w:val="18"/>
                </w:rPr>
                <w:delText> </w:delText>
              </w:r>
            </w:del>
          </w:p>
        </w:tc>
        <w:tc>
          <w:tcPr>
            <w:tcW w:w="1223" w:type="dxa"/>
            <w:hideMark/>
          </w:tcPr>
          <w:p w14:paraId="7060D9D7" w14:textId="0BE24956" w:rsidR="009D2ED6" w:rsidRPr="009D2ED6" w:rsidRDefault="009D2ED6" w:rsidP="009D2ED6">
            <w:pPr>
              <w:spacing w:after="0" w:line="240" w:lineRule="auto"/>
              <w:jc w:val="center"/>
              <w:rPr>
                <w:rFonts w:asciiTheme="majorBidi" w:hAnsiTheme="majorBidi" w:cstheme="majorBidi"/>
                <w:sz w:val="18"/>
                <w:szCs w:val="18"/>
                <w:rPrChange w:id="2617" w:author="Bikram Adhikari (bdhikari)" w:date="2025-10-16T12:38:00Z" w16du:dateUtc="2025-10-16T17:38:00Z">
                  <w:rPr>
                    <w:rFonts w:asciiTheme="majorBidi" w:eastAsia="Times New Roman" w:hAnsiTheme="majorBidi" w:cstheme="majorBidi"/>
                    <w:kern w:val="0"/>
                    <w:sz w:val="18"/>
                    <w:szCs w:val="18"/>
                    <w14:ligatures w14:val="none"/>
                  </w:rPr>
                </w:rPrChange>
              </w:rPr>
            </w:pPr>
            <w:ins w:id="2618" w:author="Bikram Adhikari (bdhikari)" w:date="2025-10-16T12:38:00Z" w16du:dateUtc="2025-10-16T17:38:00Z">
              <w:r w:rsidRPr="009D2ED6">
                <w:rPr>
                  <w:rFonts w:asciiTheme="majorBidi" w:hAnsiTheme="majorBidi" w:cstheme="majorBidi"/>
                  <w:sz w:val="18"/>
                  <w:szCs w:val="18"/>
                  <w:rPrChange w:id="2619" w:author="Bikram Adhikari (bdhikari)" w:date="2025-10-16T12:38:00Z" w16du:dateUtc="2025-10-16T17:38:00Z">
                    <w:rPr>
                      <w:rFonts w:ascii="Calibri" w:hAnsi="Calibri" w:cs="Calibri"/>
                      <w:color w:val="000000"/>
                      <w:sz w:val="22"/>
                      <w:szCs w:val="22"/>
                    </w:rPr>
                  </w:rPrChange>
                </w:rPr>
                <w:t> </w:t>
              </w:r>
            </w:ins>
            <w:del w:id="2620" w:author="Bikram Adhikari (bdhikari)" w:date="2025-10-16T12:38:00Z" w16du:dateUtc="2025-10-16T17:38:00Z">
              <w:r w:rsidRPr="00A12542" w:rsidDel="00065372">
                <w:rPr>
                  <w:rFonts w:asciiTheme="majorBidi" w:hAnsiTheme="majorBidi" w:cstheme="majorBidi"/>
                  <w:sz w:val="18"/>
                  <w:szCs w:val="18"/>
                </w:rPr>
                <w:delText> </w:delText>
              </w:r>
            </w:del>
          </w:p>
        </w:tc>
        <w:tc>
          <w:tcPr>
            <w:tcW w:w="1061" w:type="dxa"/>
            <w:hideMark/>
          </w:tcPr>
          <w:p w14:paraId="4E920F1B" w14:textId="1A0EE19D" w:rsidR="009D2ED6" w:rsidRPr="009D2ED6" w:rsidRDefault="009D2ED6" w:rsidP="009D2ED6">
            <w:pPr>
              <w:spacing w:after="0" w:line="240" w:lineRule="auto"/>
              <w:jc w:val="center"/>
              <w:rPr>
                <w:rFonts w:asciiTheme="majorBidi" w:hAnsiTheme="majorBidi" w:cstheme="majorBidi"/>
                <w:sz w:val="18"/>
                <w:szCs w:val="18"/>
                <w:rPrChange w:id="2621" w:author="Bikram Adhikari (bdhikari)" w:date="2025-10-16T12:38:00Z" w16du:dateUtc="2025-10-16T17:38:00Z">
                  <w:rPr>
                    <w:rFonts w:asciiTheme="majorBidi" w:eastAsia="Times New Roman" w:hAnsiTheme="majorBidi" w:cstheme="majorBidi"/>
                    <w:kern w:val="0"/>
                    <w:sz w:val="18"/>
                    <w:szCs w:val="18"/>
                    <w14:ligatures w14:val="none"/>
                  </w:rPr>
                </w:rPrChange>
              </w:rPr>
            </w:pPr>
            <w:ins w:id="2622" w:author="Bikram Adhikari (bdhikari)" w:date="2025-10-16T12:38:00Z" w16du:dateUtc="2025-10-16T17:38:00Z">
              <w:r w:rsidRPr="009D2ED6">
                <w:rPr>
                  <w:rFonts w:asciiTheme="majorBidi" w:hAnsiTheme="majorBidi" w:cstheme="majorBidi"/>
                  <w:sz w:val="18"/>
                  <w:szCs w:val="18"/>
                  <w:rPrChange w:id="2623" w:author="Bikram Adhikari (bdhikari)" w:date="2025-10-16T12:38:00Z" w16du:dateUtc="2025-10-16T17:38:00Z">
                    <w:rPr>
                      <w:rFonts w:ascii="Calibri" w:hAnsi="Calibri" w:cs="Calibri"/>
                      <w:color w:val="000000"/>
                      <w:sz w:val="22"/>
                      <w:szCs w:val="22"/>
                    </w:rPr>
                  </w:rPrChange>
                </w:rPr>
                <w:t> </w:t>
              </w:r>
            </w:ins>
            <w:del w:id="2624"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69C0E1DC" w14:textId="77777777" w:rsidTr="0003150C">
        <w:trPr>
          <w:trHeight w:val="20"/>
        </w:trPr>
        <w:tc>
          <w:tcPr>
            <w:tcW w:w="2201" w:type="dxa"/>
            <w:vAlign w:val="center"/>
            <w:hideMark/>
          </w:tcPr>
          <w:p w14:paraId="29E22026" w14:textId="77777777"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education</w:t>
            </w:r>
          </w:p>
        </w:tc>
        <w:tc>
          <w:tcPr>
            <w:tcW w:w="1507" w:type="dxa"/>
            <w:hideMark/>
          </w:tcPr>
          <w:p w14:paraId="62F824E6" w14:textId="469BE322"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234 (46.3)</w:t>
            </w:r>
          </w:p>
        </w:tc>
        <w:tc>
          <w:tcPr>
            <w:tcW w:w="1043" w:type="dxa"/>
            <w:hideMark/>
          </w:tcPr>
          <w:p w14:paraId="64AC7640" w14:textId="2CB37719" w:rsidR="009D2ED6" w:rsidRPr="009D2ED6" w:rsidRDefault="009D2ED6" w:rsidP="009D2ED6">
            <w:pPr>
              <w:spacing w:after="0" w:line="240" w:lineRule="auto"/>
              <w:jc w:val="center"/>
              <w:rPr>
                <w:rFonts w:asciiTheme="majorBidi" w:hAnsiTheme="majorBidi" w:cstheme="majorBidi"/>
                <w:sz w:val="18"/>
                <w:szCs w:val="18"/>
                <w:rPrChange w:id="2625" w:author="Bikram Adhikari (bdhikari)" w:date="2025-10-16T12:38:00Z" w16du:dateUtc="2025-10-16T17:38:00Z">
                  <w:rPr>
                    <w:rFonts w:asciiTheme="majorBidi" w:eastAsia="Times New Roman" w:hAnsiTheme="majorBidi" w:cstheme="majorBidi"/>
                    <w:kern w:val="0"/>
                    <w:sz w:val="18"/>
                    <w:szCs w:val="18"/>
                    <w14:ligatures w14:val="none"/>
                  </w:rPr>
                </w:rPrChange>
              </w:rPr>
            </w:pPr>
            <w:ins w:id="2626" w:author="Bikram Adhikari (bdhikari)" w:date="2025-10-16T12:38:00Z" w16du:dateUtc="2025-10-16T17:38:00Z">
              <w:r w:rsidRPr="009D2ED6">
                <w:rPr>
                  <w:rFonts w:asciiTheme="majorBidi" w:hAnsiTheme="majorBidi" w:cstheme="majorBidi"/>
                  <w:sz w:val="18"/>
                  <w:szCs w:val="18"/>
                  <w:rPrChange w:id="2627" w:author="Bikram Adhikari (bdhikari)" w:date="2025-10-16T12:38:00Z" w16du:dateUtc="2025-10-16T17:38:00Z">
                    <w:rPr>
                      <w:rFonts w:ascii="Calibri" w:hAnsi="Calibri" w:cs="Calibri"/>
                      <w:color w:val="000000"/>
                      <w:sz w:val="22"/>
                      <w:szCs w:val="22"/>
                    </w:rPr>
                  </w:rPrChange>
                </w:rPr>
                <w:t>Ref</w:t>
              </w:r>
            </w:ins>
            <w:del w:id="2628" w:author="Bikram Adhikari (bdhikari)" w:date="2025-10-16T12:38:00Z" w16du:dateUtc="2025-10-16T17:38:00Z">
              <w:r w:rsidRPr="00A12542" w:rsidDel="00065372">
                <w:rPr>
                  <w:rFonts w:asciiTheme="majorBidi" w:hAnsiTheme="majorBidi" w:cstheme="majorBidi"/>
                  <w:sz w:val="18"/>
                  <w:szCs w:val="18"/>
                </w:rPr>
                <w:delText>Ref</w:delText>
              </w:r>
            </w:del>
          </w:p>
        </w:tc>
        <w:tc>
          <w:tcPr>
            <w:tcW w:w="1184" w:type="dxa"/>
            <w:hideMark/>
          </w:tcPr>
          <w:p w14:paraId="47416844" w14:textId="7BECBCFD" w:rsidR="009D2ED6" w:rsidRPr="009D2ED6" w:rsidRDefault="009D2ED6" w:rsidP="009D2ED6">
            <w:pPr>
              <w:spacing w:after="0" w:line="240" w:lineRule="auto"/>
              <w:jc w:val="center"/>
              <w:rPr>
                <w:rFonts w:asciiTheme="majorBidi" w:hAnsiTheme="majorBidi" w:cstheme="majorBidi"/>
                <w:sz w:val="18"/>
                <w:szCs w:val="18"/>
                <w:rPrChange w:id="2629" w:author="Bikram Adhikari (bdhikari)" w:date="2025-10-16T12:38:00Z" w16du:dateUtc="2025-10-16T17:38:00Z">
                  <w:rPr>
                    <w:rFonts w:asciiTheme="majorBidi" w:eastAsia="Times New Roman" w:hAnsiTheme="majorBidi" w:cstheme="majorBidi"/>
                    <w:kern w:val="0"/>
                    <w:sz w:val="18"/>
                    <w:szCs w:val="18"/>
                    <w14:ligatures w14:val="none"/>
                  </w:rPr>
                </w:rPrChange>
              </w:rPr>
            </w:pPr>
            <w:ins w:id="2630" w:author="Bikram Adhikari (bdhikari)" w:date="2025-10-16T12:38:00Z" w16du:dateUtc="2025-10-16T17:38:00Z">
              <w:r w:rsidRPr="009D2ED6">
                <w:rPr>
                  <w:rFonts w:asciiTheme="majorBidi" w:hAnsiTheme="majorBidi" w:cstheme="majorBidi"/>
                  <w:sz w:val="18"/>
                  <w:szCs w:val="18"/>
                  <w:rPrChange w:id="2631" w:author="Bikram Adhikari (bdhikari)" w:date="2025-10-16T12:38:00Z" w16du:dateUtc="2025-10-16T17:38:00Z">
                    <w:rPr>
                      <w:rFonts w:ascii="Calibri" w:hAnsi="Calibri" w:cs="Calibri"/>
                      <w:color w:val="000000"/>
                      <w:sz w:val="22"/>
                      <w:szCs w:val="22"/>
                    </w:rPr>
                  </w:rPrChange>
                </w:rPr>
                <w:t> </w:t>
              </w:r>
            </w:ins>
          </w:p>
        </w:tc>
        <w:tc>
          <w:tcPr>
            <w:tcW w:w="931" w:type="dxa"/>
            <w:hideMark/>
          </w:tcPr>
          <w:p w14:paraId="3349CB93" w14:textId="64259AA0" w:rsidR="009D2ED6" w:rsidRPr="009D2ED6" w:rsidRDefault="009D2ED6" w:rsidP="009D2ED6">
            <w:pPr>
              <w:spacing w:after="0" w:line="240" w:lineRule="auto"/>
              <w:jc w:val="center"/>
              <w:rPr>
                <w:rFonts w:asciiTheme="majorBidi" w:hAnsiTheme="majorBidi" w:cstheme="majorBidi"/>
                <w:sz w:val="18"/>
                <w:szCs w:val="18"/>
                <w:rPrChange w:id="2632" w:author="Bikram Adhikari (bdhikari)" w:date="2025-10-16T12:38:00Z" w16du:dateUtc="2025-10-16T17:38:00Z">
                  <w:rPr>
                    <w:rFonts w:asciiTheme="majorBidi" w:eastAsia="Times New Roman" w:hAnsiTheme="majorBidi" w:cstheme="majorBidi"/>
                    <w:kern w:val="0"/>
                    <w:sz w:val="18"/>
                    <w:szCs w:val="18"/>
                    <w14:ligatures w14:val="none"/>
                  </w:rPr>
                </w:rPrChange>
              </w:rPr>
            </w:pPr>
            <w:ins w:id="2633" w:author="Bikram Adhikari (bdhikari)" w:date="2025-10-16T12:38:00Z" w16du:dateUtc="2025-10-16T17:38:00Z">
              <w:r w:rsidRPr="009D2ED6">
                <w:rPr>
                  <w:rFonts w:asciiTheme="majorBidi" w:hAnsiTheme="majorBidi" w:cstheme="majorBidi"/>
                  <w:sz w:val="18"/>
                  <w:szCs w:val="18"/>
                  <w:rPrChange w:id="2634" w:author="Bikram Adhikari (bdhikari)" w:date="2025-10-16T12:38:00Z" w16du:dateUtc="2025-10-16T17:38:00Z">
                    <w:rPr>
                      <w:rFonts w:ascii="Calibri" w:hAnsi="Calibri" w:cs="Calibri"/>
                      <w:color w:val="000000"/>
                      <w:sz w:val="22"/>
                      <w:szCs w:val="22"/>
                    </w:rPr>
                  </w:rPrChange>
                </w:rPr>
                <w:t> </w:t>
              </w:r>
            </w:ins>
            <w:del w:id="2635"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31139C32" w14:textId="3D2FD775" w:rsidR="009D2ED6" w:rsidRPr="009D2ED6" w:rsidRDefault="009D2ED6" w:rsidP="009D2ED6">
            <w:pPr>
              <w:spacing w:after="0" w:line="240" w:lineRule="auto"/>
              <w:jc w:val="center"/>
              <w:rPr>
                <w:rFonts w:asciiTheme="majorBidi" w:hAnsiTheme="majorBidi" w:cstheme="majorBidi"/>
                <w:sz w:val="18"/>
                <w:szCs w:val="18"/>
                <w:rPrChange w:id="2636" w:author="Bikram Adhikari (bdhikari)" w:date="2025-10-16T12:38:00Z" w16du:dateUtc="2025-10-16T17:38:00Z">
                  <w:rPr>
                    <w:rFonts w:asciiTheme="majorBidi" w:eastAsia="Times New Roman" w:hAnsiTheme="majorBidi" w:cstheme="majorBidi"/>
                    <w:kern w:val="0"/>
                    <w:sz w:val="18"/>
                    <w:szCs w:val="18"/>
                    <w14:ligatures w14:val="none"/>
                  </w:rPr>
                </w:rPrChange>
              </w:rPr>
            </w:pPr>
            <w:ins w:id="2637" w:author="Bikram Adhikari (bdhikari)" w:date="2025-10-16T12:38:00Z" w16du:dateUtc="2025-10-16T17:38:00Z">
              <w:r w:rsidRPr="009D2ED6">
                <w:rPr>
                  <w:rFonts w:asciiTheme="majorBidi" w:hAnsiTheme="majorBidi" w:cstheme="majorBidi"/>
                  <w:sz w:val="18"/>
                  <w:szCs w:val="18"/>
                  <w:rPrChange w:id="2638" w:author="Bikram Adhikari (bdhikari)" w:date="2025-10-16T12:38:00Z" w16du:dateUtc="2025-10-16T17:38:00Z">
                    <w:rPr>
                      <w:rFonts w:ascii="Calibri" w:hAnsi="Calibri" w:cs="Calibri"/>
                      <w:color w:val="000000"/>
                      <w:sz w:val="22"/>
                      <w:szCs w:val="22"/>
                    </w:rPr>
                  </w:rPrChange>
                </w:rPr>
                <w:t>Ref</w:t>
              </w:r>
            </w:ins>
            <w:del w:id="2639" w:author="Bikram Adhikari (bdhikari)" w:date="2025-10-16T12:38:00Z" w16du:dateUtc="2025-10-16T17:38:00Z">
              <w:r w:rsidRPr="00A12542" w:rsidDel="00065372">
                <w:rPr>
                  <w:rFonts w:asciiTheme="majorBidi" w:hAnsiTheme="majorBidi" w:cstheme="majorBidi"/>
                  <w:sz w:val="18"/>
                  <w:szCs w:val="18"/>
                </w:rPr>
                <w:delText>Ref</w:delText>
              </w:r>
            </w:del>
          </w:p>
        </w:tc>
        <w:tc>
          <w:tcPr>
            <w:tcW w:w="1223" w:type="dxa"/>
            <w:hideMark/>
          </w:tcPr>
          <w:p w14:paraId="585C032D" w14:textId="6F697D1E" w:rsidR="009D2ED6" w:rsidRPr="009D2ED6" w:rsidRDefault="009D2ED6" w:rsidP="009D2ED6">
            <w:pPr>
              <w:spacing w:after="0" w:line="240" w:lineRule="auto"/>
              <w:jc w:val="center"/>
              <w:rPr>
                <w:rFonts w:asciiTheme="majorBidi" w:hAnsiTheme="majorBidi" w:cstheme="majorBidi"/>
                <w:sz w:val="18"/>
                <w:szCs w:val="18"/>
                <w:rPrChange w:id="2640" w:author="Bikram Adhikari (bdhikari)" w:date="2025-10-16T12:38:00Z" w16du:dateUtc="2025-10-16T17:38:00Z">
                  <w:rPr>
                    <w:rFonts w:asciiTheme="majorBidi" w:eastAsia="Times New Roman" w:hAnsiTheme="majorBidi" w:cstheme="majorBidi"/>
                    <w:kern w:val="0"/>
                    <w:sz w:val="18"/>
                    <w:szCs w:val="18"/>
                    <w14:ligatures w14:val="none"/>
                  </w:rPr>
                </w:rPrChange>
              </w:rPr>
            </w:pPr>
            <w:ins w:id="2641" w:author="Bikram Adhikari (bdhikari)" w:date="2025-10-16T12:38:00Z" w16du:dateUtc="2025-10-16T17:38:00Z">
              <w:r w:rsidRPr="009D2ED6">
                <w:rPr>
                  <w:rFonts w:asciiTheme="majorBidi" w:hAnsiTheme="majorBidi" w:cstheme="majorBidi"/>
                  <w:sz w:val="18"/>
                  <w:szCs w:val="18"/>
                  <w:rPrChange w:id="2642" w:author="Bikram Adhikari (bdhikari)" w:date="2025-10-16T12:38:00Z" w16du:dateUtc="2025-10-16T17:38:00Z">
                    <w:rPr>
                      <w:rFonts w:ascii="Calibri" w:hAnsi="Calibri" w:cs="Calibri"/>
                      <w:color w:val="000000"/>
                      <w:sz w:val="22"/>
                      <w:szCs w:val="22"/>
                    </w:rPr>
                  </w:rPrChange>
                </w:rPr>
                <w:t> </w:t>
              </w:r>
            </w:ins>
          </w:p>
        </w:tc>
        <w:tc>
          <w:tcPr>
            <w:tcW w:w="1061" w:type="dxa"/>
            <w:hideMark/>
          </w:tcPr>
          <w:p w14:paraId="5CF2CD75" w14:textId="2306B15F" w:rsidR="009D2ED6" w:rsidRPr="009D2ED6" w:rsidRDefault="009D2ED6" w:rsidP="009D2ED6">
            <w:pPr>
              <w:spacing w:after="0" w:line="240" w:lineRule="auto"/>
              <w:jc w:val="center"/>
              <w:rPr>
                <w:rFonts w:asciiTheme="majorBidi" w:hAnsiTheme="majorBidi" w:cstheme="majorBidi"/>
                <w:sz w:val="18"/>
                <w:szCs w:val="18"/>
                <w:rPrChange w:id="2643" w:author="Bikram Adhikari (bdhikari)" w:date="2025-10-16T12:38:00Z" w16du:dateUtc="2025-10-16T17:38:00Z">
                  <w:rPr>
                    <w:rFonts w:asciiTheme="majorBidi" w:eastAsia="Times New Roman" w:hAnsiTheme="majorBidi" w:cstheme="majorBidi"/>
                    <w:kern w:val="0"/>
                    <w:sz w:val="18"/>
                    <w:szCs w:val="18"/>
                    <w14:ligatures w14:val="none"/>
                  </w:rPr>
                </w:rPrChange>
              </w:rPr>
            </w:pPr>
            <w:ins w:id="2644" w:author="Bikram Adhikari (bdhikari)" w:date="2025-10-16T12:38:00Z" w16du:dateUtc="2025-10-16T17:38:00Z">
              <w:r w:rsidRPr="009D2ED6">
                <w:rPr>
                  <w:rFonts w:asciiTheme="majorBidi" w:hAnsiTheme="majorBidi" w:cstheme="majorBidi"/>
                  <w:sz w:val="18"/>
                  <w:szCs w:val="18"/>
                  <w:rPrChange w:id="2645" w:author="Bikram Adhikari (bdhikari)" w:date="2025-10-16T12:38:00Z" w16du:dateUtc="2025-10-16T17:38:00Z">
                    <w:rPr>
                      <w:rFonts w:ascii="Calibri" w:hAnsi="Calibri" w:cs="Calibri"/>
                      <w:color w:val="000000"/>
                      <w:sz w:val="22"/>
                      <w:szCs w:val="22"/>
                    </w:rPr>
                  </w:rPrChange>
                </w:rPr>
                <w:t> </w:t>
              </w:r>
            </w:ins>
            <w:del w:id="2646"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0A002C02" w14:textId="77777777" w:rsidTr="0003150C">
        <w:trPr>
          <w:trHeight w:val="20"/>
        </w:trPr>
        <w:tc>
          <w:tcPr>
            <w:tcW w:w="2201" w:type="dxa"/>
            <w:vAlign w:val="center"/>
            <w:hideMark/>
          </w:tcPr>
          <w:p w14:paraId="27A5A564" w14:textId="3A30A644"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Basic </w:t>
            </w:r>
          </w:p>
        </w:tc>
        <w:tc>
          <w:tcPr>
            <w:tcW w:w="1507" w:type="dxa"/>
            <w:hideMark/>
          </w:tcPr>
          <w:p w14:paraId="18C6B975" w14:textId="46225EC4"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301 (36.7)</w:t>
            </w:r>
          </w:p>
        </w:tc>
        <w:tc>
          <w:tcPr>
            <w:tcW w:w="1043" w:type="dxa"/>
            <w:hideMark/>
          </w:tcPr>
          <w:p w14:paraId="1AC585F6" w14:textId="7845EF52" w:rsidR="009D2ED6" w:rsidRPr="009D2ED6" w:rsidRDefault="009D2ED6" w:rsidP="009D2ED6">
            <w:pPr>
              <w:spacing w:after="0" w:line="240" w:lineRule="auto"/>
              <w:jc w:val="center"/>
              <w:rPr>
                <w:rFonts w:asciiTheme="majorBidi" w:hAnsiTheme="majorBidi" w:cstheme="majorBidi"/>
                <w:sz w:val="18"/>
                <w:szCs w:val="18"/>
                <w:rPrChange w:id="2647" w:author="Bikram Adhikari (bdhikari)" w:date="2025-10-16T12:38:00Z" w16du:dateUtc="2025-10-16T17:38:00Z">
                  <w:rPr>
                    <w:rFonts w:asciiTheme="majorBidi" w:eastAsia="Times New Roman" w:hAnsiTheme="majorBidi" w:cstheme="majorBidi"/>
                    <w:kern w:val="0"/>
                    <w:sz w:val="18"/>
                    <w:szCs w:val="18"/>
                    <w14:ligatures w14:val="none"/>
                  </w:rPr>
                </w:rPrChange>
              </w:rPr>
            </w:pPr>
            <w:ins w:id="2648" w:author="Bikram Adhikari (bdhikari)" w:date="2025-10-16T12:38:00Z" w16du:dateUtc="2025-10-16T17:38:00Z">
              <w:r w:rsidRPr="009D2ED6">
                <w:rPr>
                  <w:rFonts w:asciiTheme="majorBidi" w:hAnsiTheme="majorBidi" w:cstheme="majorBidi"/>
                  <w:sz w:val="18"/>
                  <w:szCs w:val="18"/>
                  <w:rPrChange w:id="2649" w:author="Bikram Adhikari (bdhikari)" w:date="2025-10-16T12:38:00Z" w16du:dateUtc="2025-10-16T17:38:00Z">
                    <w:rPr>
                      <w:rFonts w:ascii="Calibri" w:hAnsi="Calibri" w:cs="Calibri"/>
                      <w:color w:val="000000"/>
                      <w:sz w:val="22"/>
                      <w:szCs w:val="22"/>
                    </w:rPr>
                  </w:rPrChange>
                </w:rPr>
                <w:t>0.67</w:t>
              </w:r>
            </w:ins>
            <w:del w:id="2650" w:author="Bikram Adhikari (bdhikari)" w:date="2025-10-16T12:38:00Z" w16du:dateUtc="2025-10-16T17:38:00Z">
              <w:r w:rsidRPr="00A12542" w:rsidDel="00065372">
                <w:rPr>
                  <w:rFonts w:asciiTheme="majorBidi" w:hAnsiTheme="majorBidi" w:cstheme="majorBidi"/>
                  <w:sz w:val="18"/>
                  <w:szCs w:val="18"/>
                </w:rPr>
                <w:delText>0.67</w:delText>
              </w:r>
            </w:del>
          </w:p>
        </w:tc>
        <w:tc>
          <w:tcPr>
            <w:tcW w:w="1184" w:type="dxa"/>
            <w:hideMark/>
          </w:tcPr>
          <w:p w14:paraId="26B0FAA5" w14:textId="6EBAE787" w:rsidR="009D2ED6" w:rsidRPr="009D2ED6" w:rsidRDefault="009D2ED6" w:rsidP="009D2ED6">
            <w:pPr>
              <w:spacing w:after="0" w:line="240" w:lineRule="auto"/>
              <w:jc w:val="center"/>
              <w:rPr>
                <w:rFonts w:asciiTheme="majorBidi" w:hAnsiTheme="majorBidi" w:cstheme="majorBidi"/>
                <w:sz w:val="18"/>
                <w:szCs w:val="18"/>
                <w:rPrChange w:id="2651" w:author="Bikram Adhikari (bdhikari)" w:date="2025-10-16T12:38:00Z" w16du:dateUtc="2025-10-16T17:38:00Z">
                  <w:rPr>
                    <w:rFonts w:asciiTheme="majorBidi" w:eastAsia="Times New Roman" w:hAnsiTheme="majorBidi" w:cstheme="majorBidi"/>
                    <w:kern w:val="0"/>
                    <w:sz w:val="18"/>
                    <w:szCs w:val="18"/>
                    <w14:ligatures w14:val="none"/>
                  </w:rPr>
                </w:rPrChange>
              </w:rPr>
            </w:pPr>
            <w:ins w:id="2652" w:author="Bikram Adhikari (bdhikari)" w:date="2025-10-16T12:38:00Z" w16du:dateUtc="2025-10-16T17:38:00Z">
              <w:r w:rsidRPr="009D2ED6">
                <w:rPr>
                  <w:rFonts w:asciiTheme="majorBidi" w:hAnsiTheme="majorBidi" w:cstheme="majorBidi"/>
                  <w:sz w:val="18"/>
                  <w:szCs w:val="18"/>
                  <w:rPrChange w:id="2653" w:author="Bikram Adhikari (bdhikari)" w:date="2025-10-16T12:38:00Z" w16du:dateUtc="2025-10-16T17:38:00Z">
                    <w:rPr>
                      <w:rFonts w:ascii="Calibri" w:hAnsi="Calibri" w:cs="Calibri"/>
                      <w:color w:val="000000"/>
                      <w:sz w:val="22"/>
                      <w:szCs w:val="22"/>
                    </w:rPr>
                  </w:rPrChange>
                </w:rPr>
                <w:t>0.52, 0.88</w:t>
              </w:r>
            </w:ins>
            <w:del w:id="2654" w:author="Bikram Adhikari (bdhikari)" w:date="2025-10-16T12:38:00Z" w16du:dateUtc="2025-10-16T17:38:00Z">
              <w:r w:rsidRPr="00A12542" w:rsidDel="00065372">
                <w:rPr>
                  <w:rFonts w:asciiTheme="majorBidi" w:hAnsiTheme="majorBidi" w:cstheme="majorBidi"/>
                  <w:sz w:val="18"/>
                  <w:szCs w:val="18"/>
                </w:rPr>
                <w:delText>0.52</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0.88</w:delText>
              </w:r>
            </w:del>
          </w:p>
        </w:tc>
        <w:tc>
          <w:tcPr>
            <w:tcW w:w="931" w:type="dxa"/>
            <w:hideMark/>
          </w:tcPr>
          <w:p w14:paraId="6E8C6255" w14:textId="27E516B6" w:rsidR="009D2ED6" w:rsidRPr="009D2ED6" w:rsidRDefault="009D2ED6" w:rsidP="009D2ED6">
            <w:pPr>
              <w:spacing w:after="0" w:line="240" w:lineRule="auto"/>
              <w:jc w:val="center"/>
              <w:rPr>
                <w:rFonts w:asciiTheme="majorBidi" w:hAnsiTheme="majorBidi" w:cstheme="majorBidi"/>
                <w:sz w:val="18"/>
                <w:szCs w:val="18"/>
                <w:rPrChange w:id="2655"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656" w:author="Bikram Adhikari (bdhikari)" w:date="2025-10-16T12:38:00Z" w16du:dateUtc="2025-10-16T17:38:00Z">
              <w:r w:rsidRPr="009D2ED6">
                <w:rPr>
                  <w:rFonts w:asciiTheme="majorBidi" w:hAnsiTheme="majorBidi" w:cstheme="majorBidi"/>
                  <w:sz w:val="18"/>
                  <w:szCs w:val="18"/>
                  <w:rPrChange w:id="2657" w:author="Bikram Adhikari (bdhikari)" w:date="2025-10-16T12:38:00Z" w16du:dateUtc="2025-10-16T17:38:00Z">
                    <w:rPr>
                      <w:rFonts w:ascii="Calibri" w:hAnsi="Calibri" w:cs="Calibri"/>
                      <w:b/>
                      <w:bCs/>
                      <w:color w:val="000000"/>
                      <w:sz w:val="22"/>
                      <w:szCs w:val="22"/>
                    </w:rPr>
                  </w:rPrChange>
                </w:rPr>
                <w:t>0.003</w:t>
              </w:r>
            </w:ins>
            <w:del w:id="2658" w:author="Bikram Adhikari (bdhikari)" w:date="2025-10-16T12:38:00Z" w16du:dateUtc="2025-10-16T17:38:00Z">
              <w:r w:rsidRPr="009D2ED6" w:rsidDel="00065372">
                <w:rPr>
                  <w:rFonts w:asciiTheme="majorBidi" w:hAnsiTheme="majorBidi" w:cstheme="majorBidi"/>
                  <w:sz w:val="18"/>
                  <w:szCs w:val="18"/>
                  <w:rPrChange w:id="2659" w:author="Bikram Adhikari (bdhikari)" w:date="2025-10-16T12:38:00Z" w16du:dateUtc="2025-10-16T17:38:00Z">
                    <w:rPr>
                      <w:rFonts w:asciiTheme="majorBidi" w:hAnsiTheme="majorBidi" w:cstheme="majorBidi"/>
                      <w:b/>
                      <w:bCs/>
                      <w:sz w:val="18"/>
                      <w:szCs w:val="18"/>
                    </w:rPr>
                  </w:rPrChange>
                </w:rPr>
                <w:delText>0.003</w:delText>
              </w:r>
            </w:del>
          </w:p>
        </w:tc>
        <w:tc>
          <w:tcPr>
            <w:tcW w:w="869" w:type="dxa"/>
            <w:hideMark/>
          </w:tcPr>
          <w:p w14:paraId="1AA54148" w14:textId="49A0C704" w:rsidR="009D2ED6" w:rsidRPr="009D2ED6" w:rsidRDefault="009D2ED6" w:rsidP="009D2ED6">
            <w:pPr>
              <w:spacing w:after="0" w:line="240" w:lineRule="auto"/>
              <w:jc w:val="center"/>
              <w:rPr>
                <w:rFonts w:asciiTheme="majorBidi" w:hAnsiTheme="majorBidi" w:cstheme="majorBidi"/>
                <w:sz w:val="18"/>
                <w:szCs w:val="18"/>
                <w:rPrChange w:id="2660" w:author="Bikram Adhikari (bdhikari)" w:date="2025-10-16T12:38:00Z" w16du:dateUtc="2025-10-16T17:38:00Z">
                  <w:rPr>
                    <w:rFonts w:asciiTheme="majorBidi" w:eastAsia="Times New Roman" w:hAnsiTheme="majorBidi" w:cstheme="majorBidi"/>
                    <w:kern w:val="0"/>
                    <w:sz w:val="18"/>
                    <w:szCs w:val="18"/>
                    <w14:ligatures w14:val="none"/>
                  </w:rPr>
                </w:rPrChange>
              </w:rPr>
            </w:pPr>
            <w:ins w:id="2661" w:author="Bikram Adhikari (bdhikari)" w:date="2025-10-16T12:38:00Z" w16du:dateUtc="2025-10-16T17:38:00Z">
              <w:r w:rsidRPr="009D2ED6">
                <w:rPr>
                  <w:rFonts w:asciiTheme="majorBidi" w:hAnsiTheme="majorBidi" w:cstheme="majorBidi"/>
                  <w:sz w:val="18"/>
                  <w:szCs w:val="18"/>
                  <w:rPrChange w:id="2662" w:author="Bikram Adhikari (bdhikari)" w:date="2025-10-16T12:38:00Z" w16du:dateUtc="2025-10-16T17:38:00Z">
                    <w:rPr>
                      <w:rFonts w:ascii="Calibri" w:hAnsi="Calibri" w:cs="Calibri"/>
                      <w:color w:val="000000"/>
                      <w:sz w:val="22"/>
                      <w:szCs w:val="22"/>
                    </w:rPr>
                  </w:rPrChange>
                </w:rPr>
                <w:t>0.87</w:t>
              </w:r>
            </w:ins>
            <w:del w:id="2663" w:author="Bikram Adhikari (bdhikari)" w:date="2025-10-16T12:38:00Z" w16du:dateUtc="2025-10-16T17:38:00Z">
              <w:r w:rsidRPr="00A12542" w:rsidDel="00065372">
                <w:rPr>
                  <w:rFonts w:asciiTheme="majorBidi" w:hAnsiTheme="majorBidi" w:cstheme="majorBidi"/>
                  <w:sz w:val="18"/>
                  <w:szCs w:val="18"/>
                </w:rPr>
                <w:delText>0.85</w:delText>
              </w:r>
            </w:del>
          </w:p>
        </w:tc>
        <w:tc>
          <w:tcPr>
            <w:tcW w:w="1223" w:type="dxa"/>
            <w:hideMark/>
          </w:tcPr>
          <w:p w14:paraId="50C617EF" w14:textId="31D57D42" w:rsidR="009D2ED6" w:rsidRPr="009D2ED6" w:rsidRDefault="009D2ED6" w:rsidP="009D2ED6">
            <w:pPr>
              <w:spacing w:after="0" w:line="240" w:lineRule="auto"/>
              <w:jc w:val="center"/>
              <w:rPr>
                <w:rFonts w:asciiTheme="majorBidi" w:hAnsiTheme="majorBidi" w:cstheme="majorBidi"/>
                <w:sz w:val="18"/>
                <w:szCs w:val="18"/>
                <w:rPrChange w:id="2664" w:author="Bikram Adhikari (bdhikari)" w:date="2025-10-16T12:38:00Z" w16du:dateUtc="2025-10-16T17:38:00Z">
                  <w:rPr>
                    <w:rFonts w:asciiTheme="majorBidi" w:eastAsia="Times New Roman" w:hAnsiTheme="majorBidi" w:cstheme="majorBidi"/>
                    <w:kern w:val="0"/>
                    <w:sz w:val="18"/>
                    <w:szCs w:val="18"/>
                    <w14:ligatures w14:val="none"/>
                  </w:rPr>
                </w:rPrChange>
              </w:rPr>
            </w:pPr>
            <w:ins w:id="2665" w:author="Bikram Adhikari (bdhikari)" w:date="2025-10-16T12:38:00Z" w16du:dateUtc="2025-10-16T17:38:00Z">
              <w:r w:rsidRPr="009D2ED6">
                <w:rPr>
                  <w:rFonts w:asciiTheme="majorBidi" w:hAnsiTheme="majorBidi" w:cstheme="majorBidi"/>
                  <w:sz w:val="18"/>
                  <w:szCs w:val="18"/>
                  <w:rPrChange w:id="2666" w:author="Bikram Adhikari (bdhikari)" w:date="2025-10-16T12:38:00Z" w16du:dateUtc="2025-10-16T17:38:00Z">
                    <w:rPr>
                      <w:rFonts w:ascii="Calibri" w:hAnsi="Calibri" w:cs="Calibri"/>
                      <w:color w:val="000000"/>
                      <w:sz w:val="22"/>
                      <w:szCs w:val="22"/>
                    </w:rPr>
                  </w:rPrChange>
                </w:rPr>
                <w:t>0.65, 1.16</w:t>
              </w:r>
            </w:ins>
            <w:del w:id="2667" w:author="Bikram Adhikari (bdhikari)" w:date="2025-10-16T12:38:00Z" w16du:dateUtc="2025-10-16T17:38:00Z">
              <w:r w:rsidRPr="00A12542" w:rsidDel="00065372">
                <w:rPr>
                  <w:rFonts w:asciiTheme="majorBidi" w:hAnsiTheme="majorBidi" w:cstheme="majorBidi"/>
                  <w:sz w:val="18"/>
                  <w:szCs w:val="18"/>
                </w:rPr>
                <w:delText>0.64</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1.12</w:delText>
              </w:r>
            </w:del>
          </w:p>
        </w:tc>
        <w:tc>
          <w:tcPr>
            <w:tcW w:w="1061" w:type="dxa"/>
            <w:hideMark/>
          </w:tcPr>
          <w:p w14:paraId="5A910F2E" w14:textId="541FC931" w:rsidR="009D2ED6" w:rsidRPr="009D2ED6" w:rsidRDefault="009D2ED6" w:rsidP="009D2ED6">
            <w:pPr>
              <w:spacing w:after="0" w:line="240" w:lineRule="auto"/>
              <w:jc w:val="center"/>
              <w:rPr>
                <w:rFonts w:asciiTheme="majorBidi" w:hAnsiTheme="majorBidi" w:cstheme="majorBidi"/>
                <w:sz w:val="18"/>
                <w:szCs w:val="18"/>
                <w:rPrChange w:id="2668" w:author="Bikram Adhikari (bdhikari)" w:date="2025-10-16T12:38:00Z" w16du:dateUtc="2025-10-16T17:38:00Z">
                  <w:rPr>
                    <w:rFonts w:asciiTheme="majorBidi" w:eastAsia="Times New Roman" w:hAnsiTheme="majorBidi" w:cstheme="majorBidi"/>
                    <w:kern w:val="0"/>
                    <w:sz w:val="18"/>
                    <w:szCs w:val="18"/>
                    <w14:ligatures w14:val="none"/>
                  </w:rPr>
                </w:rPrChange>
              </w:rPr>
            </w:pPr>
            <w:ins w:id="2669" w:author="Bikram Adhikari (bdhikari)" w:date="2025-10-16T12:38:00Z" w16du:dateUtc="2025-10-16T17:38:00Z">
              <w:r w:rsidRPr="009D2ED6">
                <w:rPr>
                  <w:rFonts w:asciiTheme="majorBidi" w:hAnsiTheme="majorBidi" w:cstheme="majorBidi"/>
                  <w:sz w:val="18"/>
                  <w:szCs w:val="18"/>
                  <w:rPrChange w:id="2670" w:author="Bikram Adhikari (bdhikari)" w:date="2025-10-16T12:38:00Z" w16du:dateUtc="2025-10-16T17:38:00Z">
                    <w:rPr>
                      <w:rFonts w:ascii="Calibri" w:hAnsi="Calibri" w:cs="Calibri"/>
                      <w:color w:val="000000"/>
                      <w:sz w:val="22"/>
                      <w:szCs w:val="22"/>
                    </w:rPr>
                  </w:rPrChange>
                </w:rPr>
                <w:t>0.332</w:t>
              </w:r>
            </w:ins>
            <w:del w:id="2671" w:author="Bikram Adhikari (bdhikari)" w:date="2025-10-16T12:38:00Z" w16du:dateUtc="2025-10-16T17:38:00Z">
              <w:r w:rsidRPr="00A12542" w:rsidDel="00065372">
                <w:rPr>
                  <w:rFonts w:asciiTheme="majorBidi" w:hAnsiTheme="majorBidi" w:cstheme="majorBidi"/>
                  <w:sz w:val="18"/>
                  <w:szCs w:val="18"/>
                </w:rPr>
                <w:delText>0.248</w:delText>
              </w:r>
            </w:del>
          </w:p>
        </w:tc>
      </w:tr>
      <w:tr w:rsidR="009D2ED6" w:rsidRPr="00A12542" w14:paraId="7FE82357" w14:textId="77777777" w:rsidTr="0003150C">
        <w:trPr>
          <w:trHeight w:val="20"/>
        </w:trPr>
        <w:tc>
          <w:tcPr>
            <w:tcW w:w="2201" w:type="dxa"/>
            <w:vAlign w:val="center"/>
            <w:hideMark/>
          </w:tcPr>
          <w:p w14:paraId="43A50977" w14:textId="6DA4A1BE"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Secondary and higher</w:t>
            </w:r>
          </w:p>
        </w:tc>
        <w:tc>
          <w:tcPr>
            <w:tcW w:w="1507" w:type="dxa"/>
            <w:hideMark/>
          </w:tcPr>
          <w:p w14:paraId="2D68F1AC" w14:textId="34070A84"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231 (24.2)</w:t>
            </w:r>
          </w:p>
        </w:tc>
        <w:tc>
          <w:tcPr>
            <w:tcW w:w="1043" w:type="dxa"/>
            <w:hideMark/>
          </w:tcPr>
          <w:p w14:paraId="2E0C2C5A" w14:textId="6C23A2DC" w:rsidR="009D2ED6" w:rsidRPr="009D2ED6" w:rsidRDefault="009D2ED6" w:rsidP="009D2ED6">
            <w:pPr>
              <w:spacing w:after="0" w:line="240" w:lineRule="auto"/>
              <w:jc w:val="center"/>
              <w:rPr>
                <w:rFonts w:asciiTheme="majorBidi" w:hAnsiTheme="majorBidi" w:cstheme="majorBidi"/>
                <w:sz w:val="18"/>
                <w:szCs w:val="18"/>
                <w:rPrChange w:id="2672" w:author="Bikram Adhikari (bdhikari)" w:date="2025-10-16T12:38:00Z" w16du:dateUtc="2025-10-16T17:38:00Z">
                  <w:rPr>
                    <w:rFonts w:asciiTheme="majorBidi" w:eastAsia="Times New Roman" w:hAnsiTheme="majorBidi" w:cstheme="majorBidi"/>
                    <w:kern w:val="0"/>
                    <w:sz w:val="18"/>
                    <w:szCs w:val="18"/>
                    <w14:ligatures w14:val="none"/>
                  </w:rPr>
                </w:rPrChange>
              </w:rPr>
            </w:pPr>
            <w:ins w:id="2673" w:author="Bikram Adhikari (bdhikari)" w:date="2025-10-16T12:38:00Z" w16du:dateUtc="2025-10-16T17:38:00Z">
              <w:r w:rsidRPr="009D2ED6">
                <w:rPr>
                  <w:rFonts w:asciiTheme="majorBidi" w:hAnsiTheme="majorBidi" w:cstheme="majorBidi"/>
                  <w:sz w:val="18"/>
                  <w:szCs w:val="18"/>
                  <w:rPrChange w:id="2674" w:author="Bikram Adhikari (bdhikari)" w:date="2025-10-16T12:38:00Z" w16du:dateUtc="2025-10-16T17:38:00Z">
                    <w:rPr>
                      <w:rFonts w:ascii="Calibri" w:hAnsi="Calibri" w:cs="Calibri"/>
                      <w:color w:val="000000"/>
                      <w:sz w:val="22"/>
                      <w:szCs w:val="22"/>
                    </w:rPr>
                  </w:rPrChange>
                </w:rPr>
                <w:t>0.37</w:t>
              </w:r>
            </w:ins>
            <w:del w:id="2675" w:author="Bikram Adhikari (bdhikari)" w:date="2025-10-16T12:38:00Z" w16du:dateUtc="2025-10-16T17:38:00Z">
              <w:r w:rsidRPr="00A12542" w:rsidDel="00065372">
                <w:rPr>
                  <w:rFonts w:asciiTheme="majorBidi" w:hAnsiTheme="majorBidi" w:cstheme="majorBidi"/>
                  <w:sz w:val="18"/>
                  <w:szCs w:val="18"/>
                </w:rPr>
                <w:delText>0.37</w:delText>
              </w:r>
            </w:del>
          </w:p>
        </w:tc>
        <w:tc>
          <w:tcPr>
            <w:tcW w:w="1184" w:type="dxa"/>
            <w:hideMark/>
          </w:tcPr>
          <w:p w14:paraId="240E3C82" w14:textId="7597C38D" w:rsidR="009D2ED6" w:rsidRPr="009D2ED6" w:rsidRDefault="009D2ED6" w:rsidP="009D2ED6">
            <w:pPr>
              <w:spacing w:after="0" w:line="240" w:lineRule="auto"/>
              <w:jc w:val="center"/>
              <w:rPr>
                <w:rFonts w:asciiTheme="majorBidi" w:hAnsiTheme="majorBidi" w:cstheme="majorBidi"/>
                <w:sz w:val="18"/>
                <w:szCs w:val="18"/>
                <w:rPrChange w:id="2676" w:author="Bikram Adhikari (bdhikari)" w:date="2025-10-16T12:38:00Z" w16du:dateUtc="2025-10-16T17:38:00Z">
                  <w:rPr>
                    <w:rFonts w:asciiTheme="majorBidi" w:eastAsia="Times New Roman" w:hAnsiTheme="majorBidi" w:cstheme="majorBidi"/>
                    <w:kern w:val="0"/>
                    <w:sz w:val="18"/>
                    <w:szCs w:val="18"/>
                    <w14:ligatures w14:val="none"/>
                  </w:rPr>
                </w:rPrChange>
              </w:rPr>
            </w:pPr>
            <w:ins w:id="2677" w:author="Bikram Adhikari (bdhikari)" w:date="2025-10-16T12:38:00Z" w16du:dateUtc="2025-10-16T17:38:00Z">
              <w:r w:rsidRPr="009D2ED6">
                <w:rPr>
                  <w:rFonts w:asciiTheme="majorBidi" w:hAnsiTheme="majorBidi" w:cstheme="majorBidi"/>
                  <w:sz w:val="18"/>
                  <w:szCs w:val="18"/>
                  <w:rPrChange w:id="2678" w:author="Bikram Adhikari (bdhikari)" w:date="2025-10-16T12:38:00Z" w16du:dateUtc="2025-10-16T17:38:00Z">
                    <w:rPr>
                      <w:rFonts w:ascii="Calibri" w:hAnsi="Calibri" w:cs="Calibri"/>
                      <w:color w:val="000000"/>
                      <w:sz w:val="22"/>
                      <w:szCs w:val="22"/>
                    </w:rPr>
                  </w:rPrChange>
                </w:rPr>
                <w:t>0.28, 0.49</w:t>
              </w:r>
            </w:ins>
            <w:del w:id="2679" w:author="Bikram Adhikari (bdhikari)" w:date="2025-10-16T12:38:00Z" w16du:dateUtc="2025-10-16T17:38:00Z">
              <w:r w:rsidRPr="00A12542" w:rsidDel="00065372">
                <w:rPr>
                  <w:rFonts w:asciiTheme="majorBidi" w:hAnsiTheme="majorBidi" w:cstheme="majorBidi"/>
                  <w:sz w:val="18"/>
                  <w:szCs w:val="18"/>
                </w:rPr>
                <w:delText>0.28</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0.49</w:delText>
              </w:r>
            </w:del>
          </w:p>
        </w:tc>
        <w:tc>
          <w:tcPr>
            <w:tcW w:w="931" w:type="dxa"/>
            <w:hideMark/>
          </w:tcPr>
          <w:p w14:paraId="51340976" w14:textId="5FAE4BA0" w:rsidR="009D2ED6" w:rsidRPr="009D2ED6" w:rsidRDefault="009D2ED6" w:rsidP="009D2ED6">
            <w:pPr>
              <w:spacing w:after="0" w:line="240" w:lineRule="auto"/>
              <w:jc w:val="center"/>
              <w:rPr>
                <w:rFonts w:asciiTheme="majorBidi" w:hAnsiTheme="majorBidi" w:cstheme="majorBidi"/>
                <w:sz w:val="18"/>
                <w:szCs w:val="18"/>
                <w:rPrChange w:id="2680"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681" w:author="Bikram Adhikari (bdhikari)" w:date="2025-10-16T12:38:00Z" w16du:dateUtc="2025-10-16T17:38:00Z">
              <w:r w:rsidRPr="009D2ED6">
                <w:rPr>
                  <w:rFonts w:asciiTheme="majorBidi" w:hAnsiTheme="majorBidi" w:cstheme="majorBidi"/>
                  <w:sz w:val="18"/>
                  <w:szCs w:val="18"/>
                  <w:rPrChange w:id="2682" w:author="Bikram Adhikari (bdhikari)" w:date="2025-10-16T12:38:00Z" w16du:dateUtc="2025-10-16T17:38:00Z">
                    <w:rPr>
                      <w:rFonts w:ascii="Calibri" w:hAnsi="Calibri" w:cs="Calibri"/>
                      <w:b/>
                      <w:bCs/>
                      <w:color w:val="000000"/>
                      <w:sz w:val="22"/>
                      <w:szCs w:val="22"/>
                    </w:rPr>
                  </w:rPrChange>
                </w:rPr>
                <w:t>&lt;0.001</w:t>
              </w:r>
            </w:ins>
            <w:del w:id="2683" w:author="Bikram Adhikari (bdhikari)" w:date="2025-10-16T12:38:00Z" w16du:dateUtc="2025-10-16T17:38:00Z">
              <w:r w:rsidRPr="009D2ED6" w:rsidDel="00065372">
                <w:rPr>
                  <w:rFonts w:asciiTheme="majorBidi" w:hAnsiTheme="majorBidi" w:cstheme="majorBidi"/>
                  <w:sz w:val="18"/>
                  <w:szCs w:val="18"/>
                  <w:rPrChange w:id="2684" w:author="Bikram Adhikari (bdhikari)" w:date="2025-10-16T12:38:00Z" w16du:dateUtc="2025-10-16T17:38:00Z">
                    <w:rPr>
                      <w:rFonts w:asciiTheme="majorBidi" w:hAnsiTheme="majorBidi" w:cstheme="majorBidi"/>
                      <w:b/>
                      <w:bCs/>
                      <w:sz w:val="18"/>
                      <w:szCs w:val="18"/>
                    </w:rPr>
                  </w:rPrChange>
                </w:rPr>
                <w:delText>&lt;0.001</w:delText>
              </w:r>
            </w:del>
          </w:p>
        </w:tc>
        <w:tc>
          <w:tcPr>
            <w:tcW w:w="869" w:type="dxa"/>
            <w:hideMark/>
          </w:tcPr>
          <w:p w14:paraId="545BE396" w14:textId="35E7C82E" w:rsidR="009D2ED6" w:rsidRPr="009D2ED6" w:rsidRDefault="009D2ED6" w:rsidP="009D2ED6">
            <w:pPr>
              <w:spacing w:after="0" w:line="240" w:lineRule="auto"/>
              <w:jc w:val="center"/>
              <w:rPr>
                <w:rFonts w:asciiTheme="majorBidi" w:hAnsiTheme="majorBidi" w:cstheme="majorBidi"/>
                <w:sz w:val="18"/>
                <w:szCs w:val="18"/>
                <w:rPrChange w:id="2685" w:author="Bikram Adhikari (bdhikari)" w:date="2025-10-16T12:38:00Z" w16du:dateUtc="2025-10-16T17:38:00Z">
                  <w:rPr>
                    <w:rFonts w:asciiTheme="majorBidi" w:eastAsia="Times New Roman" w:hAnsiTheme="majorBidi" w:cstheme="majorBidi"/>
                    <w:kern w:val="0"/>
                    <w:sz w:val="18"/>
                    <w:szCs w:val="18"/>
                    <w14:ligatures w14:val="none"/>
                  </w:rPr>
                </w:rPrChange>
              </w:rPr>
            </w:pPr>
            <w:ins w:id="2686" w:author="Bikram Adhikari (bdhikari)" w:date="2025-10-16T12:38:00Z" w16du:dateUtc="2025-10-16T17:38:00Z">
              <w:r w:rsidRPr="009D2ED6">
                <w:rPr>
                  <w:rFonts w:asciiTheme="majorBidi" w:hAnsiTheme="majorBidi" w:cstheme="majorBidi"/>
                  <w:sz w:val="18"/>
                  <w:szCs w:val="18"/>
                  <w:rPrChange w:id="2687" w:author="Bikram Adhikari (bdhikari)" w:date="2025-10-16T12:38:00Z" w16du:dateUtc="2025-10-16T17:38:00Z">
                    <w:rPr>
                      <w:rFonts w:ascii="Calibri" w:hAnsi="Calibri" w:cs="Calibri"/>
                      <w:color w:val="000000"/>
                      <w:sz w:val="22"/>
                      <w:szCs w:val="22"/>
                    </w:rPr>
                  </w:rPrChange>
                </w:rPr>
                <w:t>0.64</w:t>
              </w:r>
            </w:ins>
            <w:del w:id="2688" w:author="Bikram Adhikari (bdhikari)" w:date="2025-10-16T12:38:00Z" w16du:dateUtc="2025-10-16T17:38:00Z">
              <w:r w:rsidRPr="00A12542" w:rsidDel="00065372">
                <w:rPr>
                  <w:rFonts w:asciiTheme="majorBidi" w:hAnsiTheme="majorBidi" w:cstheme="majorBidi"/>
                  <w:sz w:val="18"/>
                  <w:szCs w:val="18"/>
                </w:rPr>
                <w:delText>0.65</w:delText>
              </w:r>
            </w:del>
          </w:p>
        </w:tc>
        <w:tc>
          <w:tcPr>
            <w:tcW w:w="1223" w:type="dxa"/>
            <w:hideMark/>
          </w:tcPr>
          <w:p w14:paraId="6436C4A9" w14:textId="018680BA" w:rsidR="009D2ED6" w:rsidRPr="009D2ED6" w:rsidRDefault="009D2ED6" w:rsidP="009D2ED6">
            <w:pPr>
              <w:spacing w:after="0" w:line="240" w:lineRule="auto"/>
              <w:jc w:val="center"/>
              <w:rPr>
                <w:rFonts w:asciiTheme="majorBidi" w:hAnsiTheme="majorBidi" w:cstheme="majorBidi"/>
                <w:sz w:val="18"/>
                <w:szCs w:val="18"/>
                <w:rPrChange w:id="2689" w:author="Bikram Adhikari (bdhikari)" w:date="2025-10-16T12:38:00Z" w16du:dateUtc="2025-10-16T17:38:00Z">
                  <w:rPr>
                    <w:rFonts w:asciiTheme="majorBidi" w:eastAsia="Times New Roman" w:hAnsiTheme="majorBidi" w:cstheme="majorBidi"/>
                    <w:kern w:val="0"/>
                    <w:sz w:val="18"/>
                    <w:szCs w:val="18"/>
                    <w14:ligatures w14:val="none"/>
                  </w:rPr>
                </w:rPrChange>
              </w:rPr>
            </w:pPr>
            <w:ins w:id="2690" w:author="Bikram Adhikari (bdhikari)" w:date="2025-10-16T12:38:00Z" w16du:dateUtc="2025-10-16T17:38:00Z">
              <w:r w:rsidRPr="009D2ED6">
                <w:rPr>
                  <w:rFonts w:asciiTheme="majorBidi" w:hAnsiTheme="majorBidi" w:cstheme="majorBidi"/>
                  <w:sz w:val="18"/>
                  <w:szCs w:val="18"/>
                  <w:rPrChange w:id="2691" w:author="Bikram Adhikari (bdhikari)" w:date="2025-10-16T12:38:00Z" w16du:dateUtc="2025-10-16T17:38:00Z">
                    <w:rPr>
                      <w:rFonts w:ascii="Calibri" w:hAnsi="Calibri" w:cs="Calibri"/>
                      <w:color w:val="000000"/>
                      <w:sz w:val="22"/>
                      <w:szCs w:val="22"/>
                    </w:rPr>
                  </w:rPrChange>
                </w:rPr>
                <w:t>0.45, 0.93</w:t>
              </w:r>
            </w:ins>
            <w:del w:id="2692" w:author="Bikram Adhikari (bdhikari)" w:date="2025-10-16T12:38:00Z" w16du:dateUtc="2025-10-16T17:38:00Z">
              <w:r w:rsidRPr="00A12542" w:rsidDel="00065372">
                <w:rPr>
                  <w:rFonts w:asciiTheme="majorBidi" w:hAnsiTheme="majorBidi" w:cstheme="majorBidi"/>
                  <w:sz w:val="18"/>
                  <w:szCs w:val="18"/>
                </w:rPr>
                <w:delText>0.45</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0.94</w:delText>
              </w:r>
            </w:del>
          </w:p>
        </w:tc>
        <w:tc>
          <w:tcPr>
            <w:tcW w:w="1061" w:type="dxa"/>
            <w:hideMark/>
          </w:tcPr>
          <w:p w14:paraId="24237910" w14:textId="7DE962D5" w:rsidR="009D2ED6" w:rsidRPr="009D2ED6" w:rsidRDefault="009D2ED6" w:rsidP="009D2ED6">
            <w:pPr>
              <w:spacing w:after="0" w:line="240" w:lineRule="auto"/>
              <w:jc w:val="center"/>
              <w:rPr>
                <w:rFonts w:asciiTheme="majorBidi" w:hAnsiTheme="majorBidi" w:cstheme="majorBidi"/>
                <w:sz w:val="18"/>
                <w:szCs w:val="18"/>
                <w:rPrChange w:id="2693"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694" w:author="Bikram Adhikari (bdhikari)" w:date="2025-10-16T12:38:00Z" w16du:dateUtc="2025-10-16T17:38:00Z">
              <w:r w:rsidRPr="009D2ED6">
                <w:rPr>
                  <w:rFonts w:asciiTheme="majorBidi" w:hAnsiTheme="majorBidi" w:cstheme="majorBidi"/>
                  <w:sz w:val="18"/>
                  <w:szCs w:val="18"/>
                  <w:rPrChange w:id="2695" w:author="Bikram Adhikari (bdhikari)" w:date="2025-10-16T12:38:00Z" w16du:dateUtc="2025-10-16T17:38:00Z">
                    <w:rPr>
                      <w:rFonts w:ascii="Calibri" w:hAnsi="Calibri" w:cs="Calibri"/>
                      <w:b/>
                      <w:bCs/>
                      <w:color w:val="000000"/>
                      <w:sz w:val="22"/>
                      <w:szCs w:val="22"/>
                    </w:rPr>
                  </w:rPrChange>
                </w:rPr>
                <w:t>0.019</w:t>
              </w:r>
            </w:ins>
            <w:del w:id="2696" w:author="Bikram Adhikari (bdhikari)" w:date="2025-10-16T12:38:00Z" w16du:dateUtc="2025-10-16T17:38:00Z">
              <w:r w:rsidRPr="009D2ED6" w:rsidDel="00065372">
                <w:rPr>
                  <w:rFonts w:asciiTheme="majorBidi" w:hAnsiTheme="majorBidi" w:cstheme="majorBidi"/>
                  <w:sz w:val="18"/>
                  <w:szCs w:val="18"/>
                  <w:rPrChange w:id="2697" w:author="Bikram Adhikari (bdhikari)" w:date="2025-10-16T12:38:00Z" w16du:dateUtc="2025-10-16T17:38:00Z">
                    <w:rPr>
                      <w:rFonts w:asciiTheme="majorBidi" w:hAnsiTheme="majorBidi" w:cstheme="majorBidi"/>
                      <w:b/>
                      <w:bCs/>
                      <w:sz w:val="18"/>
                      <w:szCs w:val="18"/>
                    </w:rPr>
                  </w:rPrChange>
                </w:rPr>
                <w:delText>0.022</w:delText>
              </w:r>
            </w:del>
          </w:p>
        </w:tc>
      </w:tr>
      <w:tr w:rsidR="009D2ED6" w:rsidRPr="00A12542" w:rsidDel="00B104E7" w14:paraId="6AD784E4" w14:textId="73B41F34" w:rsidTr="0003150C">
        <w:trPr>
          <w:trHeight w:val="20"/>
          <w:del w:id="2698" w:author="Bikram Adhikari (bdhikari)" w:date="2025-10-16T12:38:00Z" w16du:dateUtc="2025-10-16T17:38:00Z"/>
        </w:trPr>
        <w:tc>
          <w:tcPr>
            <w:tcW w:w="2201" w:type="dxa"/>
            <w:vAlign w:val="center"/>
            <w:hideMark/>
          </w:tcPr>
          <w:p w14:paraId="07A0BA38" w14:textId="2748516F" w:rsidR="009D2ED6" w:rsidRPr="00A12542" w:rsidDel="00B104E7" w:rsidRDefault="009D2ED6" w:rsidP="009D2ED6">
            <w:pPr>
              <w:spacing w:after="0" w:line="240" w:lineRule="auto"/>
              <w:rPr>
                <w:del w:id="2699" w:author="Bikram Adhikari (bdhikari)" w:date="2025-10-16T12:38:00Z" w16du:dateUtc="2025-10-16T17:38:00Z"/>
                <w:rFonts w:asciiTheme="majorBidi" w:eastAsia="Times New Roman" w:hAnsiTheme="majorBidi" w:cstheme="majorBidi"/>
                <w:i/>
                <w:iCs/>
                <w:kern w:val="0"/>
                <w:sz w:val="18"/>
                <w:szCs w:val="18"/>
                <w14:ligatures w14:val="none"/>
              </w:rPr>
            </w:pPr>
            <w:del w:id="2700" w:author="Bikram Adhikari (bdhikari)" w:date="2025-10-16T12:38:00Z" w16du:dateUtc="2025-10-16T17:38:00Z">
              <w:r w:rsidRPr="00A12542" w:rsidDel="00B104E7">
                <w:rPr>
                  <w:rFonts w:asciiTheme="majorBidi" w:eastAsia="Times New Roman" w:hAnsiTheme="majorBidi" w:cstheme="majorBidi"/>
                  <w:i/>
                  <w:iCs/>
                  <w:kern w:val="0"/>
                  <w:sz w:val="18"/>
                  <w:szCs w:val="18"/>
                  <w14:ligatures w14:val="none"/>
                </w:rPr>
                <w:delText xml:space="preserve">    Missing</w:delText>
              </w:r>
            </w:del>
          </w:p>
        </w:tc>
        <w:tc>
          <w:tcPr>
            <w:tcW w:w="1507" w:type="dxa"/>
            <w:hideMark/>
          </w:tcPr>
          <w:p w14:paraId="3C14A254" w14:textId="7DDD17E9" w:rsidR="009D2ED6" w:rsidRPr="00A12542" w:rsidDel="00B104E7" w:rsidRDefault="009D2ED6" w:rsidP="009D2ED6">
            <w:pPr>
              <w:spacing w:after="0" w:line="240" w:lineRule="auto"/>
              <w:jc w:val="center"/>
              <w:rPr>
                <w:del w:id="2701" w:author="Bikram Adhikari (bdhikari)" w:date="2025-10-16T12:38:00Z" w16du:dateUtc="2025-10-16T17:38:00Z"/>
                <w:rFonts w:asciiTheme="majorBidi" w:eastAsia="Times New Roman" w:hAnsiTheme="majorBidi" w:cstheme="majorBidi"/>
                <w:i/>
                <w:iCs/>
                <w:kern w:val="0"/>
                <w:sz w:val="18"/>
                <w:szCs w:val="18"/>
                <w14:ligatures w14:val="none"/>
              </w:rPr>
            </w:pPr>
            <w:del w:id="2702" w:author="Bikram Adhikari (bdhikari)" w:date="2025-10-16T12:38:00Z" w16du:dateUtc="2025-10-16T17:38:00Z">
              <w:r w:rsidRPr="00A12542" w:rsidDel="00B104E7">
                <w:rPr>
                  <w:rFonts w:asciiTheme="majorBidi" w:hAnsiTheme="majorBidi" w:cstheme="majorBidi"/>
                  <w:i/>
                  <w:iCs/>
                  <w:sz w:val="18"/>
                  <w:szCs w:val="18"/>
                </w:rPr>
                <w:delText>16</w:delText>
              </w:r>
            </w:del>
          </w:p>
        </w:tc>
        <w:tc>
          <w:tcPr>
            <w:tcW w:w="1043" w:type="dxa"/>
            <w:hideMark/>
          </w:tcPr>
          <w:p w14:paraId="7EA43BE4" w14:textId="7D8170EF" w:rsidR="009D2ED6" w:rsidRPr="009D2ED6" w:rsidDel="00B104E7" w:rsidRDefault="009D2ED6" w:rsidP="008B418D">
            <w:pPr>
              <w:spacing w:after="0" w:line="240" w:lineRule="auto"/>
              <w:jc w:val="center"/>
              <w:rPr>
                <w:del w:id="2703" w:author="Bikram Adhikari (bdhikari)" w:date="2025-10-16T12:38:00Z" w16du:dateUtc="2025-10-16T17:38:00Z"/>
                <w:rFonts w:asciiTheme="majorBidi" w:hAnsiTheme="majorBidi" w:cstheme="majorBidi"/>
                <w:sz w:val="18"/>
                <w:szCs w:val="18"/>
                <w:rPrChange w:id="2704" w:author="Bikram Adhikari (bdhikari)" w:date="2025-10-16T12:38:00Z" w16du:dateUtc="2025-10-16T17:38:00Z">
                  <w:rPr>
                    <w:del w:id="2705" w:author="Bikram Adhikari (bdhikari)" w:date="2025-10-16T12:38:00Z" w16du:dateUtc="2025-10-16T17:38:00Z"/>
                    <w:rFonts w:asciiTheme="majorBidi" w:eastAsia="Times New Roman" w:hAnsiTheme="majorBidi" w:cstheme="majorBidi"/>
                    <w:i/>
                    <w:iCs/>
                    <w:kern w:val="0"/>
                    <w:sz w:val="18"/>
                    <w:szCs w:val="18"/>
                    <w14:ligatures w14:val="none"/>
                  </w:rPr>
                </w:rPrChange>
              </w:rPr>
            </w:pPr>
            <w:ins w:id="2706" w:author="Bikram Adhikari (bdhikari)" w:date="2025-10-16T12:38:00Z" w16du:dateUtc="2025-10-16T17:38:00Z">
              <w:r w:rsidRPr="009D2ED6">
                <w:rPr>
                  <w:rFonts w:asciiTheme="majorBidi" w:hAnsiTheme="majorBidi" w:cstheme="majorBidi"/>
                  <w:sz w:val="18"/>
                  <w:szCs w:val="18"/>
                  <w:rPrChange w:id="2707" w:author="Bikram Adhikari (bdhikari)" w:date="2025-10-16T12:38:00Z" w16du:dateUtc="2025-10-16T17:38:00Z">
                    <w:rPr>
                      <w:rFonts w:ascii="Calibri" w:hAnsi="Calibri" w:cs="Calibri"/>
                      <w:color w:val="000000"/>
                      <w:sz w:val="22"/>
                      <w:szCs w:val="22"/>
                    </w:rPr>
                  </w:rPrChange>
                </w:rPr>
                <w:t> </w:t>
              </w:r>
            </w:ins>
            <w:del w:id="2708" w:author="Bikram Adhikari (bdhikari)" w:date="2025-10-16T12:38:00Z" w16du:dateUtc="2025-10-16T17:38:00Z">
              <w:r w:rsidRPr="009D2ED6" w:rsidDel="00B104E7">
                <w:rPr>
                  <w:rFonts w:asciiTheme="majorBidi" w:hAnsiTheme="majorBidi" w:cstheme="majorBidi"/>
                  <w:sz w:val="18"/>
                  <w:szCs w:val="18"/>
                  <w:rPrChange w:id="2709" w:author="Bikram Adhikari (bdhikari)" w:date="2025-10-16T12:38:00Z" w16du:dateUtc="2025-10-16T17:38:00Z">
                    <w:rPr>
                      <w:rFonts w:asciiTheme="majorBidi" w:hAnsiTheme="majorBidi" w:cstheme="majorBidi"/>
                      <w:i/>
                      <w:iCs/>
                      <w:sz w:val="18"/>
                      <w:szCs w:val="18"/>
                    </w:rPr>
                  </w:rPrChange>
                </w:rPr>
                <w:delText> </w:delText>
              </w:r>
            </w:del>
          </w:p>
        </w:tc>
        <w:tc>
          <w:tcPr>
            <w:tcW w:w="1184" w:type="dxa"/>
            <w:hideMark/>
          </w:tcPr>
          <w:p w14:paraId="7D9A8FB0" w14:textId="69D68A77" w:rsidR="009D2ED6" w:rsidRPr="009D2ED6" w:rsidDel="00B104E7" w:rsidRDefault="009D2ED6" w:rsidP="008B418D">
            <w:pPr>
              <w:spacing w:after="0" w:line="240" w:lineRule="auto"/>
              <w:jc w:val="center"/>
              <w:rPr>
                <w:del w:id="2710" w:author="Bikram Adhikari (bdhikari)" w:date="2025-10-16T12:38:00Z" w16du:dateUtc="2025-10-16T17:38:00Z"/>
                <w:rFonts w:asciiTheme="majorBidi" w:hAnsiTheme="majorBidi" w:cstheme="majorBidi"/>
                <w:sz w:val="18"/>
                <w:szCs w:val="18"/>
                <w:rPrChange w:id="2711" w:author="Bikram Adhikari (bdhikari)" w:date="2025-10-16T12:38:00Z" w16du:dateUtc="2025-10-16T17:38:00Z">
                  <w:rPr>
                    <w:del w:id="2712" w:author="Bikram Adhikari (bdhikari)" w:date="2025-10-16T12:38:00Z" w16du:dateUtc="2025-10-16T17:38:00Z"/>
                    <w:rFonts w:asciiTheme="majorBidi" w:eastAsia="Times New Roman" w:hAnsiTheme="majorBidi" w:cstheme="majorBidi"/>
                    <w:i/>
                    <w:iCs/>
                    <w:kern w:val="0"/>
                    <w:sz w:val="18"/>
                    <w:szCs w:val="18"/>
                    <w14:ligatures w14:val="none"/>
                  </w:rPr>
                </w:rPrChange>
              </w:rPr>
            </w:pPr>
            <w:ins w:id="2713" w:author="Bikram Adhikari (bdhikari)" w:date="2025-10-16T12:38:00Z" w16du:dateUtc="2025-10-16T17:38:00Z">
              <w:r w:rsidRPr="009D2ED6">
                <w:rPr>
                  <w:rFonts w:asciiTheme="majorBidi" w:hAnsiTheme="majorBidi" w:cstheme="majorBidi"/>
                  <w:sz w:val="18"/>
                  <w:szCs w:val="18"/>
                  <w:rPrChange w:id="2714" w:author="Bikram Adhikari (bdhikari)" w:date="2025-10-16T12:38:00Z" w16du:dateUtc="2025-10-16T17:38:00Z">
                    <w:rPr>
                      <w:rFonts w:ascii="Calibri" w:hAnsi="Calibri" w:cs="Calibri"/>
                      <w:color w:val="000000"/>
                      <w:sz w:val="22"/>
                      <w:szCs w:val="22"/>
                    </w:rPr>
                  </w:rPrChange>
                </w:rPr>
                <w:t> </w:t>
              </w:r>
            </w:ins>
            <w:del w:id="2715" w:author="Bikram Adhikari (bdhikari)" w:date="2025-10-16T12:38:00Z" w16du:dateUtc="2025-10-16T17:38:00Z">
              <w:r w:rsidRPr="009D2ED6" w:rsidDel="00B104E7">
                <w:rPr>
                  <w:rFonts w:asciiTheme="majorBidi" w:hAnsiTheme="majorBidi" w:cstheme="majorBidi"/>
                  <w:sz w:val="18"/>
                  <w:szCs w:val="18"/>
                  <w:rPrChange w:id="2716" w:author="Bikram Adhikari (bdhikari)" w:date="2025-10-16T12:38:00Z" w16du:dateUtc="2025-10-16T17:38:00Z">
                    <w:rPr>
                      <w:rFonts w:asciiTheme="majorBidi" w:hAnsiTheme="majorBidi" w:cstheme="majorBidi"/>
                      <w:i/>
                      <w:iCs/>
                      <w:sz w:val="18"/>
                      <w:szCs w:val="18"/>
                    </w:rPr>
                  </w:rPrChange>
                </w:rPr>
                <w:delText> </w:delText>
              </w:r>
            </w:del>
          </w:p>
        </w:tc>
        <w:tc>
          <w:tcPr>
            <w:tcW w:w="931" w:type="dxa"/>
            <w:hideMark/>
          </w:tcPr>
          <w:p w14:paraId="2D874880" w14:textId="668AEAFE" w:rsidR="009D2ED6" w:rsidRPr="009D2ED6" w:rsidDel="00B104E7" w:rsidRDefault="009D2ED6" w:rsidP="008B418D">
            <w:pPr>
              <w:spacing w:after="0" w:line="240" w:lineRule="auto"/>
              <w:jc w:val="center"/>
              <w:rPr>
                <w:del w:id="2717" w:author="Bikram Adhikari (bdhikari)" w:date="2025-10-16T12:38:00Z" w16du:dateUtc="2025-10-16T17:38:00Z"/>
                <w:rFonts w:asciiTheme="majorBidi" w:hAnsiTheme="majorBidi" w:cstheme="majorBidi"/>
                <w:sz w:val="18"/>
                <w:szCs w:val="18"/>
                <w:rPrChange w:id="2718" w:author="Bikram Adhikari (bdhikari)" w:date="2025-10-16T12:38:00Z" w16du:dateUtc="2025-10-16T17:38:00Z">
                  <w:rPr>
                    <w:del w:id="2719" w:author="Bikram Adhikari (bdhikari)" w:date="2025-10-16T12:38:00Z" w16du:dateUtc="2025-10-16T17:38:00Z"/>
                    <w:rFonts w:asciiTheme="majorBidi" w:eastAsia="Times New Roman" w:hAnsiTheme="majorBidi" w:cstheme="majorBidi"/>
                    <w:i/>
                    <w:iCs/>
                    <w:kern w:val="0"/>
                    <w:sz w:val="18"/>
                    <w:szCs w:val="18"/>
                    <w14:ligatures w14:val="none"/>
                  </w:rPr>
                </w:rPrChange>
              </w:rPr>
            </w:pPr>
            <w:ins w:id="2720" w:author="Bikram Adhikari (bdhikari)" w:date="2025-10-16T12:38:00Z" w16du:dateUtc="2025-10-16T17:38:00Z">
              <w:r w:rsidRPr="009D2ED6">
                <w:rPr>
                  <w:rFonts w:asciiTheme="majorBidi" w:hAnsiTheme="majorBidi" w:cstheme="majorBidi"/>
                  <w:sz w:val="18"/>
                  <w:szCs w:val="18"/>
                  <w:rPrChange w:id="2721" w:author="Bikram Adhikari (bdhikari)" w:date="2025-10-16T12:38:00Z" w16du:dateUtc="2025-10-16T17:38:00Z">
                    <w:rPr>
                      <w:rFonts w:ascii="Calibri" w:hAnsi="Calibri" w:cs="Calibri"/>
                      <w:color w:val="000000"/>
                      <w:sz w:val="22"/>
                      <w:szCs w:val="22"/>
                    </w:rPr>
                  </w:rPrChange>
                </w:rPr>
                <w:t> </w:t>
              </w:r>
            </w:ins>
            <w:del w:id="2722" w:author="Bikram Adhikari (bdhikari)" w:date="2025-10-16T12:38:00Z" w16du:dateUtc="2025-10-16T17:38:00Z">
              <w:r w:rsidRPr="009D2ED6" w:rsidDel="00B104E7">
                <w:rPr>
                  <w:rFonts w:asciiTheme="majorBidi" w:hAnsiTheme="majorBidi" w:cstheme="majorBidi"/>
                  <w:sz w:val="18"/>
                  <w:szCs w:val="18"/>
                  <w:rPrChange w:id="2723" w:author="Bikram Adhikari (bdhikari)" w:date="2025-10-16T12:38:00Z" w16du:dateUtc="2025-10-16T17:38:00Z">
                    <w:rPr>
                      <w:rFonts w:asciiTheme="majorBidi" w:hAnsiTheme="majorBidi" w:cstheme="majorBidi"/>
                      <w:i/>
                      <w:iCs/>
                      <w:sz w:val="18"/>
                      <w:szCs w:val="18"/>
                    </w:rPr>
                  </w:rPrChange>
                </w:rPr>
                <w:delText> </w:delText>
              </w:r>
            </w:del>
          </w:p>
        </w:tc>
        <w:tc>
          <w:tcPr>
            <w:tcW w:w="869" w:type="dxa"/>
            <w:hideMark/>
          </w:tcPr>
          <w:p w14:paraId="39F53031" w14:textId="7A660476" w:rsidR="009D2ED6" w:rsidRPr="009D2ED6" w:rsidDel="00B104E7" w:rsidRDefault="009D2ED6" w:rsidP="008B418D">
            <w:pPr>
              <w:spacing w:after="0" w:line="240" w:lineRule="auto"/>
              <w:jc w:val="center"/>
              <w:rPr>
                <w:del w:id="2724" w:author="Bikram Adhikari (bdhikari)" w:date="2025-10-16T12:38:00Z" w16du:dateUtc="2025-10-16T17:38:00Z"/>
                <w:rFonts w:asciiTheme="majorBidi" w:hAnsiTheme="majorBidi" w:cstheme="majorBidi"/>
                <w:sz w:val="18"/>
                <w:szCs w:val="18"/>
                <w:rPrChange w:id="2725" w:author="Bikram Adhikari (bdhikari)" w:date="2025-10-16T12:38:00Z" w16du:dateUtc="2025-10-16T17:38:00Z">
                  <w:rPr>
                    <w:del w:id="2726" w:author="Bikram Adhikari (bdhikari)" w:date="2025-10-16T12:38:00Z" w16du:dateUtc="2025-10-16T17:38:00Z"/>
                    <w:rFonts w:asciiTheme="majorBidi" w:eastAsia="Times New Roman" w:hAnsiTheme="majorBidi" w:cstheme="majorBidi"/>
                    <w:i/>
                    <w:iCs/>
                    <w:kern w:val="0"/>
                    <w:sz w:val="18"/>
                    <w:szCs w:val="18"/>
                    <w14:ligatures w14:val="none"/>
                  </w:rPr>
                </w:rPrChange>
              </w:rPr>
            </w:pPr>
            <w:ins w:id="2727" w:author="Bikram Adhikari (bdhikari)" w:date="2025-10-16T12:38:00Z" w16du:dateUtc="2025-10-16T17:38:00Z">
              <w:r w:rsidRPr="009D2ED6">
                <w:rPr>
                  <w:rFonts w:asciiTheme="majorBidi" w:hAnsiTheme="majorBidi" w:cstheme="majorBidi"/>
                  <w:sz w:val="18"/>
                  <w:szCs w:val="18"/>
                  <w:rPrChange w:id="2728" w:author="Bikram Adhikari (bdhikari)" w:date="2025-10-16T12:38:00Z" w16du:dateUtc="2025-10-16T17:38:00Z">
                    <w:rPr>
                      <w:rFonts w:ascii="Calibri" w:hAnsi="Calibri" w:cs="Calibri"/>
                      <w:color w:val="000000"/>
                      <w:sz w:val="22"/>
                      <w:szCs w:val="22"/>
                    </w:rPr>
                  </w:rPrChange>
                </w:rPr>
                <w:t> </w:t>
              </w:r>
            </w:ins>
            <w:del w:id="2729" w:author="Bikram Adhikari (bdhikari)" w:date="2025-10-16T12:38:00Z" w16du:dateUtc="2025-10-16T17:38:00Z">
              <w:r w:rsidRPr="009D2ED6" w:rsidDel="00B104E7">
                <w:rPr>
                  <w:rFonts w:asciiTheme="majorBidi" w:hAnsiTheme="majorBidi" w:cstheme="majorBidi"/>
                  <w:sz w:val="18"/>
                  <w:szCs w:val="18"/>
                  <w:rPrChange w:id="2730" w:author="Bikram Adhikari (bdhikari)" w:date="2025-10-16T12:38:00Z" w16du:dateUtc="2025-10-16T17:38:00Z">
                    <w:rPr>
                      <w:rFonts w:asciiTheme="majorBidi" w:hAnsiTheme="majorBidi" w:cstheme="majorBidi"/>
                      <w:i/>
                      <w:iCs/>
                      <w:sz w:val="18"/>
                      <w:szCs w:val="18"/>
                    </w:rPr>
                  </w:rPrChange>
                </w:rPr>
                <w:delText> </w:delText>
              </w:r>
            </w:del>
          </w:p>
        </w:tc>
        <w:tc>
          <w:tcPr>
            <w:tcW w:w="1223" w:type="dxa"/>
            <w:hideMark/>
          </w:tcPr>
          <w:p w14:paraId="0E468B8A" w14:textId="36C61C2D" w:rsidR="009D2ED6" w:rsidRPr="009D2ED6" w:rsidDel="00B104E7" w:rsidRDefault="009D2ED6" w:rsidP="008B418D">
            <w:pPr>
              <w:spacing w:after="0" w:line="240" w:lineRule="auto"/>
              <w:jc w:val="center"/>
              <w:rPr>
                <w:del w:id="2731" w:author="Bikram Adhikari (bdhikari)" w:date="2025-10-16T12:38:00Z" w16du:dateUtc="2025-10-16T17:38:00Z"/>
                <w:rFonts w:asciiTheme="majorBidi" w:hAnsiTheme="majorBidi" w:cstheme="majorBidi"/>
                <w:sz w:val="18"/>
                <w:szCs w:val="18"/>
                <w:rPrChange w:id="2732" w:author="Bikram Adhikari (bdhikari)" w:date="2025-10-16T12:38:00Z" w16du:dateUtc="2025-10-16T17:38:00Z">
                  <w:rPr>
                    <w:del w:id="2733" w:author="Bikram Adhikari (bdhikari)" w:date="2025-10-16T12:38:00Z" w16du:dateUtc="2025-10-16T17:38:00Z"/>
                    <w:rFonts w:asciiTheme="majorBidi" w:eastAsia="Times New Roman" w:hAnsiTheme="majorBidi" w:cstheme="majorBidi"/>
                    <w:i/>
                    <w:iCs/>
                    <w:kern w:val="0"/>
                    <w:sz w:val="18"/>
                    <w:szCs w:val="18"/>
                    <w14:ligatures w14:val="none"/>
                  </w:rPr>
                </w:rPrChange>
              </w:rPr>
            </w:pPr>
            <w:ins w:id="2734" w:author="Bikram Adhikari (bdhikari)" w:date="2025-10-16T12:38:00Z" w16du:dateUtc="2025-10-16T17:38:00Z">
              <w:r w:rsidRPr="009D2ED6">
                <w:rPr>
                  <w:rFonts w:asciiTheme="majorBidi" w:hAnsiTheme="majorBidi" w:cstheme="majorBidi"/>
                  <w:sz w:val="18"/>
                  <w:szCs w:val="18"/>
                  <w:rPrChange w:id="2735" w:author="Bikram Adhikari (bdhikari)" w:date="2025-10-16T12:38:00Z" w16du:dateUtc="2025-10-16T17:38:00Z">
                    <w:rPr>
                      <w:rFonts w:ascii="Calibri" w:hAnsi="Calibri" w:cs="Calibri"/>
                      <w:color w:val="000000"/>
                      <w:sz w:val="22"/>
                      <w:szCs w:val="22"/>
                    </w:rPr>
                  </w:rPrChange>
                </w:rPr>
                <w:t> </w:t>
              </w:r>
            </w:ins>
            <w:del w:id="2736" w:author="Bikram Adhikari (bdhikari)" w:date="2025-10-16T12:38:00Z" w16du:dateUtc="2025-10-16T17:38:00Z">
              <w:r w:rsidRPr="009D2ED6" w:rsidDel="00B104E7">
                <w:rPr>
                  <w:rFonts w:asciiTheme="majorBidi" w:hAnsiTheme="majorBidi" w:cstheme="majorBidi"/>
                  <w:sz w:val="18"/>
                  <w:szCs w:val="18"/>
                  <w:rPrChange w:id="2737" w:author="Bikram Adhikari (bdhikari)" w:date="2025-10-16T12:38:00Z" w16du:dateUtc="2025-10-16T17:38:00Z">
                    <w:rPr>
                      <w:rFonts w:asciiTheme="majorBidi" w:hAnsiTheme="majorBidi" w:cstheme="majorBidi"/>
                      <w:i/>
                      <w:iCs/>
                      <w:sz w:val="18"/>
                      <w:szCs w:val="18"/>
                    </w:rPr>
                  </w:rPrChange>
                </w:rPr>
                <w:delText> </w:delText>
              </w:r>
            </w:del>
          </w:p>
        </w:tc>
        <w:tc>
          <w:tcPr>
            <w:tcW w:w="1061" w:type="dxa"/>
            <w:hideMark/>
          </w:tcPr>
          <w:p w14:paraId="4363E867" w14:textId="6933C72E" w:rsidR="009D2ED6" w:rsidRPr="009D2ED6" w:rsidDel="00B104E7" w:rsidRDefault="009D2ED6" w:rsidP="008B418D">
            <w:pPr>
              <w:spacing w:after="0" w:line="240" w:lineRule="auto"/>
              <w:jc w:val="center"/>
              <w:rPr>
                <w:del w:id="2738" w:author="Bikram Adhikari (bdhikari)" w:date="2025-10-16T12:38:00Z" w16du:dateUtc="2025-10-16T17:38:00Z"/>
                <w:rFonts w:asciiTheme="majorBidi" w:hAnsiTheme="majorBidi" w:cstheme="majorBidi"/>
                <w:sz w:val="18"/>
                <w:szCs w:val="18"/>
                <w:rPrChange w:id="2739" w:author="Bikram Adhikari (bdhikari)" w:date="2025-10-16T12:38:00Z" w16du:dateUtc="2025-10-16T17:38:00Z">
                  <w:rPr>
                    <w:del w:id="2740" w:author="Bikram Adhikari (bdhikari)" w:date="2025-10-16T12:38:00Z" w16du:dateUtc="2025-10-16T17:38:00Z"/>
                    <w:rFonts w:asciiTheme="majorBidi" w:eastAsia="Times New Roman" w:hAnsiTheme="majorBidi" w:cstheme="majorBidi"/>
                    <w:i/>
                    <w:iCs/>
                    <w:kern w:val="0"/>
                    <w:sz w:val="18"/>
                    <w:szCs w:val="18"/>
                    <w14:ligatures w14:val="none"/>
                  </w:rPr>
                </w:rPrChange>
              </w:rPr>
            </w:pPr>
            <w:ins w:id="2741" w:author="Bikram Adhikari (bdhikari)" w:date="2025-10-16T12:38:00Z" w16du:dateUtc="2025-10-16T17:38:00Z">
              <w:r w:rsidRPr="009D2ED6">
                <w:rPr>
                  <w:rFonts w:asciiTheme="majorBidi" w:hAnsiTheme="majorBidi" w:cstheme="majorBidi"/>
                  <w:sz w:val="18"/>
                  <w:szCs w:val="18"/>
                  <w:rPrChange w:id="2742" w:author="Bikram Adhikari (bdhikari)" w:date="2025-10-16T12:38:00Z" w16du:dateUtc="2025-10-16T17:38:00Z">
                    <w:rPr>
                      <w:rFonts w:ascii="Calibri" w:hAnsi="Calibri" w:cs="Calibri"/>
                      <w:color w:val="000000"/>
                      <w:sz w:val="22"/>
                      <w:szCs w:val="22"/>
                    </w:rPr>
                  </w:rPrChange>
                </w:rPr>
                <w:t> </w:t>
              </w:r>
            </w:ins>
            <w:del w:id="2743" w:author="Bikram Adhikari (bdhikari)" w:date="2025-10-16T12:38:00Z" w16du:dateUtc="2025-10-16T17:38:00Z">
              <w:r w:rsidRPr="009D2ED6" w:rsidDel="00B104E7">
                <w:rPr>
                  <w:rFonts w:asciiTheme="majorBidi" w:hAnsiTheme="majorBidi" w:cstheme="majorBidi"/>
                  <w:sz w:val="18"/>
                  <w:szCs w:val="18"/>
                  <w:rPrChange w:id="2744" w:author="Bikram Adhikari (bdhikari)" w:date="2025-10-16T12:38:00Z" w16du:dateUtc="2025-10-16T17:38:00Z">
                    <w:rPr>
                      <w:rFonts w:asciiTheme="majorBidi" w:hAnsiTheme="majorBidi" w:cstheme="majorBidi"/>
                      <w:i/>
                      <w:iCs/>
                      <w:sz w:val="18"/>
                      <w:szCs w:val="18"/>
                    </w:rPr>
                  </w:rPrChange>
                </w:rPr>
                <w:delText> </w:delText>
              </w:r>
            </w:del>
          </w:p>
        </w:tc>
      </w:tr>
      <w:tr w:rsidR="009D2ED6" w:rsidRPr="00A12542" w14:paraId="55A0D547" w14:textId="77777777" w:rsidTr="0003150C">
        <w:trPr>
          <w:trHeight w:val="20"/>
        </w:trPr>
        <w:tc>
          <w:tcPr>
            <w:tcW w:w="2201" w:type="dxa"/>
            <w:vAlign w:val="center"/>
            <w:hideMark/>
          </w:tcPr>
          <w:p w14:paraId="691217FC" w14:textId="4845019E" w:rsidR="009D2ED6" w:rsidRPr="00A12542" w:rsidRDefault="009D2ED6" w:rsidP="009D2ED6">
            <w:pPr>
              <w:spacing w:after="0" w:line="240" w:lineRule="auto"/>
              <w:rPr>
                <w:rFonts w:asciiTheme="majorBidi" w:eastAsia="Times New Roman" w:hAnsiTheme="majorBidi" w:cstheme="majorBidi"/>
                <w:b/>
                <w:bCs/>
                <w:kern w:val="0"/>
                <w:sz w:val="18"/>
                <w:szCs w:val="18"/>
                <w14:ligatures w14:val="none"/>
              </w:rPr>
            </w:pPr>
            <w:ins w:id="2745" w:author="Bikram Adhikari (bdhikari)" w:date="2025-10-16T11:03:00Z" w16du:dateUtc="2025-10-16T16:03:00Z">
              <w:r>
                <w:rPr>
                  <w:rFonts w:asciiTheme="majorBidi" w:eastAsia="Times New Roman" w:hAnsiTheme="majorBidi" w:cstheme="majorBidi"/>
                  <w:b/>
                  <w:bCs/>
                  <w:kern w:val="0"/>
                  <w:sz w:val="18"/>
                  <w:szCs w:val="18"/>
                  <w14:ligatures w14:val="none"/>
                </w:rPr>
                <w:t xml:space="preserve">Mother’s </w:t>
              </w:r>
            </w:ins>
            <w:r w:rsidRPr="00A12542">
              <w:rPr>
                <w:rFonts w:asciiTheme="majorBidi" w:eastAsia="Times New Roman" w:hAnsiTheme="majorBidi" w:cstheme="majorBidi"/>
                <w:b/>
                <w:bCs/>
                <w:kern w:val="0"/>
                <w:sz w:val="18"/>
                <w:szCs w:val="18"/>
                <w14:ligatures w14:val="none"/>
              </w:rPr>
              <w:t>Participation in household decision</w:t>
            </w:r>
          </w:p>
        </w:tc>
        <w:tc>
          <w:tcPr>
            <w:tcW w:w="1507" w:type="dxa"/>
            <w:hideMark/>
          </w:tcPr>
          <w:p w14:paraId="762F13CF" w14:textId="72A36719"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0717D04F" w14:textId="32219230" w:rsidR="009D2ED6" w:rsidRPr="009D2ED6" w:rsidRDefault="009D2ED6" w:rsidP="009D2ED6">
            <w:pPr>
              <w:spacing w:after="0" w:line="240" w:lineRule="auto"/>
              <w:jc w:val="center"/>
              <w:rPr>
                <w:rFonts w:asciiTheme="majorBidi" w:hAnsiTheme="majorBidi" w:cstheme="majorBidi"/>
                <w:sz w:val="18"/>
                <w:szCs w:val="18"/>
                <w:rPrChange w:id="2746" w:author="Bikram Adhikari (bdhikari)" w:date="2025-10-16T12:38:00Z" w16du:dateUtc="2025-10-16T17:38:00Z">
                  <w:rPr>
                    <w:rFonts w:asciiTheme="majorBidi" w:eastAsia="Times New Roman" w:hAnsiTheme="majorBidi" w:cstheme="majorBidi"/>
                    <w:kern w:val="0"/>
                    <w:sz w:val="18"/>
                    <w:szCs w:val="18"/>
                    <w14:ligatures w14:val="none"/>
                  </w:rPr>
                </w:rPrChange>
              </w:rPr>
            </w:pPr>
            <w:ins w:id="2747" w:author="Bikram Adhikari (bdhikari)" w:date="2025-10-16T12:38:00Z" w16du:dateUtc="2025-10-16T17:38:00Z">
              <w:r w:rsidRPr="009D2ED6">
                <w:rPr>
                  <w:rFonts w:asciiTheme="majorBidi" w:hAnsiTheme="majorBidi" w:cstheme="majorBidi"/>
                  <w:sz w:val="18"/>
                  <w:szCs w:val="18"/>
                  <w:rPrChange w:id="2748" w:author="Bikram Adhikari (bdhikari)" w:date="2025-10-16T12:38:00Z" w16du:dateUtc="2025-10-16T17:38:00Z">
                    <w:rPr>
                      <w:rFonts w:ascii="Calibri" w:hAnsi="Calibri" w:cs="Calibri"/>
                      <w:color w:val="000000"/>
                      <w:sz w:val="22"/>
                      <w:szCs w:val="22"/>
                    </w:rPr>
                  </w:rPrChange>
                </w:rPr>
                <w:t>Ref</w:t>
              </w:r>
            </w:ins>
            <w:del w:id="2749" w:author="Bikram Adhikari (bdhikari)" w:date="2025-10-16T12:38:00Z" w16du:dateUtc="2025-10-16T17:38:00Z">
              <w:r w:rsidRPr="00A12542" w:rsidDel="00065372">
                <w:rPr>
                  <w:rFonts w:asciiTheme="majorBidi" w:hAnsiTheme="majorBidi" w:cstheme="majorBidi"/>
                  <w:sz w:val="18"/>
                  <w:szCs w:val="18"/>
                </w:rPr>
                <w:delText> </w:delText>
              </w:r>
            </w:del>
          </w:p>
        </w:tc>
        <w:tc>
          <w:tcPr>
            <w:tcW w:w="1184" w:type="dxa"/>
            <w:hideMark/>
          </w:tcPr>
          <w:p w14:paraId="379F0D96" w14:textId="7EA887A5" w:rsidR="009D2ED6" w:rsidRPr="009D2ED6" w:rsidRDefault="009D2ED6" w:rsidP="009D2ED6">
            <w:pPr>
              <w:spacing w:after="0" w:line="240" w:lineRule="auto"/>
              <w:jc w:val="center"/>
              <w:rPr>
                <w:rFonts w:asciiTheme="majorBidi" w:hAnsiTheme="majorBidi" w:cstheme="majorBidi"/>
                <w:sz w:val="18"/>
                <w:szCs w:val="18"/>
                <w:rPrChange w:id="2750" w:author="Bikram Adhikari (bdhikari)" w:date="2025-10-16T12:38:00Z" w16du:dateUtc="2025-10-16T17:38:00Z">
                  <w:rPr>
                    <w:rFonts w:asciiTheme="majorBidi" w:eastAsia="Times New Roman" w:hAnsiTheme="majorBidi" w:cstheme="majorBidi"/>
                    <w:kern w:val="0"/>
                    <w:sz w:val="18"/>
                    <w:szCs w:val="18"/>
                    <w14:ligatures w14:val="none"/>
                  </w:rPr>
                </w:rPrChange>
              </w:rPr>
            </w:pPr>
            <w:ins w:id="2751" w:author="Bikram Adhikari (bdhikari)" w:date="2025-10-16T12:38:00Z" w16du:dateUtc="2025-10-16T17:38:00Z">
              <w:r w:rsidRPr="009D2ED6">
                <w:rPr>
                  <w:rFonts w:asciiTheme="majorBidi" w:hAnsiTheme="majorBidi" w:cstheme="majorBidi"/>
                  <w:sz w:val="18"/>
                  <w:szCs w:val="18"/>
                  <w:rPrChange w:id="2752" w:author="Bikram Adhikari (bdhikari)" w:date="2025-10-16T12:38:00Z" w16du:dateUtc="2025-10-16T17:38:00Z">
                    <w:rPr>
                      <w:rFonts w:ascii="Calibri" w:hAnsi="Calibri" w:cs="Calibri"/>
                      <w:color w:val="000000"/>
                      <w:sz w:val="22"/>
                      <w:szCs w:val="22"/>
                    </w:rPr>
                  </w:rPrChange>
                </w:rPr>
                <w:t> </w:t>
              </w:r>
            </w:ins>
            <w:del w:id="2753" w:author="Bikram Adhikari (bdhikari)" w:date="2025-10-16T12:38:00Z" w16du:dateUtc="2025-10-16T17:38:00Z">
              <w:r w:rsidRPr="00A12542" w:rsidDel="00065372">
                <w:rPr>
                  <w:rFonts w:asciiTheme="majorBidi" w:hAnsiTheme="majorBidi" w:cstheme="majorBidi"/>
                  <w:sz w:val="18"/>
                  <w:szCs w:val="18"/>
                </w:rPr>
                <w:delText> </w:delText>
              </w:r>
            </w:del>
          </w:p>
        </w:tc>
        <w:tc>
          <w:tcPr>
            <w:tcW w:w="931" w:type="dxa"/>
            <w:hideMark/>
          </w:tcPr>
          <w:p w14:paraId="6BD917BE" w14:textId="27E7339F" w:rsidR="009D2ED6" w:rsidRPr="009D2ED6" w:rsidRDefault="009D2ED6" w:rsidP="009D2ED6">
            <w:pPr>
              <w:spacing w:after="0" w:line="240" w:lineRule="auto"/>
              <w:jc w:val="center"/>
              <w:rPr>
                <w:rFonts w:asciiTheme="majorBidi" w:hAnsiTheme="majorBidi" w:cstheme="majorBidi"/>
                <w:sz w:val="18"/>
                <w:szCs w:val="18"/>
                <w:rPrChange w:id="2754" w:author="Bikram Adhikari (bdhikari)" w:date="2025-10-16T12:38:00Z" w16du:dateUtc="2025-10-16T17:38:00Z">
                  <w:rPr>
                    <w:rFonts w:asciiTheme="majorBidi" w:eastAsia="Times New Roman" w:hAnsiTheme="majorBidi" w:cstheme="majorBidi"/>
                    <w:kern w:val="0"/>
                    <w:sz w:val="18"/>
                    <w:szCs w:val="18"/>
                    <w14:ligatures w14:val="none"/>
                  </w:rPr>
                </w:rPrChange>
              </w:rPr>
            </w:pPr>
            <w:ins w:id="2755" w:author="Bikram Adhikari (bdhikari)" w:date="2025-10-16T12:38:00Z" w16du:dateUtc="2025-10-16T17:38:00Z">
              <w:r w:rsidRPr="009D2ED6">
                <w:rPr>
                  <w:rFonts w:asciiTheme="majorBidi" w:hAnsiTheme="majorBidi" w:cstheme="majorBidi"/>
                  <w:sz w:val="18"/>
                  <w:szCs w:val="18"/>
                  <w:rPrChange w:id="2756" w:author="Bikram Adhikari (bdhikari)" w:date="2025-10-16T12:38:00Z" w16du:dateUtc="2025-10-16T17:38:00Z">
                    <w:rPr>
                      <w:rFonts w:ascii="Calibri" w:hAnsi="Calibri" w:cs="Calibri"/>
                      <w:color w:val="000000"/>
                      <w:sz w:val="22"/>
                      <w:szCs w:val="22"/>
                    </w:rPr>
                  </w:rPrChange>
                </w:rPr>
                <w:t> </w:t>
              </w:r>
            </w:ins>
            <w:del w:id="2757"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0270D594" w14:textId="797E3EB2" w:rsidR="009D2ED6" w:rsidRPr="009D2ED6" w:rsidRDefault="009D2ED6" w:rsidP="009D2ED6">
            <w:pPr>
              <w:spacing w:after="0" w:line="240" w:lineRule="auto"/>
              <w:jc w:val="center"/>
              <w:rPr>
                <w:rFonts w:asciiTheme="majorBidi" w:hAnsiTheme="majorBidi" w:cstheme="majorBidi"/>
                <w:sz w:val="18"/>
                <w:szCs w:val="18"/>
                <w:rPrChange w:id="2758" w:author="Bikram Adhikari (bdhikari)" w:date="2025-10-16T12:38:00Z" w16du:dateUtc="2025-10-16T17:38:00Z">
                  <w:rPr>
                    <w:rFonts w:asciiTheme="majorBidi" w:eastAsia="Times New Roman" w:hAnsiTheme="majorBidi" w:cstheme="majorBidi"/>
                    <w:kern w:val="0"/>
                    <w:sz w:val="18"/>
                    <w:szCs w:val="18"/>
                    <w14:ligatures w14:val="none"/>
                  </w:rPr>
                </w:rPrChange>
              </w:rPr>
            </w:pPr>
            <w:ins w:id="2759" w:author="Bikram Adhikari (bdhikari)" w:date="2025-10-16T12:38:00Z" w16du:dateUtc="2025-10-16T17:38:00Z">
              <w:r w:rsidRPr="009D2ED6">
                <w:rPr>
                  <w:rFonts w:asciiTheme="majorBidi" w:hAnsiTheme="majorBidi" w:cstheme="majorBidi"/>
                  <w:sz w:val="18"/>
                  <w:szCs w:val="18"/>
                  <w:rPrChange w:id="2760" w:author="Bikram Adhikari (bdhikari)" w:date="2025-10-16T12:38:00Z" w16du:dateUtc="2025-10-16T17:38:00Z">
                    <w:rPr>
                      <w:rFonts w:ascii="Calibri" w:hAnsi="Calibri" w:cs="Calibri"/>
                      <w:color w:val="000000"/>
                      <w:sz w:val="22"/>
                      <w:szCs w:val="22"/>
                    </w:rPr>
                  </w:rPrChange>
                </w:rPr>
                <w:t>Ref</w:t>
              </w:r>
            </w:ins>
            <w:del w:id="2761" w:author="Bikram Adhikari (bdhikari)" w:date="2025-10-16T12:38:00Z" w16du:dateUtc="2025-10-16T17:38:00Z">
              <w:r w:rsidRPr="00A12542" w:rsidDel="00065372">
                <w:rPr>
                  <w:rFonts w:asciiTheme="majorBidi" w:hAnsiTheme="majorBidi" w:cstheme="majorBidi"/>
                  <w:sz w:val="18"/>
                  <w:szCs w:val="18"/>
                </w:rPr>
                <w:delText> </w:delText>
              </w:r>
            </w:del>
          </w:p>
        </w:tc>
        <w:tc>
          <w:tcPr>
            <w:tcW w:w="1223" w:type="dxa"/>
            <w:hideMark/>
          </w:tcPr>
          <w:p w14:paraId="3DBE447D" w14:textId="33246181" w:rsidR="009D2ED6" w:rsidRPr="009D2ED6" w:rsidRDefault="009D2ED6" w:rsidP="009D2ED6">
            <w:pPr>
              <w:spacing w:after="0" w:line="240" w:lineRule="auto"/>
              <w:jc w:val="center"/>
              <w:rPr>
                <w:rFonts w:asciiTheme="majorBidi" w:hAnsiTheme="majorBidi" w:cstheme="majorBidi"/>
                <w:sz w:val="18"/>
                <w:szCs w:val="18"/>
                <w:rPrChange w:id="2762" w:author="Bikram Adhikari (bdhikari)" w:date="2025-10-16T12:38:00Z" w16du:dateUtc="2025-10-16T17:38:00Z">
                  <w:rPr>
                    <w:rFonts w:asciiTheme="majorBidi" w:eastAsia="Times New Roman" w:hAnsiTheme="majorBidi" w:cstheme="majorBidi"/>
                    <w:kern w:val="0"/>
                    <w:sz w:val="18"/>
                    <w:szCs w:val="18"/>
                    <w14:ligatures w14:val="none"/>
                  </w:rPr>
                </w:rPrChange>
              </w:rPr>
            </w:pPr>
            <w:ins w:id="2763" w:author="Bikram Adhikari (bdhikari)" w:date="2025-10-16T12:38:00Z" w16du:dateUtc="2025-10-16T17:38:00Z">
              <w:r w:rsidRPr="009D2ED6">
                <w:rPr>
                  <w:rFonts w:asciiTheme="majorBidi" w:hAnsiTheme="majorBidi" w:cstheme="majorBidi"/>
                  <w:sz w:val="18"/>
                  <w:szCs w:val="18"/>
                  <w:rPrChange w:id="2764" w:author="Bikram Adhikari (bdhikari)" w:date="2025-10-16T12:38:00Z" w16du:dateUtc="2025-10-16T17:38:00Z">
                    <w:rPr>
                      <w:rFonts w:ascii="Calibri" w:hAnsi="Calibri" w:cs="Calibri"/>
                      <w:color w:val="000000"/>
                      <w:sz w:val="22"/>
                      <w:szCs w:val="22"/>
                    </w:rPr>
                  </w:rPrChange>
                </w:rPr>
                <w:t> </w:t>
              </w:r>
            </w:ins>
            <w:del w:id="2765" w:author="Bikram Adhikari (bdhikari)" w:date="2025-10-16T12:38:00Z" w16du:dateUtc="2025-10-16T17:38:00Z">
              <w:r w:rsidRPr="00A12542" w:rsidDel="00065372">
                <w:rPr>
                  <w:rFonts w:asciiTheme="majorBidi" w:hAnsiTheme="majorBidi" w:cstheme="majorBidi"/>
                  <w:sz w:val="18"/>
                  <w:szCs w:val="18"/>
                </w:rPr>
                <w:delText> </w:delText>
              </w:r>
            </w:del>
          </w:p>
        </w:tc>
        <w:tc>
          <w:tcPr>
            <w:tcW w:w="1061" w:type="dxa"/>
            <w:hideMark/>
          </w:tcPr>
          <w:p w14:paraId="47565251" w14:textId="1CF6BFCB" w:rsidR="009D2ED6" w:rsidRPr="009D2ED6" w:rsidRDefault="009D2ED6" w:rsidP="009D2ED6">
            <w:pPr>
              <w:spacing w:after="0" w:line="240" w:lineRule="auto"/>
              <w:jc w:val="center"/>
              <w:rPr>
                <w:rFonts w:asciiTheme="majorBidi" w:hAnsiTheme="majorBidi" w:cstheme="majorBidi"/>
                <w:sz w:val="18"/>
                <w:szCs w:val="18"/>
                <w:rPrChange w:id="2766" w:author="Bikram Adhikari (bdhikari)" w:date="2025-10-16T12:38:00Z" w16du:dateUtc="2025-10-16T17:38:00Z">
                  <w:rPr>
                    <w:rFonts w:asciiTheme="majorBidi" w:eastAsia="Times New Roman" w:hAnsiTheme="majorBidi" w:cstheme="majorBidi"/>
                    <w:kern w:val="0"/>
                    <w:sz w:val="18"/>
                    <w:szCs w:val="18"/>
                    <w14:ligatures w14:val="none"/>
                  </w:rPr>
                </w:rPrChange>
              </w:rPr>
            </w:pPr>
            <w:ins w:id="2767" w:author="Bikram Adhikari (bdhikari)" w:date="2025-10-16T12:38:00Z" w16du:dateUtc="2025-10-16T17:38:00Z">
              <w:r w:rsidRPr="009D2ED6">
                <w:rPr>
                  <w:rFonts w:asciiTheme="majorBidi" w:hAnsiTheme="majorBidi" w:cstheme="majorBidi"/>
                  <w:sz w:val="18"/>
                  <w:szCs w:val="18"/>
                  <w:rPrChange w:id="2768" w:author="Bikram Adhikari (bdhikari)" w:date="2025-10-16T12:38:00Z" w16du:dateUtc="2025-10-16T17:38:00Z">
                    <w:rPr>
                      <w:rFonts w:ascii="Calibri" w:hAnsi="Calibri" w:cs="Calibri"/>
                      <w:color w:val="000000"/>
                      <w:sz w:val="22"/>
                      <w:szCs w:val="22"/>
                    </w:rPr>
                  </w:rPrChange>
                </w:rPr>
                <w:t> </w:t>
              </w:r>
            </w:ins>
            <w:del w:id="2769"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5CF85CB8" w14:textId="77777777" w:rsidTr="0003150C">
        <w:trPr>
          <w:trHeight w:val="20"/>
        </w:trPr>
        <w:tc>
          <w:tcPr>
            <w:tcW w:w="2201" w:type="dxa"/>
            <w:vAlign w:val="center"/>
            <w:hideMark/>
          </w:tcPr>
          <w:p w14:paraId="1622D532" w14:textId="77777777"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participation</w:t>
            </w:r>
          </w:p>
        </w:tc>
        <w:tc>
          <w:tcPr>
            <w:tcW w:w="1507" w:type="dxa"/>
            <w:hideMark/>
          </w:tcPr>
          <w:p w14:paraId="51598ED1" w14:textId="07A57515"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279 (35.7)</w:t>
            </w:r>
          </w:p>
        </w:tc>
        <w:tc>
          <w:tcPr>
            <w:tcW w:w="1043" w:type="dxa"/>
            <w:hideMark/>
          </w:tcPr>
          <w:p w14:paraId="73C8D5D8" w14:textId="4A4C540D" w:rsidR="009D2ED6" w:rsidRPr="009D2ED6" w:rsidRDefault="009D2ED6" w:rsidP="009D2ED6">
            <w:pPr>
              <w:spacing w:after="0" w:line="240" w:lineRule="auto"/>
              <w:jc w:val="center"/>
              <w:rPr>
                <w:rFonts w:asciiTheme="majorBidi" w:hAnsiTheme="majorBidi" w:cstheme="majorBidi"/>
                <w:sz w:val="18"/>
                <w:szCs w:val="18"/>
                <w:rPrChange w:id="2770" w:author="Bikram Adhikari (bdhikari)" w:date="2025-10-16T12:38:00Z" w16du:dateUtc="2025-10-16T17:38:00Z">
                  <w:rPr>
                    <w:rFonts w:asciiTheme="majorBidi" w:eastAsia="Times New Roman" w:hAnsiTheme="majorBidi" w:cstheme="majorBidi"/>
                    <w:kern w:val="0"/>
                    <w:sz w:val="18"/>
                    <w:szCs w:val="18"/>
                    <w14:ligatures w14:val="none"/>
                  </w:rPr>
                </w:rPrChange>
              </w:rPr>
            </w:pPr>
            <w:ins w:id="2771" w:author="Bikram Adhikari (bdhikari)" w:date="2025-10-16T12:38:00Z" w16du:dateUtc="2025-10-16T17:38:00Z">
              <w:r w:rsidRPr="009D2ED6">
                <w:rPr>
                  <w:rFonts w:asciiTheme="majorBidi" w:hAnsiTheme="majorBidi" w:cstheme="majorBidi"/>
                  <w:sz w:val="18"/>
                  <w:szCs w:val="18"/>
                  <w:rPrChange w:id="2772" w:author="Bikram Adhikari (bdhikari)" w:date="2025-10-16T12:38:00Z" w16du:dateUtc="2025-10-16T17:38:00Z">
                    <w:rPr>
                      <w:rFonts w:ascii="Calibri" w:hAnsi="Calibri" w:cs="Calibri"/>
                      <w:color w:val="000000"/>
                      <w:sz w:val="22"/>
                      <w:szCs w:val="22"/>
                    </w:rPr>
                  </w:rPrChange>
                </w:rPr>
                <w:t>0.86</w:t>
              </w:r>
            </w:ins>
            <w:del w:id="2773" w:author="Bikram Adhikari (bdhikari)" w:date="2025-10-16T12:38:00Z" w16du:dateUtc="2025-10-16T17:38:00Z">
              <w:r w:rsidRPr="00A12542" w:rsidDel="00065372">
                <w:rPr>
                  <w:rFonts w:asciiTheme="majorBidi" w:hAnsiTheme="majorBidi" w:cstheme="majorBidi"/>
                  <w:sz w:val="18"/>
                  <w:szCs w:val="18"/>
                </w:rPr>
                <w:delText>Ref</w:delText>
              </w:r>
            </w:del>
          </w:p>
        </w:tc>
        <w:tc>
          <w:tcPr>
            <w:tcW w:w="1184" w:type="dxa"/>
            <w:hideMark/>
          </w:tcPr>
          <w:p w14:paraId="7AC0AB36" w14:textId="6D4152A8" w:rsidR="009D2ED6" w:rsidRPr="009D2ED6" w:rsidRDefault="009D2ED6" w:rsidP="009D2ED6">
            <w:pPr>
              <w:spacing w:after="0" w:line="240" w:lineRule="auto"/>
              <w:jc w:val="center"/>
              <w:rPr>
                <w:rFonts w:asciiTheme="majorBidi" w:hAnsiTheme="majorBidi" w:cstheme="majorBidi"/>
                <w:sz w:val="18"/>
                <w:szCs w:val="18"/>
                <w:rPrChange w:id="2774" w:author="Bikram Adhikari (bdhikari)" w:date="2025-10-16T12:38:00Z" w16du:dateUtc="2025-10-16T17:38:00Z">
                  <w:rPr>
                    <w:rFonts w:asciiTheme="majorBidi" w:eastAsia="Times New Roman" w:hAnsiTheme="majorBidi" w:cstheme="majorBidi"/>
                    <w:kern w:val="0"/>
                    <w:sz w:val="18"/>
                    <w:szCs w:val="18"/>
                    <w14:ligatures w14:val="none"/>
                  </w:rPr>
                </w:rPrChange>
              </w:rPr>
            </w:pPr>
            <w:ins w:id="2775" w:author="Bikram Adhikari (bdhikari)" w:date="2025-10-16T12:38:00Z" w16du:dateUtc="2025-10-16T17:38:00Z">
              <w:r w:rsidRPr="009D2ED6">
                <w:rPr>
                  <w:rFonts w:asciiTheme="majorBidi" w:hAnsiTheme="majorBidi" w:cstheme="majorBidi"/>
                  <w:sz w:val="18"/>
                  <w:szCs w:val="18"/>
                  <w:rPrChange w:id="2776" w:author="Bikram Adhikari (bdhikari)" w:date="2025-10-16T12:38:00Z" w16du:dateUtc="2025-10-16T17:38:00Z">
                    <w:rPr>
                      <w:rFonts w:ascii="Calibri" w:hAnsi="Calibri" w:cs="Calibri"/>
                      <w:color w:val="000000"/>
                      <w:sz w:val="22"/>
                      <w:szCs w:val="22"/>
                    </w:rPr>
                  </w:rPrChange>
                </w:rPr>
                <w:t>0.70, 1.07</w:t>
              </w:r>
            </w:ins>
          </w:p>
        </w:tc>
        <w:tc>
          <w:tcPr>
            <w:tcW w:w="931" w:type="dxa"/>
            <w:hideMark/>
          </w:tcPr>
          <w:p w14:paraId="4C753E9D" w14:textId="51BAB306" w:rsidR="009D2ED6" w:rsidRPr="009D2ED6" w:rsidRDefault="009D2ED6" w:rsidP="009D2ED6">
            <w:pPr>
              <w:spacing w:after="0" w:line="240" w:lineRule="auto"/>
              <w:jc w:val="center"/>
              <w:rPr>
                <w:rFonts w:asciiTheme="majorBidi" w:hAnsiTheme="majorBidi" w:cstheme="majorBidi"/>
                <w:sz w:val="18"/>
                <w:szCs w:val="18"/>
                <w:rPrChange w:id="2777" w:author="Bikram Adhikari (bdhikari)" w:date="2025-10-16T12:38:00Z" w16du:dateUtc="2025-10-16T17:38:00Z">
                  <w:rPr>
                    <w:rFonts w:asciiTheme="majorBidi" w:eastAsia="Times New Roman" w:hAnsiTheme="majorBidi" w:cstheme="majorBidi"/>
                    <w:kern w:val="0"/>
                    <w:sz w:val="18"/>
                    <w:szCs w:val="18"/>
                    <w14:ligatures w14:val="none"/>
                  </w:rPr>
                </w:rPrChange>
              </w:rPr>
            </w:pPr>
            <w:ins w:id="2778" w:author="Bikram Adhikari (bdhikari)" w:date="2025-10-16T12:38:00Z" w16du:dateUtc="2025-10-16T17:38:00Z">
              <w:r w:rsidRPr="009D2ED6">
                <w:rPr>
                  <w:rFonts w:asciiTheme="majorBidi" w:hAnsiTheme="majorBidi" w:cstheme="majorBidi"/>
                  <w:sz w:val="18"/>
                  <w:szCs w:val="18"/>
                  <w:rPrChange w:id="2779" w:author="Bikram Adhikari (bdhikari)" w:date="2025-10-16T12:38:00Z" w16du:dateUtc="2025-10-16T17:38:00Z">
                    <w:rPr>
                      <w:rFonts w:ascii="Calibri" w:hAnsi="Calibri" w:cs="Calibri"/>
                      <w:color w:val="000000"/>
                      <w:sz w:val="22"/>
                      <w:szCs w:val="22"/>
                    </w:rPr>
                  </w:rPrChange>
                </w:rPr>
                <w:t>0.173</w:t>
              </w:r>
            </w:ins>
            <w:del w:id="2780"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48EFDA96" w14:textId="0A38463F" w:rsidR="009D2ED6" w:rsidRPr="009D2ED6" w:rsidRDefault="009D2ED6" w:rsidP="009D2ED6">
            <w:pPr>
              <w:spacing w:after="0" w:line="240" w:lineRule="auto"/>
              <w:jc w:val="center"/>
              <w:rPr>
                <w:rFonts w:asciiTheme="majorBidi" w:hAnsiTheme="majorBidi" w:cstheme="majorBidi"/>
                <w:sz w:val="18"/>
                <w:szCs w:val="18"/>
                <w:rPrChange w:id="2781" w:author="Bikram Adhikari (bdhikari)" w:date="2025-10-16T12:38:00Z" w16du:dateUtc="2025-10-16T17:38:00Z">
                  <w:rPr>
                    <w:rFonts w:asciiTheme="majorBidi" w:eastAsia="Times New Roman" w:hAnsiTheme="majorBidi" w:cstheme="majorBidi"/>
                    <w:kern w:val="0"/>
                    <w:sz w:val="18"/>
                    <w:szCs w:val="18"/>
                    <w14:ligatures w14:val="none"/>
                  </w:rPr>
                </w:rPrChange>
              </w:rPr>
            </w:pPr>
            <w:ins w:id="2782" w:author="Bikram Adhikari (bdhikari)" w:date="2025-10-16T12:38:00Z" w16du:dateUtc="2025-10-16T17:38:00Z">
              <w:r w:rsidRPr="009D2ED6">
                <w:rPr>
                  <w:rFonts w:asciiTheme="majorBidi" w:hAnsiTheme="majorBidi" w:cstheme="majorBidi"/>
                  <w:sz w:val="18"/>
                  <w:szCs w:val="18"/>
                  <w:rPrChange w:id="2783" w:author="Bikram Adhikari (bdhikari)" w:date="2025-10-16T12:38:00Z" w16du:dateUtc="2025-10-16T17:38:00Z">
                    <w:rPr>
                      <w:rFonts w:ascii="Calibri" w:hAnsi="Calibri" w:cs="Calibri"/>
                      <w:color w:val="000000"/>
                      <w:sz w:val="22"/>
                      <w:szCs w:val="22"/>
                    </w:rPr>
                  </w:rPrChange>
                </w:rPr>
                <w:t>0.82</w:t>
              </w:r>
            </w:ins>
            <w:del w:id="2784" w:author="Bikram Adhikari (bdhikari)" w:date="2025-10-16T12:38:00Z" w16du:dateUtc="2025-10-16T17:38:00Z">
              <w:r w:rsidRPr="00A12542" w:rsidDel="00065372">
                <w:rPr>
                  <w:rFonts w:asciiTheme="majorBidi" w:hAnsiTheme="majorBidi" w:cstheme="majorBidi"/>
                  <w:sz w:val="18"/>
                  <w:szCs w:val="18"/>
                </w:rPr>
                <w:delText>Ref</w:delText>
              </w:r>
            </w:del>
          </w:p>
        </w:tc>
        <w:tc>
          <w:tcPr>
            <w:tcW w:w="1223" w:type="dxa"/>
            <w:hideMark/>
          </w:tcPr>
          <w:p w14:paraId="34A18642" w14:textId="2BEBA5FF" w:rsidR="009D2ED6" w:rsidRPr="009D2ED6" w:rsidRDefault="009D2ED6" w:rsidP="009D2ED6">
            <w:pPr>
              <w:spacing w:after="0" w:line="240" w:lineRule="auto"/>
              <w:jc w:val="center"/>
              <w:rPr>
                <w:rFonts w:asciiTheme="majorBidi" w:hAnsiTheme="majorBidi" w:cstheme="majorBidi"/>
                <w:sz w:val="18"/>
                <w:szCs w:val="18"/>
                <w:rPrChange w:id="2785" w:author="Bikram Adhikari (bdhikari)" w:date="2025-10-16T12:38:00Z" w16du:dateUtc="2025-10-16T17:38:00Z">
                  <w:rPr>
                    <w:rFonts w:asciiTheme="majorBidi" w:eastAsia="Times New Roman" w:hAnsiTheme="majorBidi" w:cstheme="majorBidi"/>
                    <w:kern w:val="0"/>
                    <w:sz w:val="18"/>
                    <w:szCs w:val="18"/>
                    <w14:ligatures w14:val="none"/>
                  </w:rPr>
                </w:rPrChange>
              </w:rPr>
            </w:pPr>
            <w:ins w:id="2786" w:author="Bikram Adhikari (bdhikari)" w:date="2025-10-16T12:38:00Z" w16du:dateUtc="2025-10-16T17:38:00Z">
              <w:r w:rsidRPr="009D2ED6">
                <w:rPr>
                  <w:rFonts w:asciiTheme="majorBidi" w:hAnsiTheme="majorBidi" w:cstheme="majorBidi"/>
                  <w:sz w:val="18"/>
                  <w:szCs w:val="18"/>
                  <w:rPrChange w:id="2787" w:author="Bikram Adhikari (bdhikari)" w:date="2025-10-16T12:38:00Z" w16du:dateUtc="2025-10-16T17:38:00Z">
                    <w:rPr>
                      <w:rFonts w:ascii="Calibri" w:hAnsi="Calibri" w:cs="Calibri"/>
                      <w:color w:val="000000"/>
                      <w:sz w:val="22"/>
                      <w:szCs w:val="22"/>
                    </w:rPr>
                  </w:rPrChange>
                </w:rPr>
                <w:t>0.63, 1.06</w:t>
              </w:r>
            </w:ins>
          </w:p>
        </w:tc>
        <w:tc>
          <w:tcPr>
            <w:tcW w:w="1061" w:type="dxa"/>
            <w:hideMark/>
          </w:tcPr>
          <w:p w14:paraId="33A85CAE" w14:textId="20BE9C92" w:rsidR="009D2ED6" w:rsidRPr="009D2ED6" w:rsidRDefault="009D2ED6" w:rsidP="009D2ED6">
            <w:pPr>
              <w:spacing w:after="0" w:line="240" w:lineRule="auto"/>
              <w:jc w:val="center"/>
              <w:rPr>
                <w:rFonts w:asciiTheme="majorBidi" w:hAnsiTheme="majorBidi" w:cstheme="majorBidi"/>
                <w:sz w:val="18"/>
                <w:szCs w:val="18"/>
                <w:rPrChange w:id="2788" w:author="Bikram Adhikari (bdhikari)" w:date="2025-10-16T12:38:00Z" w16du:dateUtc="2025-10-16T17:38:00Z">
                  <w:rPr>
                    <w:rFonts w:asciiTheme="majorBidi" w:eastAsia="Times New Roman" w:hAnsiTheme="majorBidi" w:cstheme="majorBidi"/>
                    <w:kern w:val="0"/>
                    <w:sz w:val="18"/>
                    <w:szCs w:val="18"/>
                    <w14:ligatures w14:val="none"/>
                  </w:rPr>
                </w:rPrChange>
              </w:rPr>
            </w:pPr>
            <w:ins w:id="2789" w:author="Bikram Adhikari (bdhikari)" w:date="2025-10-16T12:38:00Z" w16du:dateUtc="2025-10-16T17:38:00Z">
              <w:r w:rsidRPr="009D2ED6">
                <w:rPr>
                  <w:rFonts w:asciiTheme="majorBidi" w:hAnsiTheme="majorBidi" w:cstheme="majorBidi"/>
                  <w:sz w:val="18"/>
                  <w:szCs w:val="18"/>
                  <w:rPrChange w:id="2790" w:author="Bikram Adhikari (bdhikari)" w:date="2025-10-16T12:38:00Z" w16du:dateUtc="2025-10-16T17:38:00Z">
                    <w:rPr>
                      <w:rFonts w:ascii="Calibri" w:hAnsi="Calibri" w:cs="Calibri"/>
                      <w:color w:val="000000"/>
                      <w:sz w:val="22"/>
                      <w:szCs w:val="22"/>
                    </w:rPr>
                  </w:rPrChange>
                </w:rPr>
                <w:t>0.133</w:t>
              </w:r>
            </w:ins>
            <w:del w:id="2791"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321416B0" w14:textId="77777777" w:rsidTr="0003150C">
        <w:trPr>
          <w:trHeight w:val="20"/>
        </w:trPr>
        <w:tc>
          <w:tcPr>
            <w:tcW w:w="2201" w:type="dxa"/>
            <w:vAlign w:val="center"/>
            <w:hideMark/>
          </w:tcPr>
          <w:p w14:paraId="3F09F30F" w14:textId="77777777"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Participation</w:t>
            </w:r>
          </w:p>
        </w:tc>
        <w:tc>
          <w:tcPr>
            <w:tcW w:w="1507" w:type="dxa"/>
            <w:hideMark/>
          </w:tcPr>
          <w:p w14:paraId="7BBE55B8" w14:textId="1030F3A1"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503 (32.4)</w:t>
            </w:r>
          </w:p>
        </w:tc>
        <w:tc>
          <w:tcPr>
            <w:tcW w:w="1043" w:type="dxa"/>
            <w:hideMark/>
          </w:tcPr>
          <w:p w14:paraId="4FEB7ACA" w14:textId="702A13C2" w:rsidR="009D2ED6" w:rsidRPr="009D2ED6" w:rsidRDefault="009D2ED6" w:rsidP="009D2ED6">
            <w:pPr>
              <w:spacing w:after="0" w:line="240" w:lineRule="auto"/>
              <w:jc w:val="center"/>
              <w:rPr>
                <w:rFonts w:asciiTheme="majorBidi" w:hAnsiTheme="majorBidi" w:cstheme="majorBidi"/>
                <w:sz w:val="18"/>
                <w:szCs w:val="18"/>
                <w:rPrChange w:id="2792" w:author="Bikram Adhikari (bdhikari)" w:date="2025-10-16T12:38:00Z" w16du:dateUtc="2025-10-16T17:38:00Z">
                  <w:rPr>
                    <w:rFonts w:asciiTheme="majorBidi" w:eastAsia="Times New Roman" w:hAnsiTheme="majorBidi" w:cstheme="majorBidi"/>
                    <w:kern w:val="0"/>
                    <w:sz w:val="18"/>
                    <w:szCs w:val="18"/>
                    <w14:ligatures w14:val="none"/>
                  </w:rPr>
                </w:rPrChange>
              </w:rPr>
            </w:pPr>
            <w:ins w:id="2793" w:author="Bikram Adhikari (bdhikari)" w:date="2025-10-16T12:38:00Z" w16du:dateUtc="2025-10-16T17:38:00Z">
              <w:r w:rsidRPr="009D2ED6">
                <w:rPr>
                  <w:rFonts w:asciiTheme="majorBidi" w:hAnsiTheme="majorBidi" w:cstheme="majorBidi"/>
                  <w:sz w:val="18"/>
                  <w:szCs w:val="18"/>
                  <w:rPrChange w:id="2794" w:author="Bikram Adhikari (bdhikari)" w:date="2025-10-16T12:38:00Z" w16du:dateUtc="2025-10-16T17:38:00Z">
                    <w:rPr>
                      <w:rFonts w:ascii="Calibri" w:hAnsi="Calibri" w:cs="Calibri"/>
                      <w:color w:val="000000"/>
                      <w:sz w:val="22"/>
                      <w:szCs w:val="22"/>
                    </w:rPr>
                  </w:rPrChange>
                </w:rPr>
                <w:t> </w:t>
              </w:r>
            </w:ins>
            <w:del w:id="2795" w:author="Bikram Adhikari (bdhikari)" w:date="2025-10-16T12:38:00Z" w16du:dateUtc="2025-10-16T17:38:00Z">
              <w:r w:rsidRPr="00A12542" w:rsidDel="00065372">
                <w:rPr>
                  <w:rFonts w:asciiTheme="majorBidi" w:hAnsiTheme="majorBidi" w:cstheme="majorBidi"/>
                  <w:sz w:val="18"/>
                  <w:szCs w:val="18"/>
                </w:rPr>
                <w:delText>0.86</w:delText>
              </w:r>
            </w:del>
          </w:p>
        </w:tc>
        <w:tc>
          <w:tcPr>
            <w:tcW w:w="1184" w:type="dxa"/>
            <w:hideMark/>
          </w:tcPr>
          <w:p w14:paraId="17D27678" w14:textId="5D18759F" w:rsidR="009D2ED6" w:rsidRPr="009D2ED6" w:rsidRDefault="009D2ED6" w:rsidP="009D2ED6">
            <w:pPr>
              <w:spacing w:after="0" w:line="240" w:lineRule="auto"/>
              <w:jc w:val="center"/>
              <w:rPr>
                <w:rFonts w:asciiTheme="majorBidi" w:hAnsiTheme="majorBidi" w:cstheme="majorBidi"/>
                <w:sz w:val="18"/>
                <w:szCs w:val="18"/>
                <w:rPrChange w:id="2796" w:author="Bikram Adhikari (bdhikari)" w:date="2025-10-16T12:38:00Z" w16du:dateUtc="2025-10-16T17:38:00Z">
                  <w:rPr>
                    <w:rFonts w:asciiTheme="majorBidi" w:eastAsia="Times New Roman" w:hAnsiTheme="majorBidi" w:cstheme="majorBidi"/>
                    <w:kern w:val="0"/>
                    <w:sz w:val="18"/>
                    <w:szCs w:val="18"/>
                    <w14:ligatures w14:val="none"/>
                  </w:rPr>
                </w:rPrChange>
              </w:rPr>
            </w:pPr>
            <w:ins w:id="2797" w:author="Bikram Adhikari (bdhikari)" w:date="2025-10-16T12:38:00Z" w16du:dateUtc="2025-10-16T17:38:00Z">
              <w:r w:rsidRPr="009D2ED6">
                <w:rPr>
                  <w:rFonts w:asciiTheme="majorBidi" w:hAnsiTheme="majorBidi" w:cstheme="majorBidi"/>
                  <w:sz w:val="18"/>
                  <w:szCs w:val="18"/>
                  <w:rPrChange w:id="2798" w:author="Bikram Adhikari (bdhikari)" w:date="2025-10-16T12:38:00Z" w16du:dateUtc="2025-10-16T17:38:00Z">
                    <w:rPr>
                      <w:rFonts w:ascii="Calibri" w:hAnsi="Calibri" w:cs="Calibri"/>
                      <w:color w:val="000000"/>
                      <w:sz w:val="22"/>
                      <w:szCs w:val="22"/>
                    </w:rPr>
                  </w:rPrChange>
                </w:rPr>
                <w:t> </w:t>
              </w:r>
            </w:ins>
            <w:del w:id="2799" w:author="Bikram Adhikari (bdhikari)" w:date="2025-10-16T12:38:00Z" w16du:dateUtc="2025-10-16T17:38:00Z">
              <w:r w:rsidRPr="00A12542" w:rsidDel="00065372">
                <w:rPr>
                  <w:rFonts w:asciiTheme="majorBidi" w:hAnsiTheme="majorBidi" w:cstheme="majorBidi"/>
                  <w:sz w:val="18"/>
                  <w:szCs w:val="18"/>
                </w:rPr>
                <w:delText>0.70</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1.07</w:delText>
              </w:r>
            </w:del>
          </w:p>
        </w:tc>
        <w:tc>
          <w:tcPr>
            <w:tcW w:w="931" w:type="dxa"/>
            <w:hideMark/>
          </w:tcPr>
          <w:p w14:paraId="0017A055" w14:textId="5D90DAE5" w:rsidR="009D2ED6" w:rsidRPr="009D2ED6" w:rsidRDefault="009D2ED6" w:rsidP="009D2ED6">
            <w:pPr>
              <w:spacing w:after="0" w:line="240" w:lineRule="auto"/>
              <w:jc w:val="center"/>
              <w:rPr>
                <w:rFonts w:asciiTheme="majorBidi" w:hAnsiTheme="majorBidi" w:cstheme="majorBidi"/>
                <w:sz w:val="18"/>
                <w:szCs w:val="18"/>
                <w:rPrChange w:id="2800" w:author="Bikram Adhikari (bdhikari)" w:date="2025-10-16T12:38:00Z" w16du:dateUtc="2025-10-16T17:38:00Z">
                  <w:rPr>
                    <w:rFonts w:asciiTheme="majorBidi" w:eastAsia="Times New Roman" w:hAnsiTheme="majorBidi" w:cstheme="majorBidi"/>
                    <w:kern w:val="0"/>
                    <w:sz w:val="18"/>
                    <w:szCs w:val="18"/>
                    <w14:ligatures w14:val="none"/>
                  </w:rPr>
                </w:rPrChange>
              </w:rPr>
            </w:pPr>
            <w:ins w:id="2801" w:author="Bikram Adhikari (bdhikari)" w:date="2025-10-16T12:38:00Z" w16du:dateUtc="2025-10-16T17:38:00Z">
              <w:r w:rsidRPr="009D2ED6">
                <w:rPr>
                  <w:rFonts w:asciiTheme="majorBidi" w:hAnsiTheme="majorBidi" w:cstheme="majorBidi"/>
                  <w:sz w:val="18"/>
                  <w:szCs w:val="18"/>
                  <w:rPrChange w:id="2802" w:author="Bikram Adhikari (bdhikari)" w:date="2025-10-16T12:38:00Z" w16du:dateUtc="2025-10-16T17:38:00Z">
                    <w:rPr>
                      <w:rFonts w:ascii="Calibri" w:hAnsi="Calibri" w:cs="Calibri"/>
                      <w:color w:val="000000"/>
                      <w:sz w:val="22"/>
                      <w:szCs w:val="22"/>
                    </w:rPr>
                  </w:rPrChange>
                </w:rPr>
                <w:t> </w:t>
              </w:r>
            </w:ins>
            <w:del w:id="2803" w:author="Bikram Adhikari (bdhikari)" w:date="2025-10-16T12:38:00Z" w16du:dateUtc="2025-10-16T17:38:00Z">
              <w:r w:rsidRPr="00A12542" w:rsidDel="00065372">
                <w:rPr>
                  <w:rFonts w:asciiTheme="majorBidi" w:hAnsiTheme="majorBidi" w:cstheme="majorBidi"/>
                  <w:sz w:val="18"/>
                  <w:szCs w:val="18"/>
                </w:rPr>
                <w:delText>0.173</w:delText>
              </w:r>
            </w:del>
          </w:p>
        </w:tc>
        <w:tc>
          <w:tcPr>
            <w:tcW w:w="869" w:type="dxa"/>
            <w:hideMark/>
          </w:tcPr>
          <w:p w14:paraId="256E7BFA" w14:textId="0DE8B7E9" w:rsidR="009D2ED6" w:rsidRPr="009D2ED6" w:rsidRDefault="009D2ED6" w:rsidP="009D2ED6">
            <w:pPr>
              <w:spacing w:after="0" w:line="240" w:lineRule="auto"/>
              <w:jc w:val="center"/>
              <w:rPr>
                <w:rFonts w:asciiTheme="majorBidi" w:hAnsiTheme="majorBidi" w:cstheme="majorBidi"/>
                <w:sz w:val="18"/>
                <w:szCs w:val="18"/>
                <w:rPrChange w:id="2804" w:author="Bikram Adhikari (bdhikari)" w:date="2025-10-16T12:38:00Z" w16du:dateUtc="2025-10-16T17:38:00Z">
                  <w:rPr>
                    <w:rFonts w:asciiTheme="majorBidi" w:eastAsia="Times New Roman" w:hAnsiTheme="majorBidi" w:cstheme="majorBidi"/>
                    <w:kern w:val="0"/>
                    <w:sz w:val="18"/>
                    <w:szCs w:val="18"/>
                    <w14:ligatures w14:val="none"/>
                  </w:rPr>
                </w:rPrChange>
              </w:rPr>
            </w:pPr>
            <w:ins w:id="2805" w:author="Bikram Adhikari (bdhikari)" w:date="2025-10-16T12:38:00Z" w16du:dateUtc="2025-10-16T17:38:00Z">
              <w:r w:rsidRPr="009D2ED6">
                <w:rPr>
                  <w:rFonts w:asciiTheme="majorBidi" w:hAnsiTheme="majorBidi" w:cstheme="majorBidi"/>
                  <w:sz w:val="18"/>
                  <w:szCs w:val="18"/>
                  <w:rPrChange w:id="2806" w:author="Bikram Adhikari (bdhikari)" w:date="2025-10-16T12:38:00Z" w16du:dateUtc="2025-10-16T17:38:00Z">
                    <w:rPr>
                      <w:rFonts w:ascii="Calibri" w:hAnsi="Calibri" w:cs="Calibri"/>
                      <w:color w:val="000000"/>
                      <w:sz w:val="22"/>
                      <w:szCs w:val="22"/>
                    </w:rPr>
                  </w:rPrChange>
                </w:rPr>
                <w:t> </w:t>
              </w:r>
            </w:ins>
            <w:del w:id="2807" w:author="Bikram Adhikari (bdhikari)" w:date="2025-10-16T12:38:00Z" w16du:dateUtc="2025-10-16T17:38:00Z">
              <w:r w:rsidRPr="00A12542" w:rsidDel="00065372">
                <w:rPr>
                  <w:rFonts w:asciiTheme="majorBidi" w:hAnsiTheme="majorBidi" w:cstheme="majorBidi"/>
                  <w:sz w:val="18"/>
                  <w:szCs w:val="18"/>
                </w:rPr>
                <w:delText>0.83</w:delText>
              </w:r>
            </w:del>
          </w:p>
        </w:tc>
        <w:tc>
          <w:tcPr>
            <w:tcW w:w="1223" w:type="dxa"/>
            <w:hideMark/>
          </w:tcPr>
          <w:p w14:paraId="1A96E7E9" w14:textId="671C6B95" w:rsidR="009D2ED6" w:rsidRPr="009D2ED6" w:rsidRDefault="009D2ED6" w:rsidP="009D2ED6">
            <w:pPr>
              <w:spacing w:after="0" w:line="240" w:lineRule="auto"/>
              <w:jc w:val="center"/>
              <w:rPr>
                <w:rFonts w:asciiTheme="majorBidi" w:hAnsiTheme="majorBidi" w:cstheme="majorBidi"/>
                <w:sz w:val="18"/>
                <w:szCs w:val="18"/>
                <w:rPrChange w:id="2808" w:author="Bikram Adhikari (bdhikari)" w:date="2025-10-16T12:38:00Z" w16du:dateUtc="2025-10-16T17:38:00Z">
                  <w:rPr>
                    <w:rFonts w:asciiTheme="majorBidi" w:eastAsia="Times New Roman" w:hAnsiTheme="majorBidi" w:cstheme="majorBidi"/>
                    <w:kern w:val="0"/>
                    <w:sz w:val="18"/>
                    <w:szCs w:val="18"/>
                    <w14:ligatures w14:val="none"/>
                  </w:rPr>
                </w:rPrChange>
              </w:rPr>
            </w:pPr>
            <w:ins w:id="2809" w:author="Bikram Adhikari (bdhikari)" w:date="2025-10-16T12:38:00Z" w16du:dateUtc="2025-10-16T17:38:00Z">
              <w:r w:rsidRPr="009D2ED6">
                <w:rPr>
                  <w:rFonts w:asciiTheme="majorBidi" w:hAnsiTheme="majorBidi" w:cstheme="majorBidi"/>
                  <w:sz w:val="18"/>
                  <w:szCs w:val="18"/>
                  <w:rPrChange w:id="2810" w:author="Bikram Adhikari (bdhikari)" w:date="2025-10-16T12:38:00Z" w16du:dateUtc="2025-10-16T17:38:00Z">
                    <w:rPr>
                      <w:rFonts w:ascii="Calibri" w:hAnsi="Calibri" w:cs="Calibri"/>
                      <w:color w:val="000000"/>
                      <w:sz w:val="22"/>
                      <w:szCs w:val="22"/>
                    </w:rPr>
                  </w:rPrChange>
                </w:rPr>
                <w:t> </w:t>
              </w:r>
            </w:ins>
            <w:del w:id="2811" w:author="Bikram Adhikari (bdhikari)" w:date="2025-10-16T12:38:00Z" w16du:dateUtc="2025-10-16T17:38:00Z">
              <w:r w:rsidRPr="00A12542" w:rsidDel="00065372">
                <w:rPr>
                  <w:rFonts w:asciiTheme="majorBidi" w:hAnsiTheme="majorBidi" w:cstheme="majorBidi"/>
                  <w:sz w:val="18"/>
                  <w:szCs w:val="18"/>
                </w:rPr>
                <w:delText>0.62</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1.10</w:delText>
              </w:r>
            </w:del>
          </w:p>
        </w:tc>
        <w:tc>
          <w:tcPr>
            <w:tcW w:w="1061" w:type="dxa"/>
            <w:hideMark/>
          </w:tcPr>
          <w:p w14:paraId="2A4B9EB4" w14:textId="77889A26" w:rsidR="009D2ED6" w:rsidRPr="009D2ED6" w:rsidRDefault="009D2ED6" w:rsidP="009D2ED6">
            <w:pPr>
              <w:spacing w:after="0" w:line="240" w:lineRule="auto"/>
              <w:jc w:val="center"/>
              <w:rPr>
                <w:rFonts w:asciiTheme="majorBidi" w:hAnsiTheme="majorBidi" w:cstheme="majorBidi"/>
                <w:sz w:val="18"/>
                <w:szCs w:val="18"/>
                <w:rPrChange w:id="2812" w:author="Bikram Adhikari (bdhikari)" w:date="2025-10-16T12:38:00Z" w16du:dateUtc="2025-10-16T17:38:00Z">
                  <w:rPr>
                    <w:rFonts w:asciiTheme="majorBidi" w:eastAsia="Times New Roman" w:hAnsiTheme="majorBidi" w:cstheme="majorBidi"/>
                    <w:kern w:val="0"/>
                    <w:sz w:val="18"/>
                    <w:szCs w:val="18"/>
                    <w14:ligatures w14:val="none"/>
                  </w:rPr>
                </w:rPrChange>
              </w:rPr>
            </w:pPr>
            <w:ins w:id="2813" w:author="Bikram Adhikari (bdhikari)" w:date="2025-10-16T12:38:00Z" w16du:dateUtc="2025-10-16T17:38:00Z">
              <w:r w:rsidRPr="009D2ED6">
                <w:rPr>
                  <w:rFonts w:asciiTheme="majorBidi" w:hAnsiTheme="majorBidi" w:cstheme="majorBidi"/>
                  <w:sz w:val="18"/>
                  <w:szCs w:val="18"/>
                  <w:rPrChange w:id="2814" w:author="Bikram Adhikari (bdhikari)" w:date="2025-10-16T12:38:00Z" w16du:dateUtc="2025-10-16T17:38:00Z">
                    <w:rPr>
                      <w:rFonts w:ascii="Calibri" w:hAnsi="Calibri" w:cs="Calibri"/>
                      <w:color w:val="000000"/>
                      <w:sz w:val="22"/>
                      <w:szCs w:val="22"/>
                    </w:rPr>
                  </w:rPrChange>
                </w:rPr>
                <w:t> </w:t>
              </w:r>
            </w:ins>
            <w:del w:id="2815" w:author="Bikram Adhikari (bdhikari)" w:date="2025-10-16T12:38:00Z" w16du:dateUtc="2025-10-16T17:38:00Z">
              <w:r w:rsidRPr="00A12542" w:rsidDel="00065372">
                <w:rPr>
                  <w:rFonts w:asciiTheme="majorBidi" w:hAnsiTheme="majorBidi" w:cstheme="majorBidi"/>
                  <w:sz w:val="18"/>
                  <w:szCs w:val="18"/>
                </w:rPr>
                <w:delText>0.194</w:delText>
              </w:r>
            </w:del>
          </w:p>
        </w:tc>
      </w:tr>
      <w:tr w:rsidR="009D2ED6" w:rsidRPr="00A12542" w14:paraId="546413C1" w14:textId="77777777" w:rsidTr="0003150C">
        <w:trPr>
          <w:trHeight w:val="20"/>
        </w:trPr>
        <w:tc>
          <w:tcPr>
            <w:tcW w:w="2201" w:type="dxa"/>
            <w:vAlign w:val="center"/>
            <w:hideMark/>
          </w:tcPr>
          <w:p w14:paraId="47B739B9" w14:textId="62FBFC85" w:rsidR="009D2ED6" w:rsidRPr="00A12542" w:rsidRDefault="009D2ED6" w:rsidP="009D2ED6">
            <w:pPr>
              <w:spacing w:after="0" w:line="240" w:lineRule="auto"/>
              <w:rPr>
                <w:rFonts w:asciiTheme="majorBidi" w:eastAsia="Times New Roman" w:hAnsiTheme="majorBidi" w:cstheme="majorBidi"/>
                <w:b/>
                <w:bCs/>
                <w:kern w:val="0"/>
                <w:sz w:val="18"/>
                <w:szCs w:val="18"/>
                <w14:ligatures w14:val="none"/>
              </w:rPr>
            </w:pPr>
            <w:ins w:id="2816" w:author="Bikram Adhikari (bdhikari)" w:date="2025-10-16T11:02:00Z" w16du:dateUtc="2025-10-16T16:02:00Z">
              <w:r>
                <w:rPr>
                  <w:rFonts w:asciiTheme="majorBidi" w:eastAsia="Times New Roman" w:hAnsiTheme="majorBidi" w:cstheme="majorBidi"/>
                  <w:b/>
                  <w:bCs/>
                  <w:kern w:val="0"/>
                  <w:sz w:val="18"/>
                  <w:szCs w:val="18"/>
                  <w14:ligatures w14:val="none"/>
                </w:rPr>
                <w:t xml:space="preserve">Exposure to </w:t>
              </w:r>
            </w:ins>
            <w:ins w:id="2817" w:author="Bikram Adhikari (bdhikari)" w:date="2025-10-16T15:43:00Z" w16du:dateUtc="2025-10-16T20:43:00Z">
              <w:r w:rsidR="007A6A1B">
                <w:rPr>
                  <w:rFonts w:asciiTheme="majorBidi" w:eastAsia="Times New Roman" w:hAnsiTheme="majorBidi" w:cstheme="majorBidi"/>
                  <w:b/>
                  <w:bCs/>
                  <w:kern w:val="0"/>
                  <w:sz w:val="18"/>
                  <w:szCs w:val="18"/>
                  <w14:ligatures w14:val="none"/>
                </w:rPr>
                <w:t>h</w:t>
              </w:r>
            </w:ins>
            <w:ins w:id="2818" w:author="Bikram Adhikari (bdhikari)" w:date="2025-10-16T11:02:00Z" w16du:dateUtc="2025-10-16T16:02:00Z">
              <w:r w:rsidRPr="00A12542">
                <w:rPr>
                  <w:rFonts w:asciiTheme="majorBidi" w:eastAsia="Times New Roman" w:hAnsiTheme="majorBidi" w:cstheme="majorBidi"/>
                  <w:b/>
                  <w:bCs/>
                  <w:kern w:val="0"/>
                  <w:sz w:val="18"/>
                  <w:szCs w:val="18"/>
                  <w14:ligatures w14:val="none"/>
                </w:rPr>
                <w:t xml:space="preserve">ealth program </w:t>
              </w:r>
              <w:r>
                <w:rPr>
                  <w:rFonts w:asciiTheme="majorBidi" w:eastAsia="Times New Roman" w:hAnsiTheme="majorBidi" w:cstheme="majorBidi"/>
                  <w:b/>
                  <w:bCs/>
                  <w:kern w:val="0"/>
                  <w:sz w:val="18"/>
                  <w:szCs w:val="18"/>
                  <w14:ligatures w14:val="none"/>
                </w:rPr>
                <w:t>in TV/radio</w:t>
              </w:r>
            </w:ins>
            <w:del w:id="2819" w:author="Bikram Adhikari (bdhikari)" w:date="2025-10-16T11:02:00Z" w16du:dateUtc="2025-10-16T16:02:00Z">
              <w:r w:rsidRPr="00A12542" w:rsidDel="00F42283">
                <w:rPr>
                  <w:rFonts w:asciiTheme="majorBidi" w:eastAsia="Times New Roman" w:hAnsiTheme="majorBidi" w:cstheme="majorBidi"/>
                  <w:b/>
                  <w:bCs/>
                  <w:kern w:val="0"/>
                  <w:sz w:val="18"/>
                  <w:szCs w:val="18"/>
                  <w14:ligatures w14:val="none"/>
                </w:rPr>
                <w:delText>Health program exposure</w:delText>
              </w:r>
            </w:del>
          </w:p>
        </w:tc>
        <w:tc>
          <w:tcPr>
            <w:tcW w:w="1507" w:type="dxa"/>
            <w:hideMark/>
          </w:tcPr>
          <w:p w14:paraId="5B2E5B9A" w14:textId="2AF1A1A8"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1C7D0448" w14:textId="4DB2FB07" w:rsidR="009D2ED6" w:rsidRPr="009D2ED6" w:rsidRDefault="009D2ED6" w:rsidP="009D2ED6">
            <w:pPr>
              <w:spacing w:after="0" w:line="240" w:lineRule="auto"/>
              <w:jc w:val="center"/>
              <w:rPr>
                <w:rFonts w:asciiTheme="majorBidi" w:hAnsiTheme="majorBidi" w:cstheme="majorBidi"/>
                <w:sz w:val="18"/>
                <w:szCs w:val="18"/>
                <w:rPrChange w:id="2820" w:author="Bikram Adhikari (bdhikari)" w:date="2025-10-16T12:38:00Z" w16du:dateUtc="2025-10-16T17:38:00Z">
                  <w:rPr>
                    <w:rFonts w:asciiTheme="majorBidi" w:eastAsia="Times New Roman" w:hAnsiTheme="majorBidi" w:cstheme="majorBidi"/>
                    <w:kern w:val="0"/>
                    <w:sz w:val="18"/>
                    <w:szCs w:val="18"/>
                    <w14:ligatures w14:val="none"/>
                  </w:rPr>
                </w:rPrChange>
              </w:rPr>
            </w:pPr>
            <w:ins w:id="2821" w:author="Bikram Adhikari (bdhikari)" w:date="2025-10-16T12:38:00Z" w16du:dateUtc="2025-10-16T17:38:00Z">
              <w:r w:rsidRPr="009D2ED6">
                <w:rPr>
                  <w:rFonts w:asciiTheme="majorBidi" w:hAnsiTheme="majorBidi" w:cstheme="majorBidi"/>
                  <w:sz w:val="18"/>
                  <w:szCs w:val="18"/>
                  <w:rPrChange w:id="2822" w:author="Bikram Adhikari (bdhikari)" w:date="2025-10-16T12:38:00Z" w16du:dateUtc="2025-10-16T17:38:00Z">
                    <w:rPr>
                      <w:rFonts w:ascii="Calibri" w:hAnsi="Calibri" w:cs="Calibri"/>
                      <w:color w:val="000000"/>
                      <w:sz w:val="22"/>
                      <w:szCs w:val="22"/>
                    </w:rPr>
                  </w:rPrChange>
                </w:rPr>
                <w:t>Ref</w:t>
              </w:r>
            </w:ins>
            <w:del w:id="2823" w:author="Bikram Adhikari (bdhikari)" w:date="2025-10-16T12:38:00Z" w16du:dateUtc="2025-10-16T17:38:00Z">
              <w:r w:rsidRPr="00A12542" w:rsidDel="00065372">
                <w:rPr>
                  <w:rFonts w:asciiTheme="majorBidi" w:hAnsiTheme="majorBidi" w:cstheme="majorBidi"/>
                  <w:sz w:val="18"/>
                  <w:szCs w:val="18"/>
                </w:rPr>
                <w:delText> </w:delText>
              </w:r>
            </w:del>
          </w:p>
        </w:tc>
        <w:tc>
          <w:tcPr>
            <w:tcW w:w="1184" w:type="dxa"/>
            <w:hideMark/>
          </w:tcPr>
          <w:p w14:paraId="0319EFC3" w14:textId="68FCC3F4" w:rsidR="009D2ED6" w:rsidRPr="009D2ED6" w:rsidRDefault="009D2ED6" w:rsidP="009D2ED6">
            <w:pPr>
              <w:spacing w:after="0" w:line="240" w:lineRule="auto"/>
              <w:jc w:val="center"/>
              <w:rPr>
                <w:rFonts w:asciiTheme="majorBidi" w:hAnsiTheme="majorBidi" w:cstheme="majorBidi"/>
                <w:sz w:val="18"/>
                <w:szCs w:val="18"/>
                <w:rPrChange w:id="2824" w:author="Bikram Adhikari (bdhikari)" w:date="2025-10-16T12:38:00Z" w16du:dateUtc="2025-10-16T17:38:00Z">
                  <w:rPr>
                    <w:rFonts w:asciiTheme="majorBidi" w:eastAsia="Times New Roman" w:hAnsiTheme="majorBidi" w:cstheme="majorBidi"/>
                    <w:kern w:val="0"/>
                    <w:sz w:val="18"/>
                    <w:szCs w:val="18"/>
                    <w14:ligatures w14:val="none"/>
                  </w:rPr>
                </w:rPrChange>
              </w:rPr>
            </w:pPr>
            <w:ins w:id="2825" w:author="Bikram Adhikari (bdhikari)" w:date="2025-10-16T12:38:00Z" w16du:dateUtc="2025-10-16T17:38:00Z">
              <w:r w:rsidRPr="009D2ED6">
                <w:rPr>
                  <w:rFonts w:asciiTheme="majorBidi" w:hAnsiTheme="majorBidi" w:cstheme="majorBidi"/>
                  <w:sz w:val="18"/>
                  <w:szCs w:val="18"/>
                  <w:rPrChange w:id="2826" w:author="Bikram Adhikari (bdhikari)" w:date="2025-10-16T12:38:00Z" w16du:dateUtc="2025-10-16T17:38:00Z">
                    <w:rPr>
                      <w:rFonts w:ascii="Calibri" w:hAnsi="Calibri" w:cs="Calibri"/>
                      <w:color w:val="000000"/>
                      <w:sz w:val="22"/>
                      <w:szCs w:val="22"/>
                    </w:rPr>
                  </w:rPrChange>
                </w:rPr>
                <w:t> </w:t>
              </w:r>
            </w:ins>
            <w:del w:id="2827" w:author="Bikram Adhikari (bdhikari)" w:date="2025-10-16T12:38:00Z" w16du:dateUtc="2025-10-16T17:38:00Z">
              <w:r w:rsidRPr="00A12542" w:rsidDel="00065372">
                <w:rPr>
                  <w:rFonts w:asciiTheme="majorBidi" w:hAnsiTheme="majorBidi" w:cstheme="majorBidi"/>
                  <w:sz w:val="18"/>
                  <w:szCs w:val="18"/>
                </w:rPr>
                <w:delText> </w:delText>
              </w:r>
            </w:del>
          </w:p>
        </w:tc>
        <w:tc>
          <w:tcPr>
            <w:tcW w:w="931" w:type="dxa"/>
            <w:hideMark/>
          </w:tcPr>
          <w:p w14:paraId="150FC8C2" w14:textId="5B7123E0" w:rsidR="009D2ED6" w:rsidRPr="009D2ED6" w:rsidRDefault="009D2ED6" w:rsidP="009D2ED6">
            <w:pPr>
              <w:spacing w:after="0" w:line="240" w:lineRule="auto"/>
              <w:jc w:val="center"/>
              <w:rPr>
                <w:rFonts w:asciiTheme="majorBidi" w:hAnsiTheme="majorBidi" w:cstheme="majorBidi"/>
                <w:sz w:val="18"/>
                <w:szCs w:val="18"/>
                <w:rPrChange w:id="2828" w:author="Bikram Adhikari (bdhikari)" w:date="2025-10-16T12:38:00Z" w16du:dateUtc="2025-10-16T17:38:00Z">
                  <w:rPr>
                    <w:rFonts w:asciiTheme="majorBidi" w:eastAsia="Times New Roman" w:hAnsiTheme="majorBidi" w:cstheme="majorBidi"/>
                    <w:kern w:val="0"/>
                    <w:sz w:val="18"/>
                    <w:szCs w:val="18"/>
                    <w14:ligatures w14:val="none"/>
                  </w:rPr>
                </w:rPrChange>
              </w:rPr>
            </w:pPr>
            <w:ins w:id="2829" w:author="Bikram Adhikari (bdhikari)" w:date="2025-10-16T12:38:00Z" w16du:dateUtc="2025-10-16T17:38:00Z">
              <w:r w:rsidRPr="009D2ED6">
                <w:rPr>
                  <w:rFonts w:asciiTheme="majorBidi" w:hAnsiTheme="majorBidi" w:cstheme="majorBidi"/>
                  <w:sz w:val="18"/>
                  <w:szCs w:val="18"/>
                  <w:rPrChange w:id="2830" w:author="Bikram Adhikari (bdhikari)" w:date="2025-10-16T12:38:00Z" w16du:dateUtc="2025-10-16T17:38:00Z">
                    <w:rPr>
                      <w:rFonts w:ascii="Calibri" w:hAnsi="Calibri" w:cs="Calibri"/>
                      <w:color w:val="000000"/>
                      <w:sz w:val="22"/>
                      <w:szCs w:val="22"/>
                    </w:rPr>
                  </w:rPrChange>
                </w:rPr>
                <w:t> </w:t>
              </w:r>
            </w:ins>
            <w:del w:id="2831"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199587CF" w14:textId="533F52F2" w:rsidR="009D2ED6" w:rsidRPr="009D2ED6" w:rsidRDefault="009D2ED6" w:rsidP="009D2ED6">
            <w:pPr>
              <w:spacing w:after="0" w:line="240" w:lineRule="auto"/>
              <w:jc w:val="center"/>
              <w:rPr>
                <w:rFonts w:asciiTheme="majorBidi" w:hAnsiTheme="majorBidi" w:cstheme="majorBidi"/>
                <w:sz w:val="18"/>
                <w:szCs w:val="18"/>
                <w:rPrChange w:id="2832" w:author="Bikram Adhikari (bdhikari)" w:date="2025-10-16T12:38:00Z" w16du:dateUtc="2025-10-16T17:38:00Z">
                  <w:rPr>
                    <w:rFonts w:asciiTheme="majorBidi" w:eastAsia="Times New Roman" w:hAnsiTheme="majorBidi" w:cstheme="majorBidi"/>
                    <w:kern w:val="0"/>
                    <w:sz w:val="18"/>
                    <w:szCs w:val="18"/>
                    <w14:ligatures w14:val="none"/>
                  </w:rPr>
                </w:rPrChange>
              </w:rPr>
            </w:pPr>
            <w:ins w:id="2833" w:author="Bikram Adhikari (bdhikari)" w:date="2025-10-16T12:38:00Z" w16du:dateUtc="2025-10-16T17:38:00Z">
              <w:r w:rsidRPr="009D2ED6">
                <w:rPr>
                  <w:rFonts w:asciiTheme="majorBidi" w:hAnsiTheme="majorBidi" w:cstheme="majorBidi"/>
                  <w:sz w:val="18"/>
                  <w:szCs w:val="18"/>
                  <w:rPrChange w:id="2834" w:author="Bikram Adhikari (bdhikari)" w:date="2025-10-16T12:38:00Z" w16du:dateUtc="2025-10-16T17:38:00Z">
                    <w:rPr>
                      <w:rFonts w:ascii="Calibri" w:hAnsi="Calibri" w:cs="Calibri"/>
                      <w:color w:val="000000"/>
                      <w:sz w:val="22"/>
                      <w:szCs w:val="22"/>
                    </w:rPr>
                  </w:rPrChange>
                </w:rPr>
                <w:t>Ref</w:t>
              </w:r>
            </w:ins>
            <w:del w:id="2835" w:author="Bikram Adhikari (bdhikari)" w:date="2025-10-16T12:38:00Z" w16du:dateUtc="2025-10-16T17:38:00Z">
              <w:r w:rsidRPr="00A12542" w:rsidDel="00065372">
                <w:rPr>
                  <w:rFonts w:asciiTheme="majorBidi" w:hAnsiTheme="majorBidi" w:cstheme="majorBidi"/>
                  <w:sz w:val="18"/>
                  <w:szCs w:val="18"/>
                </w:rPr>
                <w:delText> </w:delText>
              </w:r>
            </w:del>
          </w:p>
        </w:tc>
        <w:tc>
          <w:tcPr>
            <w:tcW w:w="1223" w:type="dxa"/>
            <w:hideMark/>
          </w:tcPr>
          <w:p w14:paraId="1887C5B3" w14:textId="13B86473" w:rsidR="009D2ED6" w:rsidRPr="009D2ED6" w:rsidRDefault="009D2ED6" w:rsidP="009D2ED6">
            <w:pPr>
              <w:spacing w:after="0" w:line="240" w:lineRule="auto"/>
              <w:jc w:val="center"/>
              <w:rPr>
                <w:rFonts w:asciiTheme="majorBidi" w:hAnsiTheme="majorBidi" w:cstheme="majorBidi"/>
                <w:sz w:val="18"/>
                <w:szCs w:val="18"/>
                <w:rPrChange w:id="2836" w:author="Bikram Adhikari (bdhikari)" w:date="2025-10-16T12:38:00Z" w16du:dateUtc="2025-10-16T17:38:00Z">
                  <w:rPr>
                    <w:rFonts w:asciiTheme="majorBidi" w:eastAsia="Times New Roman" w:hAnsiTheme="majorBidi" w:cstheme="majorBidi"/>
                    <w:kern w:val="0"/>
                    <w:sz w:val="18"/>
                    <w:szCs w:val="18"/>
                    <w14:ligatures w14:val="none"/>
                  </w:rPr>
                </w:rPrChange>
              </w:rPr>
            </w:pPr>
            <w:ins w:id="2837" w:author="Bikram Adhikari (bdhikari)" w:date="2025-10-16T12:38:00Z" w16du:dateUtc="2025-10-16T17:38:00Z">
              <w:r w:rsidRPr="009D2ED6">
                <w:rPr>
                  <w:rFonts w:asciiTheme="majorBidi" w:hAnsiTheme="majorBidi" w:cstheme="majorBidi"/>
                  <w:sz w:val="18"/>
                  <w:szCs w:val="18"/>
                  <w:rPrChange w:id="2838" w:author="Bikram Adhikari (bdhikari)" w:date="2025-10-16T12:38:00Z" w16du:dateUtc="2025-10-16T17:38:00Z">
                    <w:rPr>
                      <w:rFonts w:ascii="Calibri" w:hAnsi="Calibri" w:cs="Calibri"/>
                      <w:color w:val="000000"/>
                      <w:sz w:val="22"/>
                      <w:szCs w:val="22"/>
                    </w:rPr>
                  </w:rPrChange>
                </w:rPr>
                <w:t> </w:t>
              </w:r>
            </w:ins>
            <w:del w:id="2839" w:author="Bikram Adhikari (bdhikari)" w:date="2025-10-16T12:38:00Z" w16du:dateUtc="2025-10-16T17:38:00Z">
              <w:r w:rsidRPr="00A12542" w:rsidDel="00065372">
                <w:rPr>
                  <w:rFonts w:asciiTheme="majorBidi" w:hAnsiTheme="majorBidi" w:cstheme="majorBidi"/>
                  <w:sz w:val="18"/>
                  <w:szCs w:val="18"/>
                </w:rPr>
                <w:delText> </w:delText>
              </w:r>
            </w:del>
          </w:p>
        </w:tc>
        <w:tc>
          <w:tcPr>
            <w:tcW w:w="1061" w:type="dxa"/>
            <w:hideMark/>
          </w:tcPr>
          <w:p w14:paraId="2BB83207" w14:textId="1EE89359" w:rsidR="009D2ED6" w:rsidRPr="009D2ED6" w:rsidRDefault="009D2ED6" w:rsidP="009D2ED6">
            <w:pPr>
              <w:spacing w:after="0" w:line="240" w:lineRule="auto"/>
              <w:jc w:val="center"/>
              <w:rPr>
                <w:rFonts w:asciiTheme="majorBidi" w:hAnsiTheme="majorBidi" w:cstheme="majorBidi"/>
                <w:sz w:val="18"/>
                <w:szCs w:val="18"/>
                <w:rPrChange w:id="2840" w:author="Bikram Adhikari (bdhikari)" w:date="2025-10-16T12:38:00Z" w16du:dateUtc="2025-10-16T17:38:00Z">
                  <w:rPr>
                    <w:rFonts w:asciiTheme="majorBidi" w:eastAsia="Times New Roman" w:hAnsiTheme="majorBidi" w:cstheme="majorBidi"/>
                    <w:kern w:val="0"/>
                    <w:sz w:val="18"/>
                    <w:szCs w:val="18"/>
                    <w14:ligatures w14:val="none"/>
                  </w:rPr>
                </w:rPrChange>
              </w:rPr>
            </w:pPr>
            <w:ins w:id="2841" w:author="Bikram Adhikari (bdhikari)" w:date="2025-10-16T12:38:00Z" w16du:dateUtc="2025-10-16T17:38:00Z">
              <w:r w:rsidRPr="009D2ED6">
                <w:rPr>
                  <w:rFonts w:asciiTheme="majorBidi" w:hAnsiTheme="majorBidi" w:cstheme="majorBidi"/>
                  <w:sz w:val="18"/>
                  <w:szCs w:val="18"/>
                  <w:rPrChange w:id="2842" w:author="Bikram Adhikari (bdhikari)" w:date="2025-10-16T12:38:00Z" w16du:dateUtc="2025-10-16T17:38:00Z">
                    <w:rPr>
                      <w:rFonts w:ascii="Calibri" w:hAnsi="Calibri" w:cs="Calibri"/>
                      <w:color w:val="000000"/>
                      <w:sz w:val="22"/>
                      <w:szCs w:val="22"/>
                    </w:rPr>
                  </w:rPrChange>
                </w:rPr>
                <w:t> </w:t>
              </w:r>
            </w:ins>
            <w:del w:id="2843"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3273B8D4" w14:textId="77777777" w:rsidTr="0003150C">
        <w:trPr>
          <w:trHeight w:val="20"/>
        </w:trPr>
        <w:tc>
          <w:tcPr>
            <w:tcW w:w="2201" w:type="dxa"/>
            <w:vAlign w:val="center"/>
            <w:hideMark/>
          </w:tcPr>
          <w:p w14:paraId="1E56AB75" w14:textId="77777777"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507" w:type="dxa"/>
            <w:hideMark/>
          </w:tcPr>
          <w:p w14:paraId="7DFC60E5" w14:textId="55B2B21F"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615 (34.5)</w:t>
            </w:r>
          </w:p>
        </w:tc>
        <w:tc>
          <w:tcPr>
            <w:tcW w:w="1043" w:type="dxa"/>
            <w:hideMark/>
          </w:tcPr>
          <w:p w14:paraId="561E36A3" w14:textId="7BEAAF63" w:rsidR="009D2ED6" w:rsidRPr="009D2ED6" w:rsidRDefault="009D2ED6" w:rsidP="009D2ED6">
            <w:pPr>
              <w:spacing w:after="0" w:line="240" w:lineRule="auto"/>
              <w:jc w:val="center"/>
              <w:rPr>
                <w:rFonts w:asciiTheme="majorBidi" w:hAnsiTheme="majorBidi" w:cstheme="majorBidi"/>
                <w:sz w:val="18"/>
                <w:szCs w:val="18"/>
                <w:rPrChange w:id="2844" w:author="Bikram Adhikari (bdhikari)" w:date="2025-10-16T12:38:00Z" w16du:dateUtc="2025-10-16T17:38:00Z">
                  <w:rPr>
                    <w:rFonts w:asciiTheme="majorBidi" w:eastAsia="Times New Roman" w:hAnsiTheme="majorBidi" w:cstheme="majorBidi"/>
                    <w:kern w:val="0"/>
                    <w:sz w:val="18"/>
                    <w:szCs w:val="18"/>
                    <w14:ligatures w14:val="none"/>
                  </w:rPr>
                </w:rPrChange>
              </w:rPr>
            </w:pPr>
            <w:ins w:id="2845" w:author="Bikram Adhikari (bdhikari)" w:date="2025-10-16T12:38:00Z" w16du:dateUtc="2025-10-16T17:38:00Z">
              <w:r w:rsidRPr="009D2ED6">
                <w:rPr>
                  <w:rFonts w:asciiTheme="majorBidi" w:hAnsiTheme="majorBidi" w:cstheme="majorBidi"/>
                  <w:sz w:val="18"/>
                  <w:szCs w:val="18"/>
                  <w:rPrChange w:id="2846" w:author="Bikram Adhikari (bdhikari)" w:date="2025-10-16T12:38:00Z" w16du:dateUtc="2025-10-16T17:38:00Z">
                    <w:rPr>
                      <w:rFonts w:ascii="Calibri" w:hAnsi="Calibri" w:cs="Calibri"/>
                      <w:color w:val="000000"/>
                      <w:sz w:val="22"/>
                      <w:szCs w:val="22"/>
                    </w:rPr>
                  </w:rPrChange>
                </w:rPr>
                <w:t>0.85</w:t>
              </w:r>
            </w:ins>
            <w:del w:id="2847" w:author="Bikram Adhikari (bdhikari)" w:date="2025-10-16T12:38:00Z" w16du:dateUtc="2025-10-16T17:38:00Z">
              <w:r w:rsidRPr="00A12542" w:rsidDel="00065372">
                <w:rPr>
                  <w:rFonts w:asciiTheme="majorBidi" w:hAnsiTheme="majorBidi" w:cstheme="majorBidi"/>
                  <w:sz w:val="18"/>
                  <w:szCs w:val="18"/>
                </w:rPr>
                <w:delText>Ref</w:delText>
              </w:r>
            </w:del>
          </w:p>
        </w:tc>
        <w:tc>
          <w:tcPr>
            <w:tcW w:w="1184" w:type="dxa"/>
            <w:hideMark/>
          </w:tcPr>
          <w:p w14:paraId="6022F862" w14:textId="7557657E" w:rsidR="009D2ED6" w:rsidRPr="009D2ED6" w:rsidRDefault="009D2ED6" w:rsidP="009D2ED6">
            <w:pPr>
              <w:spacing w:after="0" w:line="240" w:lineRule="auto"/>
              <w:jc w:val="center"/>
              <w:rPr>
                <w:rFonts w:asciiTheme="majorBidi" w:hAnsiTheme="majorBidi" w:cstheme="majorBidi"/>
                <w:sz w:val="18"/>
                <w:szCs w:val="18"/>
                <w:rPrChange w:id="2848" w:author="Bikram Adhikari (bdhikari)" w:date="2025-10-16T12:38:00Z" w16du:dateUtc="2025-10-16T17:38:00Z">
                  <w:rPr>
                    <w:rFonts w:asciiTheme="majorBidi" w:eastAsia="Times New Roman" w:hAnsiTheme="majorBidi" w:cstheme="majorBidi"/>
                    <w:kern w:val="0"/>
                    <w:sz w:val="18"/>
                    <w:szCs w:val="18"/>
                    <w14:ligatures w14:val="none"/>
                  </w:rPr>
                </w:rPrChange>
              </w:rPr>
            </w:pPr>
            <w:ins w:id="2849" w:author="Bikram Adhikari (bdhikari)" w:date="2025-10-16T12:38:00Z" w16du:dateUtc="2025-10-16T17:38:00Z">
              <w:r w:rsidRPr="009D2ED6">
                <w:rPr>
                  <w:rFonts w:asciiTheme="majorBidi" w:hAnsiTheme="majorBidi" w:cstheme="majorBidi"/>
                  <w:sz w:val="18"/>
                  <w:szCs w:val="18"/>
                  <w:rPrChange w:id="2850" w:author="Bikram Adhikari (bdhikari)" w:date="2025-10-16T12:38:00Z" w16du:dateUtc="2025-10-16T17:38:00Z">
                    <w:rPr>
                      <w:rFonts w:ascii="Calibri" w:hAnsi="Calibri" w:cs="Calibri"/>
                      <w:color w:val="000000"/>
                      <w:sz w:val="22"/>
                      <w:szCs w:val="22"/>
                    </w:rPr>
                  </w:rPrChange>
                </w:rPr>
                <w:t>0.67, 1.09</w:t>
              </w:r>
            </w:ins>
          </w:p>
        </w:tc>
        <w:tc>
          <w:tcPr>
            <w:tcW w:w="931" w:type="dxa"/>
            <w:hideMark/>
          </w:tcPr>
          <w:p w14:paraId="389FBA64" w14:textId="32BB59CF" w:rsidR="009D2ED6" w:rsidRPr="009D2ED6" w:rsidRDefault="009D2ED6" w:rsidP="009D2ED6">
            <w:pPr>
              <w:spacing w:after="0" w:line="240" w:lineRule="auto"/>
              <w:jc w:val="center"/>
              <w:rPr>
                <w:rFonts w:asciiTheme="majorBidi" w:hAnsiTheme="majorBidi" w:cstheme="majorBidi"/>
                <w:sz w:val="18"/>
                <w:szCs w:val="18"/>
                <w:rPrChange w:id="2851" w:author="Bikram Adhikari (bdhikari)" w:date="2025-10-16T12:38:00Z" w16du:dateUtc="2025-10-16T17:38:00Z">
                  <w:rPr>
                    <w:rFonts w:asciiTheme="majorBidi" w:eastAsia="Times New Roman" w:hAnsiTheme="majorBidi" w:cstheme="majorBidi"/>
                    <w:kern w:val="0"/>
                    <w:sz w:val="18"/>
                    <w:szCs w:val="18"/>
                    <w14:ligatures w14:val="none"/>
                  </w:rPr>
                </w:rPrChange>
              </w:rPr>
            </w:pPr>
            <w:ins w:id="2852" w:author="Bikram Adhikari (bdhikari)" w:date="2025-10-16T12:38:00Z" w16du:dateUtc="2025-10-16T17:38:00Z">
              <w:r w:rsidRPr="009D2ED6">
                <w:rPr>
                  <w:rFonts w:asciiTheme="majorBidi" w:hAnsiTheme="majorBidi" w:cstheme="majorBidi"/>
                  <w:sz w:val="18"/>
                  <w:szCs w:val="18"/>
                  <w:rPrChange w:id="2853" w:author="Bikram Adhikari (bdhikari)" w:date="2025-10-16T12:38:00Z" w16du:dateUtc="2025-10-16T17:38:00Z">
                    <w:rPr>
                      <w:rFonts w:ascii="Calibri" w:hAnsi="Calibri" w:cs="Calibri"/>
                      <w:color w:val="000000"/>
                      <w:sz w:val="22"/>
                      <w:szCs w:val="22"/>
                    </w:rPr>
                  </w:rPrChange>
                </w:rPr>
                <w:t>0.199</w:t>
              </w:r>
            </w:ins>
            <w:del w:id="2854"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62BE72A8" w14:textId="0AF74906" w:rsidR="009D2ED6" w:rsidRPr="009D2ED6" w:rsidRDefault="009D2ED6" w:rsidP="009D2ED6">
            <w:pPr>
              <w:spacing w:after="0" w:line="240" w:lineRule="auto"/>
              <w:jc w:val="center"/>
              <w:rPr>
                <w:rFonts w:asciiTheme="majorBidi" w:hAnsiTheme="majorBidi" w:cstheme="majorBidi"/>
                <w:sz w:val="18"/>
                <w:szCs w:val="18"/>
                <w:rPrChange w:id="2855" w:author="Bikram Adhikari (bdhikari)" w:date="2025-10-16T12:38:00Z" w16du:dateUtc="2025-10-16T17:38:00Z">
                  <w:rPr>
                    <w:rFonts w:asciiTheme="majorBidi" w:eastAsia="Times New Roman" w:hAnsiTheme="majorBidi" w:cstheme="majorBidi"/>
                    <w:kern w:val="0"/>
                    <w:sz w:val="18"/>
                    <w:szCs w:val="18"/>
                    <w14:ligatures w14:val="none"/>
                  </w:rPr>
                </w:rPrChange>
              </w:rPr>
            </w:pPr>
            <w:ins w:id="2856" w:author="Bikram Adhikari (bdhikari)" w:date="2025-10-16T12:38:00Z" w16du:dateUtc="2025-10-16T17:38:00Z">
              <w:r w:rsidRPr="009D2ED6">
                <w:rPr>
                  <w:rFonts w:asciiTheme="majorBidi" w:hAnsiTheme="majorBidi" w:cstheme="majorBidi"/>
                  <w:sz w:val="18"/>
                  <w:szCs w:val="18"/>
                  <w:rPrChange w:id="2857" w:author="Bikram Adhikari (bdhikari)" w:date="2025-10-16T12:38:00Z" w16du:dateUtc="2025-10-16T17:38:00Z">
                    <w:rPr>
                      <w:rFonts w:ascii="Calibri" w:hAnsi="Calibri" w:cs="Calibri"/>
                      <w:color w:val="000000"/>
                      <w:sz w:val="22"/>
                      <w:szCs w:val="22"/>
                    </w:rPr>
                  </w:rPrChange>
                </w:rPr>
                <w:t>0.92</w:t>
              </w:r>
            </w:ins>
            <w:del w:id="2858" w:author="Bikram Adhikari (bdhikari)" w:date="2025-10-16T12:38:00Z" w16du:dateUtc="2025-10-16T17:38:00Z">
              <w:r w:rsidRPr="00A12542" w:rsidDel="00065372">
                <w:rPr>
                  <w:rFonts w:asciiTheme="majorBidi" w:hAnsiTheme="majorBidi" w:cstheme="majorBidi"/>
                  <w:sz w:val="18"/>
                  <w:szCs w:val="18"/>
                </w:rPr>
                <w:delText>Ref</w:delText>
              </w:r>
            </w:del>
          </w:p>
        </w:tc>
        <w:tc>
          <w:tcPr>
            <w:tcW w:w="1223" w:type="dxa"/>
            <w:hideMark/>
          </w:tcPr>
          <w:p w14:paraId="3F417930" w14:textId="4BB91657" w:rsidR="009D2ED6" w:rsidRPr="009D2ED6" w:rsidRDefault="009D2ED6" w:rsidP="009D2ED6">
            <w:pPr>
              <w:spacing w:after="0" w:line="240" w:lineRule="auto"/>
              <w:jc w:val="center"/>
              <w:rPr>
                <w:rFonts w:asciiTheme="majorBidi" w:hAnsiTheme="majorBidi" w:cstheme="majorBidi"/>
                <w:sz w:val="18"/>
                <w:szCs w:val="18"/>
                <w:rPrChange w:id="2859" w:author="Bikram Adhikari (bdhikari)" w:date="2025-10-16T12:38:00Z" w16du:dateUtc="2025-10-16T17:38:00Z">
                  <w:rPr>
                    <w:rFonts w:asciiTheme="majorBidi" w:eastAsia="Times New Roman" w:hAnsiTheme="majorBidi" w:cstheme="majorBidi"/>
                    <w:kern w:val="0"/>
                    <w:sz w:val="18"/>
                    <w:szCs w:val="18"/>
                    <w14:ligatures w14:val="none"/>
                  </w:rPr>
                </w:rPrChange>
              </w:rPr>
            </w:pPr>
            <w:ins w:id="2860" w:author="Bikram Adhikari (bdhikari)" w:date="2025-10-16T12:38:00Z" w16du:dateUtc="2025-10-16T17:38:00Z">
              <w:r w:rsidRPr="009D2ED6">
                <w:rPr>
                  <w:rFonts w:asciiTheme="majorBidi" w:hAnsiTheme="majorBidi" w:cstheme="majorBidi"/>
                  <w:sz w:val="18"/>
                  <w:szCs w:val="18"/>
                  <w:rPrChange w:id="2861" w:author="Bikram Adhikari (bdhikari)" w:date="2025-10-16T12:38:00Z" w16du:dateUtc="2025-10-16T17:38:00Z">
                    <w:rPr>
                      <w:rFonts w:ascii="Calibri" w:hAnsi="Calibri" w:cs="Calibri"/>
                      <w:color w:val="000000"/>
                      <w:sz w:val="22"/>
                      <w:szCs w:val="22"/>
                    </w:rPr>
                  </w:rPrChange>
                </w:rPr>
                <w:t>0.69, 1.24</w:t>
              </w:r>
            </w:ins>
          </w:p>
        </w:tc>
        <w:tc>
          <w:tcPr>
            <w:tcW w:w="1061" w:type="dxa"/>
            <w:hideMark/>
          </w:tcPr>
          <w:p w14:paraId="4DD2FE54" w14:textId="4C9FBCEB" w:rsidR="009D2ED6" w:rsidRPr="009D2ED6" w:rsidRDefault="009D2ED6" w:rsidP="009D2ED6">
            <w:pPr>
              <w:spacing w:after="0" w:line="240" w:lineRule="auto"/>
              <w:jc w:val="center"/>
              <w:rPr>
                <w:rFonts w:asciiTheme="majorBidi" w:hAnsiTheme="majorBidi" w:cstheme="majorBidi"/>
                <w:sz w:val="18"/>
                <w:szCs w:val="18"/>
                <w:rPrChange w:id="2862" w:author="Bikram Adhikari (bdhikari)" w:date="2025-10-16T12:38:00Z" w16du:dateUtc="2025-10-16T17:38:00Z">
                  <w:rPr>
                    <w:rFonts w:asciiTheme="majorBidi" w:eastAsia="Times New Roman" w:hAnsiTheme="majorBidi" w:cstheme="majorBidi"/>
                    <w:kern w:val="0"/>
                    <w:sz w:val="18"/>
                    <w:szCs w:val="18"/>
                    <w14:ligatures w14:val="none"/>
                  </w:rPr>
                </w:rPrChange>
              </w:rPr>
            </w:pPr>
            <w:ins w:id="2863" w:author="Bikram Adhikari (bdhikari)" w:date="2025-10-16T12:38:00Z" w16du:dateUtc="2025-10-16T17:38:00Z">
              <w:r w:rsidRPr="009D2ED6">
                <w:rPr>
                  <w:rFonts w:asciiTheme="majorBidi" w:hAnsiTheme="majorBidi" w:cstheme="majorBidi"/>
                  <w:sz w:val="18"/>
                  <w:szCs w:val="18"/>
                  <w:rPrChange w:id="2864" w:author="Bikram Adhikari (bdhikari)" w:date="2025-10-16T12:38:00Z" w16du:dateUtc="2025-10-16T17:38:00Z">
                    <w:rPr>
                      <w:rFonts w:ascii="Calibri" w:hAnsi="Calibri" w:cs="Calibri"/>
                      <w:color w:val="000000"/>
                      <w:sz w:val="22"/>
                      <w:szCs w:val="22"/>
                    </w:rPr>
                  </w:rPrChange>
                </w:rPr>
                <w:t>0.595</w:t>
              </w:r>
            </w:ins>
            <w:del w:id="2865"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380F6F99" w14:textId="77777777" w:rsidTr="0003150C">
        <w:trPr>
          <w:trHeight w:val="20"/>
        </w:trPr>
        <w:tc>
          <w:tcPr>
            <w:tcW w:w="2201" w:type="dxa"/>
            <w:vAlign w:val="center"/>
            <w:hideMark/>
          </w:tcPr>
          <w:p w14:paraId="1C866E77" w14:textId="77777777"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507" w:type="dxa"/>
            <w:hideMark/>
          </w:tcPr>
          <w:p w14:paraId="6C488FB6" w14:textId="17A3BF40"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145 (31.0)</w:t>
            </w:r>
          </w:p>
        </w:tc>
        <w:tc>
          <w:tcPr>
            <w:tcW w:w="1043" w:type="dxa"/>
            <w:hideMark/>
          </w:tcPr>
          <w:p w14:paraId="36BE3A12" w14:textId="770E8BE4" w:rsidR="009D2ED6" w:rsidRPr="009D2ED6" w:rsidRDefault="009D2ED6" w:rsidP="009D2ED6">
            <w:pPr>
              <w:spacing w:after="0" w:line="240" w:lineRule="auto"/>
              <w:jc w:val="center"/>
              <w:rPr>
                <w:rFonts w:asciiTheme="majorBidi" w:hAnsiTheme="majorBidi" w:cstheme="majorBidi"/>
                <w:sz w:val="18"/>
                <w:szCs w:val="18"/>
                <w:rPrChange w:id="2866" w:author="Bikram Adhikari (bdhikari)" w:date="2025-10-16T12:38:00Z" w16du:dateUtc="2025-10-16T17:38:00Z">
                  <w:rPr>
                    <w:rFonts w:asciiTheme="majorBidi" w:eastAsia="Times New Roman" w:hAnsiTheme="majorBidi" w:cstheme="majorBidi"/>
                    <w:kern w:val="0"/>
                    <w:sz w:val="18"/>
                    <w:szCs w:val="18"/>
                    <w14:ligatures w14:val="none"/>
                  </w:rPr>
                </w:rPrChange>
              </w:rPr>
            </w:pPr>
            <w:ins w:id="2867" w:author="Bikram Adhikari (bdhikari)" w:date="2025-10-16T12:38:00Z" w16du:dateUtc="2025-10-16T17:38:00Z">
              <w:r w:rsidRPr="009D2ED6">
                <w:rPr>
                  <w:rFonts w:asciiTheme="majorBidi" w:hAnsiTheme="majorBidi" w:cstheme="majorBidi"/>
                  <w:sz w:val="18"/>
                  <w:szCs w:val="18"/>
                  <w:rPrChange w:id="2868" w:author="Bikram Adhikari (bdhikari)" w:date="2025-10-16T12:38:00Z" w16du:dateUtc="2025-10-16T17:38:00Z">
                    <w:rPr>
                      <w:rFonts w:ascii="Calibri" w:hAnsi="Calibri" w:cs="Calibri"/>
                      <w:color w:val="000000"/>
                      <w:sz w:val="22"/>
                      <w:szCs w:val="22"/>
                    </w:rPr>
                  </w:rPrChange>
                </w:rPr>
                <w:t> </w:t>
              </w:r>
            </w:ins>
            <w:del w:id="2869" w:author="Bikram Adhikari (bdhikari)" w:date="2025-10-16T12:38:00Z" w16du:dateUtc="2025-10-16T17:38:00Z">
              <w:r w:rsidRPr="00A12542" w:rsidDel="00065372">
                <w:rPr>
                  <w:rFonts w:asciiTheme="majorBidi" w:hAnsiTheme="majorBidi" w:cstheme="majorBidi"/>
                  <w:sz w:val="18"/>
                  <w:szCs w:val="18"/>
                </w:rPr>
                <w:delText>0.85</w:delText>
              </w:r>
            </w:del>
          </w:p>
        </w:tc>
        <w:tc>
          <w:tcPr>
            <w:tcW w:w="1184" w:type="dxa"/>
            <w:hideMark/>
          </w:tcPr>
          <w:p w14:paraId="3AC68F3E" w14:textId="1DBB926A" w:rsidR="009D2ED6" w:rsidRPr="009D2ED6" w:rsidRDefault="009D2ED6" w:rsidP="009D2ED6">
            <w:pPr>
              <w:spacing w:after="0" w:line="240" w:lineRule="auto"/>
              <w:jc w:val="center"/>
              <w:rPr>
                <w:rFonts w:asciiTheme="majorBidi" w:hAnsiTheme="majorBidi" w:cstheme="majorBidi"/>
                <w:sz w:val="18"/>
                <w:szCs w:val="18"/>
                <w:rPrChange w:id="2870" w:author="Bikram Adhikari (bdhikari)" w:date="2025-10-16T12:38:00Z" w16du:dateUtc="2025-10-16T17:38:00Z">
                  <w:rPr>
                    <w:rFonts w:asciiTheme="majorBidi" w:eastAsia="Times New Roman" w:hAnsiTheme="majorBidi" w:cstheme="majorBidi"/>
                    <w:kern w:val="0"/>
                    <w:sz w:val="18"/>
                    <w:szCs w:val="18"/>
                    <w14:ligatures w14:val="none"/>
                  </w:rPr>
                </w:rPrChange>
              </w:rPr>
            </w:pPr>
            <w:ins w:id="2871" w:author="Bikram Adhikari (bdhikari)" w:date="2025-10-16T12:38:00Z" w16du:dateUtc="2025-10-16T17:38:00Z">
              <w:r w:rsidRPr="009D2ED6">
                <w:rPr>
                  <w:rFonts w:asciiTheme="majorBidi" w:hAnsiTheme="majorBidi" w:cstheme="majorBidi"/>
                  <w:sz w:val="18"/>
                  <w:szCs w:val="18"/>
                  <w:rPrChange w:id="2872" w:author="Bikram Adhikari (bdhikari)" w:date="2025-10-16T12:38:00Z" w16du:dateUtc="2025-10-16T17:38:00Z">
                    <w:rPr>
                      <w:rFonts w:ascii="Calibri" w:hAnsi="Calibri" w:cs="Calibri"/>
                      <w:color w:val="000000"/>
                      <w:sz w:val="22"/>
                      <w:szCs w:val="22"/>
                    </w:rPr>
                  </w:rPrChange>
                </w:rPr>
                <w:t> </w:t>
              </w:r>
            </w:ins>
            <w:del w:id="2873" w:author="Bikram Adhikari (bdhikari)" w:date="2025-10-16T12:38:00Z" w16du:dateUtc="2025-10-16T17:38:00Z">
              <w:r w:rsidRPr="00A12542" w:rsidDel="00065372">
                <w:rPr>
                  <w:rFonts w:asciiTheme="majorBidi" w:hAnsiTheme="majorBidi" w:cstheme="majorBidi"/>
                  <w:sz w:val="18"/>
                  <w:szCs w:val="18"/>
                </w:rPr>
                <w:delText>0.67</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1.09</w:delText>
              </w:r>
            </w:del>
          </w:p>
        </w:tc>
        <w:tc>
          <w:tcPr>
            <w:tcW w:w="931" w:type="dxa"/>
            <w:hideMark/>
          </w:tcPr>
          <w:p w14:paraId="6E721B08" w14:textId="76C7956D" w:rsidR="009D2ED6" w:rsidRPr="009D2ED6" w:rsidRDefault="009D2ED6" w:rsidP="009D2ED6">
            <w:pPr>
              <w:spacing w:after="0" w:line="240" w:lineRule="auto"/>
              <w:jc w:val="center"/>
              <w:rPr>
                <w:rFonts w:asciiTheme="majorBidi" w:hAnsiTheme="majorBidi" w:cstheme="majorBidi"/>
                <w:sz w:val="18"/>
                <w:szCs w:val="18"/>
                <w:rPrChange w:id="2874" w:author="Bikram Adhikari (bdhikari)" w:date="2025-10-16T12:38:00Z" w16du:dateUtc="2025-10-16T17:38:00Z">
                  <w:rPr>
                    <w:rFonts w:asciiTheme="majorBidi" w:eastAsia="Times New Roman" w:hAnsiTheme="majorBidi" w:cstheme="majorBidi"/>
                    <w:kern w:val="0"/>
                    <w:sz w:val="18"/>
                    <w:szCs w:val="18"/>
                    <w14:ligatures w14:val="none"/>
                  </w:rPr>
                </w:rPrChange>
              </w:rPr>
            </w:pPr>
            <w:ins w:id="2875" w:author="Bikram Adhikari (bdhikari)" w:date="2025-10-16T12:38:00Z" w16du:dateUtc="2025-10-16T17:38:00Z">
              <w:r w:rsidRPr="009D2ED6">
                <w:rPr>
                  <w:rFonts w:asciiTheme="majorBidi" w:hAnsiTheme="majorBidi" w:cstheme="majorBidi"/>
                  <w:sz w:val="18"/>
                  <w:szCs w:val="18"/>
                  <w:rPrChange w:id="2876" w:author="Bikram Adhikari (bdhikari)" w:date="2025-10-16T12:38:00Z" w16du:dateUtc="2025-10-16T17:38:00Z">
                    <w:rPr>
                      <w:rFonts w:ascii="Calibri" w:hAnsi="Calibri" w:cs="Calibri"/>
                      <w:color w:val="000000"/>
                      <w:sz w:val="22"/>
                      <w:szCs w:val="22"/>
                    </w:rPr>
                  </w:rPrChange>
                </w:rPr>
                <w:t> </w:t>
              </w:r>
            </w:ins>
            <w:del w:id="2877" w:author="Bikram Adhikari (bdhikari)" w:date="2025-10-16T12:38:00Z" w16du:dateUtc="2025-10-16T17:38:00Z">
              <w:r w:rsidRPr="00A12542" w:rsidDel="00065372">
                <w:rPr>
                  <w:rFonts w:asciiTheme="majorBidi" w:hAnsiTheme="majorBidi" w:cstheme="majorBidi"/>
                  <w:sz w:val="18"/>
                  <w:szCs w:val="18"/>
                </w:rPr>
                <w:delText>0.199</w:delText>
              </w:r>
            </w:del>
          </w:p>
        </w:tc>
        <w:tc>
          <w:tcPr>
            <w:tcW w:w="869" w:type="dxa"/>
            <w:hideMark/>
          </w:tcPr>
          <w:p w14:paraId="2A83F61F" w14:textId="19695D70" w:rsidR="009D2ED6" w:rsidRPr="009D2ED6" w:rsidRDefault="009D2ED6" w:rsidP="009D2ED6">
            <w:pPr>
              <w:spacing w:after="0" w:line="240" w:lineRule="auto"/>
              <w:jc w:val="center"/>
              <w:rPr>
                <w:rFonts w:asciiTheme="majorBidi" w:hAnsiTheme="majorBidi" w:cstheme="majorBidi"/>
                <w:sz w:val="18"/>
                <w:szCs w:val="18"/>
                <w:rPrChange w:id="2878" w:author="Bikram Adhikari (bdhikari)" w:date="2025-10-16T12:38:00Z" w16du:dateUtc="2025-10-16T17:38:00Z">
                  <w:rPr>
                    <w:rFonts w:asciiTheme="majorBidi" w:eastAsia="Times New Roman" w:hAnsiTheme="majorBidi" w:cstheme="majorBidi"/>
                    <w:kern w:val="0"/>
                    <w:sz w:val="18"/>
                    <w:szCs w:val="18"/>
                    <w14:ligatures w14:val="none"/>
                  </w:rPr>
                </w:rPrChange>
              </w:rPr>
            </w:pPr>
            <w:ins w:id="2879" w:author="Bikram Adhikari (bdhikari)" w:date="2025-10-16T12:38:00Z" w16du:dateUtc="2025-10-16T17:38:00Z">
              <w:r w:rsidRPr="009D2ED6">
                <w:rPr>
                  <w:rFonts w:asciiTheme="majorBidi" w:hAnsiTheme="majorBidi" w:cstheme="majorBidi"/>
                  <w:sz w:val="18"/>
                  <w:szCs w:val="18"/>
                  <w:rPrChange w:id="2880" w:author="Bikram Adhikari (bdhikari)" w:date="2025-10-16T12:38:00Z" w16du:dateUtc="2025-10-16T17:38:00Z">
                    <w:rPr>
                      <w:rFonts w:ascii="Calibri" w:hAnsi="Calibri" w:cs="Calibri"/>
                      <w:color w:val="000000"/>
                      <w:sz w:val="22"/>
                      <w:szCs w:val="22"/>
                    </w:rPr>
                  </w:rPrChange>
                </w:rPr>
                <w:t> </w:t>
              </w:r>
            </w:ins>
            <w:del w:id="2881" w:author="Bikram Adhikari (bdhikari)" w:date="2025-10-16T12:38:00Z" w16du:dateUtc="2025-10-16T17:38:00Z">
              <w:r w:rsidRPr="00A12542" w:rsidDel="00065372">
                <w:rPr>
                  <w:rFonts w:asciiTheme="majorBidi" w:hAnsiTheme="majorBidi" w:cstheme="majorBidi"/>
                  <w:sz w:val="18"/>
                  <w:szCs w:val="18"/>
                </w:rPr>
                <w:delText>1.00</w:delText>
              </w:r>
            </w:del>
          </w:p>
        </w:tc>
        <w:tc>
          <w:tcPr>
            <w:tcW w:w="1223" w:type="dxa"/>
            <w:hideMark/>
          </w:tcPr>
          <w:p w14:paraId="2385D29D" w14:textId="15DDFF6A" w:rsidR="009D2ED6" w:rsidRPr="009D2ED6" w:rsidRDefault="009D2ED6" w:rsidP="009D2ED6">
            <w:pPr>
              <w:spacing w:after="0" w:line="240" w:lineRule="auto"/>
              <w:jc w:val="center"/>
              <w:rPr>
                <w:rFonts w:asciiTheme="majorBidi" w:hAnsiTheme="majorBidi" w:cstheme="majorBidi"/>
                <w:sz w:val="18"/>
                <w:szCs w:val="18"/>
                <w:rPrChange w:id="2882" w:author="Bikram Adhikari (bdhikari)" w:date="2025-10-16T12:38:00Z" w16du:dateUtc="2025-10-16T17:38:00Z">
                  <w:rPr>
                    <w:rFonts w:asciiTheme="majorBidi" w:eastAsia="Times New Roman" w:hAnsiTheme="majorBidi" w:cstheme="majorBidi"/>
                    <w:kern w:val="0"/>
                    <w:sz w:val="18"/>
                    <w:szCs w:val="18"/>
                    <w14:ligatures w14:val="none"/>
                  </w:rPr>
                </w:rPrChange>
              </w:rPr>
            </w:pPr>
            <w:ins w:id="2883" w:author="Bikram Adhikari (bdhikari)" w:date="2025-10-16T12:38:00Z" w16du:dateUtc="2025-10-16T17:38:00Z">
              <w:r w:rsidRPr="009D2ED6">
                <w:rPr>
                  <w:rFonts w:asciiTheme="majorBidi" w:hAnsiTheme="majorBidi" w:cstheme="majorBidi"/>
                  <w:sz w:val="18"/>
                  <w:szCs w:val="18"/>
                  <w:rPrChange w:id="2884" w:author="Bikram Adhikari (bdhikari)" w:date="2025-10-16T12:38:00Z" w16du:dateUtc="2025-10-16T17:38:00Z">
                    <w:rPr>
                      <w:rFonts w:ascii="Calibri" w:hAnsi="Calibri" w:cs="Calibri"/>
                      <w:color w:val="000000"/>
                      <w:sz w:val="22"/>
                      <w:szCs w:val="22"/>
                    </w:rPr>
                  </w:rPrChange>
                </w:rPr>
                <w:t> </w:t>
              </w:r>
            </w:ins>
            <w:del w:id="2885" w:author="Bikram Adhikari (bdhikari)" w:date="2025-10-16T12:38:00Z" w16du:dateUtc="2025-10-16T17:38:00Z">
              <w:r w:rsidRPr="00A12542" w:rsidDel="00065372">
                <w:rPr>
                  <w:rFonts w:asciiTheme="majorBidi" w:hAnsiTheme="majorBidi" w:cstheme="majorBidi"/>
                  <w:sz w:val="18"/>
                  <w:szCs w:val="18"/>
                </w:rPr>
                <w:delText>0.74</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1.35</w:delText>
              </w:r>
            </w:del>
          </w:p>
        </w:tc>
        <w:tc>
          <w:tcPr>
            <w:tcW w:w="1061" w:type="dxa"/>
            <w:hideMark/>
          </w:tcPr>
          <w:p w14:paraId="5FED9239" w14:textId="07876797" w:rsidR="009D2ED6" w:rsidRPr="009D2ED6" w:rsidRDefault="009D2ED6" w:rsidP="009D2ED6">
            <w:pPr>
              <w:spacing w:after="0" w:line="240" w:lineRule="auto"/>
              <w:jc w:val="center"/>
              <w:rPr>
                <w:rFonts w:asciiTheme="majorBidi" w:hAnsiTheme="majorBidi" w:cstheme="majorBidi"/>
                <w:sz w:val="18"/>
                <w:szCs w:val="18"/>
                <w:rPrChange w:id="2886" w:author="Bikram Adhikari (bdhikari)" w:date="2025-10-16T12:38:00Z" w16du:dateUtc="2025-10-16T17:38:00Z">
                  <w:rPr>
                    <w:rFonts w:asciiTheme="majorBidi" w:eastAsia="Times New Roman" w:hAnsiTheme="majorBidi" w:cstheme="majorBidi"/>
                    <w:kern w:val="0"/>
                    <w:sz w:val="18"/>
                    <w:szCs w:val="18"/>
                    <w14:ligatures w14:val="none"/>
                  </w:rPr>
                </w:rPrChange>
              </w:rPr>
            </w:pPr>
            <w:ins w:id="2887" w:author="Bikram Adhikari (bdhikari)" w:date="2025-10-16T12:38:00Z" w16du:dateUtc="2025-10-16T17:38:00Z">
              <w:r w:rsidRPr="009D2ED6">
                <w:rPr>
                  <w:rFonts w:asciiTheme="majorBidi" w:hAnsiTheme="majorBidi" w:cstheme="majorBidi"/>
                  <w:sz w:val="18"/>
                  <w:szCs w:val="18"/>
                  <w:rPrChange w:id="2888" w:author="Bikram Adhikari (bdhikari)" w:date="2025-10-16T12:38:00Z" w16du:dateUtc="2025-10-16T17:38:00Z">
                    <w:rPr>
                      <w:rFonts w:ascii="Calibri" w:hAnsi="Calibri" w:cs="Calibri"/>
                      <w:color w:val="000000"/>
                      <w:sz w:val="22"/>
                      <w:szCs w:val="22"/>
                    </w:rPr>
                  </w:rPrChange>
                </w:rPr>
                <w:t> </w:t>
              </w:r>
            </w:ins>
            <w:del w:id="2889" w:author="Bikram Adhikari (bdhikari)" w:date="2025-10-16T12:38:00Z" w16du:dateUtc="2025-10-16T17:38:00Z">
              <w:r w:rsidRPr="00A12542" w:rsidDel="00065372">
                <w:rPr>
                  <w:rFonts w:asciiTheme="majorBidi" w:hAnsiTheme="majorBidi" w:cstheme="majorBidi"/>
                  <w:sz w:val="18"/>
                  <w:szCs w:val="18"/>
                </w:rPr>
                <w:delText>0.981</w:delText>
              </w:r>
            </w:del>
          </w:p>
        </w:tc>
      </w:tr>
      <w:tr w:rsidR="009D2ED6" w:rsidRPr="00A12542" w:rsidDel="00B104E7" w14:paraId="13202382" w14:textId="6308D85D" w:rsidTr="0003150C">
        <w:trPr>
          <w:trHeight w:val="20"/>
          <w:del w:id="2890" w:author="Bikram Adhikari (bdhikari)" w:date="2025-10-16T12:37:00Z" w16du:dateUtc="2025-10-16T17:37:00Z"/>
        </w:trPr>
        <w:tc>
          <w:tcPr>
            <w:tcW w:w="2201" w:type="dxa"/>
            <w:vAlign w:val="center"/>
            <w:hideMark/>
          </w:tcPr>
          <w:p w14:paraId="433900B9" w14:textId="6415C3EE" w:rsidR="009D2ED6" w:rsidRPr="00A12542" w:rsidDel="00B104E7" w:rsidRDefault="009D2ED6" w:rsidP="009D2ED6">
            <w:pPr>
              <w:spacing w:after="0" w:line="240" w:lineRule="auto"/>
              <w:rPr>
                <w:del w:id="2891" w:author="Bikram Adhikari (bdhikari)" w:date="2025-10-16T12:37:00Z" w16du:dateUtc="2025-10-16T17:37:00Z"/>
                <w:rFonts w:asciiTheme="majorBidi" w:eastAsia="Times New Roman" w:hAnsiTheme="majorBidi" w:cstheme="majorBidi"/>
                <w:kern w:val="0"/>
                <w:sz w:val="18"/>
                <w:szCs w:val="18"/>
                <w14:ligatures w14:val="none"/>
              </w:rPr>
            </w:pPr>
            <w:del w:id="2892" w:author="Bikram Adhikari (bdhikari)" w:date="2025-10-16T12:37:00Z" w16du:dateUtc="2025-10-16T17:37:00Z">
              <w:r w:rsidRPr="00A12542" w:rsidDel="00B104E7">
                <w:rPr>
                  <w:rFonts w:asciiTheme="majorBidi" w:eastAsia="Times New Roman" w:hAnsiTheme="majorBidi" w:cstheme="majorBidi"/>
                  <w:kern w:val="0"/>
                  <w:sz w:val="18"/>
                  <w:szCs w:val="18"/>
                  <w14:ligatures w14:val="none"/>
                </w:rPr>
                <w:delText xml:space="preserve">    Missing</w:delText>
              </w:r>
            </w:del>
          </w:p>
        </w:tc>
        <w:tc>
          <w:tcPr>
            <w:tcW w:w="1507" w:type="dxa"/>
            <w:hideMark/>
          </w:tcPr>
          <w:p w14:paraId="7CDD7F43" w14:textId="525D6AA5" w:rsidR="009D2ED6" w:rsidRPr="00A12542" w:rsidDel="00B104E7" w:rsidRDefault="009D2ED6" w:rsidP="009D2ED6">
            <w:pPr>
              <w:spacing w:after="0" w:line="240" w:lineRule="auto"/>
              <w:jc w:val="center"/>
              <w:rPr>
                <w:del w:id="2893" w:author="Bikram Adhikari (bdhikari)" w:date="2025-10-16T12:37:00Z" w16du:dateUtc="2025-10-16T17:37:00Z"/>
                <w:rFonts w:asciiTheme="majorBidi" w:eastAsia="Times New Roman" w:hAnsiTheme="majorBidi" w:cstheme="majorBidi"/>
                <w:kern w:val="0"/>
                <w:sz w:val="18"/>
                <w:szCs w:val="18"/>
                <w14:ligatures w14:val="none"/>
              </w:rPr>
            </w:pPr>
            <w:del w:id="2894" w:author="Bikram Adhikari (bdhikari)" w:date="2025-10-16T12:37:00Z" w16du:dateUtc="2025-10-16T17:37:00Z">
              <w:r w:rsidRPr="00A12542" w:rsidDel="00B104E7">
                <w:rPr>
                  <w:rFonts w:asciiTheme="majorBidi" w:hAnsiTheme="majorBidi" w:cstheme="majorBidi"/>
                  <w:sz w:val="18"/>
                  <w:szCs w:val="18"/>
                </w:rPr>
                <w:delText>23</w:delText>
              </w:r>
            </w:del>
          </w:p>
        </w:tc>
        <w:tc>
          <w:tcPr>
            <w:tcW w:w="1043" w:type="dxa"/>
            <w:hideMark/>
          </w:tcPr>
          <w:p w14:paraId="5868272C" w14:textId="709DB4EA" w:rsidR="009D2ED6" w:rsidRPr="009D2ED6" w:rsidDel="00B104E7" w:rsidRDefault="009D2ED6" w:rsidP="008B418D">
            <w:pPr>
              <w:spacing w:after="0" w:line="240" w:lineRule="auto"/>
              <w:jc w:val="center"/>
              <w:rPr>
                <w:del w:id="2895" w:author="Bikram Adhikari (bdhikari)" w:date="2025-10-16T12:37:00Z" w16du:dateUtc="2025-10-16T17:37:00Z"/>
                <w:rFonts w:asciiTheme="majorBidi" w:hAnsiTheme="majorBidi" w:cstheme="majorBidi"/>
                <w:sz w:val="18"/>
                <w:szCs w:val="18"/>
                <w:rPrChange w:id="2896" w:author="Bikram Adhikari (bdhikari)" w:date="2025-10-16T12:38:00Z" w16du:dateUtc="2025-10-16T17:38:00Z">
                  <w:rPr>
                    <w:del w:id="2897" w:author="Bikram Adhikari (bdhikari)" w:date="2025-10-16T12:37:00Z" w16du:dateUtc="2025-10-16T17:37:00Z"/>
                    <w:rFonts w:asciiTheme="majorBidi" w:eastAsia="Times New Roman" w:hAnsiTheme="majorBidi" w:cstheme="majorBidi"/>
                    <w:kern w:val="0"/>
                    <w:sz w:val="18"/>
                    <w:szCs w:val="18"/>
                    <w14:ligatures w14:val="none"/>
                  </w:rPr>
                </w:rPrChange>
              </w:rPr>
            </w:pPr>
            <w:ins w:id="2898" w:author="Bikram Adhikari (bdhikari)" w:date="2025-10-16T12:38:00Z" w16du:dateUtc="2025-10-16T17:38:00Z">
              <w:r w:rsidRPr="009D2ED6">
                <w:rPr>
                  <w:rFonts w:asciiTheme="majorBidi" w:hAnsiTheme="majorBidi" w:cstheme="majorBidi"/>
                  <w:sz w:val="18"/>
                  <w:szCs w:val="18"/>
                  <w:rPrChange w:id="2899" w:author="Bikram Adhikari (bdhikari)" w:date="2025-10-16T12:38:00Z" w16du:dateUtc="2025-10-16T17:38:00Z">
                    <w:rPr>
                      <w:rFonts w:ascii="Calibri" w:hAnsi="Calibri" w:cs="Calibri"/>
                      <w:color w:val="000000"/>
                      <w:sz w:val="22"/>
                      <w:szCs w:val="22"/>
                    </w:rPr>
                  </w:rPrChange>
                </w:rPr>
                <w:t>Ref</w:t>
              </w:r>
            </w:ins>
            <w:del w:id="2900" w:author="Bikram Adhikari (bdhikari)" w:date="2025-10-16T12:37:00Z" w16du:dateUtc="2025-10-16T17:37:00Z">
              <w:r w:rsidRPr="00A12542" w:rsidDel="00B104E7">
                <w:rPr>
                  <w:rFonts w:asciiTheme="majorBidi" w:hAnsiTheme="majorBidi" w:cstheme="majorBidi"/>
                  <w:sz w:val="18"/>
                  <w:szCs w:val="18"/>
                </w:rPr>
                <w:delText> </w:delText>
              </w:r>
            </w:del>
          </w:p>
        </w:tc>
        <w:tc>
          <w:tcPr>
            <w:tcW w:w="1184" w:type="dxa"/>
            <w:hideMark/>
          </w:tcPr>
          <w:p w14:paraId="2EB3AA50" w14:textId="6D326F07" w:rsidR="009D2ED6" w:rsidRPr="009D2ED6" w:rsidDel="00B104E7" w:rsidRDefault="009D2ED6" w:rsidP="008B418D">
            <w:pPr>
              <w:spacing w:after="0" w:line="240" w:lineRule="auto"/>
              <w:jc w:val="center"/>
              <w:rPr>
                <w:del w:id="2901" w:author="Bikram Adhikari (bdhikari)" w:date="2025-10-16T12:37:00Z" w16du:dateUtc="2025-10-16T17:37:00Z"/>
                <w:rFonts w:asciiTheme="majorBidi" w:hAnsiTheme="majorBidi" w:cstheme="majorBidi"/>
                <w:sz w:val="18"/>
                <w:szCs w:val="18"/>
                <w:rPrChange w:id="2902" w:author="Bikram Adhikari (bdhikari)" w:date="2025-10-16T12:38:00Z" w16du:dateUtc="2025-10-16T17:38:00Z">
                  <w:rPr>
                    <w:del w:id="2903" w:author="Bikram Adhikari (bdhikari)" w:date="2025-10-16T12:37:00Z" w16du:dateUtc="2025-10-16T17:37:00Z"/>
                    <w:rFonts w:asciiTheme="majorBidi" w:eastAsia="Times New Roman" w:hAnsiTheme="majorBidi" w:cstheme="majorBidi"/>
                    <w:kern w:val="0"/>
                    <w:sz w:val="18"/>
                    <w:szCs w:val="18"/>
                    <w14:ligatures w14:val="none"/>
                  </w:rPr>
                </w:rPrChange>
              </w:rPr>
            </w:pPr>
            <w:ins w:id="2904" w:author="Bikram Adhikari (bdhikari)" w:date="2025-10-16T12:38:00Z" w16du:dateUtc="2025-10-16T17:38:00Z">
              <w:r w:rsidRPr="009D2ED6">
                <w:rPr>
                  <w:rFonts w:asciiTheme="majorBidi" w:hAnsiTheme="majorBidi" w:cstheme="majorBidi"/>
                  <w:sz w:val="18"/>
                  <w:szCs w:val="18"/>
                  <w:rPrChange w:id="2905" w:author="Bikram Adhikari (bdhikari)" w:date="2025-10-16T12:38:00Z" w16du:dateUtc="2025-10-16T17:38:00Z">
                    <w:rPr>
                      <w:rFonts w:ascii="Calibri" w:hAnsi="Calibri" w:cs="Calibri"/>
                      <w:color w:val="000000"/>
                      <w:sz w:val="22"/>
                      <w:szCs w:val="22"/>
                    </w:rPr>
                  </w:rPrChange>
                </w:rPr>
                <w:t> </w:t>
              </w:r>
            </w:ins>
            <w:del w:id="2906" w:author="Bikram Adhikari (bdhikari)" w:date="2025-10-16T12:37:00Z" w16du:dateUtc="2025-10-16T17:37:00Z">
              <w:r w:rsidRPr="00A12542" w:rsidDel="00B104E7">
                <w:rPr>
                  <w:rFonts w:asciiTheme="majorBidi" w:hAnsiTheme="majorBidi" w:cstheme="majorBidi"/>
                  <w:sz w:val="18"/>
                  <w:szCs w:val="18"/>
                </w:rPr>
                <w:delText> </w:delText>
              </w:r>
            </w:del>
          </w:p>
        </w:tc>
        <w:tc>
          <w:tcPr>
            <w:tcW w:w="931" w:type="dxa"/>
            <w:hideMark/>
          </w:tcPr>
          <w:p w14:paraId="3D99850C" w14:textId="42DA4512" w:rsidR="009D2ED6" w:rsidRPr="009D2ED6" w:rsidDel="00B104E7" w:rsidRDefault="009D2ED6" w:rsidP="008B418D">
            <w:pPr>
              <w:spacing w:after="0" w:line="240" w:lineRule="auto"/>
              <w:jc w:val="center"/>
              <w:rPr>
                <w:del w:id="2907" w:author="Bikram Adhikari (bdhikari)" w:date="2025-10-16T12:37:00Z" w16du:dateUtc="2025-10-16T17:37:00Z"/>
                <w:rFonts w:asciiTheme="majorBidi" w:hAnsiTheme="majorBidi" w:cstheme="majorBidi"/>
                <w:sz w:val="18"/>
                <w:szCs w:val="18"/>
                <w:rPrChange w:id="2908" w:author="Bikram Adhikari (bdhikari)" w:date="2025-10-16T12:38:00Z" w16du:dateUtc="2025-10-16T17:38:00Z">
                  <w:rPr>
                    <w:del w:id="2909" w:author="Bikram Adhikari (bdhikari)" w:date="2025-10-16T12:37:00Z" w16du:dateUtc="2025-10-16T17:37:00Z"/>
                    <w:rFonts w:asciiTheme="majorBidi" w:eastAsia="Times New Roman" w:hAnsiTheme="majorBidi" w:cstheme="majorBidi"/>
                    <w:kern w:val="0"/>
                    <w:sz w:val="18"/>
                    <w:szCs w:val="18"/>
                    <w14:ligatures w14:val="none"/>
                  </w:rPr>
                </w:rPrChange>
              </w:rPr>
            </w:pPr>
            <w:ins w:id="2910" w:author="Bikram Adhikari (bdhikari)" w:date="2025-10-16T12:38:00Z" w16du:dateUtc="2025-10-16T17:38:00Z">
              <w:r w:rsidRPr="009D2ED6">
                <w:rPr>
                  <w:rFonts w:asciiTheme="majorBidi" w:hAnsiTheme="majorBidi" w:cstheme="majorBidi"/>
                  <w:sz w:val="18"/>
                  <w:szCs w:val="18"/>
                  <w:rPrChange w:id="2911" w:author="Bikram Adhikari (bdhikari)" w:date="2025-10-16T12:38:00Z" w16du:dateUtc="2025-10-16T17:38:00Z">
                    <w:rPr>
                      <w:rFonts w:ascii="Calibri" w:hAnsi="Calibri" w:cs="Calibri"/>
                      <w:color w:val="000000"/>
                      <w:sz w:val="22"/>
                      <w:szCs w:val="22"/>
                    </w:rPr>
                  </w:rPrChange>
                </w:rPr>
                <w:t> </w:t>
              </w:r>
            </w:ins>
            <w:del w:id="2912" w:author="Bikram Adhikari (bdhikari)" w:date="2025-10-16T12:37:00Z" w16du:dateUtc="2025-10-16T17:37:00Z">
              <w:r w:rsidRPr="00A12542" w:rsidDel="00B104E7">
                <w:rPr>
                  <w:rFonts w:asciiTheme="majorBidi" w:hAnsiTheme="majorBidi" w:cstheme="majorBidi"/>
                  <w:sz w:val="18"/>
                  <w:szCs w:val="18"/>
                </w:rPr>
                <w:delText> </w:delText>
              </w:r>
            </w:del>
          </w:p>
        </w:tc>
        <w:tc>
          <w:tcPr>
            <w:tcW w:w="869" w:type="dxa"/>
            <w:hideMark/>
          </w:tcPr>
          <w:p w14:paraId="4591E9DC" w14:textId="4A98A22C" w:rsidR="009D2ED6" w:rsidRPr="009D2ED6" w:rsidDel="00B104E7" w:rsidRDefault="009D2ED6" w:rsidP="008B418D">
            <w:pPr>
              <w:spacing w:after="0" w:line="240" w:lineRule="auto"/>
              <w:jc w:val="center"/>
              <w:rPr>
                <w:del w:id="2913" w:author="Bikram Adhikari (bdhikari)" w:date="2025-10-16T12:37:00Z" w16du:dateUtc="2025-10-16T17:37:00Z"/>
                <w:rFonts w:asciiTheme="majorBidi" w:hAnsiTheme="majorBidi" w:cstheme="majorBidi"/>
                <w:sz w:val="18"/>
                <w:szCs w:val="18"/>
                <w:rPrChange w:id="2914" w:author="Bikram Adhikari (bdhikari)" w:date="2025-10-16T12:38:00Z" w16du:dateUtc="2025-10-16T17:38:00Z">
                  <w:rPr>
                    <w:del w:id="2915" w:author="Bikram Adhikari (bdhikari)" w:date="2025-10-16T12:37:00Z" w16du:dateUtc="2025-10-16T17:37:00Z"/>
                    <w:rFonts w:asciiTheme="majorBidi" w:eastAsia="Times New Roman" w:hAnsiTheme="majorBidi" w:cstheme="majorBidi"/>
                    <w:kern w:val="0"/>
                    <w:sz w:val="18"/>
                    <w:szCs w:val="18"/>
                    <w14:ligatures w14:val="none"/>
                  </w:rPr>
                </w:rPrChange>
              </w:rPr>
            </w:pPr>
            <w:ins w:id="2916" w:author="Bikram Adhikari (bdhikari)" w:date="2025-10-16T12:38:00Z" w16du:dateUtc="2025-10-16T17:38:00Z">
              <w:r w:rsidRPr="009D2ED6">
                <w:rPr>
                  <w:rFonts w:asciiTheme="majorBidi" w:hAnsiTheme="majorBidi" w:cstheme="majorBidi"/>
                  <w:sz w:val="18"/>
                  <w:szCs w:val="18"/>
                  <w:rPrChange w:id="2917" w:author="Bikram Adhikari (bdhikari)" w:date="2025-10-16T12:38:00Z" w16du:dateUtc="2025-10-16T17:38:00Z">
                    <w:rPr>
                      <w:rFonts w:ascii="Calibri" w:hAnsi="Calibri" w:cs="Calibri"/>
                      <w:color w:val="000000"/>
                      <w:sz w:val="22"/>
                      <w:szCs w:val="22"/>
                    </w:rPr>
                  </w:rPrChange>
                </w:rPr>
                <w:t>Ref</w:t>
              </w:r>
            </w:ins>
            <w:del w:id="2918" w:author="Bikram Adhikari (bdhikari)" w:date="2025-10-16T12:37:00Z" w16du:dateUtc="2025-10-16T17:37:00Z">
              <w:r w:rsidRPr="00A12542" w:rsidDel="00B104E7">
                <w:rPr>
                  <w:rFonts w:asciiTheme="majorBidi" w:hAnsiTheme="majorBidi" w:cstheme="majorBidi"/>
                  <w:sz w:val="18"/>
                  <w:szCs w:val="18"/>
                </w:rPr>
                <w:delText> </w:delText>
              </w:r>
            </w:del>
          </w:p>
        </w:tc>
        <w:tc>
          <w:tcPr>
            <w:tcW w:w="1223" w:type="dxa"/>
            <w:hideMark/>
          </w:tcPr>
          <w:p w14:paraId="09C58839" w14:textId="5C925BA2" w:rsidR="009D2ED6" w:rsidRPr="009D2ED6" w:rsidDel="00B104E7" w:rsidRDefault="009D2ED6" w:rsidP="008B418D">
            <w:pPr>
              <w:spacing w:after="0" w:line="240" w:lineRule="auto"/>
              <w:jc w:val="center"/>
              <w:rPr>
                <w:del w:id="2919" w:author="Bikram Adhikari (bdhikari)" w:date="2025-10-16T12:37:00Z" w16du:dateUtc="2025-10-16T17:37:00Z"/>
                <w:rFonts w:asciiTheme="majorBidi" w:hAnsiTheme="majorBidi" w:cstheme="majorBidi"/>
                <w:sz w:val="18"/>
                <w:szCs w:val="18"/>
                <w:rPrChange w:id="2920" w:author="Bikram Adhikari (bdhikari)" w:date="2025-10-16T12:38:00Z" w16du:dateUtc="2025-10-16T17:38:00Z">
                  <w:rPr>
                    <w:del w:id="2921" w:author="Bikram Adhikari (bdhikari)" w:date="2025-10-16T12:37:00Z" w16du:dateUtc="2025-10-16T17:37:00Z"/>
                    <w:rFonts w:asciiTheme="majorBidi" w:eastAsia="Times New Roman" w:hAnsiTheme="majorBidi" w:cstheme="majorBidi"/>
                    <w:kern w:val="0"/>
                    <w:sz w:val="18"/>
                    <w:szCs w:val="18"/>
                    <w14:ligatures w14:val="none"/>
                  </w:rPr>
                </w:rPrChange>
              </w:rPr>
            </w:pPr>
            <w:ins w:id="2922" w:author="Bikram Adhikari (bdhikari)" w:date="2025-10-16T12:38:00Z" w16du:dateUtc="2025-10-16T17:38:00Z">
              <w:r w:rsidRPr="009D2ED6">
                <w:rPr>
                  <w:rFonts w:asciiTheme="majorBidi" w:hAnsiTheme="majorBidi" w:cstheme="majorBidi"/>
                  <w:sz w:val="18"/>
                  <w:szCs w:val="18"/>
                  <w:rPrChange w:id="2923" w:author="Bikram Adhikari (bdhikari)" w:date="2025-10-16T12:38:00Z" w16du:dateUtc="2025-10-16T17:38:00Z">
                    <w:rPr>
                      <w:rFonts w:ascii="Calibri" w:hAnsi="Calibri" w:cs="Calibri"/>
                      <w:color w:val="000000"/>
                      <w:sz w:val="22"/>
                      <w:szCs w:val="22"/>
                    </w:rPr>
                  </w:rPrChange>
                </w:rPr>
                <w:t> </w:t>
              </w:r>
            </w:ins>
            <w:del w:id="2924" w:author="Bikram Adhikari (bdhikari)" w:date="2025-10-16T12:37:00Z" w16du:dateUtc="2025-10-16T17:37:00Z">
              <w:r w:rsidRPr="00A12542" w:rsidDel="00B104E7">
                <w:rPr>
                  <w:rFonts w:asciiTheme="majorBidi" w:hAnsiTheme="majorBidi" w:cstheme="majorBidi"/>
                  <w:sz w:val="18"/>
                  <w:szCs w:val="18"/>
                </w:rPr>
                <w:delText> </w:delText>
              </w:r>
            </w:del>
          </w:p>
        </w:tc>
        <w:tc>
          <w:tcPr>
            <w:tcW w:w="1061" w:type="dxa"/>
            <w:hideMark/>
          </w:tcPr>
          <w:p w14:paraId="7A07AA60" w14:textId="75D23409" w:rsidR="009D2ED6" w:rsidRPr="009D2ED6" w:rsidDel="00B104E7" w:rsidRDefault="009D2ED6" w:rsidP="008B418D">
            <w:pPr>
              <w:spacing w:after="0" w:line="240" w:lineRule="auto"/>
              <w:jc w:val="center"/>
              <w:rPr>
                <w:del w:id="2925" w:author="Bikram Adhikari (bdhikari)" w:date="2025-10-16T12:37:00Z" w16du:dateUtc="2025-10-16T17:37:00Z"/>
                <w:rFonts w:asciiTheme="majorBidi" w:hAnsiTheme="majorBidi" w:cstheme="majorBidi"/>
                <w:sz w:val="18"/>
                <w:szCs w:val="18"/>
                <w:rPrChange w:id="2926" w:author="Bikram Adhikari (bdhikari)" w:date="2025-10-16T12:38:00Z" w16du:dateUtc="2025-10-16T17:38:00Z">
                  <w:rPr>
                    <w:del w:id="2927" w:author="Bikram Adhikari (bdhikari)" w:date="2025-10-16T12:37:00Z" w16du:dateUtc="2025-10-16T17:37:00Z"/>
                    <w:rFonts w:asciiTheme="majorBidi" w:eastAsia="Times New Roman" w:hAnsiTheme="majorBidi" w:cstheme="majorBidi"/>
                    <w:kern w:val="0"/>
                    <w:sz w:val="18"/>
                    <w:szCs w:val="18"/>
                    <w14:ligatures w14:val="none"/>
                  </w:rPr>
                </w:rPrChange>
              </w:rPr>
            </w:pPr>
            <w:ins w:id="2928" w:author="Bikram Adhikari (bdhikari)" w:date="2025-10-16T12:38:00Z" w16du:dateUtc="2025-10-16T17:38:00Z">
              <w:r w:rsidRPr="009D2ED6">
                <w:rPr>
                  <w:rFonts w:asciiTheme="majorBidi" w:hAnsiTheme="majorBidi" w:cstheme="majorBidi"/>
                  <w:sz w:val="18"/>
                  <w:szCs w:val="18"/>
                  <w:rPrChange w:id="2929" w:author="Bikram Adhikari (bdhikari)" w:date="2025-10-16T12:38:00Z" w16du:dateUtc="2025-10-16T17:38:00Z">
                    <w:rPr>
                      <w:rFonts w:ascii="Calibri" w:hAnsi="Calibri" w:cs="Calibri"/>
                      <w:color w:val="000000"/>
                      <w:sz w:val="22"/>
                      <w:szCs w:val="22"/>
                    </w:rPr>
                  </w:rPrChange>
                </w:rPr>
                <w:t> </w:t>
              </w:r>
            </w:ins>
            <w:del w:id="2930" w:author="Bikram Adhikari (bdhikari)" w:date="2025-10-16T12:37:00Z" w16du:dateUtc="2025-10-16T17:37:00Z">
              <w:r w:rsidRPr="00A12542" w:rsidDel="00B104E7">
                <w:rPr>
                  <w:rFonts w:asciiTheme="majorBidi" w:hAnsiTheme="majorBidi" w:cstheme="majorBidi"/>
                  <w:sz w:val="18"/>
                  <w:szCs w:val="18"/>
                </w:rPr>
                <w:delText> </w:delText>
              </w:r>
            </w:del>
          </w:p>
        </w:tc>
      </w:tr>
      <w:tr w:rsidR="009D2ED6" w:rsidRPr="00A12542" w14:paraId="557F43BB" w14:textId="77777777" w:rsidTr="0003150C">
        <w:trPr>
          <w:trHeight w:val="20"/>
        </w:trPr>
        <w:tc>
          <w:tcPr>
            <w:tcW w:w="2201" w:type="dxa"/>
            <w:vAlign w:val="center"/>
            <w:hideMark/>
          </w:tcPr>
          <w:p w14:paraId="55B33CF7" w14:textId="333AD49C" w:rsidR="009D2ED6" w:rsidRPr="00A12542" w:rsidRDefault="00075FBA" w:rsidP="009D2ED6">
            <w:pPr>
              <w:spacing w:after="0" w:line="240" w:lineRule="auto"/>
              <w:rPr>
                <w:rFonts w:asciiTheme="majorBidi" w:eastAsia="Times New Roman" w:hAnsiTheme="majorBidi" w:cstheme="majorBidi"/>
                <w:b/>
                <w:bCs/>
                <w:kern w:val="0"/>
                <w:sz w:val="18"/>
                <w:szCs w:val="18"/>
                <w14:ligatures w14:val="none"/>
              </w:rPr>
            </w:pPr>
            <w:ins w:id="2931" w:author="Bikram Adhikari (bdhikari)" w:date="2025-10-16T14:37:00Z" w16du:dateUtc="2025-10-16T19:37:00Z">
              <w:r w:rsidRPr="001E73E8">
                <w:rPr>
                  <w:rFonts w:ascii="Times New Roman" w:eastAsia="Times New Roman" w:hAnsi="Times New Roman" w:cs="Times New Roman"/>
                  <w:b/>
                  <w:bCs/>
                  <w:sz w:val="22"/>
                  <w:szCs w:val="22"/>
                </w:rPr>
                <w:t>Maternal BMI</w:t>
              </w:r>
            </w:ins>
            <w:del w:id="2932" w:author="Bikram Adhikari (bdhikari)" w:date="2025-10-16T14:37:00Z" w16du:dateUtc="2025-10-16T19:37:00Z">
              <w:r w:rsidR="009D2ED6" w:rsidRPr="00A12542" w:rsidDel="00075FBA">
                <w:rPr>
                  <w:rFonts w:asciiTheme="majorBidi" w:eastAsia="Times New Roman" w:hAnsiTheme="majorBidi" w:cstheme="majorBidi"/>
                  <w:b/>
                  <w:bCs/>
                  <w:kern w:val="0"/>
                  <w:sz w:val="18"/>
                  <w:szCs w:val="18"/>
                  <w14:ligatures w14:val="none"/>
                </w:rPr>
                <w:delText>Maternal nutrition status</w:delText>
              </w:r>
            </w:del>
          </w:p>
        </w:tc>
        <w:tc>
          <w:tcPr>
            <w:tcW w:w="1507" w:type="dxa"/>
            <w:hideMark/>
          </w:tcPr>
          <w:p w14:paraId="5836B87B" w14:textId="24445D09"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hideMark/>
          </w:tcPr>
          <w:p w14:paraId="46501DFA" w14:textId="0B14A982" w:rsidR="009D2ED6" w:rsidRPr="009D2ED6" w:rsidRDefault="009D2ED6" w:rsidP="009D2ED6">
            <w:pPr>
              <w:spacing w:after="0" w:line="240" w:lineRule="auto"/>
              <w:jc w:val="center"/>
              <w:rPr>
                <w:rFonts w:asciiTheme="majorBidi" w:hAnsiTheme="majorBidi" w:cstheme="majorBidi"/>
                <w:sz w:val="18"/>
                <w:szCs w:val="18"/>
                <w:rPrChange w:id="2933" w:author="Bikram Adhikari (bdhikari)" w:date="2025-10-16T12:38:00Z" w16du:dateUtc="2025-10-16T17:38:00Z">
                  <w:rPr>
                    <w:rFonts w:asciiTheme="majorBidi" w:eastAsia="Times New Roman" w:hAnsiTheme="majorBidi" w:cstheme="majorBidi"/>
                    <w:kern w:val="0"/>
                    <w:sz w:val="18"/>
                    <w:szCs w:val="18"/>
                    <w14:ligatures w14:val="none"/>
                  </w:rPr>
                </w:rPrChange>
              </w:rPr>
            </w:pPr>
            <w:ins w:id="2934" w:author="Bikram Adhikari (bdhikari)" w:date="2025-10-16T12:38:00Z" w16du:dateUtc="2025-10-16T17:38:00Z">
              <w:r w:rsidRPr="009D2ED6">
                <w:rPr>
                  <w:rFonts w:asciiTheme="majorBidi" w:hAnsiTheme="majorBidi" w:cstheme="majorBidi"/>
                  <w:sz w:val="18"/>
                  <w:szCs w:val="18"/>
                  <w:rPrChange w:id="2935" w:author="Bikram Adhikari (bdhikari)" w:date="2025-10-16T12:38:00Z" w16du:dateUtc="2025-10-16T17:38:00Z">
                    <w:rPr>
                      <w:rFonts w:ascii="Calibri" w:hAnsi="Calibri" w:cs="Calibri"/>
                      <w:color w:val="000000"/>
                      <w:sz w:val="22"/>
                      <w:szCs w:val="22"/>
                    </w:rPr>
                  </w:rPrChange>
                </w:rPr>
                <w:t>0.57</w:t>
              </w:r>
            </w:ins>
            <w:del w:id="2936" w:author="Bikram Adhikari (bdhikari)" w:date="2025-10-16T12:38:00Z" w16du:dateUtc="2025-10-16T17:38:00Z">
              <w:r w:rsidRPr="00A12542" w:rsidDel="00065372">
                <w:rPr>
                  <w:rFonts w:asciiTheme="majorBidi" w:hAnsiTheme="majorBidi" w:cstheme="majorBidi"/>
                  <w:sz w:val="18"/>
                  <w:szCs w:val="18"/>
                </w:rPr>
                <w:delText> </w:delText>
              </w:r>
            </w:del>
          </w:p>
        </w:tc>
        <w:tc>
          <w:tcPr>
            <w:tcW w:w="1184" w:type="dxa"/>
            <w:hideMark/>
          </w:tcPr>
          <w:p w14:paraId="0A9ACAC1" w14:textId="492E409A" w:rsidR="009D2ED6" w:rsidRPr="009D2ED6" w:rsidRDefault="009D2ED6" w:rsidP="009D2ED6">
            <w:pPr>
              <w:spacing w:after="0" w:line="240" w:lineRule="auto"/>
              <w:jc w:val="center"/>
              <w:rPr>
                <w:rFonts w:asciiTheme="majorBidi" w:hAnsiTheme="majorBidi" w:cstheme="majorBidi"/>
                <w:sz w:val="18"/>
                <w:szCs w:val="18"/>
                <w:rPrChange w:id="2937" w:author="Bikram Adhikari (bdhikari)" w:date="2025-10-16T12:38:00Z" w16du:dateUtc="2025-10-16T17:38:00Z">
                  <w:rPr>
                    <w:rFonts w:asciiTheme="majorBidi" w:eastAsia="Times New Roman" w:hAnsiTheme="majorBidi" w:cstheme="majorBidi"/>
                    <w:kern w:val="0"/>
                    <w:sz w:val="18"/>
                    <w:szCs w:val="18"/>
                    <w14:ligatures w14:val="none"/>
                  </w:rPr>
                </w:rPrChange>
              </w:rPr>
            </w:pPr>
            <w:ins w:id="2938" w:author="Bikram Adhikari (bdhikari)" w:date="2025-10-16T12:38:00Z" w16du:dateUtc="2025-10-16T17:38:00Z">
              <w:r w:rsidRPr="009D2ED6">
                <w:rPr>
                  <w:rFonts w:asciiTheme="majorBidi" w:hAnsiTheme="majorBidi" w:cstheme="majorBidi"/>
                  <w:sz w:val="18"/>
                  <w:szCs w:val="18"/>
                  <w:rPrChange w:id="2939" w:author="Bikram Adhikari (bdhikari)" w:date="2025-10-16T12:38:00Z" w16du:dateUtc="2025-10-16T17:38:00Z">
                    <w:rPr>
                      <w:rFonts w:ascii="Calibri" w:hAnsi="Calibri" w:cs="Calibri"/>
                      <w:color w:val="000000"/>
                      <w:sz w:val="22"/>
                      <w:szCs w:val="22"/>
                    </w:rPr>
                  </w:rPrChange>
                </w:rPr>
                <w:t>0.43, 0.75</w:t>
              </w:r>
            </w:ins>
            <w:del w:id="2940" w:author="Bikram Adhikari (bdhikari)" w:date="2025-10-16T12:38:00Z" w16du:dateUtc="2025-10-16T17:38:00Z">
              <w:r w:rsidRPr="00A12542" w:rsidDel="00065372">
                <w:rPr>
                  <w:rFonts w:asciiTheme="majorBidi" w:hAnsiTheme="majorBidi" w:cstheme="majorBidi"/>
                  <w:sz w:val="18"/>
                  <w:szCs w:val="18"/>
                </w:rPr>
                <w:delText> </w:delText>
              </w:r>
            </w:del>
          </w:p>
        </w:tc>
        <w:tc>
          <w:tcPr>
            <w:tcW w:w="931" w:type="dxa"/>
            <w:hideMark/>
          </w:tcPr>
          <w:p w14:paraId="6F60F3CD" w14:textId="29C2097E" w:rsidR="009D2ED6" w:rsidRPr="009D2ED6" w:rsidRDefault="009D2ED6" w:rsidP="009D2ED6">
            <w:pPr>
              <w:spacing w:after="0" w:line="240" w:lineRule="auto"/>
              <w:jc w:val="center"/>
              <w:rPr>
                <w:rFonts w:asciiTheme="majorBidi" w:hAnsiTheme="majorBidi" w:cstheme="majorBidi"/>
                <w:sz w:val="18"/>
                <w:szCs w:val="18"/>
                <w:rPrChange w:id="2941" w:author="Bikram Adhikari (bdhikari)" w:date="2025-10-16T12:38:00Z" w16du:dateUtc="2025-10-16T17:38:00Z">
                  <w:rPr>
                    <w:rFonts w:asciiTheme="majorBidi" w:eastAsia="Times New Roman" w:hAnsiTheme="majorBidi" w:cstheme="majorBidi"/>
                    <w:kern w:val="0"/>
                    <w:sz w:val="18"/>
                    <w:szCs w:val="18"/>
                    <w14:ligatures w14:val="none"/>
                  </w:rPr>
                </w:rPrChange>
              </w:rPr>
            </w:pPr>
            <w:ins w:id="2942" w:author="Bikram Adhikari (bdhikari)" w:date="2025-10-16T12:38:00Z" w16du:dateUtc="2025-10-16T17:38:00Z">
              <w:r w:rsidRPr="009D2ED6">
                <w:rPr>
                  <w:rFonts w:asciiTheme="majorBidi" w:hAnsiTheme="majorBidi" w:cstheme="majorBidi"/>
                  <w:sz w:val="18"/>
                  <w:szCs w:val="18"/>
                  <w:rPrChange w:id="2943" w:author="Bikram Adhikari (bdhikari)" w:date="2025-10-16T12:38:00Z" w16du:dateUtc="2025-10-16T17:38:00Z">
                    <w:rPr>
                      <w:rFonts w:ascii="Calibri" w:hAnsi="Calibri" w:cs="Calibri"/>
                      <w:b/>
                      <w:bCs/>
                      <w:color w:val="000000"/>
                      <w:sz w:val="22"/>
                      <w:szCs w:val="22"/>
                    </w:rPr>
                  </w:rPrChange>
                </w:rPr>
                <w:t>&lt;0.001</w:t>
              </w:r>
            </w:ins>
            <w:del w:id="2944"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7575E752" w14:textId="680D2B03" w:rsidR="009D2ED6" w:rsidRPr="009D2ED6" w:rsidRDefault="009D2ED6" w:rsidP="009D2ED6">
            <w:pPr>
              <w:spacing w:after="0" w:line="240" w:lineRule="auto"/>
              <w:jc w:val="center"/>
              <w:rPr>
                <w:rFonts w:asciiTheme="majorBidi" w:hAnsiTheme="majorBidi" w:cstheme="majorBidi"/>
                <w:sz w:val="18"/>
                <w:szCs w:val="18"/>
                <w:rPrChange w:id="2945" w:author="Bikram Adhikari (bdhikari)" w:date="2025-10-16T12:38:00Z" w16du:dateUtc="2025-10-16T17:38:00Z">
                  <w:rPr>
                    <w:rFonts w:asciiTheme="majorBidi" w:eastAsia="Times New Roman" w:hAnsiTheme="majorBidi" w:cstheme="majorBidi"/>
                    <w:kern w:val="0"/>
                    <w:sz w:val="18"/>
                    <w:szCs w:val="18"/>
                    <w14:ligatures w14:val="none"/>
                  </w:rPr>
                </w:rPrChange>
              </w:rPr>
            </w:pPr>
            <w:ins w:id="2946" w:author="Bikram Adhikari (bdhikari)" w:date="2025-10-16T12:38:00Z" w16du:dateUtc="2025-10-16T17:38:00Z">
              <w:r w:rsidRPr="009D2ED6">
                <w:rPr>
                  <w:rFonts w:asciiTheme="majorBidi" w:hAnsiTheme="majorBidi" w:cstheme="majorBidi"/>
                  <w:sz w:val="18"/>
                  <w:szCs w:val="18"/>
                  <w:rPrChange w:id="2947" w:author="Bikram Adhikari (bdhikari)" w:date="2025-10-16T12:38:00Z" w16du:dateUtc="2025-10-16T17:38:00Z">
                    <w:rPr>
                      <w:rFonts w:ascii="Calibri" w:hAnsi="Calibri" w:cs="Calibri"/>
                      <w:color w:val="000000"/>
                      <w:sz w:val="22"/>
                      <w:szCs w:val="22"/>
                    </w:rPr>
                  </w:rPrChange>
                </w:rPr>
                <w:t>0.75</w:t>
              </w:r>
            </w:ins>
            <w:del w:id="2948" w:author="Bikram Adhikari (bdhikari)" w:date="2025-10-16T12:38:00Z" w16du:dateUtc="2025-10-16T17:38:00Z">
              <w:r w:rsidRPr="00A12542" w:rsidDel="00065372">
                <w:rPr>
                  <w:rFonts w:asciiTheme="majorBidi" w:hAnsiTheme="majorBidi" w:cstheme="majorBidi"/>
                  <w:sz w:val="18"/>
                  <w:szCs w:val="18"/>
                </w:rPr>
                <w:delText> </w:delText>
              </w:r>
            </w:del>
          </w:p>
        </w:tc>
        <w:tc>
          <w:tcPr>
            <w:tcW w:w="1223" w:type="dxa"/>
            <w:hideMark/>
          </w:tcPr>
          <w:p w14:paraId="47382BB3" w14:textId="6CD807CA" w:rsidR="009D2ED6" w:rsidRPr="009D2ED6" w:rsidRDefault="009D2ED6" w:rsidP="009D2ED6">
            <w:pPr>
              <w:spacing w:after="0" w:line="240" w:lineRule="auto"/>
              <w:jc w:val="center"/>
              <w:rPr>
                <w:rFonts w:asciiTheme="majorBidi" w:hAnsiTheme="majorBidi" w:cstheme="majorBidi"/>
                <w:sz w:val="18"/>
                <w:szCs w:val="18"/>
                <w:rPrChange w:id="2949" w:author="Bikram Adhikari (bdhikari)" w:date="2025-10-16T12:38:00Z" w16du:dateUtc="2025-10-16T17:38:00Z">
                  <w:rPr>
                    <w:rFonts w:asciiTheme="majorBidi" w:eastAsia="Times New Roman" w:hAnsiTheme="majorBidi" w:cstheme="majorBidi"/>
                    <w:kern w:val="0"/>
                    <w:sz w:val="18"/>
                    <w:szCs w:val="18"/>
                    <w14:ligatures w14:val="none"/>
                  </w:rPr>
                </w:rPrChange>
              </w:rPr>
            </w:pPr>
            <w:ins w:id="2950" w:author="Bikram Adhikari (bdhikari)" w:date="2025-10-16T12:38:00Z" w16du:dateUtc="2025-10-16T17:38:00Z">
              <w:r w:rsidRPr="009D2ED6">
                <w:rPr>
                  <w:rFonts w:asciiTheme="majorBidi" w:hAnsiTheme="majorBidi" w:cstheme="majorBidi"/>
                  <w:sz w:val="18"/>
                  <w:szCs w:val="18"/>
                  <w:rPrChange w:id="2951" w:author="Bikram Adhikari (bdhikari)" w:date="2025-10-16T12:38:00Z" w16du:dateUtc="2025-10-16T17:38:00Z">
                    <w:rPr>
                      <w:rFonts w:ascii="Calibri" w:hAnsi="Calibri" w:cs="Calibri"/>
                      <w:color w:val="000000"/>
                      <w:sz w:val="22"/>
                      <w:szCs w:val="22"/>
                    </w:rPr>
                  </w:rPrChange>
                </w:rPr>
                <w:t>0.56, 1.01</w:t>
              </w:r>
            </w:ins>
            <w:del w:id="2952" w:author="Bikram Adhikari (bdhikari)" w:date="2025-10-16T12:38:00Z" w16du:dateUtc="2025-10-16T17:38:00Z">
              <w:r w:rsidRPr="00A12542" w:rsidDel="00065372">
                <w:rPr>
                  <w:rFonts w:asciiTheme="majorBidi" w:hAnsiTheme="majorBidi" w:cstheme="majorBidi"/>
                  <w:sz w:val="18"/>
                  <w:szCs w:val="18"/>
                </w:rPr>
                <w:delText> </w:delText>
              </w:r>
            </w:del>
          </w:p>
        </w:tc>
        <w:tc>
          <w:tcPr>
            <w:tcW w:w="1061" w:type="dxa"/>
            <w:hideMark/>
          </w:tcPr>
          <w:p w14:paraId="50F1560E" w14:textId="0E1927E6" w:rsidR="009D2ED6" w:rsidRPr="009D2ED6" w:rsidRDefault="009D2ED6" w:rsidP="009D2ED6">
            <w:pPr>
              <w:spacing w:after="0" w:line="240" w:lineRule="auto"/>
              <w:jc w:val="center"/>
              <w:rPr>
                <w:rFonts w:asciiTheme="majorBidi" w:hAnsiTheme="majorBidi" w:cstheme="majorBidi"/>
                <w:sz w:val="18"/>
                <w:szCs w:val="18"/>
                <w:rPrChange w:id="2953" w:author="Bikram Adhikari (bdhikari)" w:date="2025-10-16T12:38:00Z" w16du:dateUtc="2025-10-16T17:38:00Z">
                  <w:rPr>
                    <w:rFonts w:asciiTheme="majorBidi" w:eastAsia="Times New Roman" w:hAnsiTheme="majorBidi" w:cstheme="majorBidi"/>
                    <w:kern w:val="0"/>
                    <w:sz w:val="18"/>
                    <w:szCs w:val="18"/>
                    <w14:ligatures w14:val="none"/>
                  </w:rPr>
                </w:rPrChange>
              </w:rPr>
            </w:pPr>
            <w:ins w:id="2954" w:author="Bikram Adhikari (bdhikari)" w:date="2025-10-16T12:38:00Z" w16du:dateUtc="2025-10-16T17:38:00Z">
              <w:r w:rsidRPr="009D2ED6">
                <w:rPr>
                  <w:rFonts w:asciiTheme="majorBidi" w:hAnsiTheme="majorBidi" w:cstheme="majorBidi"/>
                  <w:sz w:val="18"/>
                  <w:szCs w:val="18"/>
                  <w:rPrChange w:id="2955" w:author="Bikram Adhikari (bdhikari)" w:date="2025-10-16T12:38:00Z" w16du:dateUtc="2025-10-16T17:38:00Z">
                    <w:rPr>
                      <w:rFonts w:ascii="Calibri" w:hAnsi="Calibri" w:cs="Calibri"/>
                      <w:color w:val="000000"/>
                      <w:sz w:val="22"/>
                      <w:szCs w:val="22"/>
                    </w:rPr>
                  </w:rPrChange>
                </w:rPr>
                <w:t>0.057</w:t>
              </w:r>
            </w:ins>
            <w:del w:id="2956"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2BB66BBA" w14:textId="77777777" w:rsidTr="0003150C">
        <w:trPr>
          <w:trHeight w:val="20"/>
        </w:trPr>
        <w:tc>
          <w:tcPr>
            <w:tcW w:w="2201" w:type="dxa"/>
            <w:vAlign w:val="center"/>
            <w:hideMark/>
          </w:tcPr>
          <w:p w14:paraId="0E564550" w14:textId="77777777"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Normal</w:t>
            </w:r>
          </w:p>
        </w:tc>
        <w:tc>
          <w:tcPr>
            <w:tcW w:w="1507" w:type="dxa"/>
            <w:hideMark/>
          </w:tcPr>
          <w:p w14:paraId="1EADC284" w14:textId="1544B610"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411 (34.5)</w:t>
            </w:r>
          </w:p>
        </w:tc>
        <w:tc>
          <w:tcPr>
            <w:tcW w:w="1043" w:type="dxa"/>
            <w:hideMark/>
          </w:tcPr>
          <w:p w14:paraId="0B0BFB21" w14:textId="3B4ABDFB" w:rsidR="009D2ED6" w:rsidRPr="009D2ED6" w:rsidRDefault="009D2ED6" w:rsidP="009D2ED6">
            <w:pPr>
              <w:spacing w:after="0" w:line="240" w:lineRule="auto"/>
              <w:jc w:val="center"/>
              <w:rPr>
                <w:rFonts w:asciiTheme="majorBidi" w:hAnsiTheme="majorBidi" w:cstheme="majorBidi"/>
                <w:sz w:val="18"/>
                <w:szCs w:val="18"/>
                <w:rPrChange w:id="2957" w:author="Bikram Adhikari (bdhikari)" w:date="2025-10-16T12:38:00Z" w16du:dateUtc="2025-10-16T17:38:00Z">
                  <w:rPr>
                    <w:rFonts w:asciiTheme="majorBidi" w:eastAsia="Times New Roman" w:hAnsiTheme="majorBidi" w:cstheme="majorBidi"/>
                    <w:kern w:val="0"/>
                    <w:sz w:val="18"/>
                    <w:szCs w:val="18"/>
                    <w14:ligatures w14:val="none"/>
                  </w:rPr>
                </w:rPrChange>
              </w:rPr>
            </w:pPr>
            <w:ins w:id="2958" w:author="Bikram Adhikari (bdhikari)" w:date="2025-10-16T12:38:00Z" w16du:dateUtc="2025-10-16T17:38:00Z">
              <w:r w:rsidRPr="009D2ED6">
                <w:rPr>
                  <w:rFonts w:asciiTheme="majorBidi" w:hAnsiTheme="majorBidi" w:cstheme="majorBidi"/>
                  <w:sz w:val="18"/>
                  <w:szCs w:val="18"/>
                  <w:rPrChange w:id="2959" w:author="Bikram Adhikari (bdhikari)" w:date="2025-10-16T12:38:00Z" w16du:dateUtc="2025-10-16T17:38:00Z">
                    <w:rPr>
                      <w:rFonts w:ascii="Calibri" w:hAnsi="Calibri" w:cs="Calibri"/>
                      <w:color w:val="000000"/>
                      <w:sz w:val="22"/>
                      <w:szCs w:val="22"/>
                    </w:rPr>
                  </w:rPrChange>
                </w:rPr>
                <w:t>1.66</w:t>
              </w:r>
            </w:ins>
            <w:del w:id="2960" w:author="Bikram Adhikari (bdhikari)" w:date="2025-10-16T12:38:00Z" w16du:dateUtc="2025-10-16T17:38:00Z">
              <w:r w:rsidRPr="00A12542" w:rsidDel="00065372">
                <w:rPr>
                  <w:rFonts w:asciiTheme="majorBidi" w:hAnsiTheme="majorBidi" w:cstheme="majorBidi"/>
                  <w:sz w:val="18"/>
                  <w:szCs w:val="18"/>
                </w:rPr>
                <w:delText>Ref</w:delText>
              </w:r>
            </w:del>
          </w:p>
        </w:tc>
        <w:tc>
          <w:tcPr>
            <w:tcW w:w="1184" w:type="dxa"/>
            <w:hideMark/>
          </w:tcPr>
          <w:p w14:paraId="65ADC4CD" w14:textId="3D67104A" w:rsidR="009D2ED6" w:rsidRPr="009D2ED6" w:rsidRDefault="009D2ED6" w:rsidP="009D2ED6">
            <w:pPr>
              <w:spacing w:after="0" w:line="240" w:lineRule="auto"/>
              <w:jc w:val="center"/>
              <w:rPr>
                <w:rFonts w:asciiTheme="majorBidi" w:hAnsiTheme="majorBidi" w:cstheme="majorBidi"/>
                <w:sz w:val="18"/>
                <w:szCs w:val="18"/>
                <w:rPrChange w:id="2961" w:author="Bikram Adhikari (bdhikari)" w:date="2025-10-16T12:38:00Z" w16du:dateUtc="2025-10-16T17:38:00Z">
                  <w:rPr>
                    <w:rFonts w:asciiTheme="majorBidi" w:eastAsia="Times New Roman" w:hAnsiTheme="majorBidi" w:cstheme="majorBidi"/>
                    <w:kern w:val="0"/>
                    <w:sz w:val="18"/>
                    <w:szCs w:val="18"/>
                    <w14:ligatures w14:val="none"/>
                  </w:rPr>
                </w:rPrChange>
              </w:rPr>
            </w:pPr>
            <w:ins w:id="2962" w:author="Bikram Adhikari (bdhikari)" w:date="2025-10-16T12:38:00Z" w16du:dateUtc="2025-10-16T17:38:00Z">
              <w:r w:rsidRPr="009D2ED6">
                <w:rPr>
                  <w:rFonts w:asciiTheme="majorBidi" w:hAnsiTheme="majorBidi" w:cstheme="majorBidi"/>
                  <w:sz w:val="18"/>
                  <w:szCs w:val="18"/>
                  <w:rPrChange w:id="2963" w:author="Bikram Adhikari (bdhikari)" w:date="2025-10-16T12:38:00Z" w16du:dateUtc="2025-10-16T17:38:00Z">
                    <w:rPr>
                      <w:rFonts w:ascii="Calibri" w:hAnsi="Calibri" w:cs="Calibri"/>
                      <w:color w:val="000000"/>
                      <w:sz w:val="22"/>
                      <w:szCs w:val="22"/>
                    </w:rPr>
                  </w:rPrChange>
                </w:rPr>
                <w:t>1.23, 2.23</w:t>
              </w:r>
            </w:ins>
          </w:p>
        </w:tc>
        <w:tc>
          <w:tcPr>
            <w:tcW w:w="931" w:type="dxa"/>
            <w:hideMark/>
          </w:tcPr>
          <w:p w14:paraId="5663E5EE" w14:textId="3B28428C" w:rsidR="009D2ED6" w:rsidRPr="009D2ED6" w:rsidRDefault="009D2ED6" w:rsidP="009D2ED6">
            <w:pPr>
              <w:spacing w:after="0" w:line="240" w:lineRule="auto"/>
              <w:jc w:val="center"/>
              <w:rPr>
                <w:rFonts w:asciiTheme="majorBidi" w:hAnsiTheme="majorBidi" w:cstheme="majorBidi"/>
                <w:sz w:val="18"/>
                <w:szCs w:val="18"/>
                <w:rPrChange w:id="2964" w:author="Bikram Adhikari (bdhikari)" w:date="2025-10-16T12:38:00Z" w16du:dateUtc="2025-10-16T17:38:00Z">
                  <w:rPr>
                    <w:rFonts w:asciiTheme="majorBidi" w:eastAsia="Times New Roman" w:hAnsiTheme="majorBidi" w:cstheme="majorBidi"/>
                    <w:kern w:val="0"/>
                    <w:sz w:val="18"/>
                    <w:szCs w:val="18"/>
                    <w14:ligatures w14:val="none"/>
                  </w:rPr>
                </w:rPrChange>
              </w:rPr>
            </w:pPr>
            <w:ins w:id="2965" w:author="Bikram Adhikari (bdhikari)" w:date="2025-10-16T12:38:00Z" w16du:dateUtc="2025-10-16T17:38:00Z">
              <w:r w:rsidRPr="009D2ED6">
                <w:rPr>
                  <w:rFonts w:asciiTheme="majorBidi" w:hAnsiTheme="majorBidi" w:cstheme="majorBidi"/>
                  <w:sz w:val="18"/>
                  <w:szCs w:val="18"/>
                  <w:rPrChange w:id="2966" w:author="Bikram Adhikari (bdhikari)" w:date="2025-10-16T12:38:00Z" w16du:dateUtc="2025-10-16T17:38:00Z">
                    <w:rPr>
                      <w:rFonts w:ascii="Calibri" w:hAnsi="Calibri" w:cs="Calibri"/>
                      <w:b/>
                      <w:bCs/>
                      <w:color w:val="000000"/>
                      <w:sz w:val="22"/>
                      <w:szCs w:val="22"/>
                    </w:rPr>
                  </w:rPrChange>
                </w:rPr>
                <w:t>&lt;0.001</w:t>
              </w:r>
            </w:ins>
            <w:del w:id="2967" w:author="Bikram Adhikari (bdhikari)" w:date="2025-10-16T12:38:00Z" w16du:dateUtc="2025-10-16T17:38:00Z">
              <w:r w:rsidRPr="00A12542" w:rsidDel="00065372">
                <w:rPr>
                  <w:rFonts w:asciiTheme="majorBidi" w:hAnsiTheme="majorBidi" w:cstheme="majorBidi"/>
                  <w:sz w:val="18"/>
                  <w:szCs w:val="18"/>
                </w:rPr>
                <w:delText> </w:delText>
              </w:r>
            </w:del>
          </w:p>
        </w:tc>
        <w:tc>
          <w:tcPr>
            <w:tcW w:w="869" w:type="dxa"/>
            <w:hideMark/>
          </w:tcPr>
          <w:p w14:paraId="5178C628" w14:textId="6337321B" w:rsidR="009D2ED6" w:rsidRPr="009D2ED6" w:rsidRDefault="009D2ED6" w:rsidP="009D2ED6">
            <w:pPr>
              <w:spacing w:after="0" w:line="240" w:lineRule="auto"/>
              <w:jc w:val="center"/>
              <w:rPr>
                <w:rFonts w:asciiTheme="majorBidi" w:hAnsiTheme="majorBidi" w:cstheme="majorBidi"/>
                <w:sz w:val="18"/>
                <w:szCs w:val="18"/>
                <w:rPrChange w:id="2968" w:author="Bikram Adhikari (bdhikari)" w:date="2025-10-16T12:38:00Z" w16du:dateUtc="2025-10-16T17:38:00Z">
                  <w:rPr>
                    <w:rFonts w:asciiTheme="majorBidi" w:eastAsia="Times New Roman" w:hAnsiTheme="majorBidi" w:cstheme="majorBidi"/>
                    <w:kern w:val="0"/>
                    <w:sz w:val="18"/>
                    <w:szCs w:val="18"/>
                    <w14:ligatures w14:val="none"/>
                  </w:rPr>
                </w:rPrChange>
              </w:rPr>
            </w:pPr>
            <w:ins w:id="2969" w:author="Bikram Adhikari (bdhikari)" w:date="2025-10-16T12:38:00Z" w16du:dateUtc="2025-10-16T17:38:00Z">
              <w:r w:rsidRPr="009D2ED6">
                <w:rPr>
                  <w:rFonts w:asciiTheme="majorBidi" w:hAnsiTheme="majorBidi" w:cstheme="majorBidi"/>
                  <w:sz w:val="18"/>
                  <w:szCs w:val="18"/>
                  <w:rPrChange w:id="2970" w:author="Bikram Adhikari (bdhikari)" w:date="2025-10-16T12:38:00Z" w16du:dateUtc="2025-10-16T17:38:00Z">
                    <w:rPr>
                      <w:rFonts w:ascii="Calibri" w:hAnsi="Calibri" w:cs="Calibri"/>
                      <w:color w:val="000000"/>
                      <w:sz w:val="22"/>
                      <w:szCs w:val="22"/>
                    </w:rPr>
                  </w:rPrChange>
                </w:rPr>
                <w:t>1.48</w:t>
              </w:r>
            </w:ins>
            <w:del w:id="2971" w:author="Bikram Adhikari (bdhikari)" w:date="2025-10-16T12:38:00Z" w16du:dateUtc="2025-10-16T17:38:00Z">
              <w:r w:rsidRPr="00A12542" w:rsidDel="00065372">
                <w:rPr>
                  <w:rFonts w:asciiTheme="majorBidi" w:hAnsiTheme="majorBidi" w:cstheme="majorBidi"/>
                  <w:sz w:val="18"/>
                  <w:szCs w:val="18"/>
                </w:rPr>
                <w:delText>Ref</w:delText>
              </w:r>
            </w:del>
          </w:p>
        </w:tc>
        <w:tc>
          <w:tcPr>
            <w:tcW w:w="1223" w:type="dxa"/>
            <w:hideMark/>
          </w:tcPr>
          <w:p w14:paraId="2156DF8C" w14:textId="578A2035" w:rsidR="009D2ED6" w:rsidRPr="009D2ED6" w:rsidRDefault="009D2ED6" w:rsidP="009D2ED6">
            <w:pPr>
              <w:spacing w:after="0" w:line="240" w:lineRule="auto"/>
              <w:jc w:val="center"/>
              <w:rPr>
                <w:rFonts w:asciiTheme="majorBidi" w:hAnsiTheme="majorBidi" w:cstheme="majorBidi"/>
                <w:sz w:val="18"/>
                <w:szCs w:val="18"/>
                <w:rPrChange w:id="2972" w:author="Bikram Adhikari (bdhikari)" w:date="2025-10-16T12:38:00Z" w16du:dateUtc="2025-10-16T17:38:00Z">
                  <w:rPr>
                    <w:rFonts w:asciiTheme="majorBidi" w:eastAsia="Times New Roman" w:hAnsiTheme="majorBidi" w:cstheme="majorBidi"/>
                    <w:kern w:val="0"/>
                    <w:sz w:val="18"/>
                    <w:szCs w:val="18"/>
                    <w14:ligatures w14:val="none"/>
                  </w:rPr>
                </w:rPrChange>
              </w:rPr>
            </w:pPr>
            <w:ins w:id="2973" w:author="Bikram Adhikari (bdhikari)" w:date="2025-10-16T12:38:00Z" w16du:dateUtc="2025-10-16T17:38:00Z">
              <w:r w:rsidRPr="009D2ED6">
                <w:rPr>
                  <w:rFonts w:asciiTheme="majorBidi" w:hAnsiTheme="majorBidi" w:cstheme="majorBidi"/>
                  <w:sz w:val="18"/>
                  <w:szCs w:val="18"/>
                  <w:rPrChange w:id="2974" w:author="Bikram Adhikari (bdhikari)" w:date="2025-10-16T12:38:00Z" w16du:dateUtc="2025-10-16T17:38:00Z">
                    <w:rPr>
                      <w:rFonts w:ascii="Calibri" w:hAnsi="Calibri" w:cs="Calibri"/>
                      <w:color w:val="000000"/>
                      <w:sz w:val="22"/>
                      <w:szCs w:val="22"/>
                    </w:rPr>
                  </w:rPrChange>
                </w:rPr>
                <w:t>1.09, 2.01</w:t>
              </w:r>
            </w:ins>
          </w:p>
        </w:tc>
        <w:tc>
          <w:tcPr>
            <w:tcW w:w="1061" w:type="dxa"/>
            <w:hideMark/>
          </w:tcPr>
          <w:p w14:paraId="1CCAD0BC" w14:textId="1C6BCE0C" w:rsidR="009D2ED6" w:rsidRPr="009D2ED6" w:rsidRDefault="009D2ED6" w:rsidP="009D2ED6">
            <w:pPr>
              <w:spacing w:after="0" w:line="240" w:lineRule="auto"/>
              <w:jc w:val="center"/>
              <w:rPr>
                <w:rFonts w:asciiTheme="majorBidi" w:hAnsiTheme="majorBidi" w:cstheme="majorBidi"/>
                <w:sz w:val="18"/>
                <w:szCs w:val="18"/>
                <w:rPrChange w:id="2975" w:author="Bikram Adhikari (bdhikari)" w:date="2025-10-16T12:38:00Z" w16du:dateUtc="2025-10-16T17:38:00Z">
                  <w:rPr>
                    <w:rFonts w:asciiTheme="majorBidi" w:eastAsia="Times New Roman" w:hAnsiTheme="majorBidi" w:cstheme="majorBidi"/>
                    <w:kern w:val="0"/>
                    <w:sz w:val="18"/>
                    <w:szCs w:val="18"/>
                    <w14:ligatures w14:val="none"/>
                  </w:rPr>
                </w:rPrChange>
              </w:rPr>
            </w:pPr>
            <w:ins w:id="2976" w:author="Bikram Adhikari (bdhikari)" w:date="2025-10-16T12:38:00Z" w16du:dateUtc="2025-10-16T17:38:00Z">
              <w:r w:rsidRPr="009D2ED6">
                <w:rPr>
                  <w:rFonts w:asciiTheme="majorBidi" w:hAnsiTheme="majorBidi" w:cstheme="majorBidi"/>
                  <w:sz w:val="18"/>
                  <w:szCs w:val="18"/>
                  <w:rPrChange w:id="2977" w:author="Bikram Adhikari (bdhikari)" w:date="2025-10-16T12:38:00Z" w16du:dateUtc="2025-10-16T17:38:00Z">
                    <w:rPr>
                      <w:rFonts w:ascii="Calibri" w:hAnsi="Calibri" w:cs="Calibri"/>
                      <w:b/>
                      <w:bCs/>
                      <w:color w:val="000000"/>
                      <w:sz w:val="22"/>
                      <w:szCs w:val="22"/>
                    </w:rPr>
                  </w:rPrChange>
                </w:rPr>
                <w:t>0.013</w:t>
              </w:r>
            </w:ins>
            <w:del w:id="2978" w:author="Bikram Adhikari (bdhikari)" w:date="2025-10-16T12:38:00Z" w16du:dateUtc="2025-10-16T17:38:00Z">
              <w:r w:rsidRPr="00A12542" w:rsidDel="00065372">
                <w:rPr>
                  <w:rFonts w:asciiTheme="majorBidi" w:hAnsiTheme="majorBidi" w:cstheme="majorBidi"/>
                  <w:sz w:val="18"/>
                  <w:szCs w:val="18"/>
                </w:rPr>
                <w:delText> </w:delText>
              </w:r>
            </w:del>
          </w:p>
        </w:tc>
      </w:tr>
      <w:tr w:rsidR="009D2ED6" w:rsidRPr="00A12542" w14:paraId="06D62E35" w14:textId="77777777" w:rsidTr="0003150C">
        <w:trPr>
          <w:trHeight w:val="20"/>
        </w:trPr>
        <w:tc>
          <w:tcPr>
            <w:tcW w:w="2201" w:type="dxa"/>
            <w:vAlign w:val="center"/>
            <w:hideMark/>
          </w:tcPr>
          <w:p w14:paraId="104F9797" w14:textId="53777E48"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Overweight or obese</w:t>
            </w:r>
          </w:p>
        </w:tc>
        <w:tc>
          <w:tcPr>
            <w:tcW w:w="1507" w:type="dxa"/>
            <w:hideMark/>
          </w:tcPr>
          <w:p w14:paraId="5877273D" w14:textId="5DD3FC5D"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106 (23.1)</w:t>
            </w:r>
          </w:p>
        </w:tc>
        <w:tc>
          <w:tcPr>
            <w:tcW w:w="1043" w:type="dxa"/>
            <w:hideMark/>
          </w:tcPr>
          <w:p w14:paraId="6E292F84" w14:textId="34F0CBC5" w:rsidR="009D2ED6" w:rsidRPr="009D2ED6" w:rsidRDefault="009D2ED6" w:rsidP="009D2ED6">
            <w:pPr>
              <w:spacing w:after="0" w:line="240" w:lineRule="auto"/>
              <w:jc w:val="center"/>
              <w:rPr>
                <w:rFonts w:asciiTheme="majorBidi" w:hAnsiTheme="majorBidi" w:cstheme="majorBidi"/>
                <w:sz w:val="18"/>
                <w:szCs w:val="18"/>
                <w:rPrChange w:id="2979" w:author="Bikram Adhikari (bdhikari)" w:date="2025-10-16T12:38:00Z" w16du:dateUtc="2025-10-16T17:38:00Z">
                  <w:rPr>
                    <w:rFonts w:asciiTheme="majorBidi" w:eastAsia="Times New Roman" w:hAnsiTheme="majorBidi" w:cstheme="majorBidi"/>
                    <w:kern w:val="0"/>
                    <w:sz w:val="18"/>
                    <w:szCs w:val="18"/>
                    <w14:ligatures w14:val="none"/>
                  </w:rPr>
                </w:rPrChange>
              </w:rPr>
            </w:pPr>
            <w:ins w:id="2980" w:author="Bikram Adhikari (bdhikari)" w:date="2025-10-16T12:38:00Z" w16du:dateUtc="2025-10-16T17:38:00Z">
              <w:r w:rsidRPr="009D2ED6">
                <w:rPr>
                  <w:rFonts w:asciiTheme="majorBidi" w:hAnsiTheme="majorBidi" w:cstheme="majorBidi"/>
                  <w:sz w:val="18"/>
                  <w:szCs w:val="18"/>
                  <w:rPrChange w:id="2981" w:author="Bikram Adhikari (bdhikari)" w:date="2025-10-16T12:38:00Z" w16du:dateUtc="2025-10-16T17:38:00Z">
                    <w:rPr>
                      <w:rFonts w:ascii="Calibri" w:hAnsi="Calibri" w:cs="Calibri"/>
                      <w:color w:val="000000"/>
                      <w:sz w:val="22"/>
                      <w:szCs w:val="22"/>
                    </w:rPr>
                  </w:rPrChange>
                </w:rPr>
                <w:t>Ref</w:t>
              </w:r>
            </w:ins>
            <w:del w:id="2982" w:author="Bikram Adhikari (bdhikari)" w:date="2025-10-16T12:38:00Z" w16du:dateUtc="2025-10-16T17:38:00Z">
              <w:r w:rsidRPr="00A12542" w:rsidDel="00065372">
                <w:rPr>
                  <w:rFonts w:asciiTheme="majorBidi" w:hAnsiTheme="majorBidi" w:cstheme="majorBidi"/>
                  <w:sz w:val="18"/>
                  <w:szCs w:val="18"/>
                </w:rPr>
                <w:delText>0.57</w:delText>
              </w:r>
            </w:del>
          </w:p>
        </w:tc>
        <w:tc>
          <w:tcPr>
            <w:tcW w:w="1184" w:type="dxa"/>
            <w:hideMark/>
          </w:tcPr>
          <w:p w14:paraId="3D10CB6C" w14:textId="0BFB0D25" w:rsidR="009D2ED6" w:rsidRPr="009D2ED6" w:rsidRDefault="009D2ED6" w:rsidP="009D2ED6">
            <w:pPr>
              <w:spacing w:after="0" w:line="240" w:lineRule="auto"/>
              <w:jc w:val="center"/>
              <w:rPr>
                <w:rFonts w:asciiTheme="majorBidi" w:hAnsiTheme="majorBidi" w:cstheme="majorBidi"/>
                <w:sz w:val="18"/>
                <w:szCs w:val="18"/>
                <w:rPrChange w:id="2983" w:author="Bikram Adhikari (bdhikari)" w:date="2025-10-16T12:38:00Z" w16du:dateUtc="2025-10-16T17:38:00Z">
                  <w:rPr>
                    <w:rFonts w:asciiTheme="majorBidi" w:eastAsia="Times New Roman" w:hAnsiTheme="majorBidi" w:cstheme="majorBidi"/>
                    <w:kern w:val="0"/>
                    <w:sz w:val="18"/>
                    <w:szCs w:val="18"/>
                    <w14:ligatures w14:val="none"/>
                  </w:rPr>
                </w:rPrChange>
              </w:rPr>
            </w:pPr>
            <w:ins w:id="2984" w:author="Bikram Adhikari (bdhikari)" w:date="2025-10-16T12:38:00Z" w16du:dateUtc="2025-10-16T17:38:00Z">
              <w:r w:rsidRPr="009D2ED6">
                <w:rPr>
                  <w:rFonts w:asciiTheme="majorBidi" w:hAnsiTheme="majorBidi" w:cstheme="majorBidi"/>
                  <w:sz w:val="18"/>
                  <w:szCs w:val="18"/>
                  <w:rPrChange w:id="2985" w:author="Bikram Adhikari (bdhikari)" w:date="2025-10-16T12:38:00Z" w16du:dateUtc="2025-10-16T17:38:00Z">
                    <w:rPr>
                      <w:rFonts w:ascii="Calibri" w:hAnsi="Calibri" w:cs="Calibri"/>
                      <w:color w:val="000000"/>
                      <w:sz w:val="22"/>
                      <w:szCs w:val="22"/>
                    </w:rPr>
                  </w:rPrChange>
                </w:rPr>
                <w:t> </w:t>
              </w:r>
            </w:ins>
            <w:del w:id="2986" w:author="Bikram Adhikari (bdhikari)" w:date="2025-10-16T12:38:00Z" w16du:dateUtc="2025-10-16T17:38:00Z">
              <w:r w:rsidRPr="00A12542" w:rsidDel="00065372">
                <w:rPr>
                  <w:rFonts w:asciiTheme="majorBidi" w:hAnsiTheme="majorBidi" w:cstheme="majorBidi"/>
                  <w:sz w:val="18"/>
                  <w:szCs w:val="18"/>
                </w:rPr>
                <w:delText>0.43</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0.75</w:delText>
              </w:r>
            </w:del>
          </w:p>
        </w:tc>
        <w:tc>
          <w:tcPr>
            <w:tcW w:w="931" w:type="dxa"/>
            <w:hideMark/>
          </w:tcPr>
          <w:p w14:paraId="4858BA70" w14:textId="1D021E48" w:rsidR="009D2ED6" w:rsidRPr="009D2ED6" w:rsidRDefault="009D2ED6" w:rsidP="009D2ED6">
            <w:pPr>
              <w:spacing w:after="0" w:line="240" w:lineRule="auto"/>
              <w:jc w:val="center"/>
              <w:rPr>
                <w:rFonts w:asciiTheme="majorBidi" w:hAnsiTheme="majorBidi" w:cstheme="majorBidi"/>
                <w:sz w:val="18"/>
                <w:szCs w:val="18"/>
                <w:rPrChange w:id="2987"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2988" w:author="Bikram Adhikari (bdhikari)" w:date="2025-10-16T12:38:00Z" w16du:dateUtc="2025-10-16T17:38:00Z">
              <w:r w:rsidRPr="009D2ED6">
                <w:rPr>
                  <w:rFonts w:asciiTheme="majorBidi" w:hAnsiTheme="majorBidi" w:cstheme="majorBidi"/>
                  <w:sz w:val="18"/>
                  <w:szCs w:val="18"/>
                  <w:rPrChange w:id="2989" w:author="Bikram Adhikari (bdhikari)" w:date="2025-10-16T12:38:00Z" w16du:dateUtc="2025-10-16T17:38:00Z">
                    <w:rPr>
                      <w:rFonts w:ascii="Calibri" w:hAnsi="Calibri" w:cs="Calibri"/>
                      <w:color w:val="000000"/>
                      <w:sz w:val="22"/>
                      <w:szCs w:val="22"/>
                    </w:rPr>
                  </w:rPrChange>
                </w:rPr>
                <w:t> </w:t>
              </w:r>
            </w:ins>
            <w:del w:id="2990" w:author="Bikram Adhikari (bdhikari)" w:date="2025-10-16T12:38:00Z" w16du:dateUtc="2025-10-16T17:38:00Z">
              <w:r w:rsidRPr="009D2ED6" w:rsidDel="00065372">
                <w:rPr>
                  <w:rFonts w:asciiTheme="majorBidi" w:hAnsiTheme="majorBidi" w:cstheme="majorBidi"/>
                  <w:sz w:val="18"/>
                  <w:szCs w:val="18"/>
                  <w:rPrChange w:id="2991" w:author="Bikram Adhikari (bdhikari)" w:date="2025-10-16T12:38:00Z" w16du:dateUtc="2025-10-16T17:38:00Z">
                    <w:rPr>
                      <w:rFonts w:asciiTheme="majorBidi" w:hAnsiTheme="majorBidi" w:cstheme="majorBidi"/>
                      <w:b/>
                      <w:bCs/>
                      <w:sz w:val="18"/>
                      <w:szCs w:val="18"/>
                    </w:rPr>
                  </w:rPrChange>
                </w:rPr>
                <w:delText>&lt;0.001</w:delText>
              </w:r>
            </w:del>
          </w:p>
        </w:tc>
        <w:tc>
          <w:tcPr>
            <w:tcW w:w="869" w:type="dxa"/>
            <w:hideMark/>
          </w:tcPr>
          <w:p w14:paraId="0EF52A1D" w14:textId="2B9D2666" w:rsidR="009D2ED6" w:rsidRPr="009D2ED6" w:rsidRDefault="009D2ED6" w:rsidP="009D2ED6">
            <w:pPr>
              <w:spacing w:after="0" w:line="240" w:lineRule="auto"/>
              <w:jc w:val="center"/>
              <w:rPr>
                <w:rFonts w:asciiTheme="majorBidi" w:hAnsiTheme="majorBidi" w:cstheme="majorBidi"/>
                <w:sz w:val="18"/>
                <w:szCs w:val="18"/>
                <w:rPrChange w:id="2992" w:author="Bikram Adhikari (bdhikari)" w:date="2025-10-16T12:38:00Z" w16du:dateUtc="2025-10-16T17:38:00Z">
                  <w:rPr>
                    <w:rFonts w:asciiTheme="majorBidi" w:eastAsia="Times New Roman" w:hAnsiTheme="majorBidi" w:cstheme="majorBidi"/>
                    <w:kern w:val="0"/>
                    <w:sz w:val="18"/>
                    <w:szCs w:val="18"/>
                    <w14:ligatures w14:val="none"/>
                  </w:rPr>
                </w:rPrChange>
              </w:rPr>
            </w:pPr>
            <w:ins w:id="2993" w:author="Bikram Adhikari (bdhikari)" w:date="2025-10-16T12:38:00Z" w16du:dateUtc="2025-10-16T17:38:00Z">
              <w:r w:rsidRPr="009D2ED6">
                <w:rPr>
                  <w:rFonts w:asciiTheme="majorBidi" w:hAnsiTheme="majorBidi" w:cstheme="majorBidi"/>
                  <w:sz w:val="18"/>
                  <w:szCs w:val="18"/>
                  <w:rPrChange w:id="2994" w:author="Bikram Adhikari (bdhikari)" w:date="2025-10-16T12:38:00Z" w16du:dateUtc="2025-10-16T17:38:00Z">
                    <w:rPr>
                      <w:rFonts w:ascii="Calibri" w:hAnsi="Calibri" w:cs="Calibri"/>
                      <w:color w:val="000000"/>
                      <w:sz w:val="22"/>
                      <w:szCs w:val="22"/>
                    </w:rPr>
                  </w:rPrChange>
                </w:rPr>
                <w:t>Ref</w:t>
              </w:r>
            </w:ins>
            <w:del w:id="2995" w:author="Bikram Adhikari (bdhikari)" w:date="2025-10-16T12:38:00Z" w16du:dateUtc="2025-10-16T17:38:00Z">
              <w:r w:rsidRPr="00A12542" w:rsidDel="00065372">
                <w:rPr>
                  <w:rFonts w:asciiTheme="majorBidi" w:hAnsiTheme="majorBidi" w:cstheme="majorBidi"/>
                  <w:sz w:val="18"/>
                  <w:szCs w:val="18"/>
                </w:rPr>
                <w:delText>0.75</w:delText>
              </w:r>
            </w:del>
          </w:p>
        </w:tc>
        <w:tc>
          <w:tcPr>
            <w:tcW w:w="1223" w:type="dxa"/>
            <w:hideMark/>
          </w:tcPr>
          <w:p w14:paraId="6E5D62B0" w14:textId="4B16463B" w:rsidR="009D2ED6" w:rsidRPr="009D2ED6" w:rsidRDefault="009D2ED6" w:rsidP="009D2ED6">
            <w:pPr>
              <w:spacing w:after="0" w:line="240" w:lineRule="auto"/>
              <w:jc w:val="center"/>
              <w:rPr>
                <w:rFonts w:asciiTheme="majorBidi" w:hAnsiTheme="majorBidi" w:cstheme="majorBidi"/>
                <w:sz w:val="18"/>
                <w:szCs w:val="18"/>
                <w:rPrChange w:id="2996" w:author="Bikram Adhikari (bdhikari)" w:date="2025-10-16T12:38:00Z" w16du:dateUtc="2025-10-16T17:38:00Z">
                  <w:rPr>
                    <w:rFonts w:asciiTheme="majorBidi" w:eastAsia="Times New Roman" w:hAnsiTheme="majorBidi" w:cstheme="majorBidi"/>
                    <w:kern w:val="0"/>
                    <w:sz w:val="18"/>
                    <w:szCs w:val="18"/>
                    <w14:ligatures w14:val="none"/>
                  </w:rPr>
                </w:rPrChange>
              </w:rPr>
            </w:pPr>
            <w:ins w:id="2997" w:author="Bikram Adhikari (bdhikari)" w:date="2025-10-16T12:38:00Z" w16du:dateUtc="2025-10-16T17:38:00Z">
              <w:r w:rsidRPr="009D2ED6">
                <w:rPr>
                  <w:rFonts w:asciiTheme="majorBidi" w:hAnsiTheme="majorBidi" w:cstheme="majorBidi"/>
                  <w:sz w:val="18"/>
                  <w:szCs w:val="18"/>
                  <w:rPrChange w:id="2998" w:author="Bikram Adhikari (bdhikari)" w:date="2025-10-16T12:38:00Z" w16du:dateUtc="2025-10-16T17:38:00Z">
                    <w:rPr>
                      <w:rFonts w:ascii="Calibri" w:hAnsi="Calibri" w:cs="Calibri"/>
                      <w:color w:val="000000"/>
                      <w:sz w:val="22"/>
                      <w:szCs w:val="22"/>
                    </w:rPr>
                  </w:rPrChange>
                </w:rPr>
                <w:t> </w:t>
              </w:r>
            </w:ins>
            <w:del w:id="2999" w:author="Bikram Adhikari (bdhikari)" w:date="2025-10-16T12:38:00Z" w16du:dateUtc="2025-10-16T17:38:00Z">
              <w:r w:rsidRPr="00A12542" w:rsidDel="00065372">
                <w:rPr>
                  <w:rFonts w:asciiTheme="majorBidi" w:hAnsiTheme="majorBidi" w:cstheme="majorBidi"/>
                  <w:sz w:val="18"/>
                  <w:szCs w:val="18"/>
                </w:rPr>
                <w:delText>0.56</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1.02</w:delText>
              </w:r>
            </w:del>
          </w:p>
        </w:tc>
        <w:tc>
          <w:tcPr>
            <w:tcW w:w="1061" w:type="dxa"/>
            <w:hideMark/>
          </w:tcPr>
          <w:p w14:paraId="0F9FF712" w14:textId="48C0253E" w:rsidR="009D2ED6" w:rsidRPr="009D2ED6" w:rsidRDefault="009D2ED6" w:rsidP="009D2ED6">
            <w:pPr>
              <w:spacing w:after="0" w:line="240" w:lineRule="auto"/>
              <w:jc w:val="center"/>
              <w:rPr>
                <w:rFonts w:asciiTheme="majorBidi" w:hAnsiTheme="majorBidi" w:cstheme="majorBidi"/>
                <w:sz w:val="18"/>
                <w:szCs w:val="18"/>
                <w:rPrChange w:id="3000" w:author="Bikram Adhikari (bdhikari)" w:date="2025-10-16T12:38:00Z" w16du:dateUtc="2025-10-16T17:38:00Z">
                  <w:rPr>
                    <w:rFonts w:asciiTheme="majorBidi" w:eastAsia="Times New Roman" w:hAnsiTheme="majorBidi" w:cstheme="majorBidi"/>
                    <w:kern w:val="0"/>
                    <w:sz w:val="18"/>
                    <w:szCs w:val="18"/>
                    <w14:ligatures w14:val="none"/>
                  </w:rPr>
                </w:rPrChange>
              </w:rPr>
            </w:pPr>
            <w:ins w:id="3001" w:author="Bikram Adhikari (bdhikari)" w:date="2025-10-16T12:38:00Z" w16du:dateUtc="2025-10-16T17:38:00Z">
              <w:r w:rsidRPr="009D2ED6">
                <w:rPr>
                  <w:rFonts w:asciiTheme="majorBidi" w:hAnsiTheme="majorBidi" w:cstheme="majorBidi"/>
                  <w:sz w:val="18"/>
                  <w:szCs w:val="18"/>
                  <w:rPrChange w:id="3002" w:author="Bikram Adhikari (bdhikari)" w:date="2025-10-16T12:38:00Z" w16du:dateUtc="2025-10-16T17:38:00Z">
                    <w:rPr>
                      <w:rFonts w:ascii="Calibri" w:hAnsi="Calibri" w:cs="Calibri"/>
                      <w:color w:val="000000"/>
                      <w:sz w:val="22"/>
                      <w:szCs w:val="22"/>
                    </w:rPr>
                  </w:rPrChange>
                </w:rPr>
                <w:t> </w:t>
              </w:r>
            </w:ins>
            <w:del w:id="3003" w:author="Bikram Adhikari (bdhikari)" w:date="2025-10-16T12:38:00Z" w16du:dateUtc="2025-10-16T17:38:00Z">
              <w:r w:rsidRPr="00A12542" w:rsidDel="00065372">
                <w:rPr>
                  <w:rFonts w:asciiTheme="majorBidi" w:hAnsiTheme="majorBidi" w:cstheme="majorBidi"/>
                  <w:sz w:val="18"/>
                  <w:szCs w:val="18"/>
                </w:rPr>
                <w:delText>0.066</w:delText>
              </w:r>
            </w:del>
          </w:p>
        </w:tc>
      </w:tr>
      <w:tr w:rsidR="009D2ED6" w:rsidRPr="00A12542" w14:paraId="6B7C8EDF" w14:textId="77777777" w:rsidTr="0003150C">
        <w:trPr>
          <w:trHeight w:val="20"/>
        </w:trPr>
        <w:tc>
          <w:tcPr>
            <w:tcW w:w="2201" w:type="dxa"/>
            <w:vAlign w:val="center"/>
            <w:hideMark/>
          </w:tcPr>
          <w:p w14:paraId="61B7515D" w14:textId="3A7F4E88" w:rsidR="009D2ED6" w:rsidRPr="00A12542" w:rsidRDefault="009D2ED6" w:rsidP="009D2ED6">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Thin</w:t>
            </w:r>
          </w:p>
        </w:tc>
        <w:tc>
          <w:tcPr>
            <w:tcW w:w="1507" w:type="dxa"/>
            <w:hideMark/>
          </w:tcPr>
          <w:p w14:paraId="50B939C5" w14:textId="5F22A847" w:rsidR="009D2ED6" w:rsidRPr="00A12542" w:rsidRDefault="009D2ED6" w:rsidP="009D2ED6">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132 (46.6)</w:t>
            </w:r>
          </w:p>
        </w:tc>
        <w:tc>
          <w:tcPr>
            <w:tcW w:w="1043" w:type="dxa"/>
            <w:hideMark/>
          </w:tcPr>
          <w:p w14:paraId="6CEA245D" w14:textId="500529F5" w:rsidR="009D2ED6" w:rsidRPr="009D2ED6" w:rsidRDefault="009D2ED6" w:rsidP="009D2ED6">
            <w:pPr>
              <w:spacing w:after="0" w:line="240" w:lineRule="auto"/>
              <w:jc w:val="center"/>
              <w:rPr>
                <w:rFonts w:asciiTheme="majorBidi" w:hAnsiTheme="majorBidi" w:cstheme="majorBidi"/>
                <w:sz w:val="18"/>
                <w:szCs w:val="18"/>
                <w:rPrChange w:id="3004" w:author="Bikram Adhikari (bdhikari)" w:date="2025-10-16T12:38:00Z" w16du:dateUtc="2025-10-16T17:38:00Z">
                  <w:rPr>
                    <w:rFonts w:asciiTheme="majorBidi" w:eastAsia="Times New Roman" w:hAnsiTheme="majorBidi" w:cstheme="majorBidi"/>
                    <w:kern w:val="0"/>
                    <w:sz w:val="18"/>
                    <w:szCs w:val="18"/>
                    <w14:ligatures w14:val="none"/>
                  </w:rPr>
                </w:rPrChange>
              </w:rPr>
            </w:pPr>
            <w:ins w:id="3005" w:author="Bikram Adhikari (bdhikari)" w:date="2025-10-16T12:38:00Z" w16du:dateUtc="2025-10-16T17:38:00Z">
              <w:r w:rsidRPr="009D2ED6">
                <w:rPr>
                  <w:rFonts w:asciiTheme="majorBidi" w:hAnsiTheme="majorBidi" w:cstheme="majorBidi"/>
                  <w:sz w:val="18"/>
                  <w:szCs w:val="18"/>
                  <w:rPrChange w:id="3006" w:author="Bikram Adhikari (bdhikari)" w:date="2025-10-16T12:38:00Z" w16du:dateUtc="2025-10-16T17:38:00Z">
                    <w:rPr>
                      <w:rFonts w:ascii="Calibri" w:hAnsi="Calibri" w:cs="Calibri"/>
                      <w:color w:val="000000"/>
                      <w:sz w:val="22"/>
                      <w:szCs w:val="22"/>
                    </w:rPr>
                  </w:rPrChange>
                </w:rPr>
                <w:t>2.32</w:t>
              </w:r>
            </w:ins>
            <w:del w:id="3007" w:author="Bikram Adhikari (bdhikari)" w:date="2025-10-16T12:38:00Z" w16du:dateUtc="2025-10-16T17:38:00Z">
              <w:r w:rsidRPr="00A12542" w:rsidDel="00065372">
                <w:rPr>
                  <w:rFonts w:asciiTheme="majorBidi" w:hAnsiTheme="majorBidi" w:cstheme="majorBidi"/>
                  <w:sz w:val="18"/>
                  <w:szCs w:val="18"/>
                </w:rPr>
                <w:delText>1.66</w:delText>
              </w:r>
            </w:del>
          </w:p>
        </w:tc>
        <w:tc>
          <w:tcPr>
            <w:tcW w:w="1184" w:type="dxa"/>
            <w:hideMark/>
          </w:tcPr>
          <w:p w14:paraId="6D81EFE7" w14:textId="12741F46" w:rsidR="009D2ED6" w:rsidRPr="009D2ED6" w:rsidRDefault="009D2ED6" w:rsidP="009D2ED6">
            <w:pPr>
              <w:spacing w:after="0" w:line="240" w:lineRule="auto"/>
              <w:jc w:val="center"/>
              <w:rPr>
                <w:rFonts w:asciiTheme="majorBidi" w:hAnsiTheme="majorBidi" w:cstheme="majorBidi"/>
                <w:sz w:val="18"/>
                <w:szCs w:val="18"/>
                <w:rPrChange w:id="3008" w:author="Bikram Adhikari (bdhikari)" w:date="2025-10-16T12:38:00Z" w16du:dateUtc="2025-10-16T17:38:00Z">
                  <w:rPr>
                    <w:rFonts w:asciiTheme="majorBidi" w:eastAsia="Times New Roman" w:hAnsiTheme="majorBidi" w:cstheme="majorBidi"/>
                    <w:kern w:val="0"/>
                    <w:sz w:val="18"/>
                    <w:szCs w:val="18"/>
                    <w14:ligatures w14:val="none"/>
                  </w:rPr>
                </w:rPrChange>
              </w:rPr>
            </w:pPr>
            <w:ins w:id="3009" w:author="Bikram Adhikari (bdhikari)" w:date="2025-10-16T12:38:00Z" w16du:dateUtc="2025-10-16T17:38:00Z">
              <w:r w:rsidRPr="009D2ED6">
                <w:rPr>
                  <w:rFonts w:asciiTheme="majorBidi" w:hAnsiTheme="majorBidi" w:cstheme="majorBidi"/>
                  <w:sz w:val="18"/>
                  <w:szCs w:val="18"/>
                  <w:rPrChange w:id="3010" w:author="Bikram Adhikari (bdhikari)" w:date="2025-10-16T12:38:00Z" w16du:dateUtc="2025-10-16T17:38:00Z">
                    <w:rPr>
                      <w:rFonts w:ascii="Calibri" w:hAnsi="Calibri" w:cs="Calibri"/>
                      <w:color w:val="000000"/>
                      <w:sz w:val="22"/>
                      <w:szCs w:val="22"/>
                    </w:rPr>
                  </w:rPrChange>
                </w:rPr>
                <w:t>1.67, 3.22</w:t>
              </w:r>
            </w:ins>
            <w:del w:id="3011" w:author="Bikram Adhikari (bdhikari)" w:date="2025-10-16T12:38:00Z" w16du:dateUtc="2025-10-16T17:38:00Z">
              <w:r w:rsidRPr="00A12542" w:rsidDel="00065372">
                <w:rPr>
                  <w:rFonts w:asciiTheme="majorBidi" w:hAnsiTheme="majorBidi" w:cstheme="majorBidi"/>
                  <w:sz w:val="18"/>
                  <w:szCs w:val="18"/>
                </w:rPr>
                <w:delText>1.23</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2.23</w:delText>
              </w:r>
            </w:del>
          </w:p>
        </w:tc>
        <w:tc>
          <w:tcPr>
            <w:tcW w:w="931" w:type="dxa"/>
            <w:hideMark/>
          </w:tcPr>
          <w:p w14:paraId="2CDD7551" w14:textId="3D9493E7" w:rsidR="009D2ED6" w:rsidRPr="009D2ED6" w:rsidRDefault="009D2ED6" w:rsidP="009D2ED6">
            <w:pPr>
              <w:spacing w:after="0" w:line="240" w:lineRule="auto"/>
              <w:jc w:val="center"/>
              <w:rPr>
                <w:rFonts w:asciiTheme="majorBidi" w:hAnsiTheme="majorBidi" w:cstheme="majorBidi"/>
                <w:sz w:val="18"/>
                <w:szCs w:val="18"/>
                <w:rPrChange w:id="3012"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3013" w:author="Bikram Adhikari (bdhikari)" w:date="2025-10-16T12:38:00Z" w16du:dateUtc="2025-10-16T17:38:00Z">
              <w:r w:rsidRPr="009D2ED6">
                <w:rPr>
                  <w:rFonts w:asciiTheme="majorBidi" w:hAnsiTheme="majorBidi" w:cstheme="majorBidi"/>
                  <w:sz w:val="18"/>
                  <w:szCs w:val="18"/>
                  <w:rPrChange w:id="3014" w:author="Bikram Adhikari (bdhikari)" w:date="2025-10-16T12:38:00Z" w16du:dateUtc="2025-10-16T17:38:00Z">
                    <w:rPr>
                      <w:rFonts w:ascii="Calibri" w:hAnsi="Calibri" w:cs="Calibri"/>
                      <w:b/>
                      <w:bCs/>
                      <w:color w:val="000000"/>
                      <w:sz w:val="22"/>
                      <w:szCs w:val="22"/>
                    </w:rPr>
                  </w:rPrChange>
                </w:rPr>
                <w:t>&lt;0.001</w:t>
              </w:r>
            </w:ins>
            <w:del w:id="3015" w:author="Bikram Adhikari (bdhikari)" w:date="2025-10-16T12:38:00Z" w16du:dateUtc="2025-10-16T17:38:00Z">
              <w:r w:rsidRPr="009D2ED6" w:rsidDel="00065372">
                <w:rPr>
                  <w:rFonts w:asciiTheme="majorBidi" w:hAnsiTheme="majorBidi" w:cstheme="majorBidi"/>
                  <w:sz w:val="18"/>
                  <w:szCs w:val="18"/>
                  <w:rPrChange w:id="3016" w:author="Bikram Adhikari (bdhikari)" w:date="2025-10-16T12:38:00Z" w16du:dateUtc="2025-10-16T17:38:00Z">
                    <w:rPr>
                      <w:rFonts w:asciiTheme="majorBidi" w:hAnsiTheme="majorBidi" w:cstheme="majorBidi"/>
                      <w:b/>
                      <w:bCs/>
                      <w:sz w:val="18"/>
                      <w:szCs w:val="18"/>
                    </w:rPr>
                  </w:rPrChange>
                </w:rPr>
                <w:delText>&lt;0.001</w:delText>
              </w:r>
            </w:del>
          </w:p>
        </w:tc>
        <w:tc>
          <w:tcPr>
            <w:tcW w:w="869" w:type="dxa"/>
            <w:hideMark/>
          </w:tcPr>
          <w:p w14:paraId="46EA7CC4" w14:textId="3B32AD53" w:rsidR="009D2ED6" w:rsidRPr="009D2ED6" w:rsidRDefault="009D2ED6" w:rsidP="009D2ED6">
            <w:pPr>
              <w:spacing w:after="0" w:line="240" w:lineRule="auto"/>
              <w:jc w:val="center"/>
              <w:rPr>
                <w:rFonts w:asciiTheme="majorBidi" w:hAnsiTheme="majorBidi" w:cstheme="majorBidi"/>
                <w:sz w:val="18"/>
                <w:szCs w:val="18"/>
                <w:rPrChange w:id="3017" w:author="Bikram Adhikari (bdhikari)" w:date="2025-10-16T12:38:00Z" w16du:dateUtc="2025-10-16T17:38:00Z">
                  <w:rPr>
                    <w:rFonts w:asciiTheme="majorBidi" w:eastAsia="Times New Roman" w:hAnsiTheme="majorBidi" w:cstheme="majorBidi"/>
                    <w:kern w:val="0"/>
                    <w:sz w:val="18"/>
                    <w:szCs w:val="18"/>
                    <w14:ligatures w14:val="none"/>
                  </w:rPr>
                </w:rPrChange>
              </w:rPr>
            </w:pPr>
            <w:ins w:id="3018" w:author="Bikram Adhikari (bdhikari)" w:date="2025-10-16T12:38:00Z" w16du:dateUtc="2025-10-16T17:38:00Z">
              <w:r w:rsidRPr="009D2ED6">
                <w:rPr>
                  <w:rFonts w:asciiTheme="majorBidi" w:hAnsiTheme="majorBidi" w:cstheme="majorBidi"/>
                  <w:sz w:val="18"/>
                  <w:szCs w:val="18"/>
                  <w:rPrChange w:id="3019" w:author="Bikram Adhikari (bdhikari)" w:date="2025-10-16T12:38:00Z" w16du:dateUtc="2025-10-16T17:38:00Z">
                    <w:rPr>
                      <w:rFonts w:ascii="Calibri" w:hAnsi="Calibri" w:cs="Calibri"/>
                      <w:color w:val="000000"/>
                      <w:sz w:val="22"/>
                      <w:szCs w:val="22"/>
                    </w:rPr>
                  </w:rPrChange>
                </w:rPr>
                <w:t>1.96</w:t>
              </w:r>
            </w:ins>
            <w:del w:id="3020" w:author="Bikram Adhikari (bdhikari)" w:date="2025-10-16T12:38:00Z" w16du:dateUtc="2025-10-16T17:38:00Z">
              <w:r w:rsidRPr="00A12542" w:rsidDel="00065372">
                <w:rPr>
                  <w:rFonts w:asciiTheme="majorBidi" w:hAnsiTheme="majorBidi" w:cstheme="majorBidi"/>
                  <w:sz w:val="18"/>
                  <w:szCs w:val="18"/>
                </w:rPr>
                <w:delText>1.56</w:delText>
              </w:r>
            </w:del>
          </w:p>
        </w:tc>
        <w:tc>
          <w:tcPr>
            <w:tcW w:w="1223" w:type="dxa"/>
            <w:hideMark/>
          </w:tcPr>
          <w:p w14:paraId="2CC14AF7" w14:textId="3967900E" w:rsidR="009D2ED6" w:rsidRPr="009D2ED6" w:rsidRDefault="009D2ED6" w:rsidP="009D2ED6">
            <w:pPr>
              <w:spacing w:after="0" w:line="240" w:lineRule="auto"/>
              <w:jc w:val="center"/>
              <w:rPr>
                <w:rFonts w:asciiTheme="majorBidi" w:hAnsiTheme="majorBidi" w:cstheme="majorBidi"/>
                <w:sz w:val="18"/>
                <w:szCs w:val="18"/>
                <w:rPrChange w:id="3021" w:author="Bikram Adhikari (bdhikari)" w:date="2025-10-16T12:38:00Z" w16du:dateUtc="2025-10-16T17:38:00Z">
                  <w:rPr>
                    <w:rFonts w:asciiTheme="majorBidi" w:eastAsia="Times New Roman" w:hAnsiTheme="majorBidi" w:cstheme="majorBidi"/>
                    <w:kern w:val="0"/>
                    <w:sz w:val="18"/>
                    <w:szCs w:val="18"/>
                    <w14:ligatures w14:val="none"/>
                  </w:rPr>
                </w:rPrChange>
              </w:rPr>
            </w:pPr>
            <w:ins w:id="3022" w:author="Bikram Adhikari (bdhikari)" w:date="2025-10-16T12:38:00Z" w16du:dateUtc="2025-10-16T17:38:00Z">
              <w:r w:rsidRPr="009D2ED6">
                <w:rPr>
                  <w:rFonts w:asciiTheme="majorBidi" w:hAnsiTheme="majorBidi" w:cstheme="majorBidi"/>
                  <w:sz w:val="18"/>
                  <w:szCs w:val="18"/>
                  <w:rPrChange w:id="3023" w:author="Bikram Adhikari (bdhikari)" w:date="2025-10-16T12:38:00Z" w16du:dateUtc="2025-10-16T17:38:00Z">
                    <w:rPr>
                      <w:rFonts w:ascii="Calibri" w:hAnsi="Calibri" w:cs="Calibri"/>
                      <w:color w:val="000000"/>
                      <w:sz w:val="22"/>
                      <w:szCs w:val="22"/>
                    </w:rPr>
                  </w:rPrChange>
                </w:rPr>
                <w:t>1.33, 2.90</w:t>
              </w:r>
            </w:ins>
            <w:del w:id="3024" w:author="Bikram Adhikari (bdhikari)" w:date="2025-10-16T12:38:00Z" w16du:dateUtc="2025-10-16T17:38:00Z">
              <w:r w:rsidRPr="00A12542" w:rsidDel="00065372">
                <w:rPr>
                  <w:rFonts w:asciiTheme="majorBidi" w:hAnsiTheme="majorBidi" w:cstheme="majorBidi"/>
                  <w:sz w:val="18"/>
                  <w:szCs w:val="18"/>
                </w:rPr>
                <w:delText>1.13</w:delText>
              </w:r>
              <w:r w:rsidDel="00065372">
                <w:rPr>
                  <w:rFonts w:asciiTheme="majorBidi" w:hAnsiTheme="majorBidi" w:cstheme="majorBidi"/>
                  <w:sz w:val="18"/>
                  <w:szCs w:val="18"/>
                </w:rPr>
                <w:delText xml:space="preserve"> to</w:delText>
              </w:r>
              <w:r w:rsidRPr="00A12542" w:rsidDel="00065372">
                <w:rPr>
                  <w:rFonts w:asciiTheme="majorBidi" w:hAnsiTheme="majorBidi" w:cstheme="majorBidi"/>
                  <w:sz w:val="18"/>
                  <w:szCs w:val="18"/>
                </w:rPr>
                <w:delText xml:space="preserve"> 2.16</w:delText>
              </w:r>
            </w:del>
          </w:p>
        </w:tc>
        <w:tc>
          <w:tcPr>
            <w:tcW w:w="1061" w:type="dxa"/>
            <w:hideMark/>
          </w:tcPr>
          <w:p w14:paraId="0E659E74" w14:textId="1EA055FB" w:rsidR="009D2ED6" w:rsidRPr="009D2ED6" w:rsidRDefault="009D2ED6" w:rsidP="009D2ED6">
            <w:pPr>
              <w:spacing w:after="0" w:line="240" w:lineRule="auto"/>
              <w:jc w:val="center"/>
              <w:rPr>
                <w:rFonts w:asciiTheme="majorBidi" w:hAnsiTheme="majorBidi" w:cstheme="majorBidi"/>
                <w:sz w:val="18"/>
                <w:szCs w:val="18"/>
                <w:rPrChange w:id="3025" w:author="Bikram Adhikari (bdhikari)" w:date="2025-10-16T12:38:00Z" w16du:dateUtc="2025-10-16T17:38:00Z">
                  <w:rPr>
                    <w:rFonts w:asciiTheme="majorBidi" w:eastAsia="Times New Roman" w:hAnsiTheme="majorBidi" w:cstheme="majorBidi"/>
                    <w:b/>
                    <w:bCs/>
                    <w:kern w:val="0"/>
                    <w:sz w:val="18"/>
                    <w:szCs w:val="18"/>
                    <w14:ligatures w14:val="none"/>
                  </w:rPr>
                </w:rPrChange>
              </w:rPr>
            </w:pPr>
            <w:ins w:id="3026" w:author="Bikram Adhikari (bdhikari)" w:date="2025-10-16T12:38:00Z" w16du:dateUtc="2025-10-16T17:38:00Z">
              <w:r w:rsidRPr="009D2ED6">
                <w:rPr>
                  <w:rFonts w:asciiTheme="majorBidi" w:hAnsiTheme="majorBidi" w:cstheme="majorBidi"/>
                  <w:sz w:val="18"/>
                  <w:szCs w:val="18"/>
                  <w:rPrChange w:id="3027" w:author="Bikram Adhikari (bdhikari)" w:date="2025-10-16T12:38:00Z" w16du:dateUtc="2025-10-16T17:38:00Z">
                    <w:rPr>
                      <w:rFonts w:ascii="Calibri" w:hAnsi="Calibri" w:cs="Calibri"/>
                      <w:b/>
                      <w:bCs/>
                      <w:color w:val="000000"/>
                      <w:sz w:val="22"/>
                      <w:szCs w:val="22"/>
                    </w:rPr>
                  </w:rPrChange>
                </w:rPr>
                <w:t>&lt;0.001</w:t>
              </w:r>
            </w:ins>
            <w:del w:id="3028" w:author="Bikram Adhikari (bdhikari)" w:date="2025-10-16T12:38:00Z" w16du:dateUtc="2025-10-16T17:38:00Z">
              <w:r w:rsidRPr="009D2ED6" w:rsidDel="00065372">
                <w:rPr>
                  <w:rFonts w:asciiTheme="majorBidi" w:hAnsiTheme="majorBidi" w:cstheme="majorBidi"/>
                  <w:sz w:val="18"/>
                  <w:szCs w:val="18"/>
                  <w:rPrChange w:id="3029" w:author="Bikram Adhikari (bdhikari)" w:date="2025-10-16T12:38:00Z" w16du:dateUtc="2025-10-16T17:38:00Z">
                    <w:rPr>
                      <w:rFonts w:asciiTheme="majorBidi" w:hAnsiTheme="majorBidi" w:cstheme="majorBidi"/>
                      <w:b/>
                      <w:bCs/>
                      <w:sz w:val="18"/>
                      <w:szCs w:val="18"/>
                    </w:rPr>
                  </w:rPrChange>
                </w:rPr>
                <w:delText>0.007</w:delText>
              </w:r>
            </w:del>
          </w:p>
        </w:tc>
      </w:tr>
      <w:tr w:rsidR="00190CB7" w:rsidRPr="00A12542" w:rsidDel="00B104E7" w14:paraId="124E73EE" w14:textId="5735B567" w:rsidTr="0003150C">
        <w:trPr>
          <w:trHeight w:val="20"/>
          <w:del w:id="3030" w:author="Bikram Adhikari (bdhikari)" w:date="2025-10-16T12:37:00Z" w16du:dateUtc="2025-10-16T17:37:00Z"/>
        </w:trPr>
        <w:tc>
          <w:tcPr>
            <w:tcW w:w="2201" w:type="dxa"/>
            <w:vAlign w:val="center"/>
            <w:hideMark/>
          </w:tcPr>
          <w:p w14:paraId="2481ECD6" w14:textId="4882B97A" w:rsidR="00664B3A" w:rsidRPr="00A12542" w:rsidDel="00B104E7" w:rsidRDefault="00664B3A" w:rsidP="00664B3A">
            <w:pPr>
              <w:spacing w:after="0" w:line="240" w:lineRule="auto"/>
              <w:rPr>
                <w:del w:id="3031" w:author="Bikram Adhikari (bdhikari)" w:date="2025-10-16T12:37:00Z" w16du:dateUtc="2025-10-16T17:37:00Z"/>
                <w:rFonts w:asciiTheme="majorBidi" w:eastAsia="Times New Roman" w:hAnsiTheme="majorBidi" w:cstheme="majorBidi"/>
                <w:i/>
                <w:iCs/>
                <w:kern w:val="0"/>
                <w:sz w:val="18"/>
                <w:szCs w:val="18"/>
                <w14:ligatures w14:val="none"/>
              </w:rPr>
            </w:pPr>
            <w:del w:id="3032" w:author="Bikram Adhikari (bdhikari)" w:date="2025-10-16T12:37:00Z" w16du:dateUtc="2025-10-16T17:37:00Z">
              <w:r w:rsidRPr="00A12542" w:rsidDel="00B104E7">
                <w:rPr>
                  <w:rFonts w:asciiTheme="majorBidi" w:eastAsia="Times New Roman" w:hAnsiTheme="majorBidi" w:cstheme="majorBidi"/>
                  <w:kern w:val="0"/>
                  <w:sz w:val="18"/>
                  <w:szCs w:val="18"/>
                  <w14:ligatures w14:val="none"/>
                </w:rPr>
                <w:delText xml:space="preserve">    </w:delText>
              </w:r>
              <w:r w:rsidRPr="00A12542" w:rsidDel="00B104E7">
                <w:rPr>
                  <w:rFonts w:asciiTheme="majorBidi" w:eastAsia="Times New Roman" w:hAnsiTheme="majorBidi" w:cstheme="majorBidi"/>
                  <w:i/>
                  <w:iCs/>
                  <w:kern w:val="0"/>
                  <w:sz w:val="18"/>
                  <w:szCs w:val="18"/>
                  <w14:ligatures w14:val="none"/>
                </w:rPr>
                <w:delText>Missing</w:delText>
              </w:r>
            </w:del>
          </w:p>
        </w:tc>
        <w:tc>
          <w:tcPr>
            <w:tcW w:w="1507" w:type="dxa"/>
            <w:hideMark/>
          </w:tcPr>
          <w:p w14:paraId="27678FE8" w14:textId="0DF9C24F" w:rsidR="00664B3A" w:rsidRPr="00A12542" w:rsidDel="00B104E7" w:rsidRDefault="00664B3A" w:rsidP="00664B3A">
            <w:pPr>
              <w:spacing w:after="0" w:line="240" w:lineRule="auto"/>
              <w:jc w:val="center"/>
              <w:rPr>
                <w:del w:id="3033" w:author="Bikram Adhikari (bdhikari)" w:date="2025-10-16T12:37:00Z" w16du:dateUtc="2025-10-16T17:37:00Z"/>
                <w:rFonts w:asciiTheme="majorBidi" w:eastAsia="Times New Roman" w:hAnsiTheme="majorBidi" w:cstheme="majorBidi"/>
                <w:kern w:val="0"/>
                <w:sz w:val="18"/>
                <w:szCs w:val="18"/>
                <w14:ligatures w14:val="none"/>
              </w:rPr>
            </w:pPr>
            <w:del w:id="3034" w:author="Bikram Adhikari (bdhikari)" w:date="2025-10-16T12:37:00Z" w16du:dateUtc="2025-10-16T17:37:00Z">
              <w:r w:rsidRPr="00A12542" w:rsidDel="00B104E7">
                <w:rPr>
                  <w:rFonts w:asciiTheme="majorBidi" w:hAnsiTheme="majorBidi" w:cstheme="majorBidi"/>
                  <w:sz w:val="18"/>
                  <w:szCs w:val="18"/>
                </w:rPr>
                <w:delText>133</w:delText>
              </w:r>
            </w:del>
          </w:p>
        </w:tc>
        <w:tc>
          <w:tcPr>
            <w:tcW w:w="1043" w:type="dxa"/>
            <w:hideMark/>
          </w:tcPr>
          <w:p w14:paraId="4B0879AB" w14:textId="3498EF54" w:rsidR="00664B3A" w:rsidRPr="00A12542" w:rsidDel="00B104E7" w:rsidRDefault="00664B3A" w:rsidP="00664B3A">
            <w:pPr>
              <w:spacing w:after="0" w:line="240" w:lineRule="auto"/>
              <w:jc w:val="center"/>
              <w:rPr>
                <w:del w:id="3035" w:author="Bikram Adhikari (bdhikari)" w:date="2025-10-16T12:37:00Z" w16du:dateUtc="2025-10-16T17:37:00Z"/>
                <w:rFonts w:asciiTheme="majorBidi" w:eastAsia="Times New Roman" w:hAnsiTheme="majorBidi" w:cstheme="majorBidi"/>
                <w:kern w:val="0"/>
                <w:sz w:val="18"/>
                <w:szCs w:val="18"/>
                <w14:ligatures w14:val="none"/>
              </w:rPr>
            </w:pPr>
            <w:del w:id="3036" w:author="Bikram Adhikari (bdhikari)" w:date="2025-10-16T12:37:00Z" w16du:dateUtc="2025-10-16T17:37:00Z">
              <w:r w:rsidRPr="00A12542" w:rsidDel="00B104E7">
                <w:rPr>
                  <w:rFonts w:asciiTheme="majorBidi" w:hAnsiTheme="majorBidi" w:cstheme="majorBidi"/>
                  <w:sz w:val="18"/>
                  <w:szCs w:val="18"/>
                </w:rPr>
                <w:delText> </w:delText>
              </w:r>
            </w:del>
          </w:p>
        </w:tc>
        <w:tc>
          <w:tcPr>
            <w:tcW w:w="1184" w:type="dxa"/>
            <w:hideMark/>
          </w:tcPr>
          <w:p w14:paraId="1F306C6A" w14:textId="3E5998EC" w:rsidR="00664B3A" w:rsidRPr="00A12542" w:rsidDel="00B104E7" w:rsidRDefault="00664B3A" w:rsidP="00664B3A">
            <w:pPr>
              <w:spacing w:after="0" w:line="240" w:lineRule="auto"/>
              <w:jc w:val="center"/>
              <w:rPr>
                <w:del w:id="3037" w:author="Bikram Adhikari (bdhikari)" w:date="2025-10-16T12:37:00Z" w16du:dateUtc="2025-10-16T17:37:00Z"/>
                <w:rFonts w:asciiTheme="majorBidi" w:eastAsia="Times New Roman" w:hAnsiTheme="majorBidi" w:cstheme="majorBidi"/>
                <w:kern w:val="0"/>
                <w:sz w:val="18"/>
                <w:szCs w:val="18"/>
                <w14:ligatures w14:val="none"/>
              </w:rPr>
            </w:pPr>
            <w:del w:id="3038" w:author="Bikram Adhikari (bdhikari)" w:date="2025-10-16T12:37:00Z" w16du:dateUtc="2025-10-16T17:37:00Z">
              <w:r w:rsidRPr="00A12542" w:rsidDel="00B104E7">
                <w:rPr>
                  <w:rFonts w:asciiTheme="majorBidi" w:hAnsiTheme="majorBidi" w:cstheme="majorBidi"/>
                  <w:sz w:val="18"/>
                  <w:szCs w:val="18"/>
                </w:rPr>
                <w:delText> </w:delText>
              </w:r>
            </w:del>
          </w:p>
        </w:tc>
        <w:tc>
          <w:tcPr>
            <w:tcW w:w="931" w:type="dxa"/>
            <w:hideMark/>
          </w:tcPr>
          <w:p w14:paraId="1FBBE970" w14:textId="2510AFB3" w:rsidR="00664B3A" w:rsidRPr="00A12542" w:rsidDel="00B104E7" w:rsidRDefault="00664B3A" w:rsidP="00664B3A">
            <w:pPr>
              <w:spacing w:after="0" w:line="240" w:lineRule="auto"/>
              <w:jc w:val="center"/>
              <w:rPr>
                <w:del w:id="3039" w:author="Bikram Adhikari (bdhikari)" w:date="2025-10-16T12:37:00Z" w16du:dateUtc="2025-10-16T17:37:00Z"/>
                <w:rFonts w:asciiTheme="majorBidi" w:eastAsia="Times New Roman" w:hAnsiTheme="majorBidi" w:cstheme="majorBidi"/>
                <w:kern w:val="0"/>
                <w:sz w:val="18"/>
                <w:szCs w:val="18"/>
                <w14:ligatures w14:val="none"/>
              </w:rPr>
            </w:pPr>
            <w:del w:id="3040" w:author="Bikram Adhikari (bdhikari)" w:date="2025-10-16T12:37:00Z" w16du:dateUtc="2025-10-16T17:37:00Z">
              <w:r w:rsidRPr="00A12542" w:rsidDel="00B104E7">
                <w:rPr>
                  <w:rFonts w:asciiTheme="majorBidi" w:hAnsiTheme="majorBidi" w:cstheme="majorBidi"/>
                  <w:sz w:val="18"/>
                  <w:szCs w:val="18"/>
                </w:rPr>
                <w:delText> </w:delText>
              </w:r>
            </w:del>
          </w:p>
        </w:tc>
        <w:tc>
          <w:tcPr>
            <w:tcW w:w="869" w:type="dxa"/>
            <w:hideMark/>
          </w:tcPr>
          <w:p w14:paraId="06F739BE" w14:textId="52A67BCB" w:rsidR="00664B3A" w:rsidRPr="00A12542" w:rsidDel="00B104E7" w:rsidRDefault="00664B3A" w:rsidP="00664B3A">
            <w:pPr>
              <w:spacing w:after="0" w:line="240" w:lineRule="auto"/>
              <w:jc w:val="center"/>
              <w:rPr>
                <w:del w:id="3041" w:author="Bikram Adhikari (bdhikari)" w:date="2025-10-16T12:37:00Z" w16du:dateUtc="2025-10-16T17:37:00Z"/>
                <w:rFonts w:asciiTheme="majorBidi" w:eastAsia="Times New Roman" w:hAnsiTheme="majorBidi" w:cstheme="majorBidi"/>
                <w:kern w:val="0"/>
                <w:sz w:val="18"/>
                <w:szCs w:val="18"/>
                <w14:ligatures w14:val="none"/>
              </w:rPr>
            </w:pPr>
            <w:del w:id="3042" w:author="Bikram Adhikari (bdhikari)" w:date="2025-10-16T12:37:00Z" w16du:dateUtc="2025-10-16T17:37:00Z">
              <w:r w:rsidRPr="00A12542" w:rsidDel="00B104E7">
                <w:rPr>
                  <w:rFonts w:asciiTheme="majorBidi" w:hAnsiTheme="majorBidi" w:cstheme="majorBidi"/>
                  <w:sz w:val="18"/>
                  <w:szCs w:val="18"/>
                </w:rPr>
                <w:delText> </w:delText>
              </w:r>
            </w:del>
          </w:p>
        </w:tc>
        <w:tc>
          <w:tcPr>
            <w:tcW w:w="1223" w:type="dxa"/>
            <w:hideMark/>
          </w:tcPr>
          <w:p w14:paraId="556EEF83" w14:textId="79C9E2B6" w:rsidR="00664B3A" w:rsidRPr="00A12542" w:rsidDel="00B104E7" w:rsidRDefault="00664B3A" w:rsidP="00664B3A">
            <w:pPr>
              <w:spacing w:after="0" w:line="240" w:lineRule="auto"/>
              <w:jc w:val="center"/>
              <w:rPr>
                <w:del w:id="3043" w:author="Bikram Adhikari (bdhikari)" w:date="2025-10-16T12:37:00Z" w16du:dateUtc="2025-10-16T17:37:00Z"/>
                <w:rFonts w:asciiTheme="majorBidi" w:eastAsia="Times New Roman" w:hAnsiTheme="majorBidi" w:cstheme="majorBidi"/>
                <w:kern w:val="0"/>
                <w:sz w:val="18"/>
                <w:szCs w:val="18"/>
                <w14:ligatures w14:val="none"/>
              </w:rPr>
            </w:pPr>
            <w:del w:id="3044" w:author="Bikram Adhikari (bdhikari)" w:date="2025-10-16T12:37:00Z" w16du:dateUtc="2025-10-16T17:37:00Z">
              <w:r w:rsidRPr="00A12542" w:rsidDel="00B104E7">
                <w:rPr>
                  <w:rFonts w:asciiTheme="majorBidi" w:hAnsiTheme="majorBidi" w:cstheme="majorBidi"/>
                  <w:sz w:val="18"/>
                  <w:szCs w:val="18"/>
                </w:rPr>
                <w:delText> </w:delText>
              </w:r>
            </w:del>
          </w:p>
        </w:tc>
        <w:tc>
          <w:tcPr>
            <w:tcW w:w="1061" w:type="dxa"/>
            <w:hideMark/>
          </w:tcPr>
          <w:p w14:paraId="1BE744FE" w14:textId="3B6CC7B1" w:rsidR="00664B3A" w:rsidRPr="00A12542" w:rsidDel="00B104E7" w:rsidRDefault="00664B3A" w:rsidP="00664B3A">
            <w:pPr>
              <w:spacing w:after="0" w:line="240" w:lineRule="auto"/>
              <w:jc w:val="center"/>
              <w:rPr>
                <w:del w:id="3045" w:author="Bikram Adhikari (bdhikari)" w:date="2025-10-16T12:37:00Z" w16du:dateUtc="2025-10-16T17:37:00Z"/>
                <w:rFonts w:asciiTheme="majorBidi" w:eastAsia="Times New Roman" w:hAnsiTheme="majorBidi" w:cstheme="majorBidi"/>
                <w:kern w:val="0"/>
                <w:sz w:val="18"/>
                <w:szCs w:val="18"/>
                <w14:ligatures w14:val="none"/>
              </w:rPr>
            </w:pPr>
            <w:del w:id="3046" w:author="Bikram Adhikari (bdhikari)" w:date="2025-10-16T12:37:00Z" w16du:dateUtc="2025-10-16T17:37:00Z">
              <w:r w:rsidRPr="00A12542" w:rsidDel="00B104E7">
                <w:rPr>
                  <w:rFonts w:asciiTheme="majorBidi" w:hAnsiTheme="majorBidi" w:cstheme="majorBidi"/>
                  <w:sz w:val="18"/>
                  <w:szCs w:val="18"/>
                </w:rPr>
                <w:delText> </w:delText>
              </w:r>
            </w:del>
          </w:p>
        </w:tc>
      </w:tr>
      <w:tr w:rsidR="00190CB7" w:rsidRPr="00A12542" w:rsidDel="00F12662" w14:paraId="45FF112E" w14:textId="52F974DF" w:rsidTr="0003150C">
        <w:trPr>
          <w:trHeight w:val="20"/>
          <w:del w:id="3047" w:author="Bikram Adhikari (bdhikari)" w:date="2025-10-16T11:53:00Z" w16du:dateUtc="2025-10-16T16:53:00Z"/>
        </w:trPr>
        <w:tc>
          <w:tcPr>
            <w:tcW w:w="2201" w:type="dxa"/>
            <w:vAlign w:val="center"/>
            <w:hideMark/>
          </w:tcPr>
          <w:p w14:paraId="66C23904" w14:textId="4A3FB7E3" w:rsidR="00664B3A" w:rsidRPr="00A12542" w:rsidDel="00F12662" w:rsidRDefault="00664B3A" w:rsidP="00664B3A">
            <w:pPr>
              <w:spacing w:after="0" w:line="240" w:lineRule="auto"/>
              <w:rPr>
                <w:del w:id="3048" w:author="Bikram Adhikari (bdhikari)" w:date="2025-10-16T11:53:00Z" w16du:dateUtc="2025-10-16T16:53:00Z"/>
                <w:rFonts w:asciiTheme="majorBidi" w:eastAsia="Times New Roman" w:hAnsiTheme="majorBidi" w:cstheme="majorBidi"/>
                <w:b/>
                <w:bCs/>
                <w:kern w:val="0"/>
                <w:sz w:val="18"/>
                <w:szCs w:val="18"/>
                <w14:ligatures w14:val="none"/>
              </w:rPr>
            </w:pPr>
            <w:del w:id="3049" w:author="Bikram Adhikari (bdhikari)" w:date="2025-10-16T11:53:00Z" w16du:dateUtc="2025-10-16T16:53:00Z">
              <w:r w:rsidRPr="00A12542" w:rsidDel="00F12662">
                <w:rPr>
                  <w:rFonts w:asciiTheme="majorBidi" w:eastAsia="Times New Roman" w:hAnsiTheme="majorBidi" w:cstheme="majorBidi"/>
                  <w:b/>
                  <w:bCs/>
                  <w:kern w:val="0"/>
                  <w:sz w:val="18"/>
                  <w:szCs w:val="18"/>
                  <w14:ligatures w14:val="none"/>
                </w:rPr>
                <w:delText>Anemia in child</w:delText>
              </w:r>
            </w:del>
          </w:p>
        </w:tc>
        <w:tc>
          <w:tcPr>
            <w:tcW w:w="1507" w:type="dxa"/>
            <w:hideMark/>
          </w:tcPr>
          <w:p w14:paraId="44123A33" w14:textId="50B8E58C" w:rsidR="00664B3A" w:rsidRPr="00A12542" w:rsidDel="00F12662" w:rsidRDefault="00664B3A" w:rsidP="00664B3A">
            <w:pPr>
              <w:spacing w:after="0" w:line="240" w:lineRule="auto"/>
              <w:jc w:val="center"/>
              <w:rPr>
                <w:del w:id="3050" w:author="Bikram Adhikari (bdhikari)" w:date="2025-10-16T11:53:00Z" w16du:dateUtc="2025-10-16T16:53:00Z"/>
                <w:rFonts w:asciiTheme="majorBidi" w:eastAsia="Times New Roman" w:hAnsiTheme="majorBidi" w:cstheme="majorBidi"/>
                <w:kern w:val="0"/>
                <w:sz w:val="18"/>
                <w:szCs w:val="18"/>
                <w14:ligatures w14:val="none"/>
              </w:rPr>
            </w:pPr>
            <w:del w:id="3051" w:author="Bikram Adhikari (bdhikari)" w:date="2025-10-16T11:53:00Z" w16du:dateUtc="2025-10-16T16:53:00Z">
              <w:r w:rsidRPr="00A12542" w:rsidDel="00F12662">
                <w:rPr>
                  <w:rFonts w:asciiTheme="majorBidi" w:hAnsiTheme="majorBidi" w:cstheme="majorBidi"/>
                  <w:sz w:val="18"/>
                  <w:szCs w:val="18"/>
                </w:rPr>
                <w:delText> </w:delText>
              </w:r>
            </w:del>
          </w:p>
        </w:tc>
        <w:tc>
          <w:tcPr>
            <w:tcW w:w="1043" w:type="dxa"/>
            <w:hideMark/>
          </w:tcPr>
          <w:p w14:paraId="0A4F9803" w14:textId="3BF2357F" w:rsidR="00664B3A" w:rsidRPr="00A12542" w:rsidDel="00F12662" w:rsidRDefault="00664B3A" w:rsidP="00664B3A">
            <w:pPr>
              <w:spacing w:after="0" w:line="240" w:lineRule="auto"/>
              <w:jc w:val="center"/>
              <w:rPr>
                <w:del w:id="3052" w:author="Bikram Adhikari (bdhikari)" w:date="2025-10-16T11:53:00Z" w16du:dateUtc="2025-10-16T16:53:00Z"/>
                <w:rFonts w:asciiTheme="majorBidi" w:eastAsia="Times New Roman" w:hAnsiTheme="majorBidi" w:cstheme="majorBidi"/>
                <w:kern w:val="0"/>
                <w:sz w:val="18"/>
                <w:szCs w:val="18"/>
                <w14:ligatures w14:val="none"/>
              </w:rPr>
            </w:pPr>
            <w:del w:id="3053" w:author="Bikram Adhikari (bdhikari)" w:date="2025-10-16T11:53:00Z" w16du:dateUtc="2025-10-16T16:53:00Z">
              <w:r w:rsidRPr="00A12542" w:rsidDel="00F12662">
                <w:rPr>
                  <w:rFonts w:asciiTheme="majorBidi" w:hAnsiTheme="majorBidi" w:cstheme="majorBidi"/>
                  <w:sz w:val="18"/>
                  <w:szCs w:val="18"/>
                </w:rPr>
                <w:delText> </w:delText>
              </w:r>
            </w:del>
          </w:p>
        </w:tc>
        <w:tc>
          <w:tcPr>
            <w:tcW w:w="1184" w:type="dxa"/>
            <w:hideMark/>
          </w:tcPr>
          <w:p w14:paraId="2A876AA1" w14:textId="1FDB3296" w:rsidR="00664B3A" w:rsidRPr="00A12542" w:rsidDel="00F12662" w:rsidRDefault="00664B3A" w:rsidP="00664B3A">
            <w:pPr>
              <w:spacing w:after="0" w:line="240" w:lineRule="auto"/>
              <w:jc w:val="center"/>
              <w:rPr>
                <w:del w:id="3054" w:author="Bikram Adhikari (bdhikari)" w:date="2025-10-16T11:53:00Z" w16du:dateUtc="2025-10-16T16:53:00Z"/>
                <w:rFonts w:asciiTheme="majorBidi" w:eastAsia="Times New Roman" w:hAnsiTheme="majorBidi" w:cstheme="majorBidi"/>
                <w:kern w:val="0"/>
                <w:sz w:val="18"/>
                <w:szCs w:val="18"/>
                <w14:ligatures w14:val="none"/>
              </w:rPr>
            </w:pPr>
            <w:del w:id="3055" w:author="Bikram Adhikari (bdhikari)" w:date="2025-10-16T11:53:00Z" w16du:dateUtc="2025-10-16T16:53:00Z">
              <w:r w:rsidRPr="00A12542" w:rsidDel="00F12662">
                <w:rPr>
                  <w:rFonts w:asciiTheme="majorBidi" w:hAnsiTheme="majorBidi" w:cstheme="majorBidi"/>
                  <w:sz w:val="18"/>
                  <w:szCs w:val="18"/>
                </w:rPr>
                <w:delText> </w:delText>
              </w:r>
            </w:del>
          </w:p>
        </w:tc>
        <w:tc>
          <w:tcPr>
            <w:tcW w:w="931" w:type="dxa"/>
            <w:hideMark/>
          </w:tcPr>
          <w:p w14:paraId="28127D87" w14:textId="5920C36C" w:rsidR="00664B3A" w:rsidRPr="00A12542" w:rsidDel="00F12662" w:rsidRDefault="00664B3A" w:rsidP="00664B3A">
            <w:pPr>
              <w:spacing w:after="0" w:line="240" w:lineRule="auto"/>
              <w:jc w:val="center"/>
              <w:rPr>
                <w:del w:id="3056" w:author="Bikram Adhikari (bdhikari)" w:date="2025-10-16T11:53:00Z" w16du:dateUtc="2025-10-16T16:53:00Z"/>
                <w:rFonts w:asciiTheme="majorBidi" w:eastAsia="Times New Roman" w:hAnsiTheme="majorBidi" w:cstheme="majorBidi"/>
                <w:kern w:val="0"/>
                <w:sz w:val="18"/>
                <w:szCs w:val="18"/>
                <w14:ligatures w14:val="none"/>
              </w:rPr>
            </w:pPr>
            <w:del w:id="3057" w:author="Bikram Adhikari (bdhikari)" w:date="2025-10-16T11:53:00Z" w16du:dateUtc="2025-10-16T16:53:00Z">
              <w:r w:rsidRPr="00A12542" w:rsidDel="00F12662">
                <w:rPr>
                  <w:rFonts w:asciiTheme="majorBidi" w:hAnsiTheme="majorBidi" w:cstheme="majorBidi"/>
                  <w:sz w:val="18"/>
                  <w:szCs w:val="18"/>
                </w:rPr>
                <w:delText> </w:delText>
              </w:r>
            </w:del>
          </w:p>
        </w:tc>
        <w:tc>
          <w:tcPr>
            <w:tcW w:w="869" w:type="dxa"/>
            <w:hideMark/>
          </w:tcPr>
          <w:p w14:paraId="6866721E" w14:textId="6D9913F1" w:rsidR="00664B3A" w:rsidRPr="00A12542" w:rsidDel="00F12662" w:rsidRDefault="00664B3A" w:rsidP="00664B3A">
            <w:pPr>
              <w:spacing w:after="0" w:line="240" w:lineRule="auto"/>
              <w:jc w:val="center"/>
              <w:rPr>
                <w:del w:id="3058" w:author="Bikram Adhikari (bdhikari)" w:date="2025-10-16T11:53:00Z" w16du:dateUtc="2025-10-16T16:53:00Z"/>
                <w:rFonts w:asciiTheme="majorBidi" w:eastAsia="Times New Roman" w:hAnsiTheme="majorBidi" w:cstheme="majorBidi"/>
                <w:kern w:val="0"/>
                <w:sz w:val="18"/>
                <w:szCs w:val="18"/>
                <w14:ligatures w14:val="none"/>
              </w:rPr>
            </w:pPr>
            <w:del w:id="3059" w:author="Bikram Adhikari (bdhikari)" w:date="2025-10-16T11:53:00Z" w16du:dateUtc="2025-10-16T16:53:00Z">
              <w:r w:rsidRPr="00A12542" w:rsidDel="00F12662">
                <w:rPr>
                  <w:rFonts w:asciiTheme="majorBidi" w:hAnsiTheme="majorBidi" w:cstheme="majorBidi"/>
                  <w:sz w:val="18"/>
                  <w:szCs w:val="18"/>
                </w:rPr>
                <w:delText> </w:delText>
              </w:r>
            </w:del>
          </w:p>
        </w:tc>
        <w:tc>
          <w:tcPr>
            <w:tcW w:w="1223" w:type="dxa"/>
            <w:hideMark/>
          </w:tcPr>
          <w:p w14:paraId="3D34CD14" w14:textId="7EDD4774" w:rsidR="00664B3A" w:rsidRPr="00A12542" w:rsidDel="00F12662" w:rsidRDefault="00664B3A" w:rsidP="00664B3A">
            <w:pPr>
              <w:spacing w:after="0" w:line="240" w:lineRule="auto"/>
              <w:jc w:val="center"/>
              <w:rPr>
                <w:del w:id="3060" w:author="Bikram Adhikari (bdhikari)" w:date="2025-10-16T11:53:00Z" w16du:dateUtc="2025-10-16T16:53:00Z"/>
                <w:rFonts w:asciiTheme="majorBidi" w:eastAsia="Times New Roman" w:hAnsiTheme="majorBidi" w:cstheme="majorBidi"/>
                <w:kern w:val="0"/>
                <w:sz w:val="18"/>
                <w:szCs w:val="18"/>
                <w14:ligatures w14:val="none"/>
              </w:rPr>
            </w:pPr>
            <w:del w:id="3061" w:author="Bikram Adhikari (bdhikari)" w:date="2025-10-16T11:53:00Z" w16du:dateUtc="2025-10-16T16:53:00Z">
              <w:r w:rsidRPr="00A12542" w:rsidDel="00F12662">
                <w:rPr>
                  <w:rFonts w:asciiTheme="majorBidi" w:hAnsiTheme="majorBidi" w:cstheme="majorBidi"/>
                  <w:sz w:val="18"/>
                  <w:szCs w:val="18"/>
                </w:rPr>
                <w:delText> </w:delText>
              </w:r>
            </w:del>
          </w:p>
        </w:tc>
        <w:tc>
          <w:tcPr>
            <w:tcW w:w="1061" w:type="dxa"/>
            <w:hideMark/>
          </w:tcPr>
          <w:p w14:paraId="2DAC4C7D" w14:textId="675C175F" w:rsidR="00664B3A" w:rsidRPr="00A12542" w:rsidDel="00F12662" w:rsidRDefault="00664B3A" w:rsidP="00664B3A">
            <w:pPr>
              <w:spacing w:after="0" w:line="240" w:lineRule="auto"/>
              <w:jc w:val="center"/>
              <w:rPr>
                <w:del w:id="3062" w:author="Bikram Adhikari (bdhikari)" w:date="2025-10-16T11:53:00Z" w16du:dateUtc="2025-10-16T16:53:00Z"/>
                <w:rFonts w:asciiTheme="majorBidi" w:eastAsia="Times New Roman" w:hAnsiTheme="majorBidi" w:cstheme="majorBidi"/>
                <w:kern w:val="0"/>
                <w:sz w:val="18"/>
                <w:szCs w:val="18"/>
                <w14:ligatures w14:val="none"/>
              </w:rPr>
            </w:pPr>
            <w:del w:id="3063" w:author="Bikram Adhikari (bdhikari)" w:date="2025-10-16T11:53:00Z" w16du:dateUtc="2025-10-16T16:53:00Z">
              <w:r w:rsidRPr="00A12542" w:rsidDel="00F12662">
                <w:rPr>
                  <w:rFonts w:asciiTheme="majorBidi" w:hAnsiTheme="majorBidi" w:cstheme="majorBidi"/>
                  <w:sz w:val="18"/>
                  <w:szCs w:val="18"/>
                </w:rPr>
                <w:delText> </w:delText>
              </w:r>
            </w:del>
          </w:p>
        </w:tc>
      </w:tr>
      <w:tr w:rsidR="00190CB7" w:rsidRPr="00A12542" w:rsidDel="00F12662" w14:paraId="3B3D8573" w14:textId="5E27BB4E" w:rsidTr="0003150C">
        <w:trPr>
          <w:trHeight w:val="20"/>
          <w:del w:id="3064" w:author="Bikram Adhikari (bdhikari)" w:date="2025-10-16T11:53:00Z" w16du:dateUtc="2025-10-16T16:53:00Z"/>
        </w:trPr>
        <w:tc>
          <w:tcPr>
            <w:tcW w:w="2201" w:type="dxa"/>
            <w:vAlign w:val="center"/>
            <w:hideMark/>
          </w:tcPr>
          <w:p w14:paraId="6542ED45" w14:textId="37716F66" w:rsidR="00664B3A" w:rsidRPr="00A12542" w:rsidDel="00F12662" w:rsidRDefault="00664B3A" w:rsidP="00664B3A">
            <w:pPr>
              <w:spacing w:after="0" w:line="240" w:lineRule="auto"/>
              <w:rPr>
                <w:del w:id="3065" w:author="Bikram Adhikari (bdhikari)" w:date="2025-10-16T11:53:00Z" w16du:dateUtc="2025-10-16T16:53:00Z"/>
                <w:rFonts w:asciiTheme="majorBidi" w:eastAsia="Times New Roman" w:hAnsiTheme="majorBidi" w:cstheme="majorBidi"/>
                <w:kern w:val="0"/>
                <w:sz w:val="18"/>
                <w:szCs w:val="18"/>
                <w14:ligatures w14:val="none"/>
              </w:rPr>
            </w:pPr>
            <w:del w:id="3066" w:author="Bikram Adhikari (bdhikari)" w:date="2025-10-16T11:53:00Z" w16du:dateUtc="2025-10-16T16:53:00Z">
              <w:r w:rsidRPr="00A12542" w:rsidDel="00F12662">
                <w:rPr>
                  <w:rFonts w:asciiTheme="majorBidi" w:eastAsia="Times New Roman" w:hAnsiTheme="majorBidi" w:cstheme="majorBidi"/>
                  <w:kern w:val="0"/>
                  <w:sz w:val="18"/>
                  <w:szCs w:val="18"/>
                  <w14:ligatures w14:val="none"/>
                </w:rPr>
                <w:delText xml:space="preserve">    No</w:delText>
              </w:r>
            </w:del>
          </w:p>
        </w:tc>
        <w:tc>
          <w:tcPr>
            <w:tcW w:w="1507" w:type="dxa"/>
            <w:hideMark/>
          </w:tcPr>
          <w:p w14:paraId="53956EEB" w14:textId="3A5C9985" w:rsidR="00664B3A" w:rsidRPr="00A12542" w:rsidDel="00F12662" w:rsidRDefault="00664B3A" w:rsidP="00664B3A">
            <w:pPr>
              <w:spacing w:after="0" w:line="240" w:lineRule="auto"/>
              <w:jc w:val="center"/>
              <w:rPr>
                <w:del w:id="3067" w:author="Bikram Adhikari (bdhikari)" w:date="2025-10-16T11:53:00Z" w16du:dateUtc="2025-10-16T16:53:00Z"/>
                <w:rFonts w:asciiTheme="majorBidi" w:eastAsia="Times New Roman" w:hAnsiTheme="majorBidi" w:cstheme="majorBidi"/>
                <w:kern w:val="0"/>
                <w:sz w:val="18"/>
                <w:szCs w:val="18"/>
                <w14:ligatures w14:val="none"/>
              </w:rPr>
            </w:pPr>
            <w:del w:id="3068" w:author="Bikram Adhikari (bdhikari)" w:date="2025-10-16T11:53:00Z" w16du:dateUtc="2025-10-16T16:53:00Z">
              <w:r w:rsidRPr="00A12542" w:rsidDel="00F12662">
                <w:rPr>
                  <w:rFonts w:asciiTheme="majorBidi" w:hAnsiTheme="majorBidi" w:cstheme="majorBidi"/>
                  <w:sz w:val="18"/>
                  <w:szCs w:val="18"/>
                </w:rPr>
                <w:delText>409 (30.9)</w:delText>
              </w:r>
            </w:del>
          </w:p>
        </w:tc>
        <w:tc>
          <w:tcPr>
            <w:tcW w:w="1043" w:type="dxa"/>
            <w:hideMark/>
          </w:tcPr>
          <w:p w14:paraId="26CD1B11" w14:textId="26D9814C" w:rsidR="00664B3A" w:rsidRPr="00A12542" w:rsidDel="00F12662" w:rsidRDefault="00396907" w:rsidP="00664B3A">
            <w:pPr>
              <w:spacing w:after="0" w:line="240" w:lineRule="auto"/>
              <w:jc w:val="center"/>
              <w:rPr>
                <w:del w:id="3069" w:author="Bikram Adhikari (bdhikari)" w:date="2025-10-16T11:53:00Z" w16du:dateUtc="2025-10-16T16:53:00Z"/>
                <w:rFonts w:asciiTheme="majorBidi" w:eastAsia="Times New Roman" w:hAnsiTheme="majorBidi" w:cstheme="majorBidi"/>
                <w:kern w:val="0"/>
                <w:sz w:val="18"/>
                <w:szCs w:val="18"/>
                <w14:ligatures w14:val="none"/>
              </w:rPr>
            </w:pPr>
            <w:del w:id="3070" w:author="Bikram Adhikari (bdhikari)" w:date="2025-10-16T11:53:00Z" w16du:dateUtc="2025-10-16T16:53:00Z">
              <w:r w:rsidRPr="00A12542" w:rsidDel="00F12662">
                <w:rPr>
                  <w:rFonts w:asciiTheme="majorBidi" w:hAnsiTheme="majorBidi" w:cstheme="majorBidi"/>
                  <w:sz w:val="18"/>
                  <w:szCs w:val="18"/>
                </w:rPr>
                <w:delText>Ref</w:delText>
              </w:r>
            </w:del>
          </w:p>
        </w:tc>
        <w:tc>
          <w:tcPr>
            <w:tcW w:w="1184" w:type="dxa"/>
            <w:hideMark/>
          </w:tcPr>
          <w:p w14:paraId="25943205" w14:textId="0141FF2E" w:rsidR="00664B3A" w:rsidRPr="00A12542" w:rsidDel="00F12662" w:rsidRDefault="00664B3A" w:rsidP="00664B3A">
            <w:pPr>
              <w:spacing w:after="0" w:line="240" w:lineRule="auto"/>
              <w:jc w:val="center"/>
              <w:rPr>
                <w:del w:id="3071" w:author="Bikram Adhikari (bdhikari)" w:date="2025-10-16T11:53:00Z" w16du:dateUtc="2025-10-16T16:53:00Z"/>
                <w:rFonts w:asciiTheme="majorBidi" w:eastAsia="Times New Roman" w:hAnsiTheme="majorBidi" w:cstheme="majorBidi"/>
                <w:kern w:val="0"/>
                <w:sz w:val="18"/>
                <w:szCs w:val="18"/>
                <w14:ligatures w14:val="none"/>
              </w:rPr>
            </w:pPr>
          </w:p>
        </w:tc>
        <w:tc>
          <w:tcPr>
            <w:tcW w:w="931" w:type="dxa"/>
            <w:hideMark/>
          </w:tcPr>
          <w:p w14:paraId="414FB14C" w14:textId="4EF0A7F7" w:rsidR="00664B3A" w:rsidRPr="00A12542" w:rsidDel="00F12662" w:rsidRDefault="00664B3A" w:rsidP="00664B3A">
            <w:pPr>
              <w:spacing w:after="0" w:line="240" w:lineRule="auto"/>
              <w:jc w:val="center"/>
              <w:rPr>
                <w:del w:id="3072" w:author="Bikram Adhikari (bdhikari)" w:date="2025-10-16T11:53:00Z" w16du:dateUtc="2025-10-16T16:53:00Z"/>
                <w:rFonts w:asciiTheme="majorBidi" w:eastAsia="Times New Roman" w:hAnsiTheme="majorBidi" w:cstheme="majorBidi"/>
                <w:kern w:val="0"/>
                <w:sz w:val="18"/>
                <w:szCs w:val="18"/>
                <w14:ligatures w14:val="none"/>
              </w:rPr>
            </w:pPr>
            <w:del w:id="3073" w:author="Bikram Adhikari (bdhikari)" w:date="2025-10-16T11:53:00Z" w16du:dateUtc="2025-10-16T16:53:00Z">
              <w:r w:rsidRPr="00A12542" w:rsidDel="00F12662">
                <w:rPr>
                  <w:rFonts w:asciiTheme="majorBidi" w:hAnsiTheme="majorBidi" w:cstheme="majorBidi"/>
                  <w:sz w:val="18"/>
                  <w:szCs w:val="18"/>
                </w:rPr>
                <w:delText> </w:delText>
              </w:r>
            </w:del>
          </w:p>
        </w:tc>
        <w:tc>
          <w:tcPr>
            <w:tcW w:w="869" w:type="dxa"/>
            <w:hideMark/>
          </w:tcPr>
          <w:p w14:paraId="29519564" w14:textId="24D5BD7C" w:rsidR="00664B3A" w:rsidRPr="00A12542" w:rsidDel="00F12662" w:rsidRDefault="00396907" w:rsidP="00664B3A">
            <w:pPr>
              <w:spacing w:after="0" w:line="240" w:lineRule="auto"/>
              <w:jc w:val="center"/>
              <w:rPr>
                <w:del w:id="3074" w:author="Bikram Adhikari (bdhikari)" w:date="2025-10-16T11:53:00Z" w16du:dateUtc="2025-10-16T16:53:00Z"/>
                <w:rFonts w:asciiTheme="majorBidi" w:eastAsia="Times New Roman" w:hAnsiTheme="majorBidi" w:cstheme="majorBidi"/>
                <w:kern w:val="0"/>
                <w:sz w:val="18"/>
                <w:szCs w:val="18"/>
                <w14:ligatures w14:val="none"/>
              </w:rPr>
            </w:pPr>
            <w:del w:id="3075" w:author="Bikram Adhikari (bdhikari)" w:date="2025-10-16T11:53:00Z" w16du:dateUtc="2025-10-16T16:53:00Z">
              <w:r w:rsidRPr="00A12542" w:rsidDel="00F12662">
                <w:rPr>
                  <w:rFonts w:asciiTheme="majorBidi" w:hAnsiTheme="majorBidi" w:cstheme="majorBidi"/>
                  <w:sz w:val="18"/>
                  <w:szCs w:val="18"/>
                </w:rPr>
                <w:delText>Ref</w:delText>
              </w:r>
            </w:del>
          </w:p>
        </w:tc>
        <w:tc>
          <w:tcPr>
            <w:tcW w:w="1223" w:type="dxa"/>
            <w:hideMark/>
          </w:tcPr>
          <w:p w14:paraId="39DCDC91" w14:textId="36D30CCC" w:rsidR="00664B3A" w:rsidRPr="00A12542" w:rsidDel="00F12662" w:rsidRDefault="00664B3A" w:rsidP="00664B3A">
            <w:pPr>
              <w:spacing w:after="0" w:line="240" w:lineRule="auto"/>
              <w:jc w:val="center"/>
              <w:rPr>
                <w:del w:id="3076" w:author="Bikram Adhikari (bdhikari)" w:date="2025-10-16T11:53:00Z" w16du:dateUtc="2025-10-16T16:53:00Z"/>
                <w:rFonts w:asciiTheme="majorBidi" w:eastAsia="Times New Roman" w:hAnsiTheme="majorBidi" w:cstheme="majorBidi"/>
                <w:kern w:val="0"/>
                <w:sz w:val="18"/>
                <w:szCs w:val="18"/>
                <w14:ligatures w14:val="none"/>
              </w:rPr>
            </w:pPr>
          </w:p>
        </w:tc>
        <w:tc>
          <w:tcPr>
            <w:tcW w:w="1061" w:type="dxa"/>
            <w:hideMark/>
          </w:tcPr>
          <w:p w14:paraId="69068C34" w14:textId="3C95E966" w:rsidR="00664B3A" w:rsidRPr="00A12542" w:rsidDel="00F12662" w:rsidRDefault="00664B3A" w:rsidP="00664B3A">
            <w:pPr>
              <w:spacing w:after="0" w:line="240" w:lineRule="auto"/>
              <w:jc w:val="center"/>
              <w:rPr>
                <w:del w:id="3077" w:author="Bikram Adhikari (bdhikari)" w:date="2025-10-16T11:53:00Z" w16du:dateUtc="2025-10-16T16:53:00Z"/>
                <w:rFonts w:asciiTheme="majorBidi" w:eastAsia="Times New Roman" w:hAnsiTheme="majorBidi" w:cstheme="majorBidi"/>
                <w:kern w:val="0"/>
                <w:sz w:val="18"/>
                <w:szCs w:val="18"/>
                <w14:ligatures w14:val="none"/>
              </w:rPr>
            </w:pPr>
            <w:del w:id="3078" w:author="Bikram Adhikari (bdhikari)" w:date="2025-10-16T11:53:00Z" w16du:dateUtc="2025-10-16T16:53:00Z">
              <w:r w:rsidRPr="00A12542" w:rsidDel="00F12662">
                <w:rPr>
                  <w:rFonts w:asciiTheme="majorBidi" w:hAnsiTheme="majorBidi" w:cstheme="majorBidi"/>
                  <w:sz w:val="18"/>
                  <w:szCs w:val="18"/>
                </w:rPr>
                <w:delText> </w:delText>
              </w:r>
            </w:del>
          </w:p>
        </w:tc>
      </w:tr>
      <w:tr w:rsidR="00190CB7" w:rsidRPr="00A12542" w:rsidDel="00F12662" w14:paraId="29F58A16" w14:textId="6D548D3B" w:rsidTr="0003150C">
        <w:trPr>
          <w:trHeight w:val="20"/>
          <w:del w:id="3079" w:author="Bikram Adhikari (bdhikari)" w:date="2025-10-16T11:53:00Z" w16du:dateUtc="2025-10-16T16:53:00Z"/>
        </w:trPr>
        <w:tc>
          <w:tcPr>
            <w:tcW w:w="2201" w:type="dxa"/>
            <w:vAlign w:val="center"/>
            <w:hideMark/>
          </w:tcPr>
          <w:p w14:paraId="42356F75" w14:textId="604A130B" w:rsidR="00664B3A" w:rsidRPr="00A12542" w:rsidDel="00F12662" w:rsidRDefault="00664B3A" w:rsidP="00664B3A">
            <w:pPr>
              <w:spacing w:after="0" w:line="240" w:lineRule="auto"/>
              <w:rPr>
                <w:del w:id="3080" w:author="Bikram Adhikari (bdhikari)" w:date="2025-10-16T11:53:00Z" w16du:dateUtc="2025-10-16T16:53:00Z"/>
                <w:rFonts w:asciiTheme="majorBidi" w:eastAsia="Times New Roman" w:hAnsiTheme="majorBidi" w:cstheme="majorBidi"/>
                <w:kern w:val="0"/>
                <w:sz w:val="18"/>
                <w:szCs w:val="18"/>
                <w14:ligatures w14:val="none"/>
              </w:rPr>
            </w:pPr>
            <w:del w:id="3081" w:author="Bikram Adhikari (bdhikari)" w:date="2025-10-16T11:53:00Z" w16du:dateUtc="2025-10-16T16:53:00Z">
              <w:r w:rsidRPr="00A12542" w:rsidDel="00F12662">
                <w:rPr>
                  <w:rFonts w:asciiTheme="majorBidi" w:eastAsia="Times New Roman" w:hAnsiTheme="majorBidi" w:cstheme="majorBidi"/>
                  <w:kern w:val="0"/>
                  <w:sz w:val="18"/>
                  <w:szCs w:val="18"/>
                  <w14:ligatures w14:val="none"/>
                </w:rPr>
                <w:delText xml:space="preserve">    Yes</w:delText>
              </w:r>
            </w:del>
          </w:p>
        </w:tc>
        <w:tc>
          <w:tcPr>
            <w:tcW w:w="1507" w:type="dxa"/>
            <w:hideMark/>
          </w:tcPr>
          <w:p w14:paraId="1701BDD0" w14:textId="0DCE4DAB" w:rsidR="00664B3A" w:rsidRPr="00A12542" w:rsidDel="00F12662" w:rsidRDefault="00664B3A" w:rsidP="00664B3A">
            <w:pPr>
              <w:spacing w:after="0" w:line="240" w:lineRule="auto"/>
              <w:jc w:val="center"/>
              <w:rPr>
                <w:del w:id="3082" w:author="Bikram Adhikari (bdhikari)" w:date="2025-10-16T11:53:00Z" w16du:dateUtc="2025-10-16T16:53:00Z"/>
                <w:rFonts w:asciiTheme="majorBidi" w:eastAsia="Times New Roman" w:hAnsiTheme="majorBidi" w:cstheme="majorBidi"/>
                <w:kern w:val="0"/>
                <w:sz w:val="18"/>
                <w:szCs w:val="18"/>
                <w14:ligatures w14:val="none"/>
              </w:rPr>
            </w:pPr>
            <w:del w:id="3083" w:author="Bikram Adhikari (bdhikari)" w:date="2025-10-16T11:53:00Z" w16du:dateUtc="2025-10-16T16:53:00Z">
              <w:r w:rsidRPr="00A12542" w:rsidDel="00F12662">
                <w:rPr>
                  <w:rFonts w:asciiTheme="majorBidi" w:hAnsiTheme="majorBidi" w:cstheme="majorBidi"/>
                  <w:sz w:val="18"/>
                  <w:szCs w:val="18"/>
                </w:rPr>
                <w:delText>373 (36.9)</w:delText>
              </w:r>
            </w:del>
          </w:p>
        </w:tc>
        <w:tc>
          <w:tcPr>
            <w:tcW w:w="1043" w:type="dxa"/>
            <w:hideMark/>
          </w:tcPr>
          <w:p w14:paraId="38DB9407" w14:textId="407A83A9" w:rsidR="00664B3A" w:rsidRPr="00A12542" w:rsidDel="00F12662" w:rsidRDefault="00664B3A" w:rsidP="00664B3A">
            <w:pPr>
              <w:spacing w:after="0" w:line="240" w:lineRule="auto"/>
              <w:jc w:val="center"/>
              <w:rPr>
                <w:del w:id="3084" w:author="Bikram Adhikari (bdhikari)" w:date="2025-10-16T11:53:00Z" w16du:dateUtc="2025-10-16T16:53:00Z"/>
                <w:rFonts w:asciiTheme="majorBidi" w:eastAsia="Times New Roman" w:hAnsiTheme="majorBidi" w:cstheme="majorBidi"/>
                <w:kern w:val="0"/>
                <w:sz w:val="18"/>
                <w:szCs w:val="18"/>
                <w14:ligatures w14:val="none"/>
              </w:rPr>
            </w:pPr>
            <w:del w:id="3085" w:author="Bikram Adhikari (bdhikari)" w:date="2025-10-16T11:53:00Z" w16du:dateUtc="2025-10-16T16:53:00Z">
              <w:r w:rsidRPr="00A12542" w:rsidDel="00F12662">
                <w:rPr>
                  <w:rFonts w:asciiTheme="majorBidi" w:hAnsiTheme="majorBidi" w:cstheme="majorBidi"/>
                  <w:sz w:val="18"/>
                  <w:szCs w:val="18"/>
                </w:rPr>
                <w:delText>1.3</w:delText>
              </w:r>
            </w:del>
          </w:p>
        </w:tc>
        <w:tc>
          <w:tcPr>
            <w:tcW w:w="1184" w:type="dxa"/>
            <w:hideMark/>
          </w:tcPr>
          <w:p w14:paraId="5ACAA49C" w14:textId="66F83DE1" w:rsidR="00664B3A" w:rsidRPr="00A12542" w:rsidDel="00F12662" w:rsidRDefault="00664B3A" w:rsidP="00664B3A">
            <w:pPr>
              <w:spacing w:after="0" w:line="240" w:lineRule="auto"/>
              <w:jc w:val="center"/>
              <w:rPr>
                <w:del w:id="3086" w:author="Bikram Adhikari (bdhikari)" w:date="2025-10-16T11:53:00Z" w16du:dateUtc="2025-10-16T16:53:00Z"/>
                <w:rFonts w:asciiTheme="majorBidi" w:eastAsia="Times New Roman" w:hAnsiTheme="majorBidi" w:cstheme="majorBidi"/>
                <w:kern w:val="0"/>
                <w:sz w:val="18"/>
                <w:szCs w:val="18"/>
                <w14:ligatures w14:val="none"/>
              </w:rPr>
            </w:pPr>
            <w:del w:id="3087" w:author="Bikram Adhikari (bdhikari)" w:date="2025-10-16T11:53:00Z" w16du:dateUtc="2025-10-16T16:53:00Z">
              <w:r w:rsidRPr="00A12542" w:rsidDel="00F12662">
                <w:rPr>
                  <w:rFonts w:asciiTheme="majorBidi" w:hAnsiTheme="majorBidi" w:cstheme="majorBidi"/>
                  <w:sz w:val="18"/>
                  <w:szCs w:val="18"/>
                </w:rPr>
                <w:delText>1.07</w:delText>
              </w:r>
              <w:r w:rsidR="0003150C" w:rsidDel="00F12662">
                <w:rPr>
                  <w:rFonts w:asciiTheme="majorBidi" w:hAnsiTheme="majorBidi" w:cstheme="majorBidi"/>
                  <w:sz w:val="18"/>
                  <w:szCs w:val="18"/>
                </w:rPr>
                <w:delText xml:space="preserve"> to</w:delText>
              </w:r>
              <w:r w:rsidRPr="00A12542" w:rsidDel="00F12662">
                <w:rPr>
                  <w:rFonts w:asciiTheme="majorBidi" w:hAnsiTheme="majorBidi" w:cstheme="majorBidi"/>
                  <w:sz w:val="18"/>
                  <w:szCs w:val="18"/>
                </w:rPr>
                <w:delText xml:space="preserve"> 1.59</w:delText>
              </w:r>
            </w:del>
          </w:p>
        </w:tc>
        <w:tc>
          <w:tcPr>
            <w:tcW w:w="931" w:type="dxa"/>
            <w:hideMark/>
          </w:tcPr>
          <w:p w14:paraId="2B19ED3C" w14:textId="07A998BD" w:rsidR="00664B3A" w:rsidRPr="00A12542" w:rsidDel="00F12662" w:rsidRDefault="00664B3A" w:rsidP="00664B3A">
            <w:pPr>
              <w:spacing w:after="0" w:line="240" w:lineRule="auto"/>
              <w:jc w:val="center"/>
              <w:rPr>
                <w:del w:id="3088" w:author="Bikram Adhikari (bdhikari)" w:date="2025-10-16T11:53:00Z" w16du:dateUtc="2025-10-16T16:53:00Z"/>
                <w:rFonts w:asciiTheme="majorBidi" w:eastAsia="Times New Roman" w:hAnsiTheme="majorBidi" w:cstheme="majorBidi"/>
                <w:b/>
                <w:bCs/>
                <w:kern w:val="0"/>
                <w:sz w:val="18"/>
                <w:szCs w:val="18"/>
                <w14:ligatures w14:val="none"/>
              </w:rPr>
            </w:pPr>
            <w:del w:id="3089" w:author="Bikram Adhikari (bdhikari)" w:date="2025-10-16T11:53:00Z" w16du:dateUtc="2025-10-16T16:53:00Z">
              <w:r w:rsidRPr="00A12542" w:rsidDel="00F12662">
                <w:rPr>
                  <w:rFonts w:asciiTheme="majorBidi" w:hAnsiTheme="majorBidi" w:cstheme="majorBidi"/>
                  <w:b/>
                  <w:bCs/>
                  <w:sz w:val="18"/>
                  <w:szCs w:val="18"/>
                </w:rPr>
                <w:delText>0.009</w:delText>
              </w:r>
            </w:del>
          </w:p>
        </w:tc>
        <w:tc>
          <w:tcPr>
            <w:tcW w:w="869" w:type="dxa"/>
            <w:hideMark/>
          </w:tcPr>
          <w:p w14:paraId="1CAED43E" w14:textId="33F25738" w:rsidR="00664B3A" w:rsidRPr="00A12542" w:rsidDel="00F12662" w:rsidRDefault="00664B3A" w:rsidP="00664B3A">
            <w:pPr>
              <w:spacing w:after="0" w:line="240" w:lineRule="auto"/>
              <w:jc w:val="center"/>
              <w:rPr>
                <w:del w:id="3090" w:author="Bikram Adhikari (bdhikari)" w:date="2025-10-16T11:53:00Z" w16du:dateUtc="2025-10-16T16:53:00Z"/>
                <w:rFonts w:asciiTheme="majorBidi" w:eastAsia="Times New Roman" w:hAnsiTheme="majorBidi" w:cstheme="majorBidi"/>
                <w:kern w:val="0"/>
                <w:sz w:val="18"/>
                <w:szCs w:val="18"/>
                <w14:ligatures w14:val="none"/>
              </w:rPr>
            </w:pPr>
            <w:del w:id="3091" w:author="Bikram Adhikari (bdhikari)" w:date="2025-10-16T11:53:00Z" w16du:dateUtc="2025-10-16T16:53:00Z">
              <w:r w:rsidRPr="00A12542" w:rsidDel="00F12662">
                <w:rPr>
                  <w:rFonts w:asciiTheme="majorBidi" w:hAnsiTheme="majorBidi" w:cstheme="majorBidi"/>
                  <w:sz w:val="18"/>
                  <w:szCs w:val="18"/>
                </w:rPr>
                <w:delText>1.19</w:delText>
              </w:r>
            </w:del>
          </w:p>
        </w:tc>
        <w:tc>
          <w:tcPr>
            <w:tcW w:w="1223" w:type="dxa"/>
            <w:hideMark/>
          </w:tcPr>
          <w:p w14:paraId="7A10FFE6" w14:textId="5CFA0BBA" w:rsidR="00664B3A" w:rsidRPr="00A12542" w:rsidDel="00F12662" w:rsidRDefault="00664B3A" w:rsidP="00664B3A">
            <w:pPr>
              <w:spacing w:after="0" w:line="240" w:lineRule="auto"/>
              <w:jc w:val="center"/>
              <w:rPr>
                <w:del w:id="3092" w:author="Bikram Adhikari (bdhikari)" w:date="2025-10-16T11:53:00Z" w16du:dateUtc="2025-10-16T16:53:00Z"/>
                <w:rFonts w:asciiTheme="majorBidi" w:eastAsia="Times New Roman" w:hAnsiTheme="majorBidi" w:cstheme="majorBidi"/>
                <w:kern w:val="0"/>
                <w:sz w:val="18"/>
                <w:szCs w:val="18"/>
                <w14:ligatures w14:val="none"/>
              </w:rPr>
            </w:pPr>
            <w:del w:id="3093" w:author="Bikram Adhikari (bdhikari)" w:date="2025-10-16T11:53:00Z" w16du:dateUtc="2025-10-16T16:53:00Z">
              <w:r w:rsidRPr="00A12542" w:rsidDel="00F12662">
                <w:rPr>
                  <w:rFonts w:asciiTheme="majorBidi" w:hAnsiTheme="majorBidi" w:cstheme="majorBidi"/>
                  <w:sz w:val="18"/>
                  <w:szCs w:val="18"/>
                </w:rPr>
                <w:delText>0.92</w:delText>
              </w:r>
              <w:r w:rsidR="0003150C" w:rsidDel="00F12662">
                <w:rPr>
                  <w:rFonts w:asciiTheme="majorBidi" w:hAnsiTheme="majorBidi" w:cstheme="majorBidi"/>
                  <w:sz w:val="18"/>
                  <w:szCs w:val="18"/>
                </w:rPr>
                <w:delText xml:space="preserve"> to</w:delText>
              </w:r>
              <w:r w:rsidRPr="00A12542" w:rsidDel="00F12662">
                <w:rPr>
                  <w:rFonts w:asciiTheme="majorBidi" w:hAnsiTheme="majorBidi" w:cstheme="majorBidi"/>
                  <w:sz w:val="18"/>
                  <w:szCs w:val="18"/>
                </w:rPr>
                <w:delText xml:space="preserve"> 1.54</w:delText>
              </w:r>
            </w:del>
          </w:p>
        </w:tc>
        <w:tc>
          <w:tcPr>
            <w:tcW w:w="1061" w:type="dxa"/>
            <w:hideMark/>
          </w:tcPr>
          <w:p w14:paraId="79360F4A" w14:textId="58A92DF2" w:rsidR="00664B3A" w:rsidRPr="00A12542" w:rsidDel="00F12662" w:rsidRDefault="00664B3A" w:rsidP="00664B3A">
            <w:pPr>
              <w:spacing w:after="0" w:line="240" w:lineRule="auto"/>
              <w:jc w:val="center"/>
              <w:rPr>
                <w:del w:id="3094" w:author="Bikram Adhikari (bdhikari)" w:date="2025-10-16T11:53:00Z" w16du:dateUtc="2025-10-16T16:53:00Z"/>
                <w:rFonts w:asciiTheme="majorBidi" w:eastAsia="Times New Roman" w:hAnsiTheme="majorBidi" w:cstheme="majorBidi"/>
                <w:kern w:val="0"/>
                <w:sz w:val="18"/>
                <w:szCs w:val="18"/>
                <w14:ligatures w14:val="none"/>
              </w:rPr>
            </w:pPr>
            <w:del w:id="3095" w:author="Bikram Adhikari (bdhikari)" w:date="2025-10-16T11:53:00Z" w16du:dateUtc="2025-10-16T16:53:00Z">
              <w:r w:rsidRPr="00A12542" w:rsidDel="00F12662">
                <w:rPr>
                  <w:rFonts w:asciiTheme="majorBidi" w:hAnsiTheme="majorBidi" w:cstheme="majorBidi"/>
                  <w:sz w:val="18"/>
                  <w:szCs w:val="18"/>
                </w:rPr>
                <w:delText>0.184</w:delText>
              </w:r>
            </w:del>
          </w:p>
        </w:tc>
      </w:tr>
    </w:tbl>
    <w:p w14:paraId="0FA4F751" w14:textId="4190ADCE" w:rsidR="00186D1E" w:rsidRPr="00430DAC" w:rsidRDefault="00E27860" w:rsidP="00186D1E">
      <w:pPr>
        <w:spacing w:after="0"/>
        <w:rPr>
          <w:rFonts w:asciiTheme="majorBidi" w:hAnsiTheme="majorBidi" w:cstheme="majorBidi"/>
          <w:i/>
          <w:iCs/>
          <w:sz w:val="18"/>
          <w:szCs w:val="18"/>
          <w:rPrChange w:id="3096" w:author="Bikram Adhikari (bdhikari)" w:date="2025-10-16T15:31:00Z" w16du:dateUtc="2025-10-16T20:31:00Z">
            <w:rPr>
              <w:rFonts w:asciiTheme="majorBidi" w:hAnsiTheme="majorBidi" w:cstheme="majorBidi"/>
              <w:i/>
              <w:iCs/>
              <w:sz w:val="22"/>
              <w:szCs w:val="22"/>
            </w:rPr>
          </w:rPrChange>
        </w:rPr>
      </w:pPr>
      <w:r w:rsidRPr="00430DAC">
        <w:rPr>
          <w:rFonts w:asciiTheme="majorBidi" w:hAnsiTheme="majorBidi" w:cstheme="majorBidi"/>
          <w:i/>
          <w:iCs/>
          <w:sz w:val="18"/>
          <w:szCs w:val="18"/>
          <w:rPrChange w:id="3097" w:author="Bikram Adhikari (bdhikari)" w:date="2025-10-16T15:31:00Z" w16du:dateUtc="2025-10-16T20:31:00Z">
            <w:rPr>
              <w:rFonts w:asciiTheme="majorBidi" w:hAnsiTheme="majorBidi" w:cstheme="majorBidi"/>
              <w:i/>
              <w:iCs/>
              <w:sz w:val="22"/>
              <w:szCs w:val="22"/>
            </w:rPr>
          </w:rPrChange>
        </w:rPr>
        <w:t>n: weighted frequency; %: weighted percent</w:t>
      </w:r>
      <w:r w:rsidR="00186D1E" w:rsidRPr="00430DAC">
        <w:rPr>
          <w:rFonts w:asciiTheme="majorBidi" w:hAnsiTheme="majorBidi" w:cstheme="majorBidi"/>
          <w:i/>
          <w:iCs/>
          <w:sz w:val="18"/>
          <w:szCs w:val="18"/>
          <w:rPrChange w:id="3098" w:author="Bikram Adhikari (bdhikari)" w:date="2025-10-16T15:31:00Z" w16du:dateUtc="2025-10-16T20:31:00Z">
            <w:rPr>
              <w:rFonts w:asciiTheme="majorBidi" w:hAnsiTheme="majorBidi" w:cstheme="majorBidi"/>
              <w:i/>
              <w:iCs/>
              <w:sz w:val="22"/>
              <w:szCs w:val="22"/>
            </w:rPr>
          </w:rPrChange>
        </w:rPr>
        <w:t xml:space="preserve">; Ref: reference group; OR: odds ratio; </w:t>
      </w:r>
      <w:ins w:id="3099" w:author="Bikram Adhikari (bdhikari)" w:date="2025-10-08T22:10:00Z" w16du:dateUtc="2025-10-09T03:10:00Z">
        <w:r w:rsidR="00D2363F" w:rsidRPr="00430DAC">
          <w:rPr>
            <w:rFonts w:asciiTheme="majorBidi" w:hAnsiTheme="majorBidi" w:cstheme="majorBidi"/>
            <w:i/>
            <w:iCs/>
            <w:sz w:val="18"/>
            <w:szCs w:val="18"/>
            <w:rPrChange w:id="3100" w:author="Bikram Adhikari (bdhikari)" w:date="2025-10-16T15:31:00Z" w16du:dateUtc="2025-10-16T20:31:00Z">
              <w:rPr>
                <w:rFonts w:asciiTheme="majorBidi" w:hAnsiTheme="majorBidi" w:cstheme="majorBidi"/>
                <w:i/>
                <w:iCs/>
                <w:sz w:val="22"/>
                <w:szCs w:val="22"/>
              </w:rPr>
            </w:rPrChange>
          </w:rPr>
          <w:t>a</w:t>
        </w:r>
      </w:ins>
      <w:del w:id="3101" w:author="Bikram Adhikari (bdhikari)" w:date="2025-10-08T22:10:00Z" w16du:dateUtc="2025-10-09T03:10:00Z">
        <w:r w:rsidR="00473791" w:rsidRPr="00430DAC" w:rsidDel="00D2363F">
          <w:rPr>
            <w:rFonts w:asciiTheme="majorBidi" w:hAnsiTheme="majorBidi" w:cstheme="majorBidi"/>
            <w:i/>
            <w:iCs/>
            <w:sz w:val="18"/>
            <w:szCs w:val="18"/>
            <w:rPrChange w:id="3102" w:author="Bikram Adhikari (bdhikari)" w:date="2025-10-16T15:31:00Z" w16du:dateUtc="2025-10-16T20:31:00Z">
              <w:rPr>
                <w:rFonts w:asciiTheme="majorBidi" w:hAnsiTheme="majorBidi" w:cstheme="majorBidi"/>
                <w:i/>
                <w:iCs/>
                <w:sz w:val="22"/>
                <w:szCs w:val="22"/>
              </w:rPr>
            </w:rPrChange>
          </w:rPr>
          <w:delText>A</w:delText>
        </w:r>
      </w:del>
      <w:r w:rsidR="00473791" w:rsidRPr="00430DAC">
        <w:rPr>
          <w:rFonts w:asciiTheme="majorBidi" w:hAnsiTheme="majorBidi" w:cstheme="majorBidi"/>
          <w:i/>
          <w:iCs/>
          <w:sz w:val="18"/>
          <w:szCs w:val="18"/>
          <w:rPrChange w:id="3103" w:author="Bikram Adhikari (bdhikari)" w:date="2025-10-16T15:31:00Z" w16du:dateUtc="2025-10-16T20:31:00Z">
            <w:rPr>
              <w:rFonts w:asciiTheme="majorBidi" w:hAnsiTheme="majorBidi" w:cstheme="majorBidi"/>
              <w:i/>
              <w:iCs/>
              <w:sz w:val="22"/>
              <w:szCs w:val="22"/>
            </w:rPr>
          </w:rPrChange>
        </w:rPr>
        <w:t xml:space="preserve">OR: adjusted odds ratio; </w:t>
      </w:r>
      <w:r w:rsidR="00186D1E" w:rsidRPr="00430DAC">
        <w:rPr>
          <w:rFonts w:asciiTheme="majorBidi" w:hAnsiTheme="majorBidi" w:cstheme="majorBidi"/>
          <w:i/>
          <w:iCs/>
          <w:sz w:val="18"/>
          <w:szCs w:val="18"/>
          <w:rPrChange w:id="3104" w:author="Bikram Adhikari (bdhikari)" w:date="2025-10-16T15:31:00Z" w16du:dateUtc="2025-10-16T20:31:00Z">
            <w:rPr>
              <w:rFonts w:asciiTheme="majorBidi" w:hAnsiTheme="majorBidi" w:cstheme="majorBidi"/>
              <w:i/>
              <w:iCs/>
              <w:sz w:val="22"/>
              <w:szCs w:val="22"/>
            </w:rPr>
          </w:rPrChange>
        </w:rPr>
        <w:t>CI: confidence interval</w:t>
      </w:r>
      <w:r w:rsidR="007802C4" w:rsidRPr="00430DAC">
        <w:rPr>
          <w:rFonts w:asciiTheme="majorBidi" w:hAnsiTheme="majorBidi" w:cstheme="majorBidi"/>
          <w:i/>
          <w:iCs/>
          <w:sz w:val="18"/>
          <w:szCs w:val="18"/>
          <w:rPrChange w:id="3105" w:author="Bikram Adhikari (bdhikari)" w:date="2025-10-16T15:31:00Z" w16du:dateUtc="2025-10-16T20:31:00Z">
            <w:rPr>
              <w:rFonts w:asciiTheme="majorBidi" w:hAnsiTheme="majorBidi" w:cstheme="majorBidi"/>
              <w:i/>
              <w:iCs/>
              <w:sz w:val="22"/>
              <w:szCs w:val="22"/>
            </w:rPr>
          </w:rPrChange>
        </w:rPr>
        <w:t>; * Row percent</w:t>
      </w:r>
    </w:p>
    <w:p w14:paraId="7B9D367C" w14:textId="0EC73254" w:rsidR="00430DAC" w:rsidRPr="002B5F19" w:rsidRDefault="00C81C4F" w:rsidP="00430DAC">
      <w:pPr>
        <w:spacing w:after="0"/>
        <w:rPr>
          <w:ins w:id="3106" w:author="Bikram Adhikari (bdhikari)" w:date="2025-10-16T15:31:00Z" w16du:dateUtc="2025-10-16T20:31:00Z"/>
          <w:rFonts w:asciiTheme="majorBidi" w:hAnsiTheme="majorBidi" w:cstheme="majorBidi"/>
          <w:i/>
          <w:iCs/>
          <w:sz w:val="18"/>
          <w:szCs w:val="18"/>
        </w:rPr>
      </w:pPr>
      <w:r w:rsidRPr="00430DAC">
        <w:rPr>
          <w:rFonts w:asciiTheme="majorBidi" w:hAnsiTheme="majorBidi" w:cstheme="majorBidi"/>
          <w:i/>
          <w:iCs/>
          <w:sz w:val="18"/>
          <w:szCs w:val="18"/>
          <w:rPrChange w:id="3107" w:author="Bikram Adhikari (bdhikari)" w:date="2025-10-16T15:31:00Z" w16du:dateUtc="2025-10-16T20:31:00Z">
            <w:rPr>
              <w:rFonts w:asciiTheme="majorBidi" w:hAnsiTheme="majorBidi" w:cstheme="majorBidi"/>
              <w:i/>
              <w:iCs/>
              <w:sz w:val="20"/>
              <w:szCs w:val="20"/>
              <w:vertAlign w:val="superscript"/>
            </w:rPr>
          </w:rPrChange>
        </w:rPr>
        <w:t>#</w:t>
      </w:r>
      <w:r w:rsidRPr="00430DAC">
        <w:rPr>
          <w:rFonts w:asciiTheme="majorBidi" w:hAnsiTheme="majorBidi" w:cstheme="majorBidi"/>
          <w:i/>
          <w:iCs/>
          <w:sz w:val="18"/>
          <w:szCs w:val="18"/>
          <w:rPrChange w:id="3108" w:author="Bikram Adhikari (bdhikari)" w:date="2025-10-16T15:31:00Z" w16du:dateUtc="2025-10-16T20:31:00Z">
            <w:rPr>
              <w:rFonts w:asciiTheme="majorBidi" w:hAnsiTheme="majorBidi" w:cstheme="majorBidi"/>
              <w:i/>
              <w:iCs/>
              <w:sz w:val="22"/>
              <w:szCs w:val="22"/>
            </w:rPr>
          </w:rPrChange>
        </w:rPr>
        <w:t xml:space="preserve"> </w:t>
      </w:r>
      <w:r w:rsidR="00F9633F" w:rsidRPr="00430DAC">
        <w:rPr>
          <w:rFonts w:asciiTheme="majorBidi" w:hAnsiTheme="majorBidi" w:cstheme="majorBidi"/>
          <w:i/>
          <w:iCs/>
          <w:sz w:val="18"/>
          <w:szCs w:val="18"/>
          <w:rPrChange w:id="3109" w:author="Bikram Adhikari (bdhikari)" w:date="2025-10-16T15:31:00Z" w16du:dateUtc="2025-10-16T20:31:00Z">
            <w:rPr>
              <w:rFonts w:asciiTheme="majorBidi" w:hAnsiTheme="majorBidi" w:cstheme="majorBidi"/>
              <w:i/>
              <w:iCs/>
              <w:sz w:val="22"/>
              <w:szCs w:val="22"/>
            </w:rPr>
          </w:rPrChange>
        </w:rPr>
        <w:t>adjusted for age, sex of child,</w:t>
      </w:r>
      <w:r w:rsidR="00523AE3" w:rsidRPr="00430DAC">
        <w:rPr>
          <w:rFonts w:asciiTheme="majorBidi" w:hAnsiTheme="majorBidi" w:cstheme="majorBidi"/>
          <w:i/>
          <w:iCs/>
          <w:sz w:val="18"/>
          <w:szCs w:val="18"/>
          <w:rPrChange w:id="3110" w:author="Bikram Adhikari (bdhikari)" w:date="2025-10-16T15:31:00Z" w16du:dateUtc="2025-10-16T20:31:00Z">
            <w:rPr>
              <w:rFonts w:asciiTheme="majorBidi" w:hAnsiTheme="majorBidi" w:cstheme="majorBidi"/>
              <w:i/>
              <w:iCs/>
              <w:sz w:val="22"/>
              <w:szCs w:val="22"/>
            </w:rPr>
          </w:rPrChange>
        </w:rPr>
        <w:t xml:space="preserve"> father’s education,</w:t>
      </w:r>
      <w:r w:rsidR="00F9633F" w:rsidRPr="00430DAC">
        <w:rPr>
          <w:rFonts w:asciiTheme="majorBidi" w:hAnsiTheme="majorBidi" w:cstheme="majorBidi"/>
          <w:i/>
          <w:iCs/>
          <w:sz w:val="18"/>
          <w:szCs w:val="18"/>
          <w:rPrChange w:id="3111" w:author="Bikram Adhikari (bdhikari)" w:date="2025-10-16T15:31:00Z" w16du:dateUtc="2025-10-16T20:31:00Z">
            <w:rPr>
              <w:rFonts w:asciiTheme="majorBidi" w:hAnsiTheme="majorBidi" w:cstheme="majorBidi"/>
              <w:i/>
              <w:iCs/>
              <w:sz w:val="22"/>
              <w:szCs w:val="22"/>
            </w:rPr>
          </w:rPrChange>
        </w:rPr>
        <w:t xml:space="preserve"> parity, place of residence, </w:t>
      </w:r>
      <w:r w:rsidR="00523AE3" w:rsidRPr="00430DAC">
        <w:rPr>
          <w:rFonts w:asciiTheme="majorBidi" w:hAnsiTheme="majorBidi" w:cstheme="majorBidi"/>
          <w:i/>
          <w:iCs/>
          <w:sz w:val="18"/>
          <w:szCs w:val="18"/>
          <w:rPrChange w:id="3112" w:author="Bikram Adhikari (bdhikari)" w:date="2025-10-16T15:31:00Z" w16du:dateUtc="2025-10-16T20:31:00Z">
            <w:rPr>
              <w:rFonts w:asciiTheme="majorBidi" w:hAnsiTheme="majorBidi" w:cstheme="majorBidi"/>
              <w:i/>
              <w:iCs/>
              <w:sz w:val="22"/>
              <w:szCs w:val="22"/>
            </w:rPr>
          </w:rPrChange>
        </w:rPr>
        <w:t xml:space="preserve">ecological belt, mother’s age at </w:t>
      </w:r>
      <w:r w:rsidR="002416F0" w:rsidRPr="00430DAC">
        <w:rPr>
          <w:rFonts w:asciiTheme="majorBidi" w:hAnsiTheme="majorBidi" w:cstheme="majorBidi"/>
          <w:i/>
          <w:iCs/>
          <w:sz w:val="18"/>
          <w:szCs w:val="18"/>
          <w:rPrChange w:id="3113" w:author="Bikram Adhikari (bdhikari)" w:date="2025-10-16T15:31:00Z" w16du:dateUtc="2025-10-16T20:31:00Z">
            <w:rPr>
              <w:rFonts w:asciiTheme="majorBidi" w:hAnsiTheme="majorBidi" w:cstheme="majorBidi"/>
              <w:i/>
              <w:iCs/>
              <w:sz w:val="22"/>
              <w:szCs w:val="22"/>
            </w:rPr>
          </w:rPrChange>
        </w:rPr>
        <w:t>childbirth</w:t>
      </w:r>
      <w:ins w:id="3114" w:author="Bikram Adhikari (bdhikari)" w:date="2025-10-16T15:31:00Z" w16du:dateUtc="2025-10-16T20:31:00Z">
        <w:r w:rsidR="00430DAC" w:rsidRPr="00430DAC">
          <w:rPr>
            <w:rFonts w:asciiTheme="majorBidi" w:hAnsiTheme="majorBidi" w:cstheme="majorBidi"/>
            <w:i/>
            <w:iCs/>
            <w:sz w:val="18"/>
            <w:szCs w:val="18"/>
            <w:rPrChange w:id="3115" w:author="Bikram Adhikari (bdhikari)" w:date="2025-10-16T15:31:00Z" w16du:dateUtc="2025-10-16T20:31:00Z">
              <w:rPr>
                <w:rFonts w:asciiTheme="majorBidi" w:hAnsiTheme="majorBidi" w:cstheme="majorBidi"/>
                <w:i/>
                <w:iCs/>
                <w:sz w:val="22"/>
                <w:szCs w:val="22"/>
              </w:rPr>
            </w:rPrChange>
          </w:rPr>
          <w:t>,</w:t>
        </w:r>
        <w:r w:rsidR="00430DAC" w:rsidRPr="00430DAC">
          <w:rPr>
            <w:rFonts w:asciiTheme="majorBidi" w:hAnsiTheme="majorBidi" w:cstheme="majorBidi"/>
            <w:i/>
            <w:iCs/>
            <w:sz w:val="18"/>
            <w:szCs w:val="18"/>
          </w:rPr>
          <w:t xml:space="preserve"> </w:t>
        </w:r>
        <w:r w:rsidR="00430DAC">
          <w:rPr>
            <w:rFonts w:asciiTheme="majorBidi" w:hAnsiTheme="majorBidi" w:cstheme="majorBidi"/>
            <w:i/>
            <w:iCs/>
            <w:sz w:val="18"/>
            <w:szCs w:val="18"/>
          </w:rPr>
          <w:t>and adjusted for each other</w:t>
        </w:r>
      </w:ins>
    </w:p>
    <w:p w14:paraId="0BD4D13F" w14:textId="594031E6" w:rsidR="00F9633F" w:rsidRPr="00A12542" w:rsidRDefault="00F9633F" w:rsidP="00186D1E">
      <w:pPr>
        <w:spacing w:after="0"/>
        <w:rPr>
          <w:rFonts w:asciiTheme="majorBidi" w:hAnsiTheme="majorBidi" w:cstheme="majorBidi"/>
          <w:i/>
          <w:iCs/>
          <w:sz w:val="22"/>
          <w:szCs w:val="22"/>
        </w:rPr>
      </w:pPr>
    </w:p>
    <w:p w14:paraId="7062B61D" w14:textId="77777777" w:rsidR="00261F33" w:rsidRPr="00A12542" w:rsidRDefault="00261F33">
      <w:pPr>
        <w:rPr>
          <w:rFonts w:asciiTheme="majorBidi" w:hAnsiTheme="majorBidi" w:cstheme="majorBidi"/>
          <w:b/>
          <w:bCs/>
          <w:sz w:val="22"/>
          <w:szCs w:val="22"/>
        </w:rPr>
      </w:pPr>
    </w:p>
    <w:p w14:paraId="4C47F23F" w14:textId="2C62C969" w:rsidR="00A42A13" w:rsidRPr="00A12542" w:rsidRDefault="598B6694" w:rsidP="45203298">
      <w:pPr>
        <w:spacing w:line="360" w:lineRule="auto"/>
        <w:jc w:val="both"/>
        <w:rPr>
          <w:rFonts w:asciiTheme="majorBidi" w:hAnsiTheme="majorBidi" w:cstheme="majorBidi"/>
          <w:b/>
          <w:bCs/>
          <w:sz w:val="22"/>
          <w:szCs w:val="22"/>
        </w:rPr>
      </w:pPr>
      <w:r w:rsidRPr="00A12542">
        <w:rPr>
          <w:rFonts w:asciiTheme="majorBidi" w:hAnsiTheme="majorBidi" w:cstheme="majorBidi"/>
          <w:sz w:val="22"/>
          <w:szCs w:val="22"/>
        </w:rPr>
        <w:t xml:space="preserve">Table </w:t>
      </w:r>
      <w:del w:id="3116" w:author="Bikram Adhikari (bdhikari)" w:date="2025-10-09T15:48:00Z" w16du:dateUtc="2025-10-09T20:48:00Z">
        <w:r w:rsidRPr="00A12542" w:rsidDel="008B0585">
          <w:rPr>
            <w:rFonts w:asciiTheme="majorBidi" w:hAnsiTheme="majorBidi" w:cstheme="majorBidi"/>
            <w:sz w:val="22"/>
            <w:szCs w:val="22"/>
          </w:rPr>
          <w:delText xml:space="preserve">4 </w:delText>
        </w:r>
      </w:del>
      <w:ins w:id="3117" w:author="Bikram Adhikari (bdhikari)" w:date="2025-10-16T13:08:00Z" w16du:dateUtc="2025-10-16T18:08:00Z">
        <w:r w:rsidR="007134A0">
          <w:rPr>
            <w:rFonts w:asciiTheme="majorBidi" w:hAnsiTheme="majorBidi" w:cstheme="majorBidi"/>
            <w:sz w:val="22"/>
            <w:szCs w:val="22"/>
          </w:rPr>
          <w:t>6</w:t>
        </w:r>
      </w:ins>
      <w:ins w:id="3118" w:author="Bikram Adhikari (bdhikari)" w:date="2025-10-09T15:48:00Z" w16du:dateUtc="2025-10-09T20:48:00Z">
        <w:r w:rsidR="008B0585" w:rsidRPr="00A12542">
          <w:rPr>
            <w:rFonts w:asciiTheme="majorBidi" w:hAnsiTheme="majorBidi" w:cstheme="majorBidi"/>
            <w:sz w:val="22"/>
            <w:szCs w:val="22"/>
          </w:rPr>
          <w:t xml:space="preserve"> </w:t>
        </w:r>
      </w:ins>
      <w:r w:rsidRPr="00A12542">
        <w:rPr>
          <w:rFonts w:asciiTheme="majorBidi" w:hAnsiTheme="majorBidi" w:cstheme="majorBidi"/>
          <w:sz w:val="22"/>
          <w:szCs w:val="22"/>
        </w:rPr>
        <w:t xml:space="preserve">presents the factors associated with anemia among children aged 6-59 months. </w:t>
      </w:r>
      <w:r w:rsidR="003D1AE6">
        <w:rPr>
          <w:rFonts w:asciiTheme="majorBidi" w:hAnsiTheme="majorBidi" w:cstheme="majorBidi"/>
          <w:sz w:val="22"/>
          <w:szCs w:val="22"/>
        </w:rPr>
        <w:t xml:space="preserve">The </w:t>
      </w:r>
      <w:r w:rsidR="46DEF6BF" w:rsidRPr="00A12542">
        <w:rPr>
          <w:rFonts w:asciiTheme="majorBidi" w:hAnsiTheme="majorBidi" w:cstheme="majorBidi"/>
          <w:sz w:val="22"/>
          <w:szCs w:val="22"/>
        </w:rPr>
        <w:t>factors associated</w:t>
      </w:r>
      <w:r w:rsidR="000F19A5">
        <w:rPr>
          <w:rFonts w:asciiTheme="majorBidi" w:hAnsiTheme="majorBidi" w:cstheme="majorBidi"/>
          <w:sz w:val="22"/>
          <w:szCs w:val="22"/>
        </w:rPr>
        <w:t xml:space="preserve"> </w:t>
      </w:r>
      <w:r w:rsidR="46DEF6BF" w:rsidRPr="00A12542">
        <w:rPr>
          <w:rFonts w:asciiTheme="majorBidi" w:hAnsiTheme="majorBidi" w:cstheme="majorBidi"/>
          <w:sz w:val="22"/>
          <w:szCs w:val="22"/>
        </w:rPr>
        <w:t>w</w:t>
      </w:r>
      <w:r w:rsidR="68CFCE81" w:rsidRPr="00A12542">
        <w:rPr>
          <w:rFonts w:asciiTheme="majorBidi" w:hAnsiTheme="majorBidi" w:cstheme="majorBidi"/>
          <w:sz w:val="22"/>
          <w:szCs w:val="22"/>
        </w:rPr>
        <w:t xml:space="preserve">ere </w:t>
      </w:r>
      <w:ins w:id="3119" w:author="Bikram Adhikari (bdhikari)" w:date="2025-10-16T13:08:00Z" w16du:dateUtc="2025-10-16T18:08:00Z">
        <w:r w:rsidR="00A84A4C" w:rsidRPr="00A12542">
          <w:rPr>
            <w:rFonts w:asciiTheme="majorBidi" w:hAnsiTheme="majorBidi" w:cstheme="majorBidi"/>
            <w:sz w:val="22"/>
            <w:szCs w:val="22"/>
          </w:rPr>
          <w:t xml:space="preserve">age of </w:t>
        </w:r>
        <w:r w:rsidR="00A84A4C">
          <w:rPr>
            <w:rFonts w:asciiTheme="majorBidi" w:hAnsiTheme="majorBidi" w:cstheme="majorBidi"/>
            <w:sz w:val="22"/>
            <w:szCs w:val="22"/>
          </w:rPr>
          <w:t xml:space="preserve">the </w:t>
        </w:r>
        <w:r w:rsidR="00A84A4C" w:rsidRPr="00A12542">
          <w:rPr>
            <w:rFonts w:asciiTheme="majorBidi" w:hAnsiTheme="majorBidi" w:cstheme="majorBidi"/>
            <w:sz w:val="22"/>
            <w:szCs w:val="22"/>
          </w:rPr>
          <w:t>child,</w:t>
        </w:r>
        <w:r w:rsidR="00A84A4C">
          <w:rPr>
            <w:rFonts w:asciiTheme="majorBidi" w:hAnsiTheme="majorBidi" w:cstheme="majorBidi"/>
            <w:sz w:val="22"/>
            <w:szCs w:val="22"/>
          </w:rPr>
          <w:t xml:space="preserve"> </w:t>
        </w:r>
      </w:ins>
      <w:r w:rsidR="68CFCE81" w:rsidRPr="00A12542">
        <w:rPr>
          <w:rFonts w:asciiTheme="majorBidi" w:hAnsiTheme="majorBidi" w:cstheme="majorBidi"/>
          <w:sz w:val="22"/>
          <w:szCs w:val="22"/>
        </w:rPr>
        <w:t xml:space="preserve">wealth quintile, </w:t>
      </w:r>
      <w:del w:id="3120" w:author="Bikram Adhikari (bdhikari)" w:date="2025-10-16T13:08:00Z" w16du:dateUtc="2025-10-16T18:08:00Z">
        <w:r w:rsidR="68CFCE81" w:rsidRPr="00A12542" w:rsidDel="00A84A4C">
          <w:rPr>
            <w:rFonts w:asciiTheme="majorBidi" w:hAnsiTheme="majorBidi" w:cstheme="majorBidi"/>
            <w:sz w:val="22"/>
            <w:szCs w:val="22"/>
          </w:rPr>
          <w:delText xml:space="preserve">age of </w:delText>
        </w:r>
        <w:r w:rsidR="000F19A5" w:rsidDel="00A84A4C">
          <w:rPr>
            <w:rFonts w:asciiTheme="majorBidi" w:hAnsiTheme="majorBidi" w:cstheme="majorBidi"/>
            <w:sz w:val="22"/>
            <w:szCs w:val="22"/>
          </w:rPr>
          <w:delText xml:space="preserve">the </w:delText>
        </w:r>
        <w:r w:rsidR="68CFCE81" w:rsidRPr="00A12542" w:rsidDel="00A84A4C">
          <w:rPr>
            <w:rFonts w:asciiTheme="majorBidi" w:hAnsiTheme="majorBidi" w:cstheme="majorBidi"/>
            <w:sz w:val="22"/>
            <w:szCs w:val="22"/>
          </w:rPr>
          <w:delText xml:space="preserve">child, </w:delText>
        </w:r>
      </w:del>
      <w:r w:rsidR="000F19A5">
        <w:rPr>
          <w:rFonts w:asciiTheme="majorBidi" w:hAnsiTheme="majorBidi" w:cstheme="majorBidi"/>
          <w:sz w:val="22"/>
          <w:szCs w:val="22"/>
        </w:rPr>
        <w:t xml:space="preserve">and </w:t>
      </w:r>
      <w:r w:rsidR="68CFCE81" w:rsidRPr="00A12542">
        <w:rPr>
          <w:rFonts w:asciiTheme="majorBidi" w:hAnsiTheme="majorBidi" w:cstheme="majorBidi"/>
          <w:sz w:val="22"/>
          <w:szCs w:val="22"/>
        </w:rPr>
        <w:t xml:space="preserve">anemia status of </w:t>
      </w:r>
      <w:r w:rsidR="000F19A5">
        <w:rPr>
          <w:rFonts w:asciiTheme="majorBidi" w:hAnsiTheme="majorBidi" w:cstheme="majorBidi"/>
          <w:sz w:val="22"/>
          <w:szCs w:val="22"/>
        </w:rPr>
        <w:t xml:space="preserve">the </w:t>
      </w:r>
      <w:r w:rsidR="68CFCE81" w:rsidRPr="00A12542">
        <w:rPr>
          <w:rFonts w:asciiTheme="majorBidi" w:hAnsiTheme="majorBidi" w:cstheme="majorBidi"/>
          <w:sz w:val="22"/>
          <w:szCs w:val="22"/>
        </w:rPr>
        <w:t>mother. The odds of having anemia were 4</w:t>
      </w:r>
      <w:ins w:id="3121" w:author="Bikram Adhikari (bdhikari)" w:date="2025-10-16T13:11:00Z" w16du:dateUtc="2025-10-16T18:11:00Z">
        <w:r w:rsidR="00546EE3">
          <w:rPr>
            <w:rFonts w:asciiTheme="majorBidi" w:hAnsiTheme="majorBidi" w:cstheme="majorBidi"/>
            <w:sz w:val="22"/>
            <w:szCs w:val="22"/>
          </w:rPr>
          <w:t>1</w:t>
        </w:r>
      </w:ins>
      <w:del w:id="3122" w:author="Bikram Adhikari (bdhikari)" w:date="2025-10-16T13:11:00Z" w16du:dateUtc="2025-10-16T18:11:00Z">
        <w:r w:rsidR="68CFCE81" w:rsidRPr="00A12542" w:rsidDel="00546EE3">
          <w:rPr>
            <w:rFonts w:asciiTheme="majorBidi" w:hAnsiTheme="majorBidi" w:cstheme="majorBidi"/>
            <w:sz w:val="22"/>
            <w:szCs w:val="22"/>
          </w:rPr>
          <w:delText>3</w:delText>
        </w:r>
      </w:del>
      <w:r w:rsidR="68CFCE81" w:rsidRPr="00A12542">
        <w:rPr>
          <w:rFonts w:asciiTheme="majorBidi" w:hAnsiTheme="majorBidi" w:cstheme="majorBidi"/>
          <w:sz w:val="22"/>
          <w:szCs w:val="22"/>
        </w:rPr>
        <w:t xml:space="preserve">% </w:t>
      </w:r>
      <w:r w:rsidR="1BF13649" w:rsidRPr="00A12542">
        <w:rPr>
          <w:rFonts w:asciiTheme="majorBidi" w:hAnsiTheme="majorBidi" w:cstheme="majorBidi"/>
          <w:sz w:val="22"/>
          <w:szCs w:val="22"/>
        </w:rPr>
        <w:t>(</w:t>
      </w:r>
      <w:ins w:id="3123" w:author="Bikram Adhikari (bdhikari)" w:date="2025-10-08T22:10:00Z" w16du:dateUtc="2025-10-09T03:10:00Z">
        <w:r w:rsidR="00D2363F">
          <w:rPr>
            <w:rFonts w:asciiTheme="majorBidi" w:hAnsiTheme="majorBidi" w:cstheme="majorBidi"/>
            <w:sz w:val="22"/>
            <w:szCs w:val="22"/>
          </w:rPr>
          <w:t>a</w:t>
        </w:r>
      </w:ins>
      <w:del w:id="3124" w:author="Bikram Adhikari (bdhikari)" w:date="2025-10-08T22:10:00Z" w16du:dateUtc="2025-10-09T03:10:00Z">
        <w:r w:rsidR="1BF13649" w:rsidRPr="00A12542" w:rsidDel="00D2363F">
          <w:rPr>
            <w:rFonts w:asciiTheme="majorBidi" w:hAnsiTheme="majorBidi" w:cstheme="majorBidi"/>
            <w:sz w:val="22"/>
            <w:szCs w:val="22"/>
          </w:rPr>
          <w:delText>A</w:delText>
        </w:r>
      </w:del>
      <w:r w:rsidR="1BF13649" w:rsidRPr="00A12542">
        <w:rPr>
          <w:rFonts w:asciiTheme="majorBidi" w:hAnsiTheme="majorBidi" w:cstheme="majorBidi"/>
          <w:sz w:val="22"/>
          <w:szCs w:val="22"/>
        </w:rPr>
        <w:t xml:space="preserve">OR: </w:t>
      </w:r>
      <w:r w:rsidR="7CC49023" w:rsidRPr="00A12542">
        <w:rPr>
          <w:rFonts w:asciiTheme="majorBidi" w:hAnsiTheme="majorBidi" w:cstheme="majorBidi"/>
          <w:sz w:val="22"/>
          <w:szCs w:val="22"/>
        </w:rPr>
        <w:t>0.5</w:t>
      </w:r>
      <w:ins w:id="3125" w:author="Bikram Adhikari (bdhikari)" w:date="2025-10-16T13:09:00Z" w16du:dateUtc="2025-10-16T18:09:00Z">
        <w:r w:rsidR="00A84A4C">
          <w:rPr>
            <w:rFonts w:asciiTheme="majorBidi" w:hAnsiTheme="majorBidi" w:cstheme="majorBidi"/>
            <w:sz w:val="22"/>
            <w:szCs w:val="22"/>
          </w:rPr>
          <w:t>9</w:t>
        </w:r>
      </w:ins>
      <w:del w:id="3126" w:author="Bikram Adhikari (bdhikari)" w:date="2025-10-16T13:09:00Z" w16du:dateUtc="2025-10-16T18:09:00Z">
        <w:r w:rsidR="7CC49023" w:rsidRPr="00A12542" w:rsidDel="00A84A4C">
          <w:rPr>
            <w:rFonts w:asciiTheme="majorBidi" w:hAnsiTheme="majorBidi" w:cstheme="majorBidi"/>
            <w:sz w:val="22"/>
            <w:szCs w:val="22"/>
          </w:rPr>
          <w:delText>7</w:delText>
        </w:r>
      </w:del>
      <w:r w:rsidR="7CC49023" w:rsidRPr="00A12542">
        <w:rPr>
          <w:rFonts w:asciiTheme="majorBidi" w:hAnsiTheme="majorBidi" w:cstheme="majorBidi"/>
          <w:sz w:val="22"/>
          <w:szCs w:val="22"/>
        </w:rPr>
        <w:t>, 95%CI: 0.3</w:t>
      </w:r>
      <w:ins w:id="3127" w:author="Bikram Adhikari (bdhikari)" w:date="2025-10-16T13:09:00Z" w16du:dateUtc="2025-10-16T18:09:00Z">
        <w:r w:rsidR="00A84A4C">
          <w:rPr>
            <w:rFonts w:asciiTheme="majorBidi" w:hAnsiTheme="majorBidi" w:cstheme="majorBidi"/>
            <w:sz w:val="22"/>
            <w:szCs w:val="22"/>
          </w:rPr>
          <w:t>6</w:t>
        </w:r>
      </w:ins>
      <w:del w:id="3128" w:author="Bikram Adhikari (bdhikari)" w:date="2025-10-16T13:09:00Z" w16du:dateUtc="2025-10-16T18:09:00Z">
        <w:r w:rsidR="7CC49023" w:rsidRPr="00A12542" w:rsidDel="00A84A4C">
          <w:rPr>
            <w:rFonts w:asciiTheme="majorBidi" w:hAnsiTheme="majorBidi" w:cstheme="majorBidi"/>
            <w:sz w:val="22"/>
            <w:szCs w:val="22"/>
          </w:rPr>
          <w:delText>5</w:delText>
        </w:r>
      </w:del>
      <w:r w:rsidR="0003150C">
        <w:rPr>
          <w:rFonts w:asciiTheme="majorBidi" w:hAnsiTheme="majorBidi" w:cstheme="majorBidi"/>
          <w:sz w:val="22"/>
          <w:szCs w:val="22"/>
        </w:rPr>
        <w:t xml:space="preserve"> to</w:t>
      </w:r>
      <w:r w:rsidR="7CC49023" w:rsidRPr="00A12542">
        <w:rPr>
          <w:rFonts w:asciiTheme="majorBidi" w:hAnsiTheme="majorBidi" w:cstheme="majorBidi"/>
          <w:sz w:val="22"/>
          <w:szCs w:val="22"/>
        </w:rPr>
        <w:t xml:space="preserve"> 0.9</w:t>
      </w:r>
      <w:ins w:id="3129" w:author="Bikram Adhikari (bdhikari)" w:date="2025-10-16T13:09:00Z" w16du:dateUtc="2025-10-16T18:09:00Z">
        <w:r w:rsidR="00A84A4C">
          <w:rPr>
            <w:rFonts w:asciiTheme="majorBidi" w:hAnsiTheme="majorBidi" w:cstheme="majorBidi"/>
            <w:sz w:val="22"/>
            <w:szCs w:val="22"/>
          </w:rPr>
          <w:t>7</w:t>
        </w:r>
      </w:ins>
      <w:del w:id="3130" w:author="Bikram Adhikari (bdhikari)" w:date="2025-10-16T13:09:00Z" w16du:dateUtc="2025-10-16T18:09:00Z">
        <w:r w:rsidR="7CC49023" w:rsidRPr="00A12542" w:rsidDel="00A84A4C">
          <w:rPr>
            <w:rFonts w:asciiTheme="majorBidi" w:hAnsiTheme="majorBidi" w:cstheme="majorBidi"/>
            <w:sz w:val="22"/>
            <w:szCs w:val="22"/>
          </w:rPr>
          <w:delText>4</w:delText>
        </w:r>
      </w:del>
      <w:r w:rsidR="7CC49023" w:rsidRPr="00A12542">
        <w:rPr>
          <w:rFonts w:asciiTheme="majorBidi" w:hAnsiTheme="majorBidi" w:cstheme="majorBidi"/>
          <w:sz w:val="22"/>
          <w:szCs w:val="22"/>
        </w:rPr>
        <w:t>)</w:t>
      </w:r>
      <w:r w:rsidR="68CFCE81" w:rsidRPr="00A12542">
        <w:rPr>
          <w:rFonts w:asciiTheme="majorBidi" w:hAnsiTheme="majorBidi" w:cstheme="majorBidi"/>
          <w:sz w:val="22"/>
          <w:szCs w:val="22"/>
        </w:rPr>
        <w:t xml:space="preserve"> lower among richest</w:t>
      </w:r>
      <w:r w:rsidR="000F19A5">
        <w:rPr>
          <w:rFonts w:asciiTheme="majorBidi" w:hAnsiTheme="majorBidi" w:cstheme="majorBidi"/>
          <w:sz w:val="22"/>
          <w:szCs w:val="22"/>
        </w:rPr>
        <w:t xml:space="preserve"> </w:t>
      </w:r>
      <w:r w:rsidR="68CFCE81" w:rsidRPr="00A12542">
        <w:rPr>
          <w:rFonts w:asciiTheme="majorBidi" w:hAnsiTheme="majorBidi" w:cstheme="majorBidi"/>
          <w:sz w:val="22"/>
          <w:szCs w:val="22"/>
        </w:rPr>
        <w:t xml:space="preserve">quintile compared to poorest, </w:t>
      </w:r>
      <w:r w:rsidR="467E3B62" w:rsidRPr="00A12542">
        <w:rPr>
          <w:rFonts w:asciiTheme="majorBidi" w:hAnsiTheme="majorBidi" w:cstheme="majorBidi"/>
          <w:sz w:val="22"/>
          <w:szCs w:val="22"/>
        </w:rPr>
        <w:t>6</w:t>
      </w:r>
      <w:ins w:id="3131" w:author="Bikram Adhikari (bdhikari)" w:date="2025-10-16T13:11:00Z" w16du:dateUtc="2025-10-16T18:11:00Z">
        <w:r w:rsidR="00546EE3">
          <w:rPr>
            <w:rFonts w:asciiTheme="majorBidi" w:hAnsiTheme="majorBidi" w:cstheme="majorBidi"/>
            <w:sz w:val="22"/>
            <w:szCs w:val="22"/>
          </w:rPr>
          <w:t>4</w:t>
        </w:r>
      </w:ins>
      <w:del w:id="3132" w:author="Bikram Adhikari (bdhikari)" w:date="2025-10-16T13:11:00Z" w16du:dateUtc="2025-10-16T18:11:00Z">
        <w:r w:rsidR="467E3B62" w:rsidRPr="00A12542" w:rsidDel="00546EE3">
          <w:rPr>
            <w:rFonts w:asciiTheme="majorBidi" w:hAnsiTheme="majorBidi" w:cstheme="majorBidi"/>
            <w:sz w:val="22"/>
            <w:szCs w:val="22"/>
          </w:rPr>
          <w:delText>6</w:delText>
        </w:r>
      </w:del>
      <w:r w:rsidR="467E3B62" w:rsidRPr="00A12542">
        <w:rPr>
          <w:rFonts w:asciiTheme="majorBidi" w:hAnsiTheme="majorBidi" w:cstheme="majorBidi"/>
          <w:sz w:val="22"/>
          <w:szCs w:val="22"/>
        </w:rPr>
        <w:t xml:space="preserve">% </w:t>
      </w:r>
      <w:r w:rsidR="7CC49023" w:rsidRPr="00A12542">
        <w:rPr>
          <w:rFonts w:asciiTheme="majorBidi" w:hAnsiTheme="majorBidi" w:cstheme="majorBidi"/>
          <w:sz w:val="22"/>
          <w:szCs w:val="22"/>
        </w:rPr>
        <w:t>(</w:t>
      </w:r>
      <w:ins w:id="3133" w:author="Bikram Adhikari (bdhikari)" w:date="2025-10-08T22:10:00Z" w16du:dateUtc="2025-10-09T03:10:00Z">
        <w:r w:rsidR="00D2363F">
          <w:rPr>
            <w:rFonts w:asciiTheme="majorBidi" w:hAnsiTheme="majorBidi" w:cstheme="majorBidi"/>
            <w:sz w:val="22"/>
            <w:szCs w:val="22"/>
          </w:rPr>
          <w:t>a</w:t>
        </w:r>
      </w:ins>
      <w:del w:id="3134" w:author="Bikram Adhikari (bdhikari)" w:date="2025-10-08T22:10:00Z" w16du:dateUtc="2025-10-09T03:10:00Z">
        <w:r w:rsidR="7CC49023" w:rsidRPr="00A12542" w:rsidDel="00D2363F">
          <w:rPr>
            <w:rFonts w:asciiTheme="majorBidi" w:hAnsiTheme="majorBidi" w:cstheme="majorBidi"/>
            <w:sz w:val="22"/>
            <w:szCs w:val="22"/>
          </w:rPr>
          <w:delText>A</w:delText>
        </w:r>
      </w:del>
      <w:r w:rsidR="7CC49023" w:rsidRPr="00A12542">
        <w:rPr>
          <w:rFonts w:asciiTheme="majorBidi" w:hAnsiTheme="majorBidi" w:cstheme="majorBidi"/>
          <w:sz w:val="22"/>
          <w:szCs w:val="22"/>
        </w:rPr>
        <w:t xml:space="preserve">OR: </w:t>
      </w:r>
      <w:r w:rsidR="0568418B" w:rsidRPr="00A12542">
        <w:rPr>
          <w:rFonts w:asciiTheme="majorBidi" w:hAnsiTheme="majorBidi" w:cstheme="majorBidi"/>
          <w:sz w:val="22"/>
          <w:szCs w:val="22"/>
        </w:rPr>
        <w:t>0.3</w:t>
      </w:r>
      <w:ins w:id="3135" w:author="Bikram Adhikari (bdhikari)" w:date="2025-10-16T13:10:00Z" w16du:dateUtc="2025-10-16T18:10:00Z">
        <w:r w:rsidR="00A84A4C">
          <w:rPr>
            <w:rFonts w:asciiTheme="majorBidi" w:hAnsiTheme="majorBidi" w:cstheme="majorBidi"/>
            <w:sz w:val="22"/>
            <w:szCs w:val="22"/>
          </w:rPr>
          <w:t>6</w:t>
        </w:r>
      </w:ins>
      <w:del w:id="3136" w:author="Bikram Adhikari (bdhikari)" w:date="2025-10-16T13:10:00Z" w16du:dateUtc="2025-10-16T18:10:00Z">
        <w:r w:rsidR="0568418B" w:rsidRPr="00A12542" w:rsidDel="00A84A4C">
          <w:rPr>
            <w:rFonts w:asciiTheme="majorBidi" w:hAnsiTheme="majorBidi" w:cstheme="majorBidi"/>
            <w:sz w:val="22"/>
            <w:szCs w:val="22"/>
          </w:rPr>
          <w:delText>4</w:delText>
        </w:r>
      </w:del>
      <w:r w:rsidR="0568418B" w:rsidRPr="00A12542">
        <w:rPr>
          <w:rFonts w:asciiTheme="majorBidi" w:hAnsiTheme="majorBidi" w:cstheme="majorBidi"/>
          <w:sz w:val="22"/>
          <w:szCs w:val="22"/>
        </w:rPr>
        <w:t>, 95%CI: 0.2</w:t>
      </w:r>
      <w:del w:id="3137" w:author="Bikram Adhikari (bdhikari)" w:date="2025-10-16T13:10:00Z" w16du:dateUtc="2025-10-16T18:10:00Z">
        <w:r w:rsidR="0568418B" w:rsidRPr="00A12542" w:rsidDel="00A84A4C">
          <w:rPr>
            <w:rFonts w:asciiTheme="majorBidi" w:hAnsiTheme="majorBidi" w:cstheme="majorBidi"/>
            <w:sz w:val="22"/>
            <w:szCs w:val="22"/>
          </w:rPr>
          <w:delText>3</w:delText>
        </w:r>
      </w:del>
      <w:ins w:id="3138" w:author="Bikram Adhikari (bdhikari)" w:date="2025-10-16T13:10:00Z" w16du:dateUtc="2025-10-16T18:10:00Z">
        <w:r w:rsidR="00A84A4C">
          <w:rPr>
            <w:rFonts w:asciiTheme="majorBidi" w:hAnsiTheme="majorBidi" w:cstheme="majorBidi"/>
            <w:sz w:val="22"/>
            <w:szCs w:val="22"/>
          </w:rPr>
          <w:t>4</w:t>
        </w:r>
      </w:ins>
      <w:r w:rsidR="0003150C">
        <w:rPr>
          <w:rFonts w:asciiTheme="majorBidi" w:hAnsiTheme="majorBidi" w:cstheme="majorBidi"/>
          <w:sz w:val="22"/>
          <w:szCs w:val="22"/>
        </w:rPr>
        <w:t xml:space="preserve"> to</w:t>
      </w:r>
      <w:r w:rsidR="0568418B" w:rsidRPr="00A12542">
        <w:rPr>
          <w:rFonts w:asciiTheme="majorBidi" w:hAnsiTheme="majorBidi" w:cstheme="majorBidi"/>
          <w:sz w:val="22"/>
          <w:szCs w:val="22"/>
        </w:rPr>
        <w:t xml:space="preserve"> 0.5</w:t>
      </w:r>
      <w:ins w:id="3139" w:author="Bikram Adhikari (bdhikari)" w:date="2025-10-16T13:10:00Z" w16du:dateUtc="2025-10-16T18:10:00Z">
        <w:r w:rsidR="00A84A4C">
          <w:rPr>
            <w:rFonts w:asciiTheme="majorBidi" w:hAnsiTheme="majorBidi" w:cstheme="majorBidi"/>
            <w:sz w:val="22"/>
            <w:szCs w:val="22"/>
          </w:rPr>
          <w:t>3</w:t>
        </w:r>
      </w:ins>
      <w:del w:id="3140" w:author="Bikram Adhikari (bdhikari)" w:date="2025-10-16T13:10:00Z" w16du:dateUtc="2025-10-16T18:10:00Z">
        <w:r w:rsidR="0568418B" w:rsidRPr="00A12542" w:rsidDel="00A84A4C">
          <w:rPr>
            <w:rFonts w:asciiTheme="majorBidi" w:hAnsiTheme="majorBidi" w:cstheme="majorBidi"/>
            <w:sz w:val="22"/>
            <w:szCs w:val="22"/>
          </w:rPr>
          <w:delText>2</w:delText>
        </w:r>
      </w:del>
      <w:r w:rsidR="0568418B" w:rsidRPr="00A12542">
        <w:rPr>
          <w:rFonts w:asciiTheme="majorBidi" w:hAnsiTheme="majorBidi" w:cstheme="majorBidi"/>
          <w:sz w:val="22"/>
          <w:szCs w:val="22"/>
        </w:rPr>
        <w:t>)</w:t>
      </w:r>
      <w:r w:rsidR="467E3B62" w:rsidRPr="00A12542">
        <w:rPr>
          <w:rFonts w:asciiTheme="majorBidi" w:hAnsiTheme="majorBidi" w:cstheme="majorBidi"/>
          <w:sz w:val="22"/>
          <w:szCs w:val="22"/>
        </w:rPr>
        <w:t xml:space="preserve"> lower among child aged 1-3 years and </w:t>
      </w:r>
      <w:r w:rsidR="5465A730" w:rsidRPr="00A12542">
        <w:rPr>
          <w:rFonts w:asciiTheme="majorBidi" w:hAnsiTheme="majorBidi" w:cstheme="majorBidi"/>
          <w:sz w:val="22"/>
          <w:szCs w:val="22"/>
        </w:rPr>
        <w:t xml:space="preserve">87% </w:t>
      </w:r>
      <w:r w:rsidR="0568418B" w:rsidRPr="00A12542">
        <w:rPr>
          <w:rFonts w:asciiTheme="majorBidi" w:hAnsiTheme="majorBidi" w:cstheme="majorBidi"/>
          <w:sz w:val="22"/>
          <w:szCs w:val="22"/>
        </w:rPr>
        <w:t>(</w:t>
      </w:r>
      <w:ins w:id="3141" w:author="Bikram Adhikari (bdhikari)" w:date="2025-10-08T22:10:00Z" w16du:dateUtc="2025-10-09T03:10:00Z">
        <w:r w:rsidR="00D2363F">
          <w:rPr>
            <w:rFonts w:asciiTheme="majorBidi" w:hAnsiTheme="majorBidi" w:cstheme="majorBidi"/>
            <w:sz w:val="22"/>
            <w:szCs w:val="22"/>
          </w:rPr>
          <w:t>a</w:t>
        </w:r>
      </w:ins>
      <w:del w:id="3142" w:author="Bikram Adhikari (bdhikari)" w:date="2025-10-08T22:10:00Z" w16du:dateUtc="2025-10-09T03:10:00Z">
        <w:r w:rsidR="0568418B" w:rsidRPr="00A12542" w:rsidDel="00D2363F">
          <w:rPr>
            <w:rFonts w:asciiTheme="majorBidi" w:hAnsiTheme="majorBidi" w:cstheme="majorBidi"/>
            <w:sz w:val="22"/>
            <w:szCs w:val="22"/>
          </w:rPr>
          <w:delText>A</w:delText>
        </w:r>
      </w:del>
      <w:r w:rsidR="0568418B" w:rsidRPr="00A12542">
        <w:rPr>
          <w:rFonts w:asciiTheme="majorBidi" w:hAnsiTheme="majorBidi" w:cstheme="majorBidi"/>
          <w:sz w:val="22"/>
          <w:szCs w:val="22"/>
        </w:rPr>
        <w:t xml:space="preserve">OR: </w:t>
      </w:r>
      <w:r w:rsidR="56226B4F" w:rsidRPr="00A12542">
        <w:rPr>
          <w:rFonts w:asciiTheme="majorBidi" w:hAnsiTheme="majorBidi" w:cstheme="majorBidi"/>
          <w:sz w:val="22"/>
          <w:szCs w:val="22"/>
        </w:rPr>
        <w:t>0.13; 95%CI: 0.09</w:t>
      </w:r>
      <w:r w:rsidR="0003150C">
        <w:rPr>
          <w:rFonts w:asciiTheme="majorBidi" w:hAnsiTheme="majorBidi" w:cstheme="majorBidi"/>
          <w:sz w:val="22"/>
          <w:szCs w:val="22"/>
        </w:rPr>
        <w:t xml:space="preserve"> to</w:t>
      </w:r>
      <w:r w:rsidR="56226B4F" w:rsidRPr="00A12542">
        <w:rPr>
          <w:rFonts w:asciiTheme="majorBidi" w:hAnsiTheme="majorBidi" w:cstheme="majorBidi"/>
          <w:sz w:val="22"/>
          <w:szCs w:val="22"/>
        </w:rPr>
        <w:t xml:space="preserve"> 0.20</w:t>
      </w:r>
      <w:r w:rsidR="0618453C" w:rsidRPr="00A12542">
        <w:rPr>
          <w:rFonts w:asciiTheme="majorBidi" w:hAnsiTheme="majorBidi" w:cstheme="majorBidi"/>
          <w:sz w:val="22"/>
          <w:szCs w:val="22"/>
        </w:rPr>
        <w:t>)</w:t>
      </w:r>
      <w:r w:rsidR="5465A730" w:rsidRPr="00A12542">
        <w:rPr>
          <w:rFonts w:asciiTheme="majorBidi" w:hAnsiTheme="majorBidi" w:cstheme="majorBidi"/>
          <w:sz w:val="22"/>
          <w:szCs w:val="22"/>
        </w:rPr>
        <w:t xml:space="preserve"> lower among 4-5 years children compared to 6-1</w:t>
      </w:r>
      <w:ins w:id="3143" w:author="Bikram Adhikari (bdhikari)" w:date="2025-10-16T13:10:00Z" w16du:dateUtc="2025-10-16T18:10:00Z">
        <w:r w:rsidR="00A84A4C">
          <w:rPr>
            <w:rFonts w:asciiTheme="majorBidi" w:hAnsiTheme="majorBidi" w:cstheme="majorBidi"/>
            <w:sz w:val="22"/>
            <w:szCs w:val="22"/>
          </w:rPr>
          <w:t>2</w:t>
        </w:r>
      </w:ins>
      <w:del w:id="3144" w:author="Bikram Adhikari (bdhikari)" w:date="2025-10-16T13:10:00Z" w16du:dateUtc="2025-10-16T18:10:00Z">
        <w:r w:rsidR="5465A730" w:rsidRPr="00A12542" w:rsidDel="00A84A4C">
          <w:rPr>
            <w:rFonts w:asciiTheme="majorBidi" w:hAnsiTheme="majorBidi" w:cstheme="majorBidi"/>
            <w:sz w:val="22"/>
            <w:szCs w:val="22"/>
          </w:rPr>
          <w:delText>2</w:delText>
        </w:r>
      </w:del>
      <w:r w:rsidR="5465A730" w:rsidRPr="00A12542">
        <w:rPr>
          <w:rFonts w:asciiTheme="majorBidi" w:hAnsiTheme="majorBidi" w:cstheme="majorBidi"/>
          <w:sz w:val="22"/>
          <w:szCs w:val="22"/>
        </w:rPr>
        <w:t xml:space="preserve"> months children</w:t>
      </w:r>
      <w:r w:rsidR="67B6A477" w:rsidRPr="00A12542">
        <w:rPr>
          <w:rFonts w:asciiTheme="majorBidi" w:hAnsiTheme="majorBidi" w:cstheme="majorBidi"/>
          <w:sz w:val="22"/>
          <w:szCs w:val="22"/>
        </w:rPr>
        <w:t xml:space="preserve"> after adjusting for other independent variables. The odds of having anemia </w:t>
      </w:r>
      <w:r w:rsidR="5B138968" w:rsidRPr="00A12542">
        <w:rPr>
          <w:rFonts w:asciiTheme="majorBidi" w:hAnsiTheme="majorBidi" w:cstheme="majorBidi"/>
          <w:sz w:val="22"/>
          <w:szCs w:val="22"/>
        </w:rPr>
        <w:t>were</w:t>
      </w:r>
      <w:r w:rsidR="67B6A477" w:rsidRPr="00A12542">
        <w:rPr>
          <w:rFonts w:asciiTheme="majorBidi" w:hAnsiTheme="majorBidi" w:cstheme="majorBidi"/>
          <w:sz w:val="22"/>
          <w:szCs w:val="22"/>
        </w:rPr>
        <w:t xml:space="preserve"> 1.6</w:t>
      </w:r>
      <w:ins w:id="3145" w:author="Bikram Adhikari (bdhikari)" w:date="2025-10-16T13:11:00Z" w16du:dateUtc="2025-10-16T18:11:00Z">
        <w:r w:rsidR="00A84A4C">
          <w:rPr>
            <w:rFonts w:asciiTheme="majorBidi" w:hAnsiTheme="majorBidi" w:cstheme="majorBidi"/>
            <w:sz w:val="22"/>
            <w:szCs w:val="22"/>
          </w:rPr>
          <w:t>3</w:t>
        </w:r>
      </w:ins>
      <w:del w:id="3146" w:author="Bikram Adhikari (bdhikari)" w:date="2025-10-16T13:11:00Z" w16du:dateUtc="2025-10-16T18:11:00Z">
        <w:r w:rsidR="67B6A477" w:rsidRPr="00A12542" w:rsidDel="00A84A4C">
          <w:rPr>
            <w:rFonts w:asciiTheme="majorBidi" w:hAnsiTheme="majorBidi" w:cstheme="majorBidi"/>
            <w:sz w:val="22"/>
            <w:szCs w:val="22"/>
          </w:rPr>
          <w:delText>4</w:delText>
        </w:r>
      </w:del>
      <w:r w:rsidR="67B6A477" w:rsidRPr="00A12542">
        <w:rPr>
          <w:rFonts w:asciiTheme="majorBidi" w:hAnsiTheme="majorBidi" w:cstheme="majorBidi"/>
          <w:sz w:val="22"/>
          <w:szCs w:val="22"/>
        </w:rPr>
        <w:t xml:space="preserve"> </w:t>
      </w:r>
      <w:r w:rsidR="56226B4F" w:rsidRPr="00A12542">
        <w:rPr>
          <w:rFonts w:asciiTheme="majorBidi" w:hAnsiTheme="majorBidi" w:cstheme="majorBidi"/>
          <w:sz w:val="22"/>
          <w:szCs w:val="22"/>
        </w:rPr>
        <w:t xml:space="preserve">(95%CI: </w:t>
      </w:r>
      <w:r w:rsidR="66796826" w:rsidRPr="00A12542">
        <w:rPr>
          <w:rFonts w:asciiTheme="majorBidi" w:hAnsiTheme="majorBidi" w:cstheme="majorBidi"/>
          <w:sz w:val="22"/>
          <w:szCs w:val="22"/>
        </w:rPr>
        <w:t>1.2</w:t>
      </w:r>
      <w:del w:id="3147" w:author="Bikram Adhikari (bdhikari)" w:date="2025-10-16T13:11:00Z" w16du:dateUtc="2025-10-16T18:11:00Z">
        <w:r w:rsidR="66796826" w:rsidRPr="00A12542" w:rsidDel="00A84A4C">
          <w:rPr>
            <w:rFonts w:asciiTheme="majorBidi" w:hAnsiTheme="majorBidi" w:cstheme="majorBidi"/>
            <w:sz w:val="22"/>
            <w:szCs w:val="22"/>
          </w:rPr>
          <w:delText>6</w:delText>
        </w:r>
      </w:del>
      <w:ins w:id="3148" w:author="Bikram Adhikari (bdhikari)" w:date="2025-10-16T13:11:00Z" w16du:dateUtc="2025-10-16T18:11:00Z">
        <w:r w:rsidR="00A84A4C">
          <w:rPr>
            <w:rFonts w:asciiTheme="majorBidi" w:hAnsiTheme="majorBidi" w:cstheme="majorBidi"/>
            <w:sz w:val="22"/>
            <w:szCs w:val="22"/>
          </w:rPr>
          <w:t>7</w:t>
        </w:r>
      </w:ins>
      <w:r w:rsidR="0003150C">
        <w:rPr>
          <w:rFonts w:asciiTheme="majorBidi" w:hAnsiTheme="majorBidi" w:cstheme="majorBidi"/>
          <w:sz w:val="22"/>
          <w:szCs w:val="22"/>
        </w:rPr>
        <w:t xml:space="preserve"> to</w:t>
      </w:r>
      <w:r w:rsidR="66796826" w:rsidRPr="00A12542">
        <w:rPr>
          <w:rFonts w:asciiTheme="majorBidi" w:hAnsiTheme="majorBidi" w:cstheme="majorBidi"/>
          <w:sz w:val="22"/>
          <w:szCs w:val="22"/>
        </w:rPr>
        <w:t xml:space="preserve"> 2.</w:t>
      </w:r>
      <w:del w:id="3149" w:author="Bikram Adhikari (bdhikari)" w:date="2025-10-16T13:11:00Z" w16du:dateUtc="2025-10-16T18:11:00Z">
        <w:r w:rsidR="66796826" w:rsidRPr="00A12542" w:rsidDel="00A84A4C">
          <w:rPr>
            <w:rFonts w:asciiTheme="majorBidi" w:hAnsiTheme="majorBidi" w:cstheme="majorBidi"/>
            <w:sz w:val="22"/>
            <w:szCs w:val="22"/>
          </w:rPr>
          <w:delText>13</w:delText>
        </w:r>
      </w:del>
      <w:ins w:id="3150" w:author="Bikram Adhikari (bdhikari)" w:date="2025-10-16T13:11:00Z" w16du:dateUtc="2025-10-16T18:11:00Z">
        <w:r w:rsidR="00A84A4C">
          <w:rPr>
            <w:rFonts w:asciiTheme="majorBidi" w:hAnsiTheme="majorBidi" w:cstheme="majorBidi"/>
            <w:sz w:val="22"/>
            <w:szCs w:val="22"/>
          </w:rPr>
          <w:t>10</w:t>
        </w:r>
      </w:ins>
      <w:r w:rsidR="66796826" w:rsidRPr="00A12542">
        <w:rPr>
          <w:rFonts w:asciiTheme="majorBidi" w:hAnsiTheme="majorBidi" w:cstheme="majorBidi"/>
          <w:sz w:val="22"/>
          <w:szCs w:val="22"/>
        </w:rPr>
        <w:t xml:space="preserve">) </w:t>
      </w:r>
      <w:r w:rsidR="67B6A477" w:rsidRPr="00A12542">
        <w:rPr>
          <w:rFonts w:asciiTheme="majorBidi" w:hAnsiTheme="majorBidi" w:cstheme="majorBidi"/>
          <w:sz w:val="22"/>
          <w:szCs w:val="22"/>
        </w:rPr>
        <w:t xml:space="preserve">times </w:t>
      </w:r>
      <w:r w:rsidR="00930046" w:rsidRPr="00A12542">
        <w:rPr>
          <w:rFonts w:asciiTheme="majorBidi" w:hAnsiTheme="majorBidi" w:cstheme="majorBidi"/>
          <w:sz w:val="22"/>
          <w:szCs w:val="22"/>
        </w:rPr>
        <w:t>as many children</w:t>
      </w:r>
      <w:r w:rsidR="1F441B03" w:rsidRPr="00A12542">
        <w:rPr>
          <w:rFonts w:asciiTheme="majorBidi" w:hAnsiTheme="majorBidi" w:cstheme="majorBidi"/>
          <w:sz w:val="22"/>
          <w:szCs w:val="22"/>
        </w:rPr>
        <w:t xml:space="preserve"> whose </w:t>
      </w:r>
      <w:r w:rsidR="2E030AC4" w:rsidRPr="00A12542">
        <w:rPr>
          <w:rFonts w:asciiTheme="majorBidi" w:hAnsiTheme="majorBidi" w:cstheme="majorBidi"/>
          <w:sz w:val="22"/>
          <w:szCs w:val="22"/>
        </w:rPr>
        <w:t>mothers</w:t>
      </w:r>
      <w:r w:rsidR="1F441B03" w:rsidRPr="00A12542">
        <w:rPr>
          <w:rFonts w:asciiTheme="majorBidi" w:hAnsiTheme="majorBidi" w:cstheme="majorBidi"/>
          <w:sz w:val="22"/>
          <w:szCs w:val="22"/>
        </w:rPr>
        <w:t xml:space="preserve"> </w:t>
      </w:r>
      <w:r w:rsidR="000F19A5">
        <w:rPr>
          <w:rFonts w:asciiTheme="majorBidi" w:hAnsiTheme="majorBidi" w:cstheme="majorBidi"/>
          <w:sz w:val="22"/>
          <w:szCs w:val="22"/>
        </w:rPr>
        <w:t>were</w:t>
      </w:r>
      <w:r w:rsidR="1F441B03" w:rsidRPr="00A12542">
        <w:rPr>
          <w:rFonts w:asciiTheme="majorBidi" w:hAnsiTheme="majorBidi" w:cstheme="majorBidi"/>
          <w:sz w:val="22"/>
          <w:szCs w:val="22"/>
        </w:rPr>
        <w:t xml:space="preserve"> anemi</w:t>
      </w:r>
      <w:r w:rsidR="000F19A5">
        <w:rPr>
          <w:rFonts w:asciiTheme="majorBidi" w:hAnsiTheme="majorBidi" w:cstheme="majorBidi"/>
          <w:sz w:val="22"/>
          <w:szCs w:val="22"/>
        </w:rPr>
        <w:t>c</w:t>
      </w:r>
      <w:r w:rsidR="1F441B03" w:rsidRPr="00A12542">
        <w:rPr>
          <w:rFonts w:asciiTheme="majorBidi" w:hAnsiTheme="majorBidi" w:cstheme="majorBidi"/>
          <w:sz w:val="22"/>
          <w:szCs w:val="22"/>
        </w:rPr>
        <w:t>.</w:t>
      </w:r>
    </w:p>
    <w:p w14:paraId="57377D06" w14:textId="58A6FD02" w:rsidR="00A42A13" w:rsidRPr="00A12542" w:rsidRDefault="00A42A13" w:rsidP="00A42A13">
      <w:pPr>
        <w:pStyle w:val="Caption"/>
        <w:keepNext/>
        <w:rPr>
          <w:rFonts w:asciiTheme="majorBidi" w:hAnsiTheme="majorBidi" w:cstheme="majorBidi"/>
          <w:b/>
          <w:bCs/>
          <w:color w:val="auto"/>
          <w:sz w:val="24"/>
          <w:szCs w:val="24"/>
        </w:rPr>
      </w:pPr>
      <w:r w:rsidRPr="00A12542">
        <w:rPr>
          <w:rFonts w:asciiTheme="majorBidi" w:hAnsiTheme="majorBidi" w:cstheme="majorBidi"/>
          <w:b/>
          <w:bCs/>
          <w:color w:val="auto"/>
          <w:sz w:val="24"/>
          <w:szCs w:val="24"/>
        </w:rPr>
        <w:t xml:space="preserve">Table </w:t>
      </w:r>
      <w:r w:rsidRPr="00A12542">
        <w:rPr>
          <w:rFonts w:asciiTheme="majorBidi" w:hAnsiTheme="majorBidi" w:cstheme="majorBidi"/>
          <w:b/>
          <w:bCs/>
          <w:color w:val="auto"/>
          <w:sz w:val="24"/>
          <w:szCs w:val="24"/>
        </w:rPr>
        <w:fldChar w:fldCharType="begin"/>
      </w:r>
      <w:r w:rsidRPr="00A12542">
        <w:rPr>
          <w:rFonts w:asciiTheme="majorBidi" w:hAnsiTheme="majorBidi" w:cstheme="majorBidi"/>
          <w:b/>
          <w:bCs/>
          <w:color w:val="auto"/>
          <w:sz w:val="24"/>
          <w:szCs w:val="24"/>
        </w:rPr>
        <w:instrText xml:space="preserve"> SEQ Table \* ARABIC </w:instrText>
      </w:r>
      <w:r w:rsidRPr="00A12542">
        <w:rPr>
          <w:rFonts w:asciiTheme="majorBidi" w:hAnsiTheme="majorBidi" w:cstheme="majorBidi"/>
          <w:b/>
          <w:bCs/>
          <w:color w:val="auto"/>
          <w:sz w:val="24"/>
          <w:szCs w:val="24"/>
        </w:rPr>
        <w:fldChar w:fldCharType="separate"/>
      </w:r>
      <w:ins w:id="3151" w:author="Bikram Adhikari (bdhikari)" w:date="2025-10-16T12:41:00Z" w16du:dateUtc="2025-10-16T17:41:00Z">
        <w:r w:rsidR="008B418D">
          <w:rPr>
            <w:rFonts w:asciiTheme="majorBidi" w:hAnsiTheme="majorBidi" w:cstheme="majorBidi"/>
            <w:b/>
            <w:bCs/>
            <w:noProof/>
            <w:color w:val="auto"/>
            <w:sz w:val="24"/>
            <w:szCs w:val="24"/>
          </w:rPr>
          <w:t>6</w:t>
        </w:r>
      </w:ins>
      <w:del w:id="3152" w:author="Bikram Adhikari (bdhikari)" w:date="2025-10-09T15:33:00Z" w16du:dateUtc="2025-10-09T20:33:00Z">
        <w:r w:rsidR="005664AA" w:rsidDel="00251ECC">
          <w:rPr>
            <w:rFonts w:asciiTheme="majorBidi" w:hAnsiTheme="majorBidi" w:cstheme="majorBidi"/>
            <w:b/>
            <w:bCs/>
            <w:noProof/>
            <w:color w:val="auto"/>
            <w:sz w:val="24"/>
            <w:szCs w:val="24"/>
          </w:rPr>
          <w:delText>4</w:delText>
        </w:r>
      </w:del>
      <w:r w:rsidRPr="00A12542">
        <w:rPr>
          <w:rFonts w:asciiTheme="majorBidi" w:hAnsiTheme="majorBidi" w:cstheme="majorBidi"/>
          <w:b/>
          <w:bCs/>
          <w:color w:val="auto"/>
          <w:sz w:val="24"/>
          <w:szCs w:val="24"/>
        </w:rPr>
        <w:fldChar w:fldCharType="end"/>
      </w:r>
      <w:r w:rsidRPr="00A12542">
        <w:rPr>
          <w:rFonts w:asciiTheme="majorBidi" w:hAnsiTheme="majorBidi" w:cstheme="majorBidi"/>
          <w:b/>
          <w:bCs/>
          <w:color w:val="auto"/>
          <w:sz w:val="24"/>
          <w:szCs w:val="24"/>
        </w:rPr>
        <w:t>: Factors associated with anemia among children aged 6-59 months</w:t>
      </w:r>
    </w:p>
    <w:tbl>
      <w:tblP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1165"/>
        <w:gridCol w:w="1098"/>
        <w:gridCol w:w="1108"/>
        <w:gridCol w:w="1230"/>
        <w:gridCol w:w="1098"/>
        <w:gridCol w:w="1108"/>
        <w:gridCol w:w="1230"/>
        <w:tblGridChange w:id="3153">
          <w:tblGrid>
            <w:gridCol w:w="1861"/>
            <w:gridCol w:w="134"/>
            <w:gridCol w:w="43"/>
            <w:gridCol w:w="1122"/>
            <w:gridCol w:w="52"/>
            <w:gridCol w:w="200"/>
            <w:gridCol w:w="846"/>
            <w:gridCol w:w="72"/>
            <w:gridCol w:w="118"/>
            <w:gridCol w:w="918"/>
            <w:gridCol w:w="93"/>
            <w:gridCol w:w="33"/>
            <w:gridCol w:w="1104"/>
            <w:gridCol w:w="26"/>
            <w:gridCol w:w="100"/>
            <w:gridCol w:w="972"/>
            <w:gridCol w:w="46"/>
            <w:gridCol w:w="18"/>
            <w:gridCol w:w="1044"/>
            <w:gridCol w:w="67"/>
            <w:gridCol w:w="1163"/>
          </w:tblGrid>
        </w:tblGridChange>
      </w:tblGrid>
      <w:tr w:rsidR="00190CB7" w:rsidRPr="00A12542" w14:paraId="3C568046" w14:textId="77777777" w:rsidTr="00101267">
        <w:trPr>
          <w:trHeight w:val="20"/>
        </w:trPr>
        <w:tc>
          <w:tcPr>
            <w:tcW w:w="1995" w:type="dxa"/>
            <w:vMerge w:val="restart"/>
            <w:shd w:val="clear" w:color="auto" w:fill="C1E4F5" w:themeFill="accent1" w:themeFillTint="33"/>
            <w:hideMark/>
          </w:tcPr>
          <w:p w14:paraId="5168E7C2" w14:textId="1C5692DB" w:rsidR="0002582E" w:rsidRPr="00A12542" w:rsidRDefault="0002582E" w:rsidP="00801D63">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Characteristic</w:t>
            </w:r>
          </w:p>
        </w:tc>
        <w:tc>
          <w:tcPr>
            <w:tcW w:w="1165" w:type="dxa"/>
            <w:vMerge w:val="restart"/>
            <w:shd w:val="clear" w:color="auto" w:fill="C1E4F5" w:themeFill="accent1" w:themeFillTint="33"/>
            <w:hideMark/>
          </w:tcPr>
          <w:p w14:paraId="5648156B" w14:textId="77777777" w:rsidR="00396907" w:rsidRPr="00A12542" w:rsidRDefault="002014E7"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 xml:space="preserve">Prevalence </w:t>
            </w:r>
            <w:r w:rsidR="0002582E" w:rsidRPr="00A12542">
              <w:rPr>
                <w:rFonts w:asciiTheme="majorBidi" w:eastAsia="Times New Roman" w:hAnsiTheme="majorBidi" w:cstheme="majorBidi"/>
                <w:b/>
                <w:bCs/>
                <w:kern w:val="0"/>
                <w:sz w:val="18"/>
                <w:szCs w:val="18"/>
                <w14:ligatures w14:val="none"/>
              </w:rPr>
              <w:t xml:space="preserve">of anemia, </w:t>
            </w:r>
          </w:p>
          <w:p w14:paraId="408FD465" w14:textId="143E8DC1"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n</w:t>
            </w:r>
            <w:r w:rsidR="002014E7"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r w:rsidR="003418A5" w:rsidRPr="00A12542">
              <w:rPr>
                <w:rFonts w:asciiTheme="majorBidi" w:eastAsia="Times New Roman" w:hAnsiTheme="majorBidi" w:cstheme="majorBidi"/>
                <w:b/>
                <w:bCs/>
                <w:kern w:val="0"/>
                <w:sz w:val="18"/>
                <w:szCs w:val="18"/>
                <w14:ligatures w14:val="none"/>
              </w:rPr>
              <w:t xml:space="preserve"> *</w:t>
            </w:r>
          </w:p>
        </w:tc>
        <w:tc>
          <w:tcPr>
            <w:tcW w:w="3436" w:type="dxa"/>
            <w:gridSpan w:val="3"/>
            <w:shd w:val="clear" w:color="auto" w:fill="C1E4F5" w:themeFill="accent1" w:themeFillTint="33"/>
            <w:hideMark/>
          </w:tcPr>
          <w:p w14:paraId="68D3F524"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Unadjusted</w:t>
            </w:r>
          </w:p>
        </w:tc>
        <w:tc>
          <w:tcPr>
            <w:tcW w:w="3436" w:type="dxa"/>
            <w:gridSpan w:val="3"/>
            <w:shd w:val="clear" w:color="auto" w:fill="C1E4F5" w:themeFill="accent1" w:themeFillTint="33"/>
            <w:hideMark/>
          </w:tcPr>
          <w:p w14:paraId="267046BD" w14:textId="5CEB3A79"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Adjusted</w:t>
            </w:r>
            <w:r w:rsidR="00C81C4F" w:rsidRPr="00473791">
              <w:rPr>
                <w:rFonts w:asciiTheme="majorBidi" w:eastAsia="Times New Roman" w:hAnsiTheme="majorBidi" w:cstheme="majorBidi"/>
                <w:b/>
                <w:bCs/>
                <w:kern w:val="0"/>
                <w:sz w:val="18"/>
                <w:szCs w:val="18"/>
                <w:vertAlign w:val="superscript"/>
                <w14:ligatures w14:val="none"/>
              </w:rPr>
              <w:t>#</w:t>
            </w:r>
          </w:p>
        </w:tc>
      </w:tr>
      <w:tr w:rsidR="00190CB7" w:rsidRPr="00A12542" w14:paraId="01A944E8" w14:textId="77777777" w:rsidTr="00101267">
        <w:trPr>
          <w:trHeight w:val="20"/>
        </w:trPr>
        <w:tc>
          <w:tcPr>
            <w:tcW w:w="1995" w:type="dxa"/>
            <w:vMerge/>
            <w:shd w:val="clear" w:color="auto" w:fill="C1E4F5" w:themeFill="accent1" w:themeFillTint="33"/>
            <w:hideMark/>
          </w:tcPr>
          <w:p w14:paraId="5D83DF6F" w14:textId="058902D2" w:rsidR="0002582E" w:rsidRPr="00A12542" w:rsidRDefault="0002582E" w:rsidP="00801D63">
            <w:pPr>
              <w:spacing w:after="0" w:line="240" w:lineRule="auto"/>
              <w:rPr>
                <w:rFonts w:asciiTheme="majorBidi" w:eastAsia="Times New Roman" w:hAnsiTheme="majorBidi" w:cstheme="majorBidi"/>
                <w:b/>
                <w:bCs/>
                <w:kern w:val="0"/>
                <w:sz w:val="18"/>
                <w:szCs w:val="18"/>
                <w14:ligatures w14:val="none"/>
              </w:rPr>
            </w:pPr>
          </w:p>
        </w:tc>
        <w:tc>
          <w:tcPr>
            <w:tcW w:w="1165" w:type="dxa"/>
            <w:vMerge/>
            <w:shd w:val="clear" w:color="auto" w:fill="C1E4F5" w:themeFill="accent1" w:themeFillTint="33"/>
            <w:hideMark/>
          </w:tcPr>
          <w:p w14:paraId="271F95A5" w14:textId="319AE5FB"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p>
        </w:tc>
        <w:tc>
          <w:tcPr>
            <w:tcW w:w="1098" w:type="dxa"/>
            <w:shd w:val="clear" w:color="auto" w:fill="C1E4F5" w:themeFill="accent1" w:themeFillTint="33"/>
            <w:hideMark/>
          </w:tcPr>
          <w:p w14:paraId="01BC9923"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08" w:type="dxa"/>
            <w:shd w:val="clear" w:color="auto" w:fill="C1E4F5" w:themeFill="accent1" w:themeFillTint="33"/>
            <w:hideMark/>
          </w:tcPr>
          <w:p w14:paraId="3B4B7E0D"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230" w:type="dxa"/>
            <w:shd w:val="clear" w:color="auto" w:fill="C1E4F5" w:themeFill="accent1" w:themeFillTint="33"/>
            <w:hideMark/>
          </w:tcPr>
          <w:p w14:paraId="5A2F8440"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c>
          <w:tcPr>
            <w:tcW w:w="1098" w:type="dxa"/>
            <w:shd w:val="clear" w:color="auto" w:fill="C1E4F5" w:themeFill="accent1" w:themeFillTint="33"/>
            <w:hideMark/>
          </w:tcPr>
          <w:p w14:paraId="6BF17FB0"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08" w:type="dxa"/>
            <w:shd w:val="clear" w:color="auto" w:fill="C1E4F5" w:themeFill="accent1" w:themeFillTint="33"/>
            <w:hideMark/>
          </w:tcPr>
          <w:p w14:paraId="2ABC671E"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230" w:type="dxa"/>
            <w:shd w:val="clear" w:color="auto" w:fill="C1E4F5" w:themeFill="accent1" w:themeFillTint="33"/>
            <w:hideMark/>
          </w:tcPr>
          <w:p w14:paraId="18CCBE32"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r>
      <w:tr w:rsidR="00C12C0C" w:rsidRPr="00A12542" w14:paraId="056A2842"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154" w:author="Bikram Adhikari (bdhikari)" w:date="2025-10-16T12:43:00Z" w16du:dateUtc="2025-10-16T17:43: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ins w:id="3155" w:author="Bikram Adhikari (bdhikari)" w:date="2025-10-16T12:27:00Z" w16du:dateUtc="2025-10-16T17:27:00Z"/>
          <w:trPrChange w:id="3156" w:author="Bikram Adhikari (bdhikari)" w:date="2025-10-16T12:43:00Z" w16du:dateUtc="2025-10-16T17:43:00Z">
            <w:trPr>
              <w:trHeight w:val="20"/>
            </w:trPr>
          </w:trPrChange>
        </w:trPr>
        <w:tc>
          <w:tcPr>
            <w:tcW w:w="1995" w:type="dxa"/>
            <w:vAlign w:val="center"/>
            <w:tcPrChange w:id="3157" w:author="Bikram Adhikari (bdhikari)" w:date="2025-10-16T12:43:00Z" w16du:dateUtc="2025-10-16T17:43:00Z">
              <w:tcPr>
                <w:tcW w:w="2038" w:type="dxa"/>
                <w:gridSpan w:val="3"/>
              </w:tcPr>
            </w:tcPrChange>
          </w:tcPr>
          <w:p w14:paraId="657A2CFE" w14:textId="6261A6D1" w:rsidR="00C12C0C" w:rsidRPr="00A12542" w:rsidRDefault="00C12C0C" w:rsidP="00C12C0C">
            <w:pPr>
              <w:spacing w:after="0" w:line="240" w:lineRule="auto"/>
              <w:rPr>
                <w:ins w:id="3158" w:author="Bikram Adhikari (bdhikari)" w:date="2025-10-16T12:27:00Z" w16du:dateUtc="2025-10-16T17:27:00Z"/>
                <w:rFonts w:asciiTheme="majorBidi" w:eastAsia="Times New Roman" w:hAnsiTheme="majorBidi" w:cstheme="majorBidi"/>
                <w:b/>
                <w:bCs/>
                <w:kern w:val="0"/>
                <w:sz w:val="18"/>
                <w:szCs w:val="18"/>
                <w14:ligatures w14:val="none"/>
              </w:rPr>
            </w:pPr>
            <w:ins w:id="3159" w:author="Bikram Adhikari (bdhikari)" w:date="2025-10-16T12:41:00Z" w16du:dateUtc="2025-10-16T17:41:00Z">
              <w:r w:rsidRPr="00C12C0C">
                <w:rPr>
                  <w:rFonts w:asciiTheme="majorBidi" w:eastAsia="Times New Roman" w:hAnsiTheme="majorBidi" w:cstheme="majorBidi"/>
                  <w:b/>
                  <w:bCs/>
                  <w:kern w:val="0"/>
                  <w:sz w:val="18"/>
                  <w:szCs w:val="18"/>
                  <w14:ligatures w14:val="none"/>
                </w:rPr>
                <w:t>Age of child</w:t>
              </w:r>
            </w:ins>
          </w:p>
        </w:tc>
        <w:tc>
          <w:tcPr>
            <w:tcW w:w="1165" w:type="dxa"/>
            <w:tcPrChange w:id="3160" w:author="Bikram Adhikari (bdhikari)" w:date="2025-10-16T12:43:00Z" w16du:dateUtc="2025-10-16T17:43:00Z">
              <w:tcPr>
                <w:tcW w:w="1174" w:type="dxa"/>
                <w:gridSpan w:val="2"/>
              </w:tcPr>
            </w:tcPrChange>
          </w:tcPr>
          <w:p w14:paraId="1B1CFE18" w14:textId="77777777" w:rsidR="00C12C0C" w:rsidRPr="009D1D2D" w:rsidRDefault="00C12C0C" w:rsidP="009D1D2D">
            <w:pPr>
              <w:spacing w:after="0" w:line="240" w:lineRule="auto"/>
              <w:rPr>
                <w:ins w:id="3161" w:author="Bikram Adhikari (bdhikari)" w:date="2025-10-16T12:27:00Z" w16du:dateUtc="2025-10-16T17:27:00Z"/>
                <w:rFonts w:asciiTheme="majorBidi" w:eastAsia="Times New Roman" w:hAnsiTheme="majorBidi" w:cstheme="majorBidi"/>
                <w:kern w:val="0"/>
                <w:sz w:val="18"/>
                <w:szCs w:val="18"/>
                <w14:ligatures w14:val="none"/>
                <w:rPrChange w:id="3162" w:author="Bikram Adhikari (bdhikari)" w:date="2025-10-16T13:03:00Z" w16du:dateUtc="2025-10-16T18:03:00Z">
                  <w:rPr>
                    <w:ins w:id="3163" w:author="Bikram Adhikari (bdhikari)" w:date="2025-10-16T12:27:00Z" w16du:dateUtc="2025-10-16T17:27:00Z"/>
                    <w:rFonts w:asciiTheme="majorBidi" w:hAnsiTheme="majorBidi" w:cstheme="majorBidi"/>
                    <w:sz w:val="22"/>
                    <w:szCs w:val="22"/>
                  </w:rPr>
                </w:rPrChange>
              </w:rPr>
              <w:pPrChange w:id="3164" w:author="Bikram Adhikari (bdhikari)" w:date="2025-10-16T13:03:00Z" w16du:dateUtc="2025-10-16T18:03:00Z">
                <w:pPr>
                  <w:spacing w:after="0" w:line="240" w:lineRule="auto"/>
                  <w:jc w:val="center"/>
                </w:pPr>
              </w:pPrChange>
            </w:pPr>
          </w:p>
        </w:tc>
        <w:tc>
          <w:tcPr>
            <w:tcW w:w="1098" w:type="dxa"/>
            <w:tcPrChange w:id="3165" w:author="Bikram Adhikari (bdhikari)" w:date="2025-10-16T12:43:00Z" w16du:dateUtc="2025-10-16T17:43:00Z">
              <w:tcPr>
                <w:tcW w:w="1118" w:type="dxa"/>
                <w:gridSpan w:val="3"/>
              </w:tcPr>
            </w:tcPrChange>
          </w:tcPr>
          <w:p w14:paraId="424C8ED3" w14:textId="77777777" w:rsidR="00C12C0C" w:rsidRPr="009D1D2D" w:rsidRDefault="00C12C0C" w:rsidP="009D1D2D">
            <w:pPr>
              <w:spacing w:after="0" w:line="240" w:lineRule="auto"/>
              <w:rPr>
                <w:ins w:id="3166" w:author="Bikram Adhikari (bdhikari)" w:date="2025-10-16T12:27:00Z" w16du:dateUtc="2025-10-16T17:27:00Z"/>
                <w:rFonts w:asciiTheme="majorBidi" w:eastAsia="Times New Roman" w:hAnsiTheme="majorBidi" w:cstheme="majorBidi"/>
                <w:kern w:val="0"/>
                <w:sz w:val="18"/>
                <w:szCs w:val="18"/>
                <w14:ligatures w14:val="none"/>
                <w:rPrChange w:id="3167" w:author="Bikram Adhikari (bdhikari)" w:date="2025-10-16T13:03:00Z" w16du:dateUtc="2025-10-16T18:03:00Z">
                  <w:rPr>
                    <w:ins w:id="3168" w:author="Bikram Adhikari (bdhikari)" w:date="2025-10-16T12:27:00Z" w16du:dateUtc="2025-10-16T17:27:00Z"/>
                    <w:rFonts w:asciiTheme="majorBidi" w:hAnsiTheme="majorBidi" w:cstheme="majorBidi"/>
                    <w:sz w:val="22"/>
                    <w:szCs w:val="22"/>
                  </w:rPr>
                </w:rPrChange>
              </w:rPr>
              <w:pPrChange w:id="3169" w:author="Bikram Adhikari (bdhikari)" w:date="2025-10-16T13:03:00Z" w16du:dateUtc="2025-10-16T18:03:00Z">
                <w:pPr>
                  <w:spacing w:after="0" w:line="240" w:lineRule="auto"/>
                  <w:jc w:val="center"/>
                </w:pPr>
              </w:pPrChange>
            </w:pPr>
          </w:p>
        </w:tc>
        <w:tc>
          <w:tcPr>
            <w:tcW w:w="1108" w:type="dxa"/>
            <w:tcPrChange w:id="3170" w:author="Bikram Adhikari (bdhikari)" w:date="2025-10-16T12:43:00Z" w16du:dateUtc="2025-10-16T17:43:00Z">
              <w:tcPr>
                <w:tcW w:w="1129" w:type="dxa"/>
                <w:gridSpan w:val="3"/>
              </w:tcPr>
            </w:tcPrChange>
          </w:tcPr>
          <w:p w14:paraId="0E0FFFA9" w14:textId="77777777" w:rsidR="00C12C0C" w:rsidRPr="009D1D2D" w:rsidRDefault="00C12C0C" w:rsidP="009D1D2D">
            <w:pPr>
              <w:spacing w:after="0" w:line="240" w:lineRule="auto"/>
              <w:rPr>
                <w:ins w:id="3171" w:author="Bikram Adhikari (bdhikari)" w:date="2025-10-16T12:27:00Z" w16du:dateUtc="2025-10-16T17:27:00Z"/>
                <w:rFonts w:asciiTheme="majorBidi" w:eastAsia="Times New Roman" w:hAnsiTheme="majorBidi" w:cstheme="majorBidi"/>
                <w:kern w:val="0"/>
                <w:sz w:val="18"/>
                <w:szCs w:val="18"/>
                <w14:ligatures w14:val="none"/>
                <w:rPrChange w:id="3172" w:author="Bikram Adhikari (bdhikari)" w:date="2025-10-16T13:03:00Z" w16du:dateUtc="2025-10-16T18:03:00Z">
                  <w:rPr>
                    <w:ins w:id="3173" w:author="Bikram Adhikari (bdhikari)" w:date="2025-10-16T12:27:00Z" w16du:dateUtc="2025-10-16T17:27:00Z"/>
                    <w:rFonts w:asciiTheme="majorBidi" w:hAnsiTheme="majorBidi" w:cstheme="majorBidi"/>
                    <w:sz w:val="22"/>
                    <w:szCs w:val="22"/>
                  </w:rPr>
                </w:rPrChange>
              </w:rPr>
              <w:pPrChange w:id="3174" w:author="Bikram Adhikari (bdhikari)" w:date="2025-10-16T13:03:00Z" w16du:dateUtc="2025-10-16T18:03:00Z">
                <w:pPr>
                  <w:spacing w:after="0" w:line="240" w:lineRule="auto"/>
                  <w:jc w:val="center"/>
                </w:pPr>
              </w:pPrChange>
            </w:pPr>
          </w:p>
        </w:tc>
        <w:tc>
          <w:tcPr>
            <w:tcW w:w="1230" w:type="dxa"/>
            <w:tcPrChange w:id="3175" w:author="Bikram Adhikari (bdhikari)" w:date="2025-10-16T12:43:00Z" w16du:dateUtc="2025-10-16T17:43:00Z">
              <w:tcPr>
                <w:tcW w:w="1163" w:type="dxa"/>
                <w:gridSpan w:val="3"/>
              </w:tcPr>
            </w:tcPrChange>
          </w:tcPr>
          <w:p w14:paraId="16CFA30E" w14:textId="77777777" w:rsidR="00C12C0C" w:rsidRPr="009D1D2D" w:rsidRDefault="00C12C0C" w:rsidP="009D1D2D">
            <w:pPr>
              <w:spacing w:after="0" w:line="240" w:lineRule="auto"/>
              <w:rPr>
                <w:ins w:id="3176" w:author="Bikram Adhikari (bdhikari)" w:date="2025-10-16T12:27:00Z" w16du:dateUtc="2025-10-16T17:27:00Z"/>
                <w:rFonts w:asciiTheme="majorBidi" w:eastAsia="Times New Roman" w:hAnsiTheme="majorBidi" w:cstheme="majorBidi"/>
                <w:kern w:val="0"/>
                <w:sz w:val="18"/>
                <w:szCs w:val="18"/>
                <w14:ligatures w14:val="none"/>
                <w:rPrChange w:id="3177" w:author="Bikram Adhikari (bdhikari)" w:date="2025-10-16T13:03:00Z" w16du:dateUtc="2025-10-16T18:03:00Z">
                  <w:rPr>
                    <w:ins w:id="3178" w:author="Bikram Adhikari (bdhikari)" w:date="2025-10-16T12:27:00Z" w16du:dateUtc="2025-10-16T17:27:00Z"/>
                    <w:rFonts w:asciiTheme="majorBidi" w:hAnsiTheme="majorBidi" w:cstheme="majorBidi"/>
                    <w:sz w:val="22"/>
                    <w:szCs w:val="22"/>
                  </w:rPr>
                </w:rPrChange>
              </w:rPr>
              <w:pPrChange w:id="3179" w:author="Bikram Adhikari (bdhikari)" w:date="2025-10-16T13:03:00Z" w16du:dateUtc="2025-10-16T18:03:00Z">
                <w:pPr>
                  <w:spacing w:after="0" w:line="240" w:lineRule="auto"/>
                  <w:jc w:val="center"/>
                </w:pPr>
              </w:pPrChange>
            </w:pPr>
          </w:p>
        </w:tc>
        <w:tc>
          <w:tcPr>
            <w:tcW w:w="1098" w:type="dxa"/>
            <w:tcPrChange w:id="3180" w:author="Bikram Adhikari (bdhikari)" w:date="2025-10-16T12:43:00Z" w16du:dateUtc="2025-10-16T17:43:00Z">
              <w:tcPr>
                <w:tcW w:w="1118" w:type="dxa"/>
                <w:gridSpan w:val="3"/>
              </w:tcPr>
            </w:tcPrChange>
          </w:tcPr>
          <w:p w14:paraId="36AF0D74" w14:textId="77777777" w:rsidR="00C12C0C" w:rsidRPr="009D1D2D" w:rsidRDefault="00C12C0C" w:rsidP="009D1D2D">
            <w:pPr>
              <w:spacing w:after="0" w:line="240" w:lineRule="auto"/>
              <w:rPr>
                <w:ins w:id="3181" w:author="Bikram Adhikari (bdhikari)" w:date="2025-10-16T12:27:00Z" w16du:dateUtc="2025-10-16T17:27:00Z"/>
                <w:rFonts w:asciiTheme="majorBidi" w:eastAsia="Times New Roman" w:hAnsiTheme="majorBidi" w:cstheme="majorBidi"/>
                <w:kern w:val="0"/>
                <w:sz w:val="18"/>
                <w:szCs w:val="18"/>
                <w14:ligatures w14:val="none"/>
                <w:rPrChange w:id="3182" w:author="Bikram Adhikari (bdhikari)" w:date="2025-10-16T13:03:00Z" w16du:dateUtc="2025-10-16T18:03:00Z">
                  <w:rPr>
                    <w:ins w:id="3183" w:author="Bikram Adhikari (bdhikari)" w:date="2025-10-16T12:27:00Z" w16du:dateUtc="2025-10-16T17:27:00Z"/>
                    <w:rFonts w:asciiTheme="majorBidi" w:hAnsiTheme="majorBidi" w:cstheme="majorBidi"/>
                    <w:sz w:val="22"/>
                    <w:szCs w:val="22"/>
                  </w:rPr>
                </w:rPrChange>
              </w:rPr>
              <w:pPrChange w:id="3184" w:author="Bikram Adhikari (bdhikari)" w:date="2025-10-16T13:03:00Z" w16du:dateUtc="2025-10-16T18:03:00Z">
                <w:pPr>
                  <w:spacing w:after="0" w:line="240" w:lineRule="auto"/>
                  <w:jc w:val="center"/>
                </w:pPr>
              </w:pPrChange>
            </w:pPr>
          </w:p>
        </w:tc>
        <w:tc>
          <w:tcPr>
            <w:tcW w:w="1108" w:type="dxa"/>
            <w:tcPrChange w:id="3185" w:author="Bikram Adhikari (bdhikari)" w:date="2025-10-16T12:43:00Z" w16du:dateUtc="2025-10-16T17:43:00Z">
              <w:tcPr>
                <w:tcW w:w="1129" w:type="dxa"/>
                <w:gridSpan w:val="3"/>
              </w:tcPr>
            </w:tcPrChange>
          </w:tcPr>
          <w:p w14:paraId="74A3EBE9" w14:textId="77777777" w:rsidR="00C12C0C" w:rsidRPr="009D1D2D" w:rsidRDefault="00C12C0C" w:rsidP="009D1D2D">
            <w:pPr>
              <w:spacing w:after="0" w:line="240" w:lineRule="auto"/>
              <w:rPr>
                <w:ins w:id="3186" w:author="Bikram Adhikari (bdhikari)" w:date="2025-10-16T12:27:00Z" w16du:dateUtc="2025-10-16T17:27:00Z"/>
                <w:rFonts w:asciiTheme="majorBidi" w:eastAsia="Times New Roman" w:hAnsiTheme="majorBidi" w:cstheme="majorBidi"/>
                <w:kern w:val="0"/>
                <w:sz w:val="18"/>
                <w:szCs w:val="18"/>
                <w14:ligatures w14:val="none"/>
                <w:rPrChange w:id="3187" w:author="Bikram Adhikari (bdhikari)" w:date="2025-10-16T13:03:00Z" w16du:dateUtc="2025-10-16T18:03:00Z">
                  <w:rPr>
                    <w:ins w:id="3188" w:author="Bikram Adhikari (bdhikari)" w:date="2025-10-16T12:27:00Z" w16du:dateUtc="2025-10-16T17:27:00Z"/>
                    <w:rFonts w:asciiTheme="majorBidi" w:hAnsiTheme="majorBidi" w:cstheme="majorBidi"/>
                    <w:sz w:val="22"/>
                    <w:szCs w:val="22"/>
                  </w:rPr>
                </w:rPrChange>
              </w:rPr>
              <w:pPrChange w:id="3189" w:author="Bikram Adhikari (bdhikari)" w:date="2025-10-16T13:03:00Z" w16du:dateUtc="2025-10-16T18:03:00Z">
                <w:pPr>
                  <w:spacing w:after="0" w:line="240" w:lineRule="auto"/>
                  <w:jc w:val="center"/>
                </w:pPr>
              </w:pPrChange>
            </w:pPr>
          </w:p>
        </w:tc>
        <w:tc>
          <w:tcPr>
            <w:tcW w:w="1230" w:type="dxa"/>
            <w:tcPrChange w:id="3190" w:author="Bikram Adhikari (bdhikari)" w:date="2025-10-16T12:43:00Z" w16du:dateUtc="2025-10-16T17:43:00Z">
              <w:tcPr>
                <w:tcW w:w="1163" w:type="dxa"/>
              </w:tcPr>
            </w:tcPrChange>
          </w:tcPr>
          <w:p w14:paraId="4F9E4281" w14:textId="77777777" w:rsidR="00C12C0C" w:rsidRPr="009D1D2D" w:rsidRDefault="00C12C0C" w:rsidP="009D1D2D">
            <w:pPr>
              <w:spacing w:after="0" w:line="240" w:lineRule="auto"/>
              <w:rPr>
                <w:ins w:id="3191" w:author="Bikram Adhikari (bdhikari)" w:date="2025-10-16T12:27:00Z" w16du:dateUtc="2025-10-16T17:27:00Z"/>
                <w:rFonts w:asciiTheme="majorBidi" w:eastAsia="Times New Roman" w:hAnsiTheme="majorBidi" w:cstheme="majorBidi"/>
                <w:kern w:val="0"/>
                <w:sz w:val="18"/>
                <w:szCs w:val="18"/>
                <w14:ligatures w14:val="none"/>
                <w:rPrChange w:id="3192" w:author="Bikram Adhikari (bdhikari)" w:date="2025-10-16T13:03:00Z" w16du:dateUtc="2025-10-16T18:03:00Z">
                  <w:rPr>
                    <w:ins w:id="3193" w:author="Bikram Adhikari (bdhikari)" w:date="2025-10-16T12:27:00Z" w16du:dateUtc="2025-10-16T17:27:00Z"/>
                    <w:rFonts w:asciiTheme="majorBidi" w:hAnsiTheme="majorBidi" w:cstheme="majorBidi"/>
                    <w:sz w:val="22"/>
                    <w:szCs w:val="22"/>
                  </w:rPr>
                </w:rPrChange>
              </w:rPr>
              <w:pPrChange w:id="3194" w:author="Bikram Adhikari (bdhikari)" w:date="2025-10-16T13:03:00Z" w16du:dateUtc="2025-10-16T18:03:00Z">
                <w:pPr>
                  <w:spacing w:after="0" w:line="240" w:lineRule="auto"/>
                  <w:jc w:val="center"/>
                </w:pPr>
              </w:pPrChange>
            </w:pPr>
          </w:p>
        </w:tc>
      </w:tr>
      <w:tr w:rsidR="009D1D2D" w:rsidRPr="00A12542" w14:paraId="2CB95648" w14:textId="77777777" w:rsidTr="00101267">
        <w:trPr>
          <w:trHeight w:val="20"/>
          <w:ins w:id="3195" w:author="Bikram Adhikari (bdhikari)" w:date="2025-10-16T12:27:00Z" w16du:dateUtc="2025-10-16T17:27:00Z"/>
        </w:trPr>
        <w:tc>
          <w:tcPr>
            <w:tcW w:w="1995" w:type="dxa"/>
          </w:tcPr>
          <w:p w14:paraId="5582BFD3" w14:textId="12599721" w:rsidR="009D1D2D" w:rsidRPr="00A12542" w:rsidRDefault="009D1D2D" w:rsidP="009D1D2D">
            <w:pPr>
              <w:spacing w:after="0" w:line="240" w:lineRule="auto"/>
              <w:rPr>
                <w:ins w:id="3196" w:author="Bikram Adhikari (bdhikari)" w:date="2025-10-16T12:27:00Z" w16du:dateUtc="2025-10-16T17:27:00Z"/>
                <w:rFonts w:asciiTheme="majorBidi" w:eastAsia="Times New Roman" w:hAnsiTheme="majorBidi" w:cstheme="majorBidi"/>
                <w:b/>
                <w:bCs/>
                <w:kern w:val="0"/>
                <w:sz w:val="18"/>
                <w:szCs w:val="18"/>
                <w14:ligatures w14:val="none"/>
              </w:rPr>
            </w:pPr>
            <w:ins w:id="3197" w:author="Bikram Adhikari (bdhikari)" w:date="2025-10-16T12:43:00Z" w16du:dateUtc="2025-10-16T17:43:00Z">
              <w:r w:rsidRPr="001E73E8">
                <w:rPr>
                  <w:rFonts w:asciiTheme="majorBidi" w:hAnsiTheme="majorBidi" w:cstheme="majorBidi"/>
                  <w:color w:val="000000"/>
                  <w:sz w:val="18"/>
                  <w:szCs w:val="18"/>
                </w:rPr>
                <w:t xml:space="preserve">    6-1</w:t>
              </w:r>
            </w:ins>
            <w:ins w:id="3198" w:author="Bikram Adhikari (bdhikari)" w:date="2025-10-16T13:10:00Z" w16du:dateUtc="2025-10-16T18:10:00Z">
              <w:r w:rsidR="00A84A4C">
                <w:rPr>
                  <w:rFonts w:asciiTheme="majorBidi" w:hAnsiTheme="majorBidi" w:cstheme="majorBidi"/>
                  <w:color w:val="000000"/>
                  <w:sz w:val="18"/>
                  <w:szCs w:val="18"/>
                </w:rPr>
                <w:t xml:space="preserve">1 </w:t>
              </w:r>
            </w:ins>
            <w:ins w:id="3199" w:author="Bikram Adhikari (bdhikari)" w:date="2025-10-16T12:43:00Z" w16du:dateUtc="2025-10-16T17:43:00Z">
              <w:r w:rsidRPr="001E73E8">
                <w:rPr>
                  <w:rFonts w:asciiTheme="majorBidi" w:hAnsiTheme="majorBidi" w:cstheme="majorBidi"/>
                  <w:color w:val="000000"/>
                  <w:sz w:val="18"/>
                  <w:szCs w:val="18"/>
                </w:rPr>
                <w:t>months</w:t>
              </w:r>
            </w:ins>
          </w:p>
        </w:tc>
        <w:tc>
          <w:tcPr>
            <w:tcW w:w="1165" w:type="dxa"/>
          </w:tcPr>
          <w:p w14:paraId="1405DAF8" w14:textId="404DD10A" w:rsidR="009D1D2D" w:rsidRPr="009D1D2D" w:rsidRDefault="009D1D2D" w:rsidP="009D1D2D">
            <w:pPr>
              <w:spacing w:after="0" w:line="240" w:lineRule="auto"/>
              <w:rPr>
                <w:ins w:id="3200" w:author="Bikram Adhikari (bdhikari)" w:date="2025-10-16T12:27:00Z" w16du:dateUtc="2025-10-16T17:27:00Z"/>
                <w:rFonts w:asciiTheme="majorBidi" w:eastAsia="Times New Roman" w:hAnsiTheme="majorBidi" w:cstheme="majorBidi"/>
                <w:kern w:val="0"/>
                <w:sz w:val="18"/>
                <w:szCs w:val="18"/>
                <w14:ligatures w14:val="none"/>
                <w:rPrChange w:id="3201" w:author="Bikram Adhikari (bdhikari)" w:date="2025-10-16T13:03:00Z" w16du:dateUtc="2025-10-16T18:03:00Z">
                  <w:rPr>
                    <w:ins w:id="3202" w:author="Bikram Adhikari (bdhikari)" w:date="2025-10-16T12:27:00Z" w16du:dateUtc="2025-10-16T17:27:00Z"/>
                    <w:rFonts w:asciiTheme="majorBidi" w:hAnsiTheme="majorBidi" w:cstheme="majorBidi"/>
                    <w:sz w:val="22"/>
                    <w:szCs w:val="22"/>
                  </w:rPr>
                </w:rPrChange>
              </w:rPr>
              <w:pPrChange w:id="3203" w:author="Bikram Adhikari (bdhikari)" w:date="2025-10-16T13:03:00Z" w16du:dateUtc="2025-10-16T18:03:00Z">
                <w:pPr>
                  <w:spacing w:after="0" w:line="240" w:lineRule="auto"/>
                  <w:jc w:val="center"/>
                </w:pPr>
              </w:pPrChange>
            </w:pPr>
            <w:ins w:id="3204" w:author="Bikram Adhikari (bdhikari)" w:date="2025-10-16T13:03:00Z" w16du:dateUtc="2025-10-16T18:03:00Z">
              <w:r w:rsidRPr="009D1D2D">
                <w:rPr>
                  <w:rFonts w:asciiTheme="majorBidi" w:eastAsia="Times New Roman" w:hAnsiTheme="majorBidi" w:cstheme="majorBidi"/>
                  <w:kern w:val="0"/>
                  <w:sz w:val="18"/>
                  <w:szCs w:val="18"/>
                  <w14:ligatures w14:val="none"/>
                  <w:rPrChange w:id="3205" w:author="Bikram Adhikari (bdhikari)" w:date="2025-10-16T13:03:00Z" w16du:dateUtc="2025-10-16T18:03:00Z">
                    <w:rPr>
                      <w:rFonts w:ascii="Calibri" w:hAnsi="Calibri" w:cs="Calibri"/>
                      <w:color w:val="000000"/>
                      <w:sz w:val="22"/>
                      <w:szCs w:val="22"/>
                    </w:rPr>
                  </w:rPrChange>
                </w:rPr>
                <w:t>173 (71.1)</w:t>
              </w:r>
            </w:ins>
          </w:p>
        </w:tc>
        <w:tc>
          <w:tcPr>
            <w:tcW w:w="1098" w:type="dxa"/>
          </w:tcPr>
          <w:p w14:paraId="3FAE235A" w14:textId="3313F0C2" w:rsidR="009D1D2D" w:rsidRPr="009D1D2D" w:rsidRDefault="00452898" w:rsidP="009D1D2D">
            <w:pPr>
              <w:spacing w:after="0" w:line="240" w:lineRule="auto"/>
              <w:rPr>
                <w:ins w:id="3206" w:author="Bikram Adhikari (bdhikari)" w:date="2025-10-16T12:27:00Z" w16du:dateUtc="2025-10-16T17:27:00Z"/>
                <w:rFonts w:asciiTheme="majorBidi" w:eastAsia="Times New Roman" w:hAnsiTheme="majorBidi" w:cstheme="majorBidi"/>
                <w:kern w:val="0"/>
                <w:sz w:val="18"/>
                <w:szCs w:val="18"/>
                <w14:ligatures w14:val="none"/>
                <w:rPrChange w:id="3207" w:author="Bikram Adhikari (bdhikari)" w:date="2025-10-16T13:03:00Z" w16du:dateUtc="2025-10-16T18:03:00Z">
                  <w:rPr>
                    <w:ins w:id="3208" w:author="Bikram Adhikari (bdhikari)" w:date="2025-10-16T12:27:00Z" w16du:dateUtc="2025-10-16T17:27:00Z"/>
                    <w:rFonts w:asciiTheme="majorBidi" w:hAnsiTheme="majorBidi" w:cstheme="majorBidi"/>
                    <w:sz w:val="22"/>
                    <w:szCs w:val="22"/>
                  </w:rPr>
                </w:rPrChange>
              </w:rPr>
              <w:pPrChange w:id="3209" w:author="Bikram Adhikari (bdhikari)" w:date="2025-10-16T13:03:00Z" w16du:dateUtc="2025-10-16T18:03:00Z">
                <w:pPr>
                  <w:spacing w:after="0" w:line="240" w:lineRule="auto"/>
                  <w:jc w:val="center"/>
                </w:pPr>
              </w:pPrChange>
            </w:pPr>
            <w:ins w:id="3210" w:author="Bikram Adhikari (bdhikari)" w:date="2025-10-16T13:06:00Z" w16du:dateUtc="2025-10-16T18:06:00Z">
              <w:r>
                <w:rPr>
                  <w:rFonts w:asciiTheme="majorBidi" w:eastAsia="Times New Roman" w:hAnsiTheme="majorBidi" w:cstheme="majorBidi"/>
                  <w:kern w:val="0"/>
                  <w:sz w:val="18"/>
                  <w:szCs w:val="18"/>
                  <w14:ligatures w14:val="none"/>
                </w:rPr>
                <w:t>Ref</w:t>
              </w:r>
            </w:ins>
          </w:p>
        </w:tc>
        <w:tc>
          <w:tcPr>
            <w:tcW w:w="1108" w:type="dxa"/>
          </w:tcPr>
          <w:p w14:paraId="168F0392" w14:textId="40D33F85" w:rsidR="009D1D2D" w:rsidRPr="009D1D2D" w:rsidRDefault="009D1D2D" w:rsidP="009D1D2D">
            <w:pPr>
              <w:spacing w:after="0" w:line="240" w:lineRule="auto"/>
              <w:rPr>
                <w:ins w:id="3211" w:author="Bikram Adhikari (bdhikari)" w:date="2025-10-16T12:27:00Z" w16du:dateUtc="2025-10-16T17:27:00Z"/>
                <w:rFonts w:asciiTheme="majorBidi" w:eastAsia="Times New Roman" w:hAnsiTheme="majorBidi" w:cstheme="majorBidi"/>
                <w:kern w:val="0"/>
                <w:sz w:val="18"/>
                <w:szCs w:val="18"/>
                <w14:ligatures w14:val="none"/>
                <w:rPrChange w:id="3212" w:author="Bikram Adhikari (bdhikari)" w:date="2025-10-16T13:03:00Z" w16du:dateUtc="2025-10-16T18:03:00Z">
                  <w:rPr>
                    <w:ins w:id="3213" w:author="Bikram Adhikari (bdhikari)" w:date="2025-10-16T12:27:00Z" w16du:dateUtc="2025-10-16T17:27:00Z"/>
                    <w:rFonts w:asciiTheme="majorBidi" w:hAnsiTheme="majorBidi" w:cstheme="majorBidi"/>
                    <w:sz w:val="22"/>
                    <w:szCs w:val="22"/>
                  </w:rPr>
                </w:rPrChange>
              </w:rPr>
              <w:pPrChange w:id="3214" w:author="Bikram Adhikari (bdhikari)" w:date="2025-10-16T13:03:00Z" w16du:dateUtc="2025-10-16T18:03:00Z">
                <w:pPr>
                  <w:spacing w:after="0" w:line="240" w:lineRule="auto"/>
                  <w:jc w:val="center"/>
                </w:pPr>
              </w:pPrChange>
            </w:pPr>
          </w:p>
        </w:tc>
        <w:tc>
          <w:tcPr>
            <w:tcW w:w="1230" w:type="dxa"/>
          </w:tcPr>
          <w:p w14:paraId="0788C3A5" w14:textId="26564CF1" w:rsidR="009D1D2D" w:rsidRPr="009D1D2D" w:rsidRDefault="009D1D2D" w:rsidP="009D1D2D">
            <w:pPr>
              <w:spacing w:after="0" w:line="240" w:lineRule="auto"/>
              <w:rPr>
                <w:ins w:id="3215" w:author="Bikram Adhikari (bdhikari)" w:date="2025-10-16T12:27:00Z" w16du:dateUtc="2025-10-16T17:27:00Z"/>
                <w:rFonts w:asciiTheme="majorBidi" w:eastAsia="Times New Roman" w:hAnsiTheme="majorBidi" w:cstheme="majorBidi"/>
                <w:kern w:val="0"/>
                <w:sz w:val="18"/>
                <w:szCs w:val="18"/>
                <w14:ligatures w14:val="none"/>
                <w:rPrChange w:id="3216" w:author="Bikram Adhikari (bdhikari)" w:date="2025-10-16T13:03:00Z" w16du:dateUtc="2025-10-16T18:03:00Z">
                  <w:rPr>
                    <w:ins w:id="3217" w:author="Bikram Adhikari (bdhikari)" w:date="2025-10-16T12:27:00Z" w16du:dateUtc="2025-10-16T17:27:00Z"/>
                    <w:rFonts w:asciiTheme="majorBidi" w:hAnsiTheme="majorBidi" w:cstheme="majorBidi"/>
                    <w:sz w:val="22"/>
                    <w:szCs w:val="22"/>
                  </w:rPr>
                </w:rPrChange>
              </w:rPr>
              <w:pPrChange w:id="3218" w:author="Bikram Adhikari (bdhikari)" w:date="2025-10-16T13:03:00Z" w16du:dateUtc="2025-10-16T18:03:00Z">
                <w:pPr>
                  <w:spacing w:after="0" w:line="240" w:lineRule="auto"/>
                  <w:jc w:val="center"/>
                </w:pPr>
              </w:pPrChange>
            </w:pPr>
            <w:ins w:id="3219" w:author="Bikram Adhikari (bdhikari)" w:date="2025-10-16T13:03:00Z" w16du:dateUtc="2025-10-16T18:03:00Z">
              <w:r w:rsidRPr="009D1D2D">
                <w:rPr>
                  <w:rFonts w:asciiTheme="majorBidi" w:eastAsia="Times New Roman" w:hAnsiTheme="majorBidi" w:cstheme="majorBidi"/>
                  <w:kern w:val="0"/>
                  <w:sz w:val="18"/>
                  <w:szCs w:val="18"/>
                  <w14:ligatures w14:val="none"/>
                  <w:rPrChange w:id="3220" w:author="Bikram Adhikari (bdhikari)" w:date="2025-10-16T13:03:00Z" w16du:dateUtc="2025-10-16T18:03:00Z">
                    <w:rPr>
                      <w:rFonts w:ascii="Calibri" w:hAnsi="Calibri" w:cs="Calibri"/>
                      <w:color w:val="000000"/>
                      <w:sz w:val="22"/>
                      <w:szCs w:val="22"/>
                    </w:rPr>
                  </w:rPrChange>
                </w:rPr>
                <w:t> </w:t>
              </w:r>
            </w:ins>
          </w:p>
        </w:tc>
        <w:tc>
          <w:tcPr>
            <w:tcW w:w="1098" w:type="dxa"/>
          </w:tcPr>
          <w:p w14:paraId="24C64EFC" w14:textId="2BBE1045" w:rsidR="009D1D2D" w:rsidRPr="009D1D2D" w:rsidRDefault="00452898" w:rsidP="009D1D2D">
            <w:pPr>
              <w:spacing w:after="0" w:line="240" w:lineRule="auto"/>
              <w:rPr>
                <w:ins w:id="3221" w:author="Bikram Adhikari (bdhikari)" w:date="2025-10-16T12:27:00Z" w16du:dateUtc="2025-10-16T17:27:00Z"/>
                <w:rFonts w:asciiTheme="majorBidi" w:eastAsia="Times New Roman" w:hAnsiTheme="majorBidi" w:cstheme="majorBidi"/>
                <w:kern w:val="0"/>
                <w:sz w:val="18"/>
                <w:szCs w:val="18"/>
                <w14:ligatures w14:val="none"/>
                <w:rPrChange w:id="3222" w:author="Bikram Adhikari (bdhikari)" w:date="2025-10-16T13:03:00Z" w16du:dateUtc="2025-10-16T18:03:00Z">
                  <w:rPr>
                    <w:ins w:id="3223" w:author="Bikram Adhikari (bdhikari)" w:date="2025-10-16T12:27:00Z" w16du:dateUtc="2025-10-16T17:27:00Z"/>
                    <w:rFonts w:asciiTheme="majorBidi" w:hAnsiTheme="majorBidi" w:cstheme="majorBidi"/>
                    <w:sz w:val="22"/>
                    <w:szCs w:val="22"/>
                  </w:rPr>
                </w:rPrChange>
              </w:rPr>
              <w:pPrChange w:id="3224" w:author="Bikram Adhikari (bdhikari)" w:date="2025-10-16T13:03:00Z" w16du:dateUtc="2025-10-16T18:03:00Z">
                <w:pPr>
                  <w:spacing w:after="0" w:line="240" w:lineRule="auto"/>
                  <w:jc w:val="center"/>
                </w:pPr>
              </w:pPrChange>
            </w:pPr>
            <w:ins w:id="3225" w:author="Bikram Adhikari (bdhikari)" w:date="2025-10-16T13:06:00Z" w16du:dateUtc="2025-10-16T18:06:00Z">
              <w:r>
                <w:rPr>
                  <w:rFonts w:asciiTheme="majorBidi" w:eastAsia="Times New Roman" w:hAnsiTheme="majorBidi" w:cstheme="majorBidi"/>
                  <w:kern w:val="0"/>
                  <w:sz w:val="18"/>
                  <w:szCs w:val="18"/>
                  <w14:ligatures w14:val="none"/>
                </w:rPr>
                <w:t>Ref</w:t>
              </w:r>
            </w:ins>
          </w:p>
        </w:tc>
        <w:tc>
          <w:tcPr>
            <w:tcW w:w="1108" w:type="dxa"/>
          </w:tcPr>
          <w:p w14:paraId="66D0DC4E" w14:textId="3B3DC610" w:rsidR="009D1D2D" w:rsidRPr="009D1D2D" w:rsidRDefault="009D1D2D" w:rsidP="009D1D2D">
            <w:pPr>
              <w:spacing w:after="0" w:line="240" w:lineRule="auto"/>
              <w:rPr>
                <w:ins w:id="3226" w:author="Bikram Adhikari (bdhikari)" w:date="2025-10-16T12:27:00Z" w16du:dateUtc="2025-10-16T17:27:00Z"/>
                <w:rFonts w:asciiTheme="majorBidi" w:eastAsia="Times New Roman" w:hAnsiTheme="majorBidi" w:cstheme="majorBidi"/>
                <w:kern w:val="0"/>
                <w:sz w:val="18"/>
                <w:szCs w:val="18"/>
                <w14:ligatures w14:val="none"/>
                <w:rPrChange w:id="3227" w:author="Bikram Adhikari (bdhikari)" w:date="2025-10-16T13:03:00Z" w16du:dateUtc="2025-10-16T18:03:00Z">
                  <w:rPr>
                    <w:ins w:id="3228" w:author="Bikram Adhikari (bdhikari)" w:date="2025-10-16T12:27:00Z" w16du:dateUtc="2025-10-16T17:27:00Z"/>
                    <w:rFonts w:asciiTheme="majorBidi" w:hAnsiTheme="majorBidi" w:cstheme="majorBidi"/>
                    <w:sz w:val="22"/>
                    <w:szCs w:val="22"/>
                  </w:rPr>
                </w:rPrChange>
              </w:rPr>
              <w:pPrChange w:id="3229" w:author="Bikram Adhikari (bdhikari)" w:date="2025-10-16T13:03:00Z" w16du:dateUtc="2025-10-16T18:03:00Z">
                <w:pPr>
                  <w:spacing w:after="0" w:line="240" w:lineRule="auto"/>
                  <w:jc w:val="center"/>
                </w:pPr>
              </w:pPrChange>
            </w:pPr>
          </w:p>
        </w:tc>
        <w:tc>
          <w:tcPr>
            <w:tcW w:w="1230" w:type="dxa"/>
          </w:tcPr>
          <w:p w14:paraId="75A09677" w14:textId="22EA7868" w:rsidR="009D1D2D" w:rsidRPr="009D1D2D" w:rsidRDefault="009D1D2D" w:rsidP="009D1D2D">
            <w:pPr>
              <w:spacing w:after="0" w:line="240" w:lineRule="auto"/>
              <w:rPr>
                <w:ins w:id="3230" w:author="Bikram Adhikari (bdhikari)" w:date="2025-10-16T12:27:00Z" w16du:dateUtc="2025-10-16T17:27:00Z"/>
                <w:rFonts w:asciiTheme="majorBidi" w:eastAsia="Times New Roman" w:hAnsiTheme="majorBidi" w:cstheme="majorBidi"/>
                <w:kern w:val="0"/>
                <w:sz w:val="18"/>
                <w:szCs w:val="18"/>
                <w14:ligatures w14:val="none"/>
                <w:rPrChange w:id="3231" w:author="Bikram Adhikari (bdhikari)" w:date="2025-10-16T13:03:00Z" w16du:dateUtc="2025-10-16T18:03:00Z">
                  <w:rPr>
                    <w:ins w:id="3232" w:author="Bikram Adhikari (bdhikari)" w:date="2025-10-16T12:27:00Z" w16du:dateUtc="2025-10-16T17:27:00Z"/>
                    <w:rFonts w:asciiTheme="majorBidi" w:hAnsiTheme="majorBidi" w:cstheme="majorBidi"/>
                    <w:sz w:val="22"/>
                    <w:szCs w:val="22"/>
                  </w:rPr>
                </w:rPrChange>
              </w:rPr>
              <w:pPrChange w:id="3233" w:author="Bikram Adhikari (bdhikari)" w:date="2025-10-16T13:03:00Z" w16du:dateUtc="2025-10-16T18:03:00Z">
                <w:pPr>
                  <w:spacing w:after="0" w:line="240" w:lineRule="auto"/>
                  <w:jc w:val="center"/>
                </w:pPr>
              </w:pPrChange>
            </w:pPr>
            <w:ins w:id="3234" w:author="Bikram Adhikari (bdhikari)" w:date="2025-10-16T13:03:00Z" w16du:dateUtc="2025-10-16T18:03:00Z">
              <w:r w:rsidRPr="009D1D2D">
                <w:rPr>
                  <w:rFonts w:asciiTheme="majorBidi" w:eastAsia="Times New Roman" w:hAnsiTheme="majorBidi" w:cstheme="majorBidi"/>
                  <w:kern w:val="0"/>
                  <w:sz w:val="18"/>
                  <w:szCs w:val="18"/>
                  <w14:ligatures w14:val="none"/>
                  <w:rPrChange w:id="3235" w:author="Bikram Adhikari (bdhikari)" w:date="2025-10-16T13:03:00Z" w16du:dateUtc="2025-10-16T18:03:00Z">
                    <w:rPr>
                      <w:rFonts w:ascii="Calibri" w:hAnsi="Calibri" w:cs="Calibri"/>
                      <w:color w:val="000000"/>
                      <w:sz w:val="22"/>
                      <w:szCs w:val="22"/>
                    </w:rPr>
                  </w:rPrChange>
                </w:rPr>
                <w:t> </w:t>
              </w:r>
            </w:ins>
          </w:p>
        </w:tc>
      </w:tr>
      <w:tr w:rsidR="009D1D2D" w:rsidRPr="00A12542" w14:paraId="51C67F6B" w14:textId="77777777" w:rsidTr="00101267">
        <w:trPr>
          <w:trHeight w:val="20"/>
          <w:ins w:id="3236" w:author="Bikram Adhikari (bdhikari)" w:date="2025-10-16T12:42:00Z" w16du:dateUtc="2025-10-16T17:42:00Z"/>
        </w:trPr>
        <w:tc>
          <w:tcPr>
            <w:tcW w:w="1995" w:type="dxa"/>
          </w:tcPr>
          <w:p w14:paraId="3329C8DD" w14:textId="17AB7E4A" w:rsidR="009D1D2D" w:rsidRPr="00A12542" w:rsidRDefault="009D1D2D" w:rsidP="009D1D2D">
            <w:pPr>
              <w:spacing w:after="0" w:line="240" w:lineRule="auto"/>
              <w:rPr>
                <w:ins w:id="3237" w:author="Bikram Adhikari (bdhikari)" w:date="2025-10-16T12:42:00Z" w16du:dateUtc="2025-10-16T17:42:00Z"/>
                <w:rFonts w:asciiTheme="majorBidi" w:eastAsia="Times New Roman" w:hAnsiTheme="majorBidi" w:cstheme="majorBidi"/>
                <w:b/>
                <w:bCs/>
                <w:kern w:val="0"/>
                <w:sz w:val="18"/>
                <w:szCs w:val="18"/>
                <w14:ligatures w14:val="none"/>
              </w:rPr>
            </w:pPr>
            <w:ins w:id="3238" w:author="Bikram Adhikari (bdhikari)" w:date="2025-10-16T12:43:00Z" w16du:dateUtc="2025-10-16T17:43:00Z">
              <w:r w:rsidRPr="001E73E8">
                <w:rPr>
                  <w:rFonts w:asciiTheme="majorBidi" w:hAnsiTheme="majorBidi" w:cstheme="majorBidi"/>
                  <w:color w:val="000000"/>
                  <w:sz w:val="18"/>
                  <w:szCs w:val="18"/>
                </w:rPr>
                <w:t xml:space="preserve">    1 year to 3 years</w:t>
              </w:r>
            </w:ins>
          </w:p>
        </w:tc>
        <w:tc>
          <w:tcPr>
            <w:tcW w:w="1165" w:type="dxa"/>
          </w:tcPr>
          <w:p w14:paraId="650BA598" w14:textId="363677E1" w:rsidR="009D1D2D" w:rsidRPr="009D1D2D" w:rsidRDefault="009D1D2D" w:rsidP="009D1D2D">
            <w:pPr>
              <w:spacing w:after="0" w:line="240" w:lineRule="auto"/>
              <w:rPr>
                <w:ins w:id="3239" w:author="Bikram Adhikari (bdhikari)" w:date="2025-10-16T12:42:00Z" w16du:dateUtc="2025-10-16T17:42:00Z"/>
                <w:rFonts w:asciiTheme="majorBidi" w:eastAsia="Times New Roman" w:hAnsiTheme="majorBidi" w:cstheme="majorBidi"/>
                <w:kern w:val="0"/>
                <w:sz w:val="18"/>
                <w:szCs w:val="18"/>
                <w14:ligatures w14:val="none"/>
                <w:rPrChange w:id="3240" w:author="Bikram Adhikari (bdhikari)" w:date="2025-10-16T13:03:00Z" w16du:dateUtc="2025-10-16T18:03:00Z">
                  <w:rPr>
                    <w:ins w:id="3241" w:author="Bikram Adhikari (bdhikari)" w:date="2025-10-16T12:42:00Z" w16du:dateUtc="2025-10-16T17:42:00Z"/>
                    <w:rFonts w:asciiTheme="majorBidi" w:hAnsiTheme="majorBidi" w:cstheme="majorBidi"/>
                    <w:sz w:val="22"/>
                    <w:szCs w:val="22"/>
                  </w:rPr>
                </w:rPrChange>
              </w:rPr>
              <w:pPrChange w:id="3242" w:author="Bikram Adhikari (bdhikari)" w:date="2025-10-16T13:03:00Z" w16du:dateUtc="2025-10-16T18:03:00Z">
                <w:pPr>
                  <w:spacing w:after="0" w:line="240" w:lineRule="auto"/>
                  <w:jc w:val="center"/>
                </w:pPr>
              </w:pPrChange>
            </w:pPr>
            <w:ins w:id="3243" w:author="Bikram Adhikari (bdhikari)" w:date="2025-10-16T13:03:00Z" w16du:dateUtc="2025-10-16T18:03:00Z">
              <w:r w:rsidRPr="009D1D2D">
                <w:rPr>
                  <w:rFonts w:asciiTheme="majorBidi" w:eastAsia="Times New Roman" w:hAnsiTheme="majorBidi" w:cstheme="majorBidi"/>
                  <w:kern w:val="0"/>
                  <w:sz w:val="18"/>
                  <w:szCs w:val="18"/>
                  <w14:ligatures w14:val="none"/>
                  <w:rPrChange w:id="3244" w:author="Bikram Adhikari (bdhikari)" w:date="2025-10-16T13:03:00Z" w16du:dateUtc="2025-10-16T18:03:00Z">
                    <w:rPr>
                      <w:rFonts w:ascii="Calibri" w:hAnsi="Calibri" w:cs="Calibri"/>
                      <w:color w:val="000000"/>
                      <w:sz w:val="22"/>
                      <w:szCs w:val="22"/>
                    </w:rPr>
                  </w:rPrChange>
                </w:rPr>
                <w:t>551 (51.5)</w:t>
              </w:r>
            </w:ins>
          </w:p>
        </w:tc>
        <w:tc>
          <w:tcPr>
            <w:tcW w:w="1098" w:type="dxa"/>
          </w:tcPr>
          <w:p w14:paraId="0ADC93DC" w14:textId="72C50BDC" w:rsidR="009D1D2D" w:rsidRPr="009D1D2D" w:rsidRDefault="009D1D2D" w:rsidP="009D1D2D">
            <w:pPr>
              <w:spacing w:after="0" w:line="240" w:lineRule="auto"/>
              <w:rPr>
                <w:ins w:id="3245" w:author="Bikram Adhikari (bdhikari)" w:date="2025-10-16T12:42:00Z" w16du:dateUtc="2025-10-16T17:42:00Z"/>
                <w:rFonts w:asciiTheme="majorBidi" w:eastAsia="Times New Roman" w:hAnsiTheme="majorBidi" w:cstheme="majorBidi"/>
                <w:kern w:val="0"/>
                <w:sz w:val="18"/>
                <w:szCs w:val="18"/>
                <w14:ligatures w14:val="none"/>
                <w:rPrChange w:id="3246" w:author="Bikram Adhikari (bdhikari)" w:date="2025-10-16T13:03:00Z" w16du:dateUtc="2025-10-16T18:03:00Z">
                  <w:rPr>
                    <w:ins w:id="3247" w:author="Bikram Adhikari (bdhikari)" w:date="2025-10-16T12:42:00Z" w16du:dateUtc="2025-10-16T17:42:00Z"/>
                    <w:rFonts w:asciiTheme="majorBidi" w:hAnsiTheme="majorBidi" w:cstheme="majorBidi"/>
                    <w:sz w:val="22"/>
                    <w:szCs w:val="22"/>
                  </w:rPr>
                </w:rPrChange>
              </w:rPr>
              <w:pPrChange w:id="3248" w:author="Bikram Adhikari (bdhikari)" w:date="2025-10-16T13:03:00Z" w16du:dateUtc="2025-10-16T18:03:00Z">
                <w:pPr>
                  <w:spacing w:after="0" w:line="240" w:lineRule="auto"/>
                  <w:jc w:val="center"/>
                </w:pPr>
              </w:pPrChange>
            </w:pPr>
            <w:ins w:id="3249" w:author="Bikram Adhikari (bdhikari)" w:date="2025-10-16T13:03:00Z" w16du:dateUtc="2025-10-16T18:03:00Z">
              <w:r w:rsidRPr="009D1D2D">
                <w:rPr>
                  <w:rFonts w:asciiTheme="majorBidi" w:eastAsia="Times New Roman" w:hAnsiTheme="majorBidi" w:cstheme="majorBidi"/>
                  <w:kern w:val="0"/>
                  <w:sz w:val="18"/>
                  <w:szCs w:val="18"/>
                  <w14:ligatures w14:val="none"/>
                  <w:rPrChange w:id="3250" w:author="Bikram Adhikari (bdhikari)" w:date="2025-10-16T13:03:00Z" w16du:dateUtc="2025-10-16T18:03:00Z">
                    <w:rPr>
                      <w:rFonts w:ascii="Calibri" w:hAnsi="Calibri" w:cs="Calibri"/>
                      <w:color w:val="000000"/>
                      <w:sz w:val="22"/>
                      <w:szCs w:val="22"/>
                    </w:rPr>
                  </w:rPrChange>
                </w:rPr>
                <w:t>0.43</w:t>
              </w:r>
            </w:ins>
          </w:p>
        </w:tc>
        <w:tc>
          <w:tcPr>
            <w:tcW w:w="1108" w:type="dxa"/>
          </w:tcPr>
          <w:p w14:paraId="4B211804" w14:textId="164A10E4" w:rsidR="009D1D2D" w:rsidRPr="009D1D2D" w:rsidRDefault="009D1D2D" w:rsidP="009D1D2D">
            <w:pPr>
              <w:spacing w:after="0" w:line="240" w:lineRule="auto"/>
              <w:rPr>
                <w:ins w:id="3251" w:author="Bikram Adhikari (bdhikari)" w:date="2025-10-16T12:42:00Z" w16du:dateUtc="2025-10-16T17:42:00Z"/>
                <w:rFonts w:asciiTheme="majorBidi" w:eastAsia="Times New Roman" w:hAnsiTheme="majorBidi" w:cstheme="majorBidi"/>
                <w:kern w:val="0"/>
                <w:sz w:val="18"/>
                <w:szCs w:val="18"/>
                <w14:ligatures w14:val="none"/>
                <w:rPrChange w:id="3252" w:author="Bikram Adhikari (bdhikari)" w:date="2025-10-16T13:03:00Z" w16du:dateUtc="2025-10-16T18:03:00Z">
                  <w:rPr>
                    <w:ins w:id="3253" w:author="Bikram Adhikari (bdhikari)" w:date="2025-10-16T12:42:00Z" w16du:dateUtc="2025-10-16T17:42:00Z"/>
                    <w:rFonts w:asciiTheme="majorBidi" w:hAnsiTheme="majorBidi" w:cstheme="majorBidi"/>
                    <w:sz w:val="22"/>
                    <w:szCs w:val="22"/>
                  </w:rPr>
                </w:rPrChange>
              </w:rPr>
              <w:pPrChange w:id="3254" w:author="Bikram Adhikari (bdhikari)" w:date="2025-10-16T13:03:00Z" w16du:dateUtc="2025-10-16T18:03:00Z">
                <w:pPr>
                  <w:spacing w:after="0" w:line="240" w:lineRule="auto"/>
                  <w:jc w:val="center"/>
                </w:pPr>
              </w:pPrChange>
            </w:pPr>
            <w:ins w:id="3255" w:author="Bikram Adhikari (bdhikari)" w:date="2025-10-16T13:03:00Z" w16du:dateUtc="2025-10-16T18:03:00Z">
              <w:r w:rsidRPr="009D1D2D">
                <w:rPr>
                  <w:rFonts w:asciiTheme="majorBidi" w:eastAsia="Times New Roman" w:hAnsiTheme="majorBidi" w:cstheme="majorBidi"/>
                  <w:kern w:val="0"/>
                  <w:sz w:val="18"/>
                  <w:szCs w:val="18"/>
                  <w14:ligatures w14:val="none"/>
                  <w:rPrChange w:id="3256" w:author="Bikram Adhikari (bdhikari)" w:date="2025-10-16T13:03:00Z" w16du:dateUtc="2025-10-16T18:03:00Z">
                    <w:rPr>
                      <w:rFonts w:ascii="Calibri" w:hAnsi="Calibri" w:cs="Calibri"/>
                      <w:color w:val="000000"/>
                      <w:sz w:val="22"/>
                      <w:szCs w:val="22"/>
                    </w:rPr>
                  </w:rPrChange>
                </w:rPr>
                <w:t>0.31, 0.60</w:t>
              </w:r>
            </w:ins>
          </w:p>
        </w:tc>
        <w:tc>
          <w:tcPr>
            <w:tcW w:w="1230" w:type="dxa"/>
          </w:tcPr>
          <w:p w14:paraId="4FA33B07" w14:textId="11CCACB0" w:rsidR="009D1D2D" w:rsidRPr="009D1D2D" w:rsidRDefault="009D1D2D" w:rsidP="009D1D2D">
            <w:pPr>
              <w:spacing w:after="0" w:line="240" w:lineRule="auto"/>
              <w:rPr>
                <w:ins w:id="3257" w:author="Bikram Adhikari (bdhikari)" w:date="2025-10-16T12:42:00Z" w16du:dateUtc="2025-10-16T17:42:00Z"/>
                <w:rFonts w:asciiTheme="majorBidi" w:eastAsia="Times New Roman" w:hAnsiTheme="majorBidi" w:cstheme="majorBidi"/>
                <w:kern w:val="0"/>
                <w:sz w:val="18"/>
                <w:szCs w:val="18"/>
                <w14:ligatures w14:val="none"/>
                <w:rPrChange w:id="3258" w:author="Bikram Adhikari (bdhikari)" w:date="2025-10-16T13:03:00Z" w16du:dateUtc="2025-10-16T18:03:00Z">
                  <w:rPr>
                    <w:ins w:id="3259" w:author="Bikram Adhikari (bdhikari)" w:date="2025-10-16T12:42:00Z" w16du:dateUtc="2025-10-16T17:42:00Z"/>
                    <w:rFonts w:asciiTheme="majorBidi" w:hAnsiTheme="majorBidi" w:cstheme="majorBidi"/>
                    <w:sz w:val="22"/>
                    <w:szCs w:val="22"/>
                  </w:rPr>
                </w:rPrChange>
              </w:rPr>
              <w:pPrChange w:id="3260" w:author="Bikram Adhikari (bdhikari)" w:date="2025-10-16T13:03:00Z" w16du:dateUtc="2025-10-16T18:03:00Z">
                <w:pPr>
                  <w:spacing w:after="0" w:line="240" w:lineRule="auto"/>
                  <w:jc w:val="center"/>
                </w:pPr>
              </w:pPrChange>
            </w:pPr>
            <w:ins w:id="3261" w:author="Bikram Adhikari (bdhikari)" w:date="2025-10-16T13:03:00Z" w16du:dateUtc="2025-10-16T18:03:00Z">
              <w:r w:rsidRPr="009D1D2D">
                <w:rPr>
                  <w:rFonts w:asciiTheme="majorBidi" w:eastAsia="Times New Roman" w:hAnsiTheme="majorBidi" w:cstheme="majorBidi"/>
                  <w:kern w:val="0"/>
                  <w:sz w:val="18"/>
                  <w:szCs w:val="18"/>
                  <w14:ligatures w14:val="none"/>
                  <w:rPrChange w:id="3262" w:author="Bikram Adhikari (bdhikari)" w:date="2025-10-16T13:03:00Z" w16du:dateUtc="2025-10-16T18:03:00Z">
                    <w:rPr>
                      <w:rFonts w:ascii="Calibri" w:hAnsi="Calibri" w:cs="Calibri"/>
                      <w:b/>
                      <w:bCs/>
                      <w:color w:val="000000"/>
                      <w:sz w:val="22"/>
                      <w:szCs w:val="22"/>
                    </w:rPr>
                  </w:rPrChange>
                </w:rPr>
                <w:t>&lt;0.001</w:t>
              </w:r>
            </w:ins>
          </w:p>
        </w:tc>
        <w:tc>
          <w:tcPr>
            <w:tcW w:w="1098" w:type="dxa"/>
          </w:tcPr>
          <w:p w14:paraId="441C52C2" w14:textId="2DD2870D" w:rsidR="009D1D2D" w:rsidRPr="009D1D2D" w:rsidRDefault="009D1D2D" w:rsidP="009D1D2D">
            <w:pPr>
              <w:spacing w:after="0" w:line="240" w:lineRule="auto"/>
              <w:rPr>
                <w:ins w:id="3263" w:author="Bikram Adhikari (bdhikari)" w:date="2025-10-16T12:42:00Z" w16du:dateUtc="2025-10-16T17:42:00Z"/>
                <w:rFonts w:asciiTheme="majorBidi" w:eastAsia="Times New Roman" w:hAnsiTheme="majorBidi" w:cstheme="majorBidi"/>
                <w:kern w:val="0"/>
                <w:sz w:val="18"/>
                <w:szCs w:val="18"/>
                <w14:ligatures w14:val="none"/>
                <w:rPrChange w:id="3264" w:author="Bikram Adhikari (bdhikari)" w:date="2025-10-16T13:03:00Z" w16du:dateUtc="2025-10-16T18:03:00Z">
                  <w:rPr>
                    <w:ins w:id="3265" w:author="Bikram Adhikari (bdhikari)" w:date="2025-10-16T12:42:00Z" w16du:dateUtc="2025-10-16T17:42:00Z"/>
                    <w:rFonts w:asciiTheme="majorBidi" w:hAnsiTheme="majorBidi" w:cstheme="majorBidi"/>
                    <w:sz w:val="22"/>
                    <w:szCs w:val="22"/>
                  </w:rPr>
                </w:rPrChange>
              </w:rPr>
              <w:pPrChange w:id="3266" w:author="Bikram Adhikari (bdhikari)" w:date="2025-10-16T13:03:00Z" w16du:dateUtc="2025-10-16T18:03:00Z">
                <w:pPr>
                  <w:spacing w:after="0" w:line="240" w:lineRule="auto"/>
                  <w:jc w:val="center"/>
                </w:pPr>
              </w:pPrChange>
            </w:pPr>
            <w:ins w:id="3267" w:author="Bikram Adhikari (bdhikari)" w:date="2025-10-16T13:03:00Z" w16du:dateUtc="2025-10-16T18:03:00Z">
              <w:r w:rsidRPr="009D1D2D">
                <w:rPr>
                  <w:rFonts w:asciiTheme="majorBidi" w:eastAsia="Times New Roman" w:hAnsiTheme="majorBidi" w:cstheme="majorBidi"/>
                  <w:kern w:val="0"/>
                  <w:sz w:val="18"/>
                  <w:szCs w:val="18"/>
                  <w14:ligatures w14:val="none"/>
                  <w:rPrChange w:id="3268" w:author="Bikram Adhikari (bdhikari)" w:date="2025-10-16T13:03:00Z" w16du:dateUtc="2025-10-16T18:03:00Z">
                    <w:rPr>
                      <w:rFonts w:ascii="Calibri" w:hAnsi="Calibri" w:cs="Calibri"/>
                      <w:color w:val="000000"/>
                      <w:sz w:val="22"/>
                      <w:szCs w:val="22"/>
                    </w:rPr>
                  </w:rPrChange>
                </w:rPr>
                <w:t>0.36</w:t>
              </w:r>
            </w:ins>
          </w:p>
        </w:tc>
        <w:tc>
          <w:tcPr>
            <w:tcW w:w="1108" w:type="dxa"/>
          </w:tcPr>
          <w:p w14:paraId="0D9FC6CE" w14:textId="421508BE" w:rsidR="009D1D2D" w:rsidRPr="009D1D2D" w:rsidRDefault="009D1D2D" w:rsidP="009D1D2D">
            <w:pPr>
              <w:spacing w:after="0" w:line="240" w:lineRule="auto"/>
              <w:rPr>
                <w:ins w:id="3269" w:author="Bikram Adhikari (bdhikari)" w:date="2025-10-16T12:42:00Z" w16du:dateUtc="2025-10-16T17:42:00Z"/>
                <w:rFonts w:asciiTheme="majorBidi" w:eastAsia="Times New Roman" w:hAnsiTheme="majorBidi" w:cstheme="majorBidi"/>
                <w:kern w:val="0"/>
                <w:sz w:val="18"/>
                <w:szCs w:val="18"/>
                <w14:ligatures w14:val="none"/>
                <w:rPrChange w:id="3270" w:author="Bikram Adhikari (bdhikari)" w:date="2025-10-16T13:03:00Z" w16du:dateUtc="2025-10-16T18:03:00Z">
                  <w:rPr>
                    <w:ins w:id="3271" w:author="Bikram Adhikari (bdhikari)" w:date="2025-10-16T12:42:00Z" w16du:dateUtc="2025-10-16T17:42:00Z"/>
                    <w:rFonts w:asciiTheme="majorBidi" w:hAnsiTheme="majorBidi" w:cstheme="majorBidi"/>
                    <w:sz w:val="22"/>
                    <w:szCs w:val="22"/>
                  </w:rPr>
                </w:rPrChange>
              </w:rPr>
              <w:pPrChange w:id="3272" w:author="Bikram Adhikari (bdhikari)" w:date="2025-10-16T13:03:00Z" w16du:dateUtc="2025-10-16T18:03:00Z">
                <w:pPr>
                  <w:spacing w:after="0" w:line="240" w:lineRule="auto"/>
                  <w:jc w:val="center"/>
                </w:pPr>
              </w:pPrChange>
            </w:pPr>
            <w:ins w:id="3273" w:author="Bikram Adhikari (bdhikari)" w:date="2025-10-16T13:03:00Z" w16du:dateUtc="2025-10-16T18:03:00Z">
              <w:r w:rsidRPr="009D1D2D">
                <w:rPr>
                  <w:rFonts w:asciiTheme="majorBidi" w:eastAsia="Times New Roman" w:hAnsiTheme="majorBidi" w:cstheme="majorBidi"/>
                  <w:kern w:val="0"/>
                  <w:sz w:val="18"/>
                  <w:szCs w:val="18"/>
                  <w14:ligatures w14:val="none"/>
                  <w:rPrChange w:id="3274" w:author="Bikram Adhikari (bdhikari)" w:date="2025-10-16T13:03:00Z" w16du:dateUtc="2025-10-16T18:03:00Z">
                    <w:rPr>
                      <w:rFonts w:ascii="Calibri" w:hAnsi="Calibri" w:cs="Calibri"/>
                      <w:color w:val="000000"/>
                      <w:sz w:val="22"/>
                      <w:szCs w:val="22"/>
                    </w:rPr>
                  </w:rPrChange>
                </w:rPr>
                <w:t>0.24, 0.53</w:t>
              </w:r>
            </w:ins>
          </w:p>
        </w:tc>
        <w:tc>
          <w:tcPr>
            <w:tcW w:w="1230" w:type="dxa"/>
          </w:tcPr>
          <w:p w14:paraId="459A76A5" w14:textId="7F4630B5" w:rsidR="009D1D2D" w:rsidRPr="009D1D2D" w:rsidRDefault="009D1D2D" w:rsidP="009D1D2D">
            <w:pPr>
              <w:spacing w:after="0" w:line="240" w:lineRule="auto"/>
              <w:rPr>
                <w:ins w:id="3275" w:author="Bikram Adhikari (bdhikari)" w:date="2025-10-16T12:42:00Z" w16du:dateUtc="2025-10-16T17:42:00Z"/>
                <w:rFonts w:asciiTheme="majorBidi" w:eastAsia="Times New Roman" w:hAnsiTheme="majorBidi" w:cstheme="majorBidi"/>
                <w:kern w:val="0"/>
                <w:sz w:val="18"/>
                <w:szCs w:val="18"/>
                <w14:ligatures w14:val="none"/>
                <w:rPrChange w:id="3276" w:author="Bikram Adhikari (bdhikari)" w:date="2025-10-16T13:03:00Z" w16du:dateUtc="2025-10-16T18:03:00Z">
                  <w:rPr>
                    <w:ins w:id="3277" w:author="Bikram Adhikari (bdhikari)" w:date="2025-10-16T12:42:00Z" w16du:dateUtc="2025-10-16T17:42:00Z"/>
                    <w:rFonts w:asciiTheme="majorBidi" w:hAnsiTheme="majorBidi" w:cstheme="majorBidi"/>
                    <w:sz w:val="22"/>
                    <w:szCs w:val="22"/>
                  </w:rPr>
                </w:rPrChange>
              </w:rPr>
              <w:pPrChange w:id="3278" w:author="Bikram Adhikari (bdhikari)" w:date="2025-10-16T13:03:00Z" w16du:dateUtc="2025-10-16T18:03:00Z">
                <w:pPr>
                  <w:spacing w:after="0" w:line="240" w:lineRule="auto"/>
                  <w:jc w:val="center"/>
                </w:pPr>
              </w:pPrChange>
            </w:pPr>
            <w:ins w:id="3279" w:author="Bikram Adhikari (bdhikari)" w:date="2025-10-16T13:03:00Z" w16du:dateUtc="2025-10-16T18:03:00Z">
              <w:r w:rsidRPr="009D1D2D">
                <w:rPr>
                  <w:rFonts w:asciiTheme="majorBidi" w:eastAsia="Times New Roman" w:hAnsiTheme="majorBidi" w:cstheme="majorBidi"/>
                  <w:kern w:val="0"/>
                  <w:sz w:val="18"/>
                  <w:szCs w:val="18"/>
                  <w14:ligatures w14:val="none"/>
                  <w:rPrChange w:id="3280" w:author="Bikram Adhikari (bdhikari)" w:date="2025-10-16T13:03:00Z" w16du:dateUtc="2025-10-16T18:03:00Z">
                    <w:rPr>
                      <w:rFonts w:ascii="Calibri" w:hAnsi="Calibri" w:cs="Calibri"/>
                      <w:b/>
                      <w:bCs/>
                      <w:color w:val="000000"/>
                      <w:sz w:val="22"/>
                      <w:szCs w:val="22"/>
                    </w:rPr>
                  </w:rPrChange>
                </w:rPr>
                <w:t>&lt;0.001</w:t>
              </w:r>
            </w:ins>
          </w:p>
        </w:tc>
      </w:tr>
      <w:tr w:rsidR="009D1D2D" w:rsidRPr="00A12542" w14:paraId="2115E3C7" w14:textId="77777777" w:rsidTr="00101267">
        <w:trPr>
          <w:trHeight w:val="20"/>
          <w:ins w:id="3281" w:author="Bikram Adhikari (bdhikari)" w:date="2025-10-16T12:27:00Z" w16du:dateUtc="2025-10-16T17:27:00Z"/>
        </w:trPr>
        <w:tc>
          <w:tcPr>
            <w:tcW w:w="1995" w:type="dxa"/>
          </w:tcPr>
          <w:p w14:paraId="1770E43B" w14:textId="2918A411" w:rsidR="009D1D2D" w:rsidRPr="00A12542" w:rsidRDefault="009D1D2D" w:rsidP="009D1D2D">
            <w:pPr>
              <w:spacing w:after="0" w:line="240" w:lineRule="auto"/>
              <w:rPr>
                <w:ins w:id="3282" w:author="Bikram Adhikari (bdhikari)" w:date="2025-10-16T12:27:00Z" w16du:dateUtc="2025-10-16T17:27:00Z"/>
                <w:rFonts w:asciiTheme="majorBidi" w:eastAsia="Times New Roman" w:hAnsiTheme="majorBidi" w:cstheme="majorBidi"/>
                <w:b/>
                <w:bCs/>
                <w:kern w:val="0"/>
                <w:sz w:val="18"/>
                <w:szCs w:val="18"/>
                <w14:ligatures w14:val="none"/>
              </w:rPr>
            </w:pPr>
            <w:ins w:id="3283" w:author="Bikram Adhikari (bdhikari)" w:date="2025-10-16T12:43:00Z" w16du:dateUtc="2025-10-16T17:43:00Z">
              <w:r w:rsidRPr="001E73E8">
                <w:rPr>
                  <w:rFonts w:asciiTheme="majorBidi" w:hAnsiTheme="majorBidi" w:cstheme="majorBidi"/>
                  <w:color w:val="000000"/>
                  <w:sz w:val="18"/>
                  <w:szCs w:val="18"/>
                </w:rPr>
                <w:t xml:space="preserve">    4 to 5 years</w:t>
              </w:r>
            </w:ins>
          </w:p>
        </w:tc>
        <w:tc>
          <w:tcPr>
            <w:tcW w:w="1165" w:type="dxa"/>
          </w:tcPr>
          <w:p w14:paraId="60F0716A" w14:textId="7C85E033" w:rsidR="009D1D2D" w:rsidRPr="009D1D2D" w:rsidRDefault="009D1D2D" w:rsidP="009D1D2D">
            <w:pPr>
              <w:spacing w:after="0" w:line="240" w:lineRule="auto"/>
              <w:rPr>
                <w:ins w:id="3284" w:author="Bikram Adhikari (bdhikari)" w:date="2025-10-16T12:27:00Z" w16du:dateUtc="2025-10-16T17:27:00Z"/>
                <w:rFonts w:asciiTheme="majorBidi" w:eastAsia="Times New Roman" w:hAnsiTheme="majorBidi" w:cstheme="majorBidi"/>
                <w:kern w:val="0"/>
                <w:sz w:val="18"/>
                <w:szCs w:val="18"/>
                <w14:ligatures w14:val="none"/>
                <w:rPrChange w:id="3285" w:author="Bikram Adhikari (bdhikari)" w:date="2025-10-16T13:03:00Z" w16du:dateUtc="2025-10-16T18:03:00Z">
                  <w:rPr>
                    <w:ins w:id="3286" w:author="Bikram Adhikari (bdhikari)" w:date="2025-10-16T12:27:00Z" w16du:dateUtc="2025-10-16T17:27:00Z"/>
                    <w:rFonts w:asciiTheme="majorBidi" w:hAnsiTheme="majorBidi" w:cstheme="majorBidi"/>
                    <w:sz w:val="22"/>
                    <w:szCs w:val="22"/>
                  </w:rPr>
                </w:rPrChange>
              </w:rPr>
              <w:pPrChange w:id="3287" w:author="Bikram Adhikari (bdhikari)" w:date="2025-10-16T13:03:00Z" w16du:dateUtc="2025-10-16T18:03:00Z">
                <w:pPr>
                  <w:spacing w:after="0" w:line="240" w:lineRule="auto"/>
                  <w:jc w:val="center"/>
                </w:pPr>
              </w:pPrChange>
            </w:pPr>
            <w:ins w:id="3288" w:author="Bikram Adhikari (bdhikari)" w:date="2025-10-16T13:03:00Z" w16du:dateUtc="2025-10-16T18:03:00Z">
              <w:r w:rsidRPr="009D1D2D">
                <w:rPr>
                  <w:rFonts w:asciiTheme="majorBidi" w:eastAsia="Times New Roman" w:hAnsiTheme="majorBidi" w:cstheme="majorBidi"/>
                  <w:kern w:val="0"/>
                  <w:sz w:val="18"/>
                  <w:szCs w:val="18"/>
                  <w14:ligatures w14:val="none"/>
                  <w:rPrChange w:id="3289" w:author="Bikram Adhikari (bdhikari)" w:date="2025-10-16T13:03:00Z" w16du:dateUtc="2025-10-16T18:03:00Z">
                    <w:rPr>
                      <w:rFonts w:ascii="Calibri" w:hAnsi="Calibri" w:cs="Calibri"/>
                      <w:color w:val="000000"/>
                      <w:sz w:val="22"/>
                      <w:szCs w:val="22"/>
                    </w:rPr>
                  </w:rPrChange>
                </w:rPr>
                <w:t>289 (28.3)</w:t>
              </w:r>
            </w:ins>
          </w:p>
        </w:tc>
        <w:tc>
          <w:tcPr>
            <w:tcW w:w="1098" w:type="dxa"/>
          </w:tcPr>
          <w:p w14:paraId="033BE260" w14:textId="3C0A7C70" w:rsidR="009D1D2D" w:rsidRPr="009D1D2D" w:rsidRDefault="009D1D2D" w:rsidP="009D1D2D">
            <w:pPr>
              <w:spacing w:after="0" w:line="240" w:lineRule="auto"/>
              <w:rPr>
                <w:ins w:id="3290" w:author="Bikram Adhikari (bdhikari)" w:date="2025-10-16T12:27:00Z" w16du:dateUtc="2025-10-16T17:27:00Z"/>
                <w:rFonts w:asciiTheme="majorBidi" w:eastAsia="Times New Roman" w:hAnsiTheme="majorBidi" w:cstheme="majorBidi"/>
                <w:kern w:val="0"/>
                <w:sz w:val="18"/>
                <w:szCs w:val="18"/>
                <w14:ligatures w14:val="none"/>
                <w:rPrChange w:id="3291" w:author="Bikram Adhikari (bdhikari)" w:date="2025-10-16T13:03:00Z" w16du:dateUtc="2025-10-16T18:03:00Z">
                  <w:rPr>
                    <w:ins w:id="3292" w:author="Bikram Adhikari (bdhikari)" w:date="2025-10-16T12:27:00Z" w16du:dateUtc="2025-10-16T17:27:00Z"/>
                    <w:rFonts w:asciiTheme="majorBidi" w:hAnsiTheme="majorBidi" w:cstheme="majorBidi"/>
                    <w:sz w:val="22"/>
                    <w:szCs w:val="22"/>
                  </w:rPr>
                </w:rPrChange>
              </w:rPr>
              <w:pPrChange w:id="3293" w:author="Bikram Adhikari (bdhikari)" w:date="2025-10-16T13:03:00Z" w16du:dateUtc="2025-10-16T18:03:00Z">
                <w:pPr>
                  <w:spacing w:after="0" w:line="240" w:lineRule="auto"/>
                  <w:jc w:val="center"/>
                </w:pPr>
              </w:pPrChange>
            </w:pPr>
            <w:ins w:id="3294" w:author="Bikram Adhikari (bdhikari)" w:date="2025-10-16T13:03:00Z" w16du:dateUtc="2025-10-16T18:03:00Z">
              <w:r w:rsidRPr="009D1D2D">
                <w:rPr>
                  <w:rFonts w:asciiTheme="majorBidi" w:eastAsia="Times New Roman" w:hAnsiTheme="majorBidi" w:cstheme="majorBidi"/>
                  <w:kern w:val="0"/>
                  <w:sz w:val="18"/>
                  <w:szCs w:val="18"/>
                  <w14:ligatures w14:val="none"/>
                  <w:rPrChange w:id="3295" w:author="Bikram Adhikari (bdhikari)" w:date="2025-10-16T13:03:00Z" w16du:dateUtc="2025-10-16T18:03:00Z">
                    <w:rPr>
                      <w:rFonts w:ascii="Calibri" w:hAnsi="Calibri" w:cs="Calibri"/>
                      <w:color w:val="000000"/>
                      <w:sz w:val="22"/>
                      <w:szCs w:val="22"/>
                    </w:rPr>
                  </w:rPrChange>
                </w:rPr>
                <w:t>0.16</w:t>
              </w:r>
            </w:ins>
          </w:p>
        </w:tc>
        <w:tc>
          <w:tcPr>
            <w:tcW w:w="1108" w:type="dxa"/>
          </w:tcPr>
          <w:p w14:paraId="2B6841D0" w14:textId="41EBD4E1" w:rsidR="009D1D2D" w:rsidRPr="009D1D2D" w:rsidRDefault="009D1D2D" w:rsidP="009D1D2D">
            <w:pPr>
              <w:spacing w:after="0" w:line="240" w:lineRule="auto"/>
              <w:rPr>
                <w:ins w:id="3296" w:author="Bikram Adhikari (bdhikari)" w:date="2025-10-16T12:27:00Z" w16du:dateUtc="2025-10-16T17:27:00Z"/>
                <w:rFonts w:asciiTheme="majorBidi" w:eastAsia="Times New Roman" w:hAnsiTheme="majorBidi" w:cstheme="majorBidi"/>
                <w:kern w:val="0"/>
                <w:sz w:val="18"/>
                <w:szCs w:val="18"/>
                <w14:ligatures w14:val="none"/>
                <w:rPrChange w:id="3297" w:author="Bikram Adhikari (bdhikari)" w:date="2025-10-16T13:03:00Z" w16du:dateUtc="2025-10-16T18:03:00Z">
                  <w:rPr>
                    <w:ins w:id="3298" w:author="Bikram Adhikari (bdhikari)" w:date="2025-10-16T12:27:00Z" w16du:dateUtc="2025-10-16T17:27:00Z"/>
                    <w:rFonts w:asciiTheme="majorBidi" w:hAnsiTheme="majorBidi" w:cstheme="majorBidi"/>
                    <w:sz w:val="22"/>
                    <w:szCs w:val="22"/>
                  </w:rPr>
                </w:rPrChange>
              </w:rPr>
              <w:pPrChange w:id="3299" w:author="Bikram Adhikari (bdhikari)" w:date="2025-10-16T13:03:00Z" w16du:dateUtc="2025-10-16T18:03:00Z">
                <w:pPr>
                  <w:spacing w:after="0" w:line="240" w:lineRule="auto"/>
                  <w:jc w:val="center"/>
                </w:pPr>
              </w:pPrChange>
            </w:pPr>
            <w:ins w:id="3300" w:author="Bikram Adhikari (bdhikari)" w:date="2025-10-16T13:03:00Z" w16du:dateUtc="2025-10-16T18:03:00Z">
              <w:r w:rsidRPr="009D1D2D">
                <w:rPr>
                  <w:rFonts w:asciiTheme="majorBidi" w:eastAsia="Times New Roman" w:hAnsiTheme="majorBidi" w:cstheme="majorBidi"/>
                  <w:kern w:val="0"/>
                  <w:sz w:val="18"/>
                  <w:szCs w:val="18"/>
                  <w14:ligatures w14:val="none"/>
                  <w:rPrChange w:id="3301" w:author="Bikram Adhikari (bdhikari)" w:date="2025-10-16T13:03:00Z" w16du:dateUtc="2025-10-16T18:03:00Z">
                    <w:rPr>
                      <w:rFonts w:ascii="Calibri" w:hAnsi="Calibri" w:cs="Calibri"/>
                      <w:color w:val="000000"/>
                      <w:sz w:val="22"/>
                      <w:szCs w:val="22"/>
                    </w:rPr>
                  </w:rPrChange>
                </w:rPr>
                <w:t>0.11, 0.23</w:t>
              </w:r>
            </w:ins>
          </w:p>
        </w:tc>
        <w:tc>
          <w:tcPr>
            <w:tcW w:w="1230" w:type="dxa"/>
          </w:tcPr>
          <w:p w14:paraId="59B1803C" w14:textId="6B5B81CD" w:rsidR="009D1D2D" w:rsidRPr="009D1D2D" w:rsidRDefault="009D1D2D" w:rsidP="009D1D2D">
            <w:pPr>
              <w:spacing w:after="0" w:line="240" w:lineRule="auto"/>
              <w:rPr>
                <w:ins w:id="3302" w:author="Bikram Adhikari (bdhikari)" w:date="2025-10-16T12:27:00Z" w16du:dateUtc="2025-10-16T17:27:00Z"/>
                <w:rFonts w:asciiTheme="majorBidi" w:eastAsia="Times New Roman" w:hAnsiTheme="majorBidi" w:cstheme="majorBidi"/>
                <w:kern w:val="0"/>
                <w:sz w:val="18"/>
                <w:szCs w:val="18"/>
                <w14:ligatures w14:val="none"/>
                <w:rPrChange w:id="3303" w:author="Bikram Adhikari (bdhikari)" w:date="2025-10-16T13:03:00Z" w16du:dateUtc="2025-10-16T18:03:00Z">
                  <w:rPr>
                    <w:ins w:id="3304" w:author="Bikram Adhikari (bdhikari)" w:date="2025-10-16T12:27:00Z" w16du:dateUtc="2025-10-16T17:27:00Z"/>
                    <w:rFonts w:asciiTheme="majorBidi" w:hAnsiTheme="majorBidi" w:cstheme="majorBidi"/>
                    <w:sz w:val="22"/>
                    <w:szCs w:val="22"/>
                  </w:rPr>
                </w:rPrChange>
              </w:rPr>
              <w:pPrChange w:id="3305" w:author="Bikram Adhikari (bdhikari)" w:date="2025-10-16T13:03:00Z" w16du:dateUtc="2025-10-16T18:03:00Z">
                <w:pPr>
                  <w:spacing w:after="0" w:line="240" w:lineRule="auto"/>
                  <w:jc w:val="center"/>
                </w:pPr>
              </w:pPrChange>
            </w:pPr>
            <w:ins w:id="3306" w:author="Bikram Adhikari (bdhikari)" w:date="2025-10-16T13:03:00Z" w16du:dateUtc="2025-10-16T18:03:00Z">
              <w:r w:rsidRPr="009D1D2D">
                <w:rPr>
                  <w:rFonts w:asciiTheme="majorBidi" w:eastAsia="Times New Roman" w:hAnsiTheme="majorBidi" w:cstheme="majorBidi"/>
                  <w:kern w:val="0"/>
                  <w:sz w:val="18"/>
                  <w:szCs w:val="18"/>
                  <w14:ligatures w14:val="none"/>
                  <w:rPrChange w:id="3307" w:author="Bikram Adhikari (bdhikari)" w:date="2025-10-16T13:03:00Z" w16du:dateUtc="2025-10-16T18:03:00Z">
                    <w:rPr>
                      <w:rFonts w:ascii="Calibri" w:hAnsi="Calibri" w:cs="Calibri"/>
                      <w:b/>
                      <w:bCs/>
                      <w:color w:val="000000"/>
                      <w:sz w:val="22"/>
                      <w:szCs w:val="22"/>
                    </w:rPr>
                  </w:rPrChange>
                </w:rPr>
                <w:t>&lt;0.001</w:t>
              </w:r>
            </w:ins>
          </w:p>
        </w:tc>
        <w:tc>
          <w:tcPr>
            <w:tcW w:w="1098" w:type="dxa"/>
          </w:tcPr>
          <w:p w14:paraId="09916D12" w14:textId="0DB8F341" w:rsidR="009D1D2D" w:rsidRPr="009D1D2D" w:rsidRDefault="009D1D2D" w:rsidP="009D1D2D">
            <w:pPr>
              <w:spacing w:after="0" w:line="240" w:lineRule="auto"/>
              <w:rPr>
                <w:ins w:id="3308" w:author="Bikram Adhikari (bdhikari)" w:date="2025-10-16T12:27:00Z" w16du:dateUtc="2025-10-16T17:27:00Z"/>
                <w:rFonts w:asciiTheme="majorBidi" w:eastAsia="Times New Roman" w:hAnsiTheme="majorBidi" w:cstheme="majorBidi"/>
                <w:kern w:val="0"/>
                <w:sz w:val="18"/>
                <w:szCs w:val="18"/>
                <w14:ligatures w14:val="none"/>
                <w:rPrChange w:id="3309" w:author="Bikram Adhikari (bdhikari)" w:date="2025-10-16T13:03:00Z" w16du:dateUtc="2025-10-16T18:03:00Z">
                  <w:rPr>
                    <w:ins w:id="3310" w:author="Bikram Adhikari (bdhikari)" w:date="2025-10-16T12:27:00Z" w16du:dateUtc="2025-10-16T17:27:00Z"/>
                    <w:rFonts w:asciiTheme="majorBidi" w:hAnsiTheme="majorBidi" w:cstheme="majorBidi"/>
                    <w:sz w:val="22"/>
                    <w:szCs w:val="22"/>
                  </w:rPr>
                </w:rPrChange>
              </w:rPr>
              <w:pPrChange w:id="3311" w:author="Bikram Adhikari (bdhikari)" w:date="2025-10-16T13:03:00Z" w16du:dateUtc="2025-10-16T18:03:00Z">
                <w:pPr>
                  <w:spacing w:after="0" w:line="240" w:lineRule="auto"/>
                  <w:jc w:val="center"/>
                </w:pPr>
              </w:pPrChange>
            </w:pPr>
            <w:ins w:id="3312" w:author="Bikram Adhikari (bdhikari)" w:date="2025-10-16T13:03:00Z" w16du:dateUtc="2025-10-16T18:03:00Z">
              <w:r w:rsidRPr="009D1D2D">
                <w:rPr>
                  <w:rFonts w:asciiTheme="majorBidi" w:eastAsia="Times New Roman" w:hAnsiTheme="majorBidi" w:cstheme="majorBidi"/>
                  <w:kern w:val="0"/>
                  <w:sz w:val="18"/>
                  <w:szCs w:val="18"/>
                  <w14:ligatures w14:val="none"/>
                  <w:rPrChange w:id="3313" w:author="Bikram Adhikari (bdhikari)" w:date="2025-10-16T13:03:00Z" w16du:dateUtc="2025-10-16T18:03:00Z">
                    <w:rPr>
                      <w:rFonts w:ascii="Calibri" w:hAnsi="Calibri" w:cs="Calibri"/>
                      <w:color w:val="000000"/>
                      <w:sz w:val="22"/>
                      <w:szCs w:val="22"/>
                    </w:rPr>
                  </w:rPrChange>
                </w:rPr>
                <w:t>0.13</w:t>
              </w:r>
            </w:ins>
          </w:p>
        </w:tc>
        <w:tc>
          <w:tcPr>
            <w:tcW w:w="1108" w:type="dxa"/>
          </w:tcPr>
          <w:p w14:paraId="2B11F4E7" w14:textId="68781B0C" w:rsidR="009D1D2D" w:rsidRPr="009D1D2D" w:rsidRDefault="009D1D2D" w:rsidP="009D1D2D">
            <w:pPr>
              <w:spacing w:after="0" w:line="240" w:lineRule="auto"/>
              <w:rPr>
                <w:ins w:id="3314" w:author="Bikram Adhikari (bdhikari)" w:date="2025-10-16T12:27:00Z" w16du:dateUtc="2025-10-16T17:27:00Z"/>
                <w:rFonts w:asciiTheme="majorBidi" w:eastAsia="Times New Roman" w:hAnsiTheme="majorBidi" w:cstheme="majorBidi"/>
                <w:kern w:val="0"/>
                <w:sz w:val="18"/>
                <w:szCs w:val="18"/>
                <w14:ligatures w14:val="none"/>
                <w:rPrChange w:id="3315" w:author="Bikram Adhikari (bdhikari)" w:date="2025-10-16T13:03:00Z" w16du:dateUtc="2025-10-16T18:03:00Z">
                  <w:rPr>
                    <w:ins w:id="3316" w:author="Bikram Adhikari (bdhikari)" w:date="2025-10-16T12:27:00Z" w16du:dateUtc="2025-10-16T17:27:00Z"/>
                    <w:rFonts w:asciiTheme="majorBidi" w:hAnsiTheme="majorBidi" w:cstheme="majorBidi"/>
                    <w:sz w:val="22"/>
                    <w:szCs w:val="22"/>
                  </w:rPr>
                </w:rPrChange>
              </w:rPr>
              <w:pPrChange w:id="3317" w:author="Bikram Adhikari (bdhikari)" w:date="2025-10-16T13:03:00Z" w16du:dateUtc="2025-10-16T18:03:00Z">
                <w:pPr>
                  <w:spacing w:after="0" w:line="240" w:lineRule="auto"/>
                  <w:jc w:val="center"/>
                </w:pPr>
              </w:pPrChange>
            </w:pPr>
            <w:ins w:id="3318" w:author="Bikram Adhikari (bdhikari)" w:date="2025-10-16T13:03:00Z" w16du:dateUtc="2025-10-16T18:03:00Z">
              <w:r w:rsidRPr="009D1D2D">
                <w:rPr>
                  <w:rFonts w:asciiTheme="majorBidi" w:eastAsia="Times New Roman" w:hAnsiTheme="majorBidi" w:cstheme="majorBidi"/>
                  <w:kern w:val="0"/>
                  <w:sz w:val="18"/>
                  <w:szCs w:val="18"/>
                  <w14:ligatures w14:val="none"/>
                  <w:rPrChange w:id="3319" w:author="Bikram Adhikari (bdhikari)" w:date="2025-10-16T13:03:00Z" w16du:dateUtc="2025-10-16T18:03:00Z">
                    <w:rPr>
                      <w:rFonts w:ascii="Calibri" w:hAnsi="Calibri" w:cs="Calibri"/>
                      <w:color w:val="000000"/>
                      <w:sz w:val="22"/>
                      <w:szCs w:val="22"/>
                    </w:rPr>
                  </w:rPrChange>
                </w:rPr>
                <w:t>0.09, 0.20</w:t>
              </w:r>
            </w:ins>
          </w:p>
        </w:tc>
        <w:tc>
          <w:tcPr>
            <w:tcW w:w="1230" w:type="dxa"/>
          </w:tcPr>
          <w:p w14:paraId="6AECFF95" w14:textId="76B3AFC0" w:rsidR="009D1D2D" w:rsidRPr="009D1D2D" w:rsidRDefault="009D1D2D" w:rsidP="009D1D2D">
            <w:pPr>
              <w:spacing w:after="0" w:line="240" w:lineRule="auto"/>
              <w:rPr>
                <w:ins w:id="3320" w:author="Bikram Adhikari (bdhikari)" w:date="2025-10-16T12:27:00Z" w16du:dateUtc="2025-10-16T17:27:00Z"/>
                <w:rFonts w:asciiTheme="majorBidi" w:eastAsia="Times New Roman" w:hAnsiTheme="majorBidi" w:cstheme="majorBidi"/>
                <w:kern w:val="0"/>
                <w:sz w:val="18"/>
                <w:szCs w:val="18"/>
                <w14:ligatures w14:val="none"/>
                <w:rPrChange w:id="3321" w:author="Bikram Adhikari (bdhikari)" w:date="2025-10-16T13:03:00Z" w16du:dateUtc="2025-10-16T18:03:00Z">
                  <w:rPr>
                    <w:ins w:id="3322" w:author="Bikram Adhikari (bdhikari)" w:date="2025-10-16T12:27:00Z" w16du:dateUtc="2025-10-16T17:27:00Z"/>
                    <w:rFonts w:asciiTheme="majorBidi" w:hAnsiTheme="majorBidi" w:cstheme="majorBidi"/>
                    <w:sz w:val="22"/>
                    <w:szCs w:val="22"/>
                  </w:rPr>
                </w:rPrChange>
              </w:rPr>
              <w:pPrChange w:id="3323" w:author="Bikram Adhikari (bdhikari)" w:date="2025-10-16T13:03:00Z" w16du:dateUtc="2025-10-16T18:03:00Z">
                <w:pPr>
                  <w:spacing w:after="0" w:line="240" w:lineRule="auto"/>
                  <w:jc w:val="center"/>
                </w:pPr>
              </w:pPrChange>
            </w:pPr>
            <w:ins w:id="3324" w:author="Bikram Adhikari (bdhikari)" w:date="2025-10-16T13:03:00Z" w16du:dateUtc="2025-10-16T18:03:00Z">
              <w:r w:rsidRPr="009D1D2D">
                <w:rPr>
                  <w:rFonts w:asciiTheme="majorBidi" w:eastAsia="Times New Roman" w:hAnsiTheme="majorBidi" w:cstheme="majorBidi"/>
                  <w:kern w:val="0"/>
                  <w:sz w:val="18"/>
                  <w:szCs w:val="18"/>
                  <w14:ligatures w14:val="none"/>
                  <w:rPrChange w:id="3325" w:author="Bikram Adhikari (bdhikari)" w:date="2025-10-16T13:03:00Z" w16du:dateUtc="2025-10-16T18:03:00Z">
                    <w:rPr>
                      <w:rFonts w:ascii="Calibri" w:hAnsi="Calibri" w:cs="Calibri"/>
                      <w:b/>
                      <w:bCs/>
                      <w:color w:val="000000"/>
                      <w:sz w:val="22"/>
                      <w:szCs w:val="22"/>
                    </w:rPr>
                  </w:rPrChange>
                </w:rPr>
                <w:t>&lt;0.001</w:t>
              </w:r>
            </w:ins>
          </w:p>
        </w:tc>
      </w:tr>
      <w:tr w:rsidR="009D1D2D" w:rsidRPr="00A12542" w14:paraId="7438D746" w14:textId="77777777" w:rsidTr="00101267">
        <w:trPr>
          <w:trHeight w:val="20"/>
        </w:trPr>
        <w:tc>
          <w:tcPr>
            <w:tcW w:w="1995" w:type="dxa"/>
            <w:hideMark/>
          </w:tcPr>
          <w:p w14:paraId="55C5295C" w14:textId="687174D8" w:rsidR="009D1D2D" w:rsidRPr="00A12542" w:rsidRDefault="009D1D2D" w:rsidP="009D1D2D">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Wealth quintile</w:t>
            </w:r>
          </w:p>
        </w:tc>
        <w:tc>
          <w:tcPr>
            <w:tcW w:w="1165" w:type="dxa"/>
            <w:hideMark/>
          </w:tcPr>
          <w:p w14:paraId="07D0874B" w14:textId="1A2DEB98" w:rsidR="009D1D2D" w:rsidRPr="00A12542" w:rsidRDefault="009D1D2D" w:rsidP="009D1D2D">
            <w:pPr>
              <w:spacing w:after="0" w:line="240" w:lineRule="auto"/>
              <w:rPr>
                <w:rFonts w:asciiTheme="majorBidi" w:eastAsia="Times New Roman" w:hAnsiTheme="majorBidi" w:cstheme="majorBidi"/>
                <w:kern w:val="0"/>
                <w:sz w:val="18"/>
                <w:szCs w:val="18"/>
                <w14:ligatures w14:val="none"/>
              </w:rPr>
              <w:pPrChange w:id="3326" w:author="Bikram Adhikari (bdhikari)" w:date="2025-10-16T13:03:00Z" w16du:dateUtc="2025-10-16T18:03:00Z">
                <w:pPr>
                  <w:spacing w:after="0" w:line="240" w:lineRule="auto"/>
                  <w:jc w:val="center"/>
                </w:pPr>
              </w:pPrChange>
            </w:pPr>
            <w:ins w:id="3327" w:author="Bikram Adhikari (bdhikari)" w:date="2025-10-16T13:03:00Z" w16du:dateUtc="2025-10-16T18:03:00Z">
              <w:r w:rsidRPr="009D1D2D">
                <w:rPr>
                  <w:rFonts w:asciiTheme="majorBidi" w:eastAsia="Times New Roman" w:hAnsiTheme="majorBidi" w:cstheme="majorBidi"/>
                  <w:kern w:val="0"/>
                  <w:sz w:val="18"/>
                  <w:szCs w:val="18"/>
                  <w14:ligatures w14:val="none"/>
                  <w:rPrChange w:id="3328" w:author="Bikram Adhikari (bdhikari)" w:date="2025-10-16T13:03:00Z" w16du:dateUtc="2025-10-16T18:03:00Z">
                    <w:rPr>
                      <w:rFonts w:ascii="Calibri" w:hAnsi="Calibri" w:cs="Calibri"/>
                      <w:color w:val="000000"/>
                      <w:sz w:val="22"/>
                      <w:szCs w:val="22"/>
                    </w:rPr>
                  </w:rPrChange>
                </w:rPr>
                <w:t> </w:t>
              </w:r>
            </w:ins>
            <w:del w:id="332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30" w:author="Bikram Adhikari (bdhikari)" w:date="2025-10-16T13:03:00Z" w16du:dateUtc="2025-10-16T18:03:00Z">
                    <w:rPr>
                      <w:rFonts w:asciiTheme="majorBidi" w:hAnsiTheme="majorBidi" w:cstheme="majorBidi"/>
                      <w:sz w:val="22"/>
                      <w:szCs w:val="22"/>
                    </w:rPr>
                  </w:rPrChange>
                </w:rPr>
                <w:delText> </w:delText>
              </w:r>
            </w:del>
          </w:p>
        </w:tc>
        <w:tc>
          <w:tcPr>
            <w:tcW w:w="1098" w:type="dxa"/>
            <w:hideMark/>
          </w:tcPr>
          <w:p w14:paraId="65E2F128" w14:textId="04B07378" w:rsidR="009D1D2D" w:rsidRPr="00A12542" w:rsidRDefault="009D1D2D" w:rsidP="009D1D2D">
            <w:pPr>
              <w:spacing w:after="0" w:line="240" w:lineRule="auto"/>
              <w:rPr>
                <w:rFonts w:asciiTheme="majorBidi" w:eastAsia="Times New Roman" w:hAnsiTheme="majorBidi" w:cstheme="majorBidi"/>
                <w:kern w:val="0"/>
                <w:sz w:val="18"/>
                <w:szCs w:val="18"/>
                <w14:ligatures w14:val="none"/>
              </w:rPr>
              <w:pPrChange w:id="3331" w:author="Bikram Adhikari (bdhikari)" w:date="2025-10-16T13:03:00Z" w16du:dateUtc="2025-10-16T18:03:00Z">
                <w:pPr>
                  <w:spacing w:after="0" w:line="240" w:lineRule="auto"/>
                  <w:jc w:val="center"/>
                </w:pPr>
              </w:pPrChange>
            </w:pPr>
            <w:ins w:id="3332" w:author="Bikram Adhikari (bdhikari)" w:date="2025-10-16T13:03:00Z" w16du:dateUtc="2025-10-16T18:03:00Z">
              <w:r w:rsidRPr="009D1D2D">
                <w:rPr>
                  <w:rFonts w:asciiTheme="majorBidi" w:eastAsia="Times New Roman" w:hAnsiTheme="majorBidi" w:cstheme="majorBidi"/>
                  <w:kern w:val="0"/>
                  <w:sz w:val="18"/>
                  <w:szCs w:val="18"/>
                  <w14:ligatures w14:val="none"/>
                  <w:rPrChange w:id="3333" w:author="Bikram Adhikari (bdhikari)" w:date="2025-10-16T13:03:00Z" w16du:dateUtc="2025-10-16T18:03:00Z">
                    <w:rPr>
                      <w:rFonts w:ascii="Calibri" w:hAnsi="Calibri" w:cs="Calibri"/>
                      <w:color w:val="000000"/>
                      <w:sz w:val="22"/>
                      <w:szCs w:val="22"/>
                    </w:rPr>
                  </w:rPrChange>
                </w:rPr>
                <w:t> </w:t>
              </w:r>
            </w:ins>
            <w:del w:id="333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35" w:author="Bikram Adhikari (bdhikari)" w:date="2025-10-16T13:03:00Z" w16du:dateUtc="2025-10-16T18:03:00Z">
                    <w:rPr>
                      <w:rFonts w:asciiTheme="majorBidi" w:hAnsiTheme="majorBidi" w:cstheme="majorBidi"/>
                      <w:sz w:val="22"/>
                      <w:szCs w:val="22"/>
                    </w:rPr>
                  </w:rPrChange>
                </w:rPr>
                <w:delText> </w:delText>
              </w:r>
            </w:del>
          </w:p>
        </w:tc>
        <w:tc>
          <w:tcPr>
            <w:tcW w:w="1108" w:type="dxa"/>
            <w:hideMark/>
          </w:tcPr>
          <w:p w14:paraId="4E4A6C1D" w14:textId="44301BBF" w:rsidR="009D1D2D" w:rsidRPr="00A12542" w:rsidRDefault="009D1D2D" w:rsidP="009D1D2D">
            <w:pPr>
              <w:spacing w:after="0" w:line="240" w:lineRule="auto"/>
              <w:rPr>
                <w:rFonts w:asciiTheme="majorBidi" w:eastAsia="Times New Roman" w:hAnsiTheme="majorBidi" w:cstheme="majorBidi"/>
                <w:kern w:val="0"/>
                <w:sz w:val="18"/>
                <w:szCs w:val="18"/>
                <w14:ligatures w14:val="none"/>
              </w:rPr>
              <w:pPrChange w:id="3336" w:author="Bikram Adhikari (bdhikari)" w:date="2025-10-16T13:03:00Z" w16du:dateUtc="2025-10-16T18:03:00Z">
                <w:pPr>
                  <w:spacing w:after="0" w:line="240" w:lineRule="auto"/>
                  <w:jc w:val="center"/>
                </w:pPr>
              </w:pPrChange>
            </w:pPr>
            <w:ins w:id="3337" w:author="Bikram Adhikari (bdhikari)" w:date="2025-10-16T13:03:00Z" w16du:dateUtc="2025-10-16T18:03:00Z">
              <w:r w:rsidRPr="009D1D2D">
                <w:rPr>
                  <w:rFonts w:asciiTheme="majorBidi" w:eastAsia="Times New Roman" w:hAnsiTheme="majorBidi" w:cstheme="majorBidi"/>
                  <w:kern w:val="0"/>
                  <w:sz w:val="18"/>
                  <w:szCs w:val="18"/>
                  <w14:ligatures w14:val="none"/>
                  <w:rPrChange w:id="3338" w:author="Bikram Adhikari (bdhikari)" w:date="2025-10-16T13:03:00Z" w16du:dateUtc="2025-10-16T18:03:00Z">
                    <w:rPr>
                      <w:rFonts w:ascii="Calibri" w:hAnsi="Calibri" w:cs="Calibri"/>
                      <w:color w:val="000000"/>
                      <w:sz w:val="22"/>
                      <w:szCs w:val="22"/>
                    </w:rPr>
                  </w:rPrChange>
                </w:rPr>
                <w:t> </w:t>
              </w:r>
            </w:ins>
            <w:del w:id="333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40" w:author="Bikram Adhikari (bdhikari)" w:date="2025-10-16T13:03:00Z" w16du:dateUtc="2025-10-16T18:03:00Z">
                    <w:rPr>
                      <w:rFonts w:asciiTheme="majorBidi" w:hAnsiTheme="majorBidi" w:cstheme="majorBidi"/>
                      <w:sz w:val="22"/>
                      <w:szCs w:val="22"/>
                    </w:rPr>
                  </w:rPrChange>
                </w:rPr>
                <w:delText> </w:delText>
              </w:r>
            </w:del>
          </w:p>
        </w:tc>
        <w:tc>
          <w:tcPr>
            <w:tcW w:w="1230" w:type="dxa"/>
            <w:hideMark/>
          </w:tcPr>
          <w:p w14:paraId="1822738C" w14:textId="519D527A" w:rsidR="009D1D2D" w:rsidRPr="00A12542" w:rsidRDefault="009D1D2D" w:rsidP="009D1D2D">
            <w:pPr>
              <w:spacing w:after="0" w:line="240" w:lineRule="auto"/>
              <w:rPr>
                <w:rFonts w:asciiTheme="majorBidi" w:eastAsia="Times New Roman" w:hAnsiTheme="majorBidi" w:cstheme="majorBidi"/>
                <w:kern w:val="0"/>
                <w:sz w:val="18"/>
                <w:szCs w:val="18"/>
                <w14:ligatures w14:val="none"/>
              </w:rPr>
              <w:pPrChange w:id="3341" w:author="Bikram Adhikari (bdhikari)" w:date="2025-10-16T13:03:00Z" w16du:dateUtc="2025-10-16T18:03:00Z">
                <w:pPr>
                  <w:spacing w:after="0" w:line="240" w:lineRule="auto"/>
                  <w:jc w:val="center"/>
                </w:pPr>
              </w:pPrChange>
            </w:pPr>
            <w:ins w:id="3342" w:author="Bikram Adhikari (bdhikari)" w:date="2025-10-16T13:03:00Z" w16du:dateUtc="2025-10-16T18:03:00Z">
              <w:r w:rsidRPr="009D1D2D">
                <w:rPr>
                  <w:rFonts w:asciiTheme="majorBidi" w:eastAsia="Times New Roman" w:hAnsiTheme="majorBidi" w:cstheme="majorBidi"/>
                  <w:kern w:val="0"/>
                  <w:sz w:val="18"/>
                  <w:szCs w:val="18"/>
                  <w14:ligatures w14:val="none"/>
                  <w:rPrChange w:id="3343" w:author="Bikram Adhikari (bdhikari)" w:date="2025-10-16T13:03:00Z" w16du:dateUtc="2025-10-16T18:03:00Z">
                    <w:rPr>
                      <w:rFonts w:ascii="Calibri" w:hAnsi="Calibri" w:cs="Calibri"/>
                      <w:color w:val="000000"/>
                      <w:sz w:val="22"/>
                      <w:szCs w:val="22"/>
                    </w:rPr>
                  </w:rPrChange>
                </w:rPr>
                <w:t> </w:t>
              </w:r>
            </w:ins>
            <w:del w:id="334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45" w:author="Bikram Adhikari (bdhikari)" w:date="2025-10-16T13:03:00Z" w16du:dateUtc="2025-10-16T18:03:00Z">
                    <w:rPr>
                      <w:rFonts w:asciiTheme="majorBidi" w:hAnsiTheme="majorBidi" w:cstheme="majorBidi"/>
                      <w:sz w:val="22"/>
                      <w:szCs w:val="22"/>
                    </w:rPr>
                  </w:rPrChange>
                </w:rPr>
                <w:delText> </w:delText>
              </w:r>
            </w:del>
          </w:p>
        </w:tc>
        <w:tc>
          <w:tcPr>
            <w:tcW w:w="1098" w:type="dxa"/>
            <w:hideMark/>
          </w:tcPr>
          <w:p w14:paraId="7CB7819F" w14:textId="7C04F7FF" w:rsidR="009D1D2D" w:rsidRPr="00A12542" w:rsidRDefault="009D1D2D" w:rsidP="009D1D2D">
            <w:pPr>
              <w:spacing w:after="0" w:line="240" w:lineRule="auto"/>
              <w:rPr>
                <w:rFonts w:asciiTheme="majorBidi" w:eastAsia="Times New Roman" w:hAnsiTheme="majorBidi" w:cstheme="majorBidi"/>
                <w:kern w:val="0"/>
                <w:sz w:val="18"/>
                <w:szCs w:val="18"/>
                <w14:ligatures w14:val="none"/>
              </w:rPr>
              <w:pPrChange w:id="3346" w:author="Bikram Adhikari (bdhikari)" w:date="2025-10-16T13:03:00Z" w16du:dateUtc="2025-10-16T18:03:00Z">
                <w:pPr>
                  <w:spacing w:after="0" w:line="240" w:lineRule="auto"/>
                  <w:jc w:val="center"/>
                </w:pPr>
              </w:pPrChange>
            </w:pPr>
            <w:ins w:id="3347" w:author="Bikram Adhikari (bdhikari)" w:date="2025-10-16T13:03:00Z" w16du:dateUtc="2025-10-16T18:03:00Z">
              <w:r w:rsidRPr="009D1D2D">
                <w:rPr>
                  <w:rFonts w:asciiTheme="majorBidi" w:eastAsia="Times New Roman" w:hAnsiTheme="majorBidi" w:cstheme="majorBidi"/>
                  <w:kern w:val="0"/>
                  <w:sz w:val="18"/>
                  <w:szCs w:val="18"/>
                  <w14:ligatures w14:val="none"/>
                  <w:rPrChange w:id="3348" w:author="Bikram Adhikari (bdhikari)" w:date="2025-10-16T13:03:00Z" w16du:dateUtc="2025-10-16T18:03:00Z">
                    <w:rPr>
                      <w:rFonts w:ascii="Calibri" w:hAnsi="Calibri" w:cs="Calibri"/>
                      <w:color w:val="000000"/>
                      <w:sz w:val="22"/>
                      <w:szCs w:val="22"/>
                    </w:rPr>
                  </w:rPrChange>
                </w:rPr>
                <w:t> </w:t>
              </w:r>
            </w:ins>
            <w:del w:id="334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50" w:author="Bikram Adhikari (bdhikari)" w:date="2025-10-16T13:03:00Z" w16du:dateUtc="2025-10-16T18:03:00Z">
                    <w:rPr>
                      <w:rFonts w:asciiTheme="majorBidi" w:hAnsiTheme="majorBidi" w:cstheme="majorBidi"/>
                      <w:sz w:val="22"/>
                      <w:szCs w:val="22"/>
                    </w:rPr>
                  </w:rPrChange>
                </w:rPr>
                <w:delText> </w:delText>
              </w:r>
            </w:del>
          </w:p>
        </w:tc>
        <w:tc>
          <w:tcPr>
            <w:tcW w:w="1108" w:type="dxa"/>
            <w:hideMark/>
          </w:tcPr>
          <w:p w14:paraId="26F4A0B5" w14:textId="672CB7F5" w:rsidR="009D1D2D" w:rsidRPr="00A12542" w:rsidRDefault="009D1D2D" w:rsidP="009D1D2D">
            <w:pPr>
              <w:spacing w:after="0" w:line="240" w:lineRule="auto"/>
              <w:rPr>
                <w:rFonts w:asciiTheme="majorBidi" w:eastAsia="Times New Roman" w:hAnsiTheme="majorBidi" w:cstheme="majorBidi"/>
                <w:kern w:val="0"/>
                <w:sz w:val="18"/>
                <w:szCs w:val="18"/>
                <w14:ligatures w14:val="none"/>
              </w:rPr>
              <w:pPrChange w:id="3351" w:author="Bikram Adhikari (bdhikari)" w:date="2025-10-16T13:03:00Z" w16du:dateUtc="2025-10-16T18:03:00Z">
                <w:pPr>
                  <w:spacing w:after="0" w:line="240" w:lineRule="auto"/>
                  <w:jc w:val="center"/>
                </w:pPr>
              </w:pPrChange>
            </w:pPr>
            <w:ins w:id="3352" w:author="Bikram Adhikari (bdhikari)" w:date="2025-10-16T13:03:00Z" w16du:dateUtc="2025-10-16T18:03:00Z">
              <w:r w:rsidRPr="009D1D2D">
                <w:rPr>
                  <w:rFonts w:asciiTheme="majorBidi" w:eastAsia="Times New Roman" w:hAnsiTheme="majorBidi" w:cstheme="majorBidi"/>
                  <w:kern w:val="0"/>
                  <w:sz w:val="18"/>
                  <w:szCs w:val="18"/>
                  <w14:ligatures w14:val="none"/>
                  <w:rPrChange w:id="3353" w:author="Bikram Adhikari (bdhikari)" w:date="2025-10-16T13:03:00Z" w16du:dateUtc="2025-10-16T18:03:00Z">
                    <w:rPr>
                      <w:rFonts w:ascii="Calibri" w:hAnsi="Calibri" w:cs="Calibri"/>
                      <w:color w:val="000000"/>
                      <w:sz w:val="22"/>
                      <w:szCs w:val="22"/>
                    </w:rPr>
                  </w:rPrChange>
                </w:rPr>
                <w:t> </w:t>
              </w:r>
            </w:ins>
            <w:del w:id="335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55" w:author="Bikram Adhikari (bdhikari)" w:date="2025-10-16T13:03:00Z" w16du:dateUtc="2025-10-16T18:03:00Z">
                    <w:rPr>
                      <w:rFonts w:asciiTheme="majorBidi" w:hAnsiTheme="majorBidi" w:cstheme="majorBidi"/>
                      <w:sz w:val="22"/>
                      <w:szCs w:val="22"/>
                    </w:rPr>
                  </w:rPrChange>
                </w:rPr>
                <w:delText> </w:delText>
              </w:r>
            </w:del>
          </w:p>
        </w:tc>
        <w:tc>
          <w:tcPr>
            <w:tcW w:w="1230" w:type="dxa"/>
            <w:hideMark/>
          </w:tcPr>
          <w:p w14:paraId="11C6019E" w14:textId="699F22C8" w:rsidR="009D1D2D" w:rsidRPr="00A12542" w:rsidRDefault="009D1D2D" w:rsidP="009D1D2D">
            <w:pPr>
              <w:spacing w:after="0" w:line="240" w:lineRule="auto"/>
              <w:rPr>
                <w:rFonts w:asciiTheme="majorBidi" w:eastAsia="Times New Roman" w:hAnsiTheme="majorBidi" w:cstheme="majorBidi"/>
                <w:kern w:val="0"/>
                <w:sz w:val="18"/>
                <w:szCs w:val="18"/>
                <w14:ligatures w14:val="none"/>
              </w:rPr>
              <w:pPrChange w:id="3356" w:author="Bikram Adhikari (bdhikari)" w:date="2025-10-16T13:03:00Z" w16du:dateUtc="2025-10-16T18:03:00Z">
                <w:pPr>
                  <w:spacing w:after="0" w:line="240" w:lineRule="auto"/>
                  <w:jc w:val="center"/>
                </w:pPr>
              </w:pPrChange>
            </w:pPr>
            <w:ins w:id="3357" w:author="Bikram Adhikari (bdhikari)" w:date="2025-10-16T13:03:00Z" w16du:dateUtc="2025-10-16T18:03:00Z">
              <w:r w:rsidRPr="009D1D2D">
                <w:rPr>
                  <w:rFonts w:asciiTheme="majorBidi" w:eastAsia="Times New Roman" w:hAnsiTheme="majorBidi" w:cstheme="majorBidi"/>
                  <w:kern w:val="0"/>
                  <w:sz w:val="18"/>
                  <w:szCs w:val="18"/>
                  <w14:ligatures w14:val="none"/>
                  <w:rPrChange w:id="3358" w:author="Bikram Adhikari (bdhikari)" w:date="2025-10-16T13:03:00Z" w16du:dateUtc="2025-10-16T18:03:00Z">
                    <w:rPr>
                      <w:rFonts w:ascii="Calibri" w:hAnsi="Calibri" w:cs="Calibri"/>
                      <w:color w:val="000000"/>
                      <w:sz w:val="22"/>
                      <w:szCs w:val="22"/>
                    </w:rPr>
                  </w:rPrChange>
                </w:rPr>
                <w:t> </w:t>
              </w:r>
            </w:ins>
            <w:del w:id="335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60" w:author="Bikram Adhikari (bdhikari)" w:date="2025-10-16T13:03:00Z" w16du:dateUtc="2025-10-16T18:03:00Z">
                    <w:rPr>
                      <w:rFonts w:asciiTheme="majorBidi" w:hAnsiTheme="majorBidi" w:cstheme="majorBidi"/>
                      <w:sz w:val="22"/>
                      <w:szCs w:val="22"/>
                    </w:rPr>
                  </w:rPrChange>
                </w:rPr>
                <w:delText> </w:delText>
              </w:r>
            </w:del>
          </w:p>
        </w:tc>
      </w:tr>
      <w:tr w:rsidR="00452898" w:rsidRPr="00A12542" w14:paraId="4495E707"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361" w:author="Bikram Adhikari (bdhikari)" w:date="2025-10-16T12:46:00Z" w16du:dateUtc="2025-10-16T17:46: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42"/>
          <w:trPrChange w:id="3362" w:author="Bikram Adhikari (bdhikari)" w:date="2025-10-16T12:46:00Z" w16du:dateUtc="2025-10-16T17:46:00Z">
            <w:trPr>
              <w:trHeight w:val="20"/>
            </w:trPr>
          </w:trPrChange>
        </w:trPr>
        <w:tc>
          <w:tcPr>
            <w:tcW w:w="1995" w:type="dxa"/>
            <w:hideMark/>
            <w:tcPrChange w:id="3363" w:author="Bikram Adhikari (bdhikari)" w:date="2025-10-16T12:46:00Z" w16du:dateUtc="2025-10-16T17:46:00Z">
              <w:tcPr>
                <w:tcW w:w="2038" w:type="dxa"/>
                <w:gridSpan w:val="3"/>
                <w:hideMark/>
              </w:tcPr>
            </w:tcPrChange>
          </w:tcPr>
          <w:p w14:paraId="43A78035" w14:textId="1BEAB3E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Poorest</w:t>
            </w:r>
          </w:p>
        </w:tc>
        <w:tc>
          <w:tcPr>
            <w:tcW w:w="1165" w:type="dxa"/>
            <w:hideMark/>
            <w:tcPrChange w:id="3364" w:author="Bikram Adhikari (bdhikari)" w:date="2025-10-16T12:46:00Z" w16du:dateUtc="2025-10-16T17:46:00Z">
              <w:tcPr>
                <w:tcW w:w="1174" w:type="dxa"/>
                <w:gridSpan w:val="2"/>
                <w:hideMark/>
              </w:tcPr>
            </w:tcPrChange>
          </w:tcPr>
          <w:p w14:paraId="0BEE3AC3" w14:textId="1DB7AC5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365" w:author="Bikram Adhikari (bdhikari)" w:date="2025-10-16T13:03:00Z" w16du:dateUtc="2025-10-16T18:03:00Z">
                <w:pPr>
                  <w:spacing w:after="0" w:line="240" w:lineRule="auto"/>
                  <w:jc w:val="center"/>
                </w:pPr>
              </w:pPrChange>
            </w:pPr>
            <w:ins w:id="3366" w:author="Bikram Adhikari (bdhikari)" w:date="2025-10-16T13:03:00Z" w16du:dateUtc="2025-10-16T18:03:00Z">
              <w:r w:rsidRPr="009D1D2D">
                <w:rPr>
                  <w:rFonts w:asciiTheme="majorBidi" w:eastAsia="Times New Roman" w:hAnsiTheme="majorBidi" w:cstheme="majorBidi"/>
                  <w:kern w:val="0"/>
                  <w:sz w:val="18"/>
                  <w:szCs w:val="18"/>
                  <w14:ligatures w14:val="none"/>
                  <w:rPrChange w:id="3367" w:author="Bikram Adhikari (bdhikari)" w:date="2025-10-16T13:03:00Z" w16du:dateUtc="2025-10-16T18:03:00Z">
                    <w:rPr>
                      <w:rFonts w:ascii="Calibri" w:hAnsi="Calibri" w:cs="Calibri"/>
                      <w:color w:val="000000"/>
                      <w:sz w:val="22"/>
                      <w:szCs w:val="22"/>
                    </w:rPr>
                  </w:rPrChange>
                </w:rPr>
                <w:t>239 (41.8)</w:t>
              </w:r>
            </w:ins>
            <w:del w:id="336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69" w:author="Bikram Adhikari (bdhikari)" w:date="2025-10-16T13:03:00Z" w16du:dateUtc="2025-10-16T18:03:00Z">
                    <w:rPr>
                      <w:rFonts w:asciiTheme="majorBidi" w:hAnsiTheme="majorBidi" w:cstheme="majorBidi"/>
                      <w:sz w:val="18"/>
                      <w:szCs w:val="18"/>
                    </w:rPr>
                  </w:rPrChange>
                </w:rPr>
                <w:delText>239 (41.8)</w:delText>
              </w:r>
            </w:del>
          </w:p>
        </w:tc>
        <w:tc>
          <w:tcPr>
            <w:tcW w:w="1098" w:type="dxa"/>
            <w:hideMark/>
            <w:tcPrChange w:id="3370" w:author="Bikram Adhikari (bdhikari)" w:date="2025-10-16T12:46:00Z" w16du:dateUtc="2025-10-16T17:46:00Z">
              <w:tcPr>
                <w:tcW w:w="1118" w:type="dxa"/>
                <w:gridSpan w:val="3"/>
                <w:hideMark/>
              </w:tcPr>
            </w:tcPrChange>
          </w:tcPr>
          <w:p w14:paraId="4D510595" w14:textId="6807BDE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371" w:author="Bikram Adhikari (bdhikari)" w:date="2025-10-16T13:03:00Z" w16du:dateUtc="2025-10-16T18:03:00Z">
                <w:pPr>
                  <w:spacing w:after="0" w:line="240" w:lineRule="auto"/>
                  <w:jc w:val="center"/>
                </w:pPr>
              </w:pPrChange>
            </w:pPr>
            <w:ins w:id="3372" w:author="Bikram Adhikari (bdhikari)" w:date="2025-10-16T13:06:00Z" w16du:dateUtc="2025-10-16T18:06:00Z">
              <w:r>
                <w:rPr>
                  <w:rFonts w:asciiTheme="majorBidi" w:eastAsia="Times New Roman" w:hAnsiTheme="majorBidi" w:cstheme="majorBidi"/>
                  <w:kern w:val="0"/>
                  <w:sz w:val="18"/>
                  <w:szCs w:val="18"/>
                  <w14:ligatures w14:val="none"/>
                </w:rPr>
                <w:t>Ref</w:t>
              </w:r>
            </w:ins>
            <w:del w:id="337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74" w:author="Bikram Adhikari (bdhikari)" w:date="2025-10-16T13:03:00Z" w16du:dateUtc="2025-10-16T18:03:00Z">
                    <w:rPr>
                      <w:rFonts w:asciiTheme="majorBidi" w:hAnsiTheme="majorBidi" w:cstheme="majorBidi"/>
                      <w:sz w:val="18"/>
                      <w:szCs w:val="18"/>
                    </w:rPr>
                  </w:rPrChange>
                </w:rPr>
                <w:delText>Ref</w:delText>
              </w:r>
            </w:del>
          </w:p>
        </w:tc>
        <w:tc>
          <w:tcPr>
            <w:tcW w:w="1108" w:type="dxa"/>
            <w:hideMark/>
            <w:tcPrChange w:id="3375" w:author="Bikram Adhikari (bdhikari)" w:date="2025-10-16T12:46:00Z" w16du:dateUtc="2025-10-16T17:46:00Z">
              <w:tcPr>
                <w:tcW w:w="1129" w:type="dxa"/>
                <w:gridSpan w:val="3"/>
                <w:hideMark/>
              </w:tcPr>
            </w:tcPrChange>
          </w:tcPr>
          <w:p w14:paraId="38500E8E" w14:textId="0C0E2AAE"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376" w:author="Bikram Adhikari (bdhikari)" w:date="2025-10-16T13:03:00Z" w16du:dateUtc="2025-10-16T18:03:00Z">
                <w:pPr>
                  <w:spacing w:after="0" w:line="240" w:lineRule="auto"/>
                  <w:jc w:val="center"/>
                </w:pPr>
              </w:pPrChange>
            </w:pPr>
          </w:p>
        </w:tc>
        <w:tc>
          <w:tcPr>
            <w:tcW w:w="1230" w:type="dxa"/>
            <w:hideMark/>
            <w:tcPrChange w:id="3377" w:author="Bikram Adhikari (bdhikari)" w:date="2025-10-16T12:46:00Z" w16du:dateUtc="2025-10-16T17:46:00Z">
              <w:tcPr>
                <w:tcW w:w="1163" w:type="dxa"/>
                <w:gridSpan w:val="3"/>
                <w:hideMark/>
              </w:tcPr>
            </w:tcPrChange>
          </w:tcPr>
          <w:p w14:paraId="724B26DD" w14:textId="7E3A7D2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378" w:author="Bikram Adhikari (bdhikari)" w:date="2025-10-16T13:03:00Z" w16du:dateUtc="2025-10-16T18:03:00Z">
                <w:pPr>
                  <w:spacing w:after="0" w:line="240" w:lineRule="auto"/>
                  <w:jc w:val="center"/>
                </w:pPr>
              </w:pPrChange>
            </w:pPr>
            <w:ins w:id="3379" w:author="Bikram Adhikari (bdhikari)" w:date="2025-10-16T13:06:00Z" w16du:dateUtc="2025-10-16T18:06:00Z">
              <w:r w:rsidRPr="001E73E8">
                <w:rPr>
                  <w:rFonts w:asciiTheme="majorBidi" w:eastAsia="Times New Roman" w:hAnsiTheme="majorBidi" w:cstheme="majorBidi"/>
                  <w:kern w:val="0"/>
                  <w:sz w:val="18"/>
                  <w:szCs w:val="18"/>
                  <w14:ligatures w14:val="none"/>
                </w:rPr>
                <w:t> </w:t>
              </w:r>
            </w:ins>
            <w:del w:id="338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81" w:author="Bikram Adhikari (bdhikari)" w:date="2025-10-16T13:03:00Z" w16du:dateUtc="2025-10-16T18:03:00Z">
                    <w:rPr>
                      <w:rFonts w:asciiTheme="majorBidi" w:hAnsiTheme="majorBidi" w:cstheme="majorBidi"/>
                      <w:sz w:val="18"/>
                      <w:szCs w:val="18"/>
                    </w:rPr>
                  </w:rPrChange>
                </w:rPr>
                <w:delText> </w:delText>
              </w:r>
            </w:del>
          </w:p>
        </w:tc>
        <w:tc>
          <w:tcPr>
            <w:tcW w:w="1098" w:type="dxa"/>
            <w:hideMark/>
            <w:tcPrChange w:id="3382" w:author="Bikram Adhikari (bdhikari)" w:date="2025-10-16T12:46:00Z" w16du:dateUtc="2025-10-16T17:46:00Z">
              <w:tcPr>
                <w:tcW w:w="1118" w:type="dxa"/>
                <w:gridSpan w:val="3"/>
                <w:hideMark/>
              </w:tcPr>
            </w:tcPrChange>
          </w:tcPr>
          <w:p w14:paraId="481EDEDA" w14:textId="4C43D3B9"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383" w:author="Bikram Adhikari (bdhikari)" w:date="2025-10-16T13:03:00Z" w16du:dateUtc="2025-10-16T18:03:00Z">
                <w:pPr>
                  <w:spacing w:after="0" w:line="240" w:lineRule="auto"/>
                  <w:jc w:val="center"/>
                </w:pPr>
              </w:pPrChange>
            </w:pPr>
            <w:ins w:id="3384" w:author="Bikram Adhikari (bdhikari)" w:date="2025-10-16T13:06:00Z" w16du:dateUtc="2025-10-16T18:06:00Z">
              <w:r>
                <w:rPr>
                  <w:rFonts w:asciiTheme="majorBidi" w:eastAsia="Times New Roman" w:hAnsiTheme="majorBidi" w:cstheme="majorBidi"/>
                  <w:kern w:val="0"/>
                  <w:sz w:val="18"/>
                  <w:szCs w:val="18"/>
                  <w14:ligatures w14:val="none"/>
                </w:rPr>
                <w:t>Ref</w:t>
              </w:r>
            </w:ins>
            <w:del w:id="338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86" w:author="Bikram Adhikari (bdhikari)" w:date="2025-10-16T13:03:00Z" w16du:dateUtc="2025-10-16T18:03:00Z">
                    <w:rPr>
                      <w:rFonts w:asciiTheme="majorBidi" w:hAnsiTheme="majorBidi" w:cstheme="majorBidi"/>
                      <w:sz w:val="18"/>
                      <w:szCs w:val="18"/>
                    </w:rPr>
                  </w:rPrChange>
                </w:rPr>
                <w:delText>Ref</w:delText>
              </w:r>
            </w:del>
          </w:p>
        </w:tc>
        <w:tc>
          <w:tcPr>
            <w:tcW w:w="1108" w:type="dxa"/>
            <w:hideMark/>
            <w:tcPrChange w:id="3387" w:author="Bikram Adhikari (bdhikari)" w:date="2025-10-16T12:46:00Z" w16du:dateUtc="2025-10-16T17:46:00Z">
              <w:tcPr>
                <w:tcW w:w="1129" w:type="dxa"/>
                <w:gridSpan w:val="3"/>
                <w:hideMark/>
              </w:tcPr>
            </w:tcPrChange>
          </w:tcPr>
          <w:p w14:paraId="635820B1" w14:textId="611E2B6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388" w:author="Bikram Adhikari (bdhikari)" w:date="2025-10-16T13:03:00Z" w16du:dateUtc="2025-10-16T18:03:00Z">
                <w:pPr>
                  <w:spacing w:after="0" w:line="240" w:lineRule="auto"/>
                  <w:jc w:val="center"/>
                </w:pPr>
              </w:pPrChange>
            </w:pPr>
          </w:p>
        </w:tc>
        <w:tc>
          <w:tcPr>
            <w:tcW w:w="1230" w:type="dxa"/>
            <w:hideMark/>
            <w:tcPrChange w:id="3389" w:author="Bikram Adhikari (bdhikari)" w:date="2025-10-16T12:46:00Z" w16du:dateUtc="2025-10-16T17:46:00Z">
              <w:tcPr>
                <w:tcW w:w="1163" w:type="dxa"/>
                <w:hideMark/>
              </w:tcPr>
            </w:tcPrChange>
          </w:tcPr>
          <w:p w14:paraId="46EB1BCA" w14:textId="35612EDE"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390" w:author="Bikram Adhikari (bdhikari)" w:date="2025-10-16T13:03:00Z" w16du:dateUtc="2025-10-16T18:03:00Z">
                <w:pPr>
                  <w:spacing w:after="0" w:line="240" w:lineRule="auto"/>
                  <w:jc w:val="center"/>
                </w:pPr>
              </w:pPrChange>
            </w:pPr>
            <w:ins w:id="3391" w:author="Bikram Adhikari (bdhikari)" w:date="2025-10-16T13:03:00Z" w16du:dateUtc="2025-10-16T18:03:00Z">
              <w:r w:rsidRPr="009D1D2D">
                <w:rPr>
                  <w:rFonts w:asciiTheme="majorBidi" w:eastAsia="Times New Roman" w:hAnsiTheme="majorBidi" w:cstheme="majorBidi"/>
                  <w:kern w:val="0"/>
                  <w:sz w:val="18"/>
                  <w:szCs w:val="18"/>
                  <w14:ligatures w14:val="none"/>
                  <w:rPrChange w:id="3392" w:author="Bikram Adhikari (bdhikari)" w:date="2025-10-16T13:03:00Z" w16du:dateUtc="2025-10-16T18:03:00Z">
                    <w:rPr>
                      <w:rFonts w:ascii="Calibri" w:hAnsi="Calibri" w:cs="Calibri"/>
                      <w:color w:val="000000"/>
                      <w:sz w:val="22"/>
                      <w:szCs w:val="22"/>
                    </w:rPr>
                  </w:rPrChange>
                </w:rPr>
                <w:t> </w:t>
              </w:r>
            </w:ins>
            <w:del w:id="339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94"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568BD0DE" w14:textId="77777777" w:rsidTr="00101267">
        <w:trPr>
          <w:trHeight w:val="20"/>
        </w:trPr>
        <w:tc>
          <w:tcPr>
            <w:tcW w:w="1995" w:type="dxa"/>
            <w:hideMark/>
          </w:tcPr>
          <w:p w14:paraId="45CCDECB" w14:textId="5E7B6A66"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Poorer</w:t>
            </w:r>
          </w:p>
        </w:tc>
        <w:tc>
          <w:tcPr>
            <w:tcW w:w="1165" w:type="dxa"/>
            <w:hideMark/>
          </w:tcPr>
          <w:p w14:paraId="5F8BF71F" w14:textId="4CEDF8B6"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395" w:author="Bikram Adhikari (bdhikari)" w:date="2025-10-16T13:03:00Z" w16du:dateUtc="2025-10-16T18:03:00Z">
                <w:pPr>
                  <w:spacing w:after="0" w:line="240" w:lineRule="auto"/>
                  <w:jc w:val="center"/>
                </w:pPr>
              </w:pPrChange>
            </w:pPr>
            <w:ins w:id="3396" w:author="Bikram Adhikari (bdhikari)" w:date="2025-10-16T13:03:00Z" w16du:dateUtc="2025-10-16T18:03:00Z">
              <w:r w:rsidRPr="009D1D2D">
                <w:rPr>
                  <w:rFonts w:asciiTheme="majorBidi" w:eastAsia="Times New Roman" w:hAnsiTheme="majorBidi" w:cstheme="majorBidi"/>
                  <w:kern w:val="0"/>
                  <w:sz w:val="18"/>
                  <w:szCs w:val="18"/>
                  <w14:ligatures w14:val="none"/>
                  <w:rPrChange w:id="3397" w:author="Bikram Adhikari (bdhikari)" w:date="2025-10-16T13:03:00Z" w16du:dateUtc="2025-10-16T18:03:00Z">
                    <w:rPr>
                      <w:rFonts w:ascii="Calibri" w:hAnsi="Calibri" w:cs="Calibri"/>
                      <w:color w:val="000000"/>
                      <w:sz w:val="22"/>
                      <w:szCs w:val="22"/>
                    </w:rPr>
                  </w:rPrChange>
                </w:rPr>
                <w:t>233 (45.5)</w:t>
              </w:r>
            </w:ins>
            <w:del w:id="339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399" w:author="Bikram Adhikari (bdhikari)" w:date="2025-10-16T13:03:00Z" w16du:dateUtc="2025-10-16T18:03:00Z">
                    <w:rPr>
                      <w:rFonts w:asciiTheme="majorBidi" w:hAnsiTheme="majorBidi" w:cstheme="majorBidi"/>
                      <w:sz w:val="18"/>
                      <w:szCs w:val="18"/>
                    </w:rPr>
                  </w:rPrChange>
                </w:rPr>
                <w:delText>233 (45.5)</w:delText>
              </w:r>
            </w:del>
          </w:p>
        </w:tc>
        <w:tc>
          <w:tcPr>
            <w:tcW w:w="1098" w:type="dxa"/>
            <w:hideMark/>
          </w:tcPr>
          <w:p w14:paraId="17945740" w14:textId="0E316DF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00" w:author="Bikram Adhikari (bdhikari)" w:date="2025-10-16T13:03:00Z" w16du:dateUtc="2025-10-16T18:03:00Z">
                <w:pPr>
                  <w:spacing w:after="0" w:line="240" w:lineRule="auto"/>
                  <w:jc w:val="center"/>
                </w:pPr>
              </w:pPrChange>
            </w:pPr>
            <w:ins w:id="3401" w:author="Bikram Adhikari (bdhikari)" w:date="2025-10-16T13:03:00Z" w16du:dateUtc="2025-10-16T18:03:00Z">
              <w:r w:rsidRPr="009D1D2D">
                <w:rPr>
                  <w:rFonts w:asciiTheme="majorBidi" w:eastAsia="Times New Roman" w:hAnsiTheme="majorBidi" w:cstheme="majorBidi"/>
                  <w:kern w:val="0"/>
                  <w:sz w:val="18"/>
                  <w:szCs w:val="18"/>
                  <w14:ligatures w14:val="none"/>
                  <w:rPrChange w:id="3402" w:author="Bikram Adhikari (bdhikari)" w:date="2025-10-16T13:03:00Z" w16du:dateUtc="2025-10-16T18:03:00Z">
                    <w:rPr>
                      <w:rFonts w:ascii="Calibri" w:hAnsi="Calibri" w:cs="Calibri"/>
                      <w:color w:val="000000"/>
                      <w:sz w:val="22"/>
                      <w:szCs w:val="22"/>
                    </w:rPr>
                  </w:rPrChange>
                </w:rPr>
                <w:t>1.16</w:t>
              </w:r>
            </w:ins>
            <w:del w:id="340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04" w:author="Bikram Adhikari (bdhikari)" w:date="2025-10-16T13:03:00Z" w16du:dateUtc="2025-10-16T18:03:00Z">
                    <w:rPr>
                      <w:rFonts w:asciiTheme="majorBidi" w:hAnsiTheme="majorBidi" w:cstheme="majorBidi"/>
                      <w:sz w:val="18"/>
                      <w:szCs w:val="18"/>
                    </w:rPr>
                  </w:rPrChange>
                </w:rPr>
                <w:delText>1.16</w:delText>
              </w:r>
            </w:del>
          </w:p>
        </w:tc>
        <w:tc>
          <w:tcPr>
            <w:tcW w:w="1108" w:type="dxa"/>
            <w:hideMark/>
          </w:tcPr>
          <w:p w14:paraId="30E3F6D0" w14:textId="1E58971B"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05" w:author="Bikram Adhikari (bdhikari)" w:date="2025-10-16T13:03:00Z" w16du:dateUtc="2025-10-16T18:03:00Z">
                <w:pPr>
                  <w:spacing w:after="0" w:line="240" w:lineRule="auto"/>
                  <w:jc w:val="center"/>
                </w:pPr>
              </w:pPrChange>
            </w:pPr>
            <w:ins w:id="3406" w:author="Bikram Adhikari (bdhikari)" w:date="2025-10-16T13:03:00Z" w16du:dateUtc="2025-10-16T18:03:00Z">
              <w:r w:rsidRPr="009D1D2D">
                <w:rPr>
                  <w:rFonts w:asciiTheme="majorBidi" w:eastAsia="Times New Roman" w:hAnsiTheme="majorBidi" w:cstheme="majorBidi"/>
                  <w:kern w:val="0"/>
                  <w:sz w:val="18"/>
                  <w:szCs w:val="18"/>
                  <w14:ligatures w14:val="none"/>
                  <w:rPrChange w:id="3407" w:author="Bikram Adhikari (bdhikari)" w:date="2025-10-16T13:03:00Z" w16du:dateUtc="2025-10-16T18:03:00Z">
                    <w:rPr>
                      <w:rFonts w:ascii="Calibri" w:hAnsi="Calibri" w:cs="Calibri"/>
                      <w:color w:val="000000"/>
                      <w:sz w:val="22"/>
                      <w:szCs w:val="22"/>
                    </w:rPr>
                  </w:rPrChange>
                </w:rPr>
                <w:t>0.88, 1.53</w:t>
              </w:r>
            </w:ins>
            <w:del w:id="340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09" w:author="Bikram Adhikari (bdhikari)" w:date="2025-10-16T13:03:00Z" w16du:dateUtc="2025-10-16T18:03:00Z">
                    <w:rPr>
                      <w:rFonts w:asciiTheme="majorBidi" w:hAnsiTheme="majorBidi" w:cstheme="majorBidi"/>
                      <w:sz w:val="18"/>
                      <w:szCs w:val="18"/>
                    </w:rPr>
                  </w:rPrChange>
                </w:rPr>
                <w:delText>0.88 to 1.53</w:delText>
              </w:r>
            </w:del>
          </w:p>
        </w:tc>
        <w:tc>
          <w:tcPr>
            <w:tcW w:w="1230" w:type="dxa"/>
            <w:hideMark/>
          </w:tcPr>
          <w:p w14:paraId="348044C2" w14:textId="52C9DA96"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10" w:author="Bikram Adhikari (bdhikari)" w:date="2025-10-16T13:03:00Z" w16du:dateUtc="2025-10-16T18:03:00Z">
                <w:pPr>
                  <w:spacing w:after="0" w:line="240" w:lineRule="auto"/>
                  <w:jc w:val="center"/>
                </w:pPr>
              </w:pPrChange>
            </w:pPr>
            <w:ins w:id="3411" w:author="Bikram Adhikari (bdhikari)" w:date="2025-10-16T13:03:00Z" w16du:dateUtc="2025-10-16T18:03:00Z">
              <w:r w:rsidRPr="009D1D2D">
                <w:rPr>
                  <w:rFonts w:asciiTheme="majorBidi" w:eastAsia="Times New Roman" w:hAnsiTheme="majorBidi" w:cstheme="majorBidi"/>
                  <w:kern w:val="0"/>
                  <w:sz w:val="18"/>
                  <w:szCs w:val="18"/>
                  <w14:ligatures w14:val="none"/>
                  <w:rPrChange w:id="3412" w:author="Bikram Adhikari (bdhikari)" w:date="2025-10-16T13:03:00Z" w16du:dateUtc="2025-10-16T18:03:00Z">
                    <w:rPr>
                      <w:rFonts w:ascii="Calibri" w:hAnsi="Calibri" w:cs="Calibri"/>
                      <w:color w:val="000000"/>
                      <w:sz w:val="22"/>
                      <w:szCs w:val="22"/>
                    </w:rPr>
                  </w:rPrChange>
                </w:rPr>
                <w:t>0.291</w:t>
              </w:r>
            </w:ins>
            <w:del w:id="341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14" w:author="Bikram Adhikari (bdhikari)" w:date="2025-10-16T13:03:00Z" w16du:dateUtc="2025-10-16T18:03:00Z">
                    <w:rPr>
                      <w:rFonts w:asciiTheme="majorBidi" w:hAnsiTheme="majorBidi" w:cstheme="majorBidi"/>
                      <w:sz w:val="18"/>
                      <w:szCs w:val="18"/>
                    </w:rPr>
                  </w:rPrChange>
                </w:rPr>
                <w:delText>0.291</w:delText>
              </w:r>
            </w:del>
          </w:p>
        </w:tc>
        <w:tc>
          <w:tcPr>
            <w:tcW w:w="1098" w:type="dxa"/>
            <w:hideMark/>
          </w:tcPr>
          <w:p w14:paraId="37DA8CFC" w14:textId="60374F2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15" w:author="Bikram Adhikari (bdhikari)" w:date="2025-10-16T13:03:00Z" w16du:dateUtc="2025-10-16T18:03:00Z">
                <w:pPr>
                  <w:spacing w:after="0" w:line="240" w:lineRule="auto"/>
                  <w:jc w:val="center"/>
                </w:pPr>
              </w:pPrChange>
            </w:pPr>
            <w:ins w:id="3416" w:author="Bikram Adhikari (bdhikari)" w:date="2025-10-16T13:03:00Z" w16du:dateUtc="2025-10-16T18:03:00Z">
              <w:r w:rsidRPr="009D1D2D">
                <w:rPr>
                  <w:rFonts w:asciiTheme="majorBidi" w:eastAsia="Times New Roman" w:hAnsiTheme="majorBidi" w:cstheme="majorBidi"/>
                  <w:kern w:val="0"/>
                  <w:sz w:val="18"/>
                  <w:szCs w:val="18"/>
                  <w14:ligatures w14:val="none"/>
                  <w:rPrChange w:id="3417" w:author="Bikram Adhikari (bdhikari)" w:date="2025-10-16T13:03:00Z" w16du:dateUtc="2025-10-16T18:03:00Z">
                    <w:rPr>
                      <w:rFonts w:ascii="Calibri" w:hAnsi="Calibri" w:cs="Calibri"/>
                      <w:color w:val="000000"/>
                      <w:sz w:val="22"/>
                      <w:szCs w:val="22"/>
                    </w:rPr>
                  </w:rPrChange>
                </w:rPr>
                <w:t>0.88</w:t>
              </w:r>
            </w:ins>
            <w:del w:id="341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19" w:author="Bikram Adhikari (bdhikari)" w:date="2025-10-16T13:03:00Z" w16du:dateUtc="2025-10-16T18:03:00Z">
                    <w:rPr>
                      <w:rFonts w:asciiTheme="majorBidi" w:hAnsiTheme="majorBidi" w:cstheme="majorBidi"/>
                      <w:sz w:val="18"/>
                      <w:szCs w:val="18"/>
                    </w:rPr>
                  </w:rPrChange>
                </w:rPr>
                <w:delText>0.9</w:delText>
              </w:r>
            </w:del>
          </w:p>
        </w:tc>
        <w:tc>
          <w:tcPr>
            <w:tcW w:w="1108" w:type="dxa"/>
            <w:hideMark/>
          </w:tcPr>
          <w:p w14:paraId="565F7676" w14:textId="75161B2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20" w:author="Bikram Adhikari (bdhikari)" w:date="2025-10-16T13:03:00Z" w16du:dateUtc="2025-10-16T18:03:00Z">
                <w:pPr>
                  <w:spacing w:after="0" w:line="240" w:lineRule="auto"/>
                  <w:jc w:val="center"/>
                </w:pPr>
              </w:pPrChange>
            </w:pPr>
            <w:ins w:id="3421" w:author="Bikram Adhikari (bdhikari)" w:date="2025-10-16T13:03:00Z" w16du:dateUtc="2025-10-16T18:03:00Z">
              <w:r w:rsidRPr="009D1D2D">
                <w:rPr>
                  <w:rFonts w:asciiTheme="majorBidi" w:eastAsia="Times New Roman" w:hAnsiTheme="majorBidi" w:cstheme="majorBidi"/>
                  <w:kern w:val="0"/>
                  <w:sz w:val="18"/>
                  <w:szCs w:val="18"/>
                  <w14:ligatures w14:val="none"/>
                  <w:rPrChange w:id="3422" w:author="Bikram Adhikari (bdhikari)" w:date="2025-10-16T13:03:00Z" w16du:dateUtc="2025-10-16T18:03:00Z">
                    <w:rPr>
                      <w:rFonts w:ascii="Calibri" w:hAnsi="Calibri" w:cs="Calibri"/>
                      <w:color w:val="000000"/>
                      <w:sz w:val="22"/>
                      <w:szCs w:val="22"/>
                    </w:rPr>
                  </w:rPrChange>
                </w:rPr>
                <w:t>0.63, 1.23</w:t>
              </w:r>
            </w:ins>
            <w:del w:id="342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24" w:author="Bikram Adhikari (bdhikari)" w:date="2025-10-16T13:03:00Z" w16du:dateUtc="2025-10-16T18:03:00Z">
                    <w:rPr>
                      <w:rFonts w:asciiTheme="majorBidi" w:hAnsiTheme="majorBidi" w:cstheme="majorBidi"/>
                      <w:sz w:val="18"/>
                      <w:szCs w:val="18"/>
                    </w:rPr>
                  </w:rPrChange>
                </w:rPr>
                <w:delText>0.64 to 1.26</w:delText>
              </w:r>
            </w:del>
          </w:p>
        </w:tc>
        <w:tc>
          <w:tcPr>
            <w:tcW w:w="1230" w:type="dxa"/>
            <w:hideMark/>
          </w:tcPr>
          <w:p w14:paraId="275081AF" w14:textId="3472E84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25" w:author="Bikram Adhikari (bdhikari)" w:date="2025-10-16T13:03:00Z" w16du:dateUtc="2025-10-16T18:03:00Z">
                <w:pPr>
                  <w:spacing w:after="0" w:line="240" w:lineRule="auto"/>
                  <w:jc w:val="center"/>
                </w:pPr>
              </w:pPrChange>
            </w:pPr>
            <w:ins w:id="3426" w:author="Bikram Adhikari (bdhikari)" w:date="2025-10-16T13:03:00Z" w16du:dateUtc="2025-10-16T18:03:00Z">
              <w:r w:rsidRPr="009D1D2D">
                <w:rPr>
                  <w:rFonts w:asciiTheme="majorBidi" w:eastAsia="Times New Roman" w:hAnsiTheme="majorBidi" w:cstheme="majorBidi"/>
                  <w:kern w:val="0"/>
                  <w:sz w:val="18"/>
                  <w:szCs w:val="18"/>
                  <w14:ligatures w14:val="none"/>
                  <w:rPrChange w:id="3427" w:author="Bikram Adhikari (bdhikari)" w:date="2025-10-16T13:03:00Z" w16du:dateUtc="2025-10-16T18:03:00Z">
                    <w:rPr>
                      <w:rFonts w:ascii="Calibri" w:hAnsi="Calibri" w:cs="Calibri"/>
                      <w:color w:val="000000"/>
                      <w:sz w:val="22"/>
                      <w:szCs w:val="22"/>
                    </w:rPr>
                  </w:rPrChange>
                </w:rPr>
                <w:t>0.451</w:t>
              </w:r>
            </w:ins>
            <w:del w:id="342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29" w:author="Bikram Adhikari (bdhikari)" w:date="2025-10-16T13:03:00Z" w16du:dateUtc="2025-10-16T18:03:00Z">
                    <w:rPr>
                      <w:rFonts w:asciiTheme="majorBidi" w:hAnsiTheme="majorBidi" w:cstheme="majorBidi"/>
                      <w:sz w:val="18"/>
                      <w:szCs w:val="18"/>
                    </w:rPr>
                  </w:rPrChange>
                </w:rPr>
                <w:delText>0.524</w:delText>
              </w:r>
            </w:del>
          </w:p>
        </w:tc>
      </w:tr>
      <w:tr w:rsidR="00452898" w:rsidRPr="00A12542" w14:paraId="4CC86449" w14:textId="77777777" w:rsidTr="00101267">
        <w:trPr>
          <w:trHeight w:val="20"/>
        </w:trPr>
        <w:tc>
          <w:tcPr>
            <w:tcW w:w="1995" w:type="dxa"/>
            <w:hideMark/>
          </w:tcPr>
          <w:p w14:paraId="4CD8BAA0" w14:textId="0376588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Middle</w:t>
            </w:r>
          </w:p>
        </w:tc>
        <w:tc>
          <w:tcPr>
            <w:tcW w:w="1165" w:type="dxa"/>
            <w:hideMark/>
          </w:tcPr>
          <w:p w14:paraId="317C6E22" w14:textId="7CCF49E2"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30" w:author="Bikram Adhikari (bdhikari)" w:date="2025-10-16T13:03:00Z" w16du:dateUtc="2025-10-16T18:03:00Z">
                <w:pPr>
                  <w:spacing w:after="0" w:line="240" w:lineRule="auto"/>
                  <w:jc w:val="center"/>
                </w:pPr>
              </w:pPrChange>
            </w:pPr>
            <w:ins w:id="3431" w:author="Bikram Adhikari (bdhikari)" w:date="2025-10-16T13:03:00Z" w16du:dateUtc="2025-10-16T18:03:00Z">
              <w:r w:rsidRPr="009D1D2D">
                <w:rPr>
                  <w:rFonts w:asciiTheme="majorBidi" w:eastAsia="Times New Roman" w:hAnsiTheme="majorBidi" w:cstheme="majorBidi"/>
                  <w:kern w:val="0"/>
                  <w:sz w:val="18"/>
                  <w:szCs w:val="18"/>
                  <w14:ligatures w14:val="none"/>
                  <w:rPrChange w:id="3432" w:author="Bikram Adhikari (bdhikari)" w:date="2025-10-16T13:03:00Z" w16du:dateUtc="2025-10-16T18:03:00Z">
                    <w:rPr>
                      <w:rFonts w:ascii="Calibri" w:hAnsi="Calibri" w:cs="Calibri"/>
                      <w:color w:val="000000"/>
                      <w:sz w:val="22"/>
                      <w:szCs w:val="22"/>
                    </w:rPr>
                  </w:rPrChange>
                </w:rPr>
                <w:t>222 (46.0)</w:t>
              </w:r>
            </w:ins>
            <w:del w:id="343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34" w:author="Bikram Adhikari (bdhikari)" w:date="2025-10-16T13:03:00Z" w16du:dateUtc="2025-10-16T18:03:00Z">
                    <w:rPr>
                      <w:rFonts w:asciiTheme="majorBidi" w:hAnsiTheme="majorBidi" w:cstheme="majorBidi"/>
                      <w:sz w:val="18"/>
                      <w:szCs w:val="18"/>
                    </w:rPr>
                  </w:rPrChange>
                </w:rPr>
                <w:delText>222 (46.0)</w:delText>
              </w:r>
            </w:del>
          </w:p>
        </w:tc>
        <w:tc>
          <w:tcPr>
            <w:tcW w:w="1098" w:type="dxa"/>
            <w:hideMark/>
          </w:tcPr>
          <w:p w14:paraId="0D99D84F" w14:textId="6FD22C6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35" w:author="Bikram Adhikari (bdhikari)" w:date="2025-10-16T13:03:00Z" w16du:dateUtc="2025-10-16T18:03:00Z">
                <w:pPr>
                  <w:spacing w:after="0" w:line="240" w:lineRule="auto"/>
                  <w:jc w:val="center"/>
                </w:pPr>
              </w:pPrChange>
            </w:pPr>
            <w:ins w:id="3436" w:author="Bikram Adhikari (bdhikari)" w:date="2025-10-16T13:03:00Z" w16du:dateUtc="2025-10-16T18:03:00Z">
              <w:r w:rsidRPr="009D1D2D">
                <w:rPr>
                  <w:rFonts w:asciiTheme="majorBidi" w:eastAsia="Times New Roman" w:hAnsiTheme="majorBidi" w:cstheme="majorBidi"/>
                  <w:kern w:val="0"/>
                  <w:sz w:val="18"/>
                  <w:szCs w:val="18"/>
                  <w14:ligatures w14:val="none"/>
                  <w:rPrChange w:id="3437" w:author="Bikram Adhikari (bdhikari)" w:date="2025-10-16T13:03:00Z" w16du:dateUtc="2025-10-16T18:03:00Z">
                    <w:rPr>
                      <w:rFonts w:ascii="Calibri" w:hAnsi="Calibri" w:cs="Calibri"/>
                      <w:color w:val="000000"/>
                      <w:sz w:val="22"/>
                      <w:szCs w:val="22"/>
                    </w:rPr>
                  </w:rPrChange>
                </w:rPr>
                <w:t>1.19</w:t>
              </w:r>
            </w:ins>
            <w:del w:id="343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39" w:author="Bikram Adhikari (bdhikari)" w:date="2025-10-16T13:03:00Z" w16du:dateUtc="2025-10-16T18:03:00Z">
                    <w:rPr>
                      <w:rFonts w:asciiTheme="majorBidi" w:hAnsiTheme="majorBidi" w:cstheme="majorBidi"/>
                      <w:sz w:val="18"/>
                      <w:szCs w:val="18"/>
                    </w:rPr>
                  </w:rPrChange>
                </w:rPr>
                <w:delText>1.19</w:delText>
              </w:r>
            </w:del>
          </w:p>
        </w:tc>
        <w:tc>
          <w:tcPr>
            <w:tcW w:w="1108" w:type="dxa"/>
            <w:hideMark/>
          </w:tcPr>
          <w:p w14:paraId="620C0CE3" w14:textId="205C805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40" w:author="Bikram Adhikari (bdhikari)" w:date="2025-10-16T13:03:00Z" w16du:dateUtc="2025-10-16T18:03:00Z">
                <w:pPr>
                  <w:spacing w:after="0" w:line="240" w:lineRule="auto"/>
                  <w:jc w:val="center"/>
                </w:pPr>
              </w:pPrChange>
            </w:pPr>
            <w:ins w:id="3441" w:author="Bikram Adhikari (bdhikari)" w:date="2025-10-16T13:03:00Z" w16du:dateUtc="2025-10-16T18:03:00Z">
              <w:r w:rsidRPr="009D1D2D">
                <w:rPr>
                  <w:rFonts w:asciiTheme="majorBidi" w:eastAsia="Times New Roman" w:hAnsiTheme="majorBidi" w:cstheme="majorBidi"/>
                  <w:kern w:val="0"/>
                  <w:sz w:val="18"/>
                  <w:szCs w:val="18"/>
                  <w14:ligatures w14:val="none"/>
                  <w:rPrChange w:id="3442" w:author="Bikram Adhikari (bdhikari)" w:date="2025-10-16T13:03:00Z" w16du:dateUtc="2025-10-16T18:03:00Z">
                    <w:rPr>
                      <w:rFonts w:ascii="Calibri" w:hAnsi="Calibri" w:cs="Calibri"/>
                      <w:color w:val="000000"/>
                      <w:sz w:val="22"/>
                      <w:szCs w:val="22"/>
                    </w:rPr>
                  </w:rPrChange>
                </w:rPr>
                <w:t>0.90, 1.56</w:t>
              </w:r>
            </w:ins>
            <w:del w:id="344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44" w:author="Bikram Adhikari (bdhikari)" w:date="2025-10-16T13:03:00Z" w16du:dateUtc="2025-10-16T18:03:00Z">
                    <w:rPr>
                      <w:rFonts w:asciiTheme="majorBidi" w:hAnsiTheme="majorBidi" w:cstheme="majorBidi"/>
                      <w:sz w:val="18"/>
                      <w:szCs w:val="18"/>
                    </w:rPr>
                  </w:rPrChange>
                </w:rPr>
                <w:delText>0.90 to 1.56</w:delText>
              </w:r>
            </w:del>
          </w:p>
        </w:tc>
        <w:tc>
          <w:tcPr>
            <w:tcW w:w="1230" w:type="dxa"/>
            <w:hideMark/>
          </w:tcPr>
          <w:p w14:paraId="03575788" w14:textId="1DFF118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45" w:author="Bikram Adhikari (bdhikari)" w:date="2025-10-16T13:03:00Z" w16du:dateUtc="2025-10-16T18:03:00Z">
                <w:pPr>
                  <w:spacing w:after="0" w:line="240" w:lineRule="auto"/>
                  <w:jc w:val="center"/>
                </w:pPr>
              </w:pPrChange>
            </w:pPr>
            <w:ins w:id="3446" w:author="Bikram Adhikari (bdhikari)" w:date="2025-10-16T13:03:00Z" w16du:dateUtc="2025-10-16T18:03:00Z">
              <w:r w:rsidRPr="009D1D2D">
                <w:rPr>
                  <w:rFonts w:asciiTheme="majorBidi" w:eastAsia="Times New Roman" w:hAnsiTheme="majorBidi" w:cstheme="majorBidi"/>
                  <w:kern w:val="0"/>
                  <w:sz w:val="18"/>
                  <w:szCs w:val="18"/>
                  <w14:ligatures w14:val="none"/>
                  <w:rPrChange w:id="3447" w:author="Bikram Adhikari (bdhikari)" w:date="2025-10-16T13:03:00Z" w16du:dateUtc="2025-10-16T18:03:00Z">
                    <w:rPr>
                      <w:rFonts w:ascii="Calibri" w:hAnsi="Calibri" w:cs="Calibri"/>
                      <w:color w:val="000000"/>
                      <w:sz w:val="22"/>
                      <w:szCs w:val="22"/>
                    </w:rPr>
                  </w:rPrChange>
                </w:rPr>
                <w:t>0.215</w:t>
              </w:r>
            </w:ins>
            <w:del w:id="344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49" w:author="Bikram Adhikari (bdhikari)" w:date="2025-10-16T13:03:00Z" w16du:dateUtc="2025-10-16T18:03:00Z">
                    <w:rPr>
                      <w:rFonts w:asciiTheme="majorBidi" w:hAnsiTheme="majorBidi" w:cstheme="majorBidi"/>
                      <w:sz w:val="18"/>
                      <w:szCs w:val="18"/>
                    </w:rPr>
                  </w:rPrChange>
                </w:rPr>
                <w:delText>0.215</w:delText>
              </w:r>
            </w:del>
          </w:p>
        </w:tc>
        <w:tc>
          <w:tcPr>
            <w:tcW w:w="1098" w:type="dxa"/>
            <w:hideMark/>
          </w:tcPr>
          <w:p w14:paraId="48C5A192" w14:textId="5AB1686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50" w:author="Bikram Adhikari (bdhikari)" w:date="2025-10-16T13:03:00Z" w16du:dateUtc="2025-10-16T18:03:00Z">
                <w:pPr>
                  <w:spacing w:after="0" w:line="240" w:lineRule="auto"/>
                  <w:jc w:val="center"/>
                </w:pPr>
              </w:pPrChange>
            </w:pPr>
            <w:ins w:id="3451" w:author="Bikram Adhikari (bdhikari)" w:date="2025-10-16T13:03:00Z" w16du:dateUtc="2025-10-16T18:03:00Z">
              <w:r w:rsidRPr="009D1D2D">
                <w:rPr>
                  <w:rFonts w:asciiTheme="majorBidi" w:eastAsia="Times New Roman" w:hAnsiTheme="majorBidi" w:cstheme="majorBidi"/>
                  <w:kern w:val="0"/>
                  <w:sz w:val="18"/>
                  <w:szCs w:val="18"/>
                  <w14:ligatures w14:val="none"/>
                  <w:rPrChange w:id="3452" w:author="Bikram Adhikari (bdhikari)" w:date="2025-10-16T13:03:00Z" w16du:dateUtc="2025-10-16T18:03:00Z">
                    <w:rPr>
                      <w:rFonts w:ascii="Calibri" w:hAnsi="Calibri" w:cs="Calibri"/>
                      <w:color w:val="000000"/>
                      <w:sz w:val="22"/>
                      <w:szCs w:val="22"/>
                    </w:rPr>
                  </w:rPrChange>
                </w:rPr>
                <w:t>0.89</w:t>
              </w:r>
            </w:ins>
            <w:del w:id="345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54" w:author="Bikram Adhikari (bdhikari)" w:date="2025-10-16T13:03:00Z" w16du:dateUtc="2025-10-16T18:03:00Z">
                    <w:rPr>
                      <w:rFonts w:asciiTheme="majorBidi" w:hAnsiTheme="majorBidi" w:cstheme="majorBidi"/>
                      <w:sz w:val="18"/>
                      <w:szCs w:val="18"/>
                    </w:rPr>
                  </w:rPrChange>
                </w:rPr>
                <w:delText>0.89</w:delText>
              </w:r>
            </w:del>
          </w:p>
        </w:tc>
        <w:tc>
          <w:tcPr>
            <w:tcW w:w="1108" w:type="dxa"/>
            <w:hideMark/>
          </w:tcPr>
          <w:p w14:paraId="60D43B79" w14:textId="7F09B1FB"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55" w:author="Bikram Adhikari (bdhikari)" w:date="2025-10-16T13:03:00Z" w16du:dateUtc="2025-10-16T18:03:00Z">
                <w:pPr>
                  <w:spacing w:after="0" w:line="240" w:lineRule="auto"/>
                  <w:jc w:val="center"/>
                </w:pPr>
              </w:pPrChange>
            </w:pPr>
            <w:ins w:id="3456" w:author="Bikram Adhikari (bdhikari)" w:date="2025-10-16T13:03:00Z" w16du:dateUtc="2025-10-16T18:03:00Z">
              <w:r w:rsidRPr="009D1D2D">
                <w:rPr>
                  <w:rFonts w:asciiTheme="majorBidi" w:eastAsia="Times New Roman" w:hAnsiTheme="majorBidi" w:cstheme="majorBidi"/>
                  <w:kern w:val="0"/>
                  <w:sz w:val="18"/>
                  <w:szCs w:val="18"/>
                  <w14:ligatures w14:val="none"/>
                  <w:rPrChange w:id="3457" w:author="Bikram Adhikari (bdhikari)" w:date="2025-10-16T13:03:00Z" w16du:dateUtc="2025-10-16T18:03:00Z">
                    <w:rPr>
                      <w:rFonts w:ascii="Calibri" w:hAnsi="Calibri" w:cs="Calibri"/>
                      <w:color w:val="000000"/>
                      <w:sz w:val="22"/>
                      <w:szCs w:val="22"/>
                    </w:rPr>
                  </w:rPrChange>
                </w:rPr>
                <w:t>0.61, 1.30</w:t>
              </w:r>
            </w:ins>
            <w:del w:id="345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59" w:author="Bikram Adhikari (bdhikari)" w:date="2025-10-16T13:03:00Z" w16du:dateUtc="2025-10-16T18:03:00Z">
                    <w:rPr>
                      <w:rFonts w:asciiTheme="majorBidi" w:hAnsiTheme="majorBidi" w:cstheme="majorBidi"/>
                      <w:sz w:val="18"/>
                      <w:szCs w:val="18"/>
                    </w:rPr>
                  </w:rPrChange>
                </w:rPr>
                <w:delText>0.60 to 1.31</w:delText>
              </w:r>
            </w:del>
          </w:p>
        </w:tc>
        <w:tc>
          <w:tcPr>
            <w:tcW w:w="1230" w:type="dxa"/>
            <w:hideMark/>
          </w:tcPr>
          <w:p w14:paraId="48FA7E34" w14:textId="770133AB"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60" w:author="Bikram Adhikari (bdhikari)" w:date="2025-10-16T13:03:00Z" w16du:dateUtc="2025-10-16T18:03:00Z">
                <w:pPr>
                  <w:spacing w:after="0" w:line="240" w:lineRule="auto"/>
                  <w:jc w:val="center"/>
                </w:pPr>
              </w:pPrChange>
            </w:pPr>
            <w:ins w:id="3461" w:author="Bikram Adhikari (bdhikari)" w:date="2025-10-16T13:03:00Z" w16du:dateUtc="2025-10-16T18:03:00Z">
              <w:r w:rsidRPr="009D1D2D">
                <w:rPr>
                  <w:rFonts w:asciiTheme="majorBidi" w:eastAsia="Times New Roman" w:hAnsiTheme="majorBidi" w:cstheme="majorBidi"/>
                  <w:kern w:val="0"/>
                  <w:sz w:val="18"/>
                  <w:szCs w:val="18"/>
                  <w14:ligatures w14:val="none"/>
                  <w:rPrChange w:id="3462" w:author="Bikram Adhikari (bdhikari)" w:date="2025-10-16T13:03:00Z" w16du:dateUtc="2025-10-16T18:03:00Z">
                    <w:rPr>
                      <w:rFonts w:ascii="Calibri" w:hAnsi="Calibri" w:cs="Calibri"/>
                      <w:color w:val="000000"/>
                      <w:sz w:val="22"/>
                      <w:szCs w:val="22"/>
                    </w:rPr>
                  </w:rPrChange>
                </w:rPr>
                <w:t>0.531</w:t>
              </w:r>
            </w:ins>
            <w:del w:id="346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64" w:author="Bikram Adhikari (bdhikari)" w:date="2025-10-16T13:03:00Z" w16du:dateUtc="2025-10-16T18:03:00Z">
                    <w:rPr>
                      <w:rFonts w:asciiTheme="majorBidi" w:hAnsiTheme="majorBidi" w:cstheme="majorBidi"/>
                      <w:sz w:val="18"/>
                      <w:szCs w:val="18"/>
                    </w:rPr>
                  </w:rPrChange>
                </w:rPr>
                <w:delText>0.546</w:delText>
              </w:r>
            </w:del>
          </w:p>
        </w:tc>
      </w:tr>
      <w:tr w:rsidR="00452898" w:rsidRPr="00A12542" w14:paraId="64CBC919" w14:textId="77777777" w:rsidTr="00101267">
        <w:trPr>
          <w:trHeight w:val="20"/>
        </w:trPr>
        <w:tc>
          <w:tcPr>
            <w:tcW w:w="1995" w:type="dxa"/>
            <w:hideMark/>
          </w:tcPr>
          <w:p w14:paraId="3EBC24BA" w14:textId="3743497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Richer</w:t>
            </w:r>
          </w:p>
        </w:tc>
        <w:tc>
          <w:tcPr>
            <w:tcW w:w="1165" w:type="dxa"/>
            <w:hideMark/>
          </w:tcPr>
          <w:p w14:paraId="52D9D61A" w14:textId="135F8E2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65" w:author="Bikram Adhikari (bdhikari)" w:date="2025-10-16T13:03:00Z" w16du:dateUtc="2025-10-16T18:03:00Z">
                <w:pPr>
                  <w:spacing w:after="0" w:line="240" w:lineRule="auto"/>
                  <w:jc w:val="center"/>
                </w:pPr>
              </w:pPrChange>
            </w:pPr>
            <w:ins w:id="3466" w:author="Bikram Adhikari (bdhikari)" w:date="2025-10-16T13:03:00Z" w16du:dateUtc="2025-10-16T18:03:00Z">
              <w:r w:rsidRPr="009D1D2D">
                <w:rPr>
                  <w:rFonts w:asciiTheme="majorBidi" w:eastAsia="Times New Roman" w:hAnsiTheme="majorBidi" w:cstheme="majorBidi"/>
                  <w:kern w:val="0"/>
                  <w:sz w:val="18"/>
                  <w:szCs w:val="18"/>
                  <w14:ligatures w14:val="none"/>
                  <w:rPrChange w:id="3467" w:author="Bikram Adhikari (bdhikari)" w:date="2025-10-16T13:03:00Z" w16du:dateUtc="2025-10-16T18:03:00Z">
                    <w:rPr>
                      <w:rFonts w:ascii="Calibri" w:hAnsi="Calibri" w:cs="Calibri"/>
                      <w:color w:val="000000"/>
                      <w:sz w:val="22"/>
                      <w:szCs w:val="22"/>
                    </w:rPr>
                  </w:rPrChange>
                </w:rPr>
                <w:t>209 (49.2)</w:t>
              </w:r>
            </w:ins>
            <w:del w:id="346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69" w:author="Bikram Adhikari (bdhikari)" w:date="2025-10-16T13:03:00Z" w16du:dateUtc="2025-10-16T18:03:00Z">
                    <w:rPr>
                      <w:rFonts w:asciiTheme="majorBidi" w:hAnsiTheme="majorBidi" w:cstheme="majorBidi"/>
                      <w:sz w:val="18"/>
                      <w:szCs w:val="18"/>
                    </w:rPr>
                  </w:rPrChange>
                </w:rPr>
                <w:delText>209 (49.2)</w:delText>
              </w:r>
            </w:del>
          </w:p>
        </w:tc>
        <w:tc>
          <w:tcPr>
            <w:tcW w:w="1098" w:type="dxa"/>
            <w:hideMark/>
          </w:tcPr>
          <w:p w14:paraId="09F777D1" w14:textId="55F5DA2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70" w:author="Bikram Adhikari (bdhikari)" w:date="2025-10-16T13:03:00Z" w16du:dateUtc="2025-10-16T18:03:00Z">
                <w:pPr>
                  <w:spacing w:after="0" w:line="240" w:lineRule="auto"/>
                  <w:jc w:val="center"/>
                </w:pPr>
              </w:pPrChange>
            </w:pPr>
            <w:ins w:id="3471" w:author="Bikram Adhikari (bdhikari)" w:date="2025-10-16T13:03:00Z" w16du:dateUtc="2025-10-16T18:03:00Z">
              <w:r w:rsidRPr="009D1D2D">
                <w:rPr>
                  <w:rFonts w:asciiTheme="majorBidi" w:eastAsia="Times New Roman" w:hAnsiTheme="majorBidi" w:cstheme="majorBidi"/>
                  <w:kern w:val="0"/>
                  <w:sz w:val="18"/>
                  <w:szCs w:val="18"/>
                  <w14:ligatures w14:val="none"/>
                  <w:rPrChange w:id="3472" w:author="Bikram Adhikari (bdhikari)" w:date="2025-10-16T13:03:00Z" w16du:dateUtc="2025-10-16T18:03:00Z">
                    <w:rPr>
                      <w:rFonts w:ascii="Calibri" w:hAnsi="Calibri" w:cs="Calibri"/>
                      <w:color w:val="000000"/>
                      <w:sz w:val="22"/>
                      <w:szCs w:val="22"/>
                    </w:rPr>
                  </w:rPrChange>
                </w:rPr>
                <w:t>1.35</w:t>
              </w:r>
            </w:ins>
            <w:del w:id="347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74" w:author="Bikram Adhikari (bdhikari)" w:date="2025-10-16T13:03:00Z" w16du:dateUtc="2025-10-16T18:03:00Z">
                    <w:rPr>
                      <w:rFonts w:asciiTheme="majorBidi" w:hAnsiTheme="majorBidi" w:cstheme="majorBidi"/>
                      <w:sz w:val="18"/>
                      <w:szCs w:val="18"/>
                    </w:rPr>
                  </w:rPrChange>
                </w:rPr>
                <w:delText>1.35</w:delText>
              </w:r>
            </w:del>
          </w:p>
        </w:tc>
        <w:tc>
          <w:tcPr>
            <w:tcW w:w="1108" w:type="dxa"/>
            <w:hideMark/>
          </w:tcPr>
          <w:p w14:paraId="75BC54A1" w14:textId="5C7A703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75" w:author="Bikram Adhikari (bdhikari)" w:date="2025-10-16T13:03:00Z" w16du:dateUtc="2025-10-16T18:03:00Z">
                <w:pPr>
                  <w:spacing w:after="0" w:line="240" w:lineRule="auto"/>
                  <w:jc w:val="center"/>
                </w:pPr>
              </w:pPrChange>
            </w:pPr>
            <w:ins w:id="3476" w:author="Bikram Adhikari (bdhikari)" w:date="2025-10-16T13:03:00Z" w16du:dateUtc="2025-10-16T18:03:00Z">
              <w:r w:rsidRPr="009D1D2D">
                <w:rPr>
                  <w:rFonts w:asciiTheme="majorBidi" w:eastAsia="Times New Roman" w:hAnsiTheme="majorBidi" w:cstheme="majorBidi"/>
                  <w:kern w:val="0"/>
                  <w:sz w:val="18"/>
                  <w:szCs w:val="18"/>
                  <w14:ligatures w14:val="none"/>
                  <w:rPrChange w:id="3477" w:author="Bikram Adhikari (bdhikari)" w:date="2025-10-16T13:03:00Z" w16du:dateUtc="2025-10-16T18:03:00Z">
                    <w:rPr>
                      <w:rFonts w:ascii="Calibri" w:hAnsi="Calibri" w:cs="Calibri"/>
                      <w:color w:val="000000"/>
                      <w:sz w:val="22"/>
                      <w:szCs w:val="22"/>
                    </w:rPr>
                  </w:rPrChange>
                </w:rPr>
                <w:t>1.02, 1.80</w:t>
              </w:r>
            </w:ins>
            <w:del w:id="347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79" w:author="Bikram Adhikari (bdhikari)" w:date="2025-10-16T13:03:00Z" w16du:dateUtc="2025-10-16T18:03:00Z">
                    <w:rPr>
                      <w:rFonts w:asciiTheme="majorBidi" w:hAnsiTheme="majorBidi" w:cstheme="majorBidi"/>
                      <w:sz w:val="18"/>
                      <w:szCs w:val="18"/>
                    </w:rPr>
                  </w:rPrChange>
                </w:rPr>
                <w:delText>1.02 to 1.80</w:delText>
              </w:r>
            </w:del>
          </w:p>
        </w:tc>
        <w:tc>
          <w:tcPr>
            <w:tcW w:w="1230" w:type="dxa"/>
            <w:hideMark/>
          </w:tcPr>
          <w:p w14:paraId="55079E2C" w14:textId="2855B5D0"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3480"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3481" w:author="Bikram Adhikari (bdhikari)" w:date="2025-10-16T13:03:00Z" w16du:dateUtc="2025-10-16T18:03:00Z">
                <w:pPr>
                  <w:spacing w:after="0" w:line="240" w:lineRule="auto"/>
                  <w:jc w:val="center"/>
                </w:pPr>
              </w:pPrChange>
            </w:pPr>
            <w:ins w:id="3482" w:author="Bikram Adhikari (bdhikari)" w:date="2025-10-16T13:03:00Z" w16du:dateUtc="2025-10-16T18:03:00Z">
              <w:r w:rsidRPr="009D1D2D">
                <w:rPr>
                  <w:rFonts w:asciiTheme="majorBidi" w:eastAsia="Times New Roman" w:hAnsiTheme="majorBidi" w:cstheme="majorBidi"/>
                  <w:kern w:val="0"/>
                  <w:sz w:val="18"/>
                  <w:szCs w:val="18"/>
                  <w14:ligatures w14:val="none"/>
                  <w:rPrChange w:id="3483" w:author="Bikram Adhikari (bdhikari)" w:date="2025-10-16T13:03:00Z" w16du:dateUtc="2025-10-16T18:03:00Z">
                    <w:rPr>
                      <w:rFonts w:ascii="Calibri" w:hAnsi="Calibri" w:cs="Calibri"/>
                      <w:b/>
                      <w:bCs/>
                      <w:color w:val="000000"/>
                      <w:sz w:val="22"/>
                      <w:szCs w:val="22"/>
                    </w:rPr>
                  </w:rPrChange>
                </w:rPr>
                <w:t>0.038</w:t>
              </w:r>
            </w:ins>
            <w:del w:id="348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85" w:author="Bikram Adhikari (bdhikari)" w:date="2025-10-16T13:03:00Z" w16du:dateUtc="2025-10-16T18:03:00Z">
                    <w:rPr>
                      <w:rFonts w:asciiTheme="majorBidi" w:hAnsiTheme="majorBidi" w:cstheme="majorBidi"/>
                      <w:b/>
                      <w:bCs/>
                      <w:sz w:val="18"/>
                      <w:szCs w:val="18"/>
                    </w:rPr>
                  </w:rPrChange>
                </w:rPr>
                <w:delText>0.038</w:delText>
              </w:r>
            </w:del>
          </w:p>
        </w:tc>
        <w:tc>
          <w:tcPr>
            <w:tcW w:w="1098" w:type="dxa"/>
            <w:hideMark/>
          </w:tcPr>
          <w:p w14:paraId="204BD73A" w14:textId="7DB346E2"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86" w:author="Bikram Adhikari (bdhikari)" w:date="2025-10-16T13:03:00Z" w16du:dateUtc="2025-10-16T18:03:00Z">
                <w:pPr>
                  <w:spacing w:after="0" w:line="240" w:lineRule="auto"/>
                  <w:jc w:val="center"/>
                </w:pPr>
              </w:pPrChange>
            </w:pPr>
            <w:ins w:id="3487" w:author="Bikram Adhikari (bdhikari)" w:date="2025-10-16T13:03:00Z" w16du:dateUtc="2025-10-16T18:03:00Z">
              <w:r w:rsidRPr="009D1D2D">
                <w:rPr>
                  <w:rFonts w:asciiTheme="majorBidi" w:eastAsia="Times New Roman" w:hAnsiTheme="majorBidi" w:cstheme="majorBidi"/>
                  <w:kern w:val="0"/>
                  <w:sz w:val="18"/>
                  <w:szCs w:val="18"/>
                  <w14:ligatures w14:val="none"/>
                  <w:rPrChange w:id="3488" w:author="Bikram Adhikari (bdhikari)" w:date="2025-10-16T13:03:00Z" w16du:dateUtc="2025-10-16T18:03:00Z">
                    <w:rPr>
                      <w:rFonts w:ascii="Calibri" w:hAnsi="Calibri" w:cs="Calibri"/>
                      <w:color w:val="000000"/>
                      <w:sz w:val="22"/>
                      <w:szCs w:val="22"/>
                    </w:rPr>
                  </w:rPrChange>
                </w:rPr>
                <w:t>1.07</w:t>
              </w:r>
            </w:ins>
            <w:del w:id="348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90" w:author="Bikram Adhikari (bdhikari)" w:date="2025-10-16T13:03:00Z" w16du:dateUtc="2025-10-16T18:03:00Z">
                    <w:rPr>
                      <w:rFonts w:asciiTheme="majorBidi" w:hAnsiTheme="majorBidi" w:cstheme="majorBidi"/>
                      <w:sz w:val="18"/>
                      <w:szCs w:val="18"/>
                    </w:rPr>
                  </w:rPrChange>
                </w:rPr>
                <w:delText>1</w:delText>
              </w:r>
            </w:del>
          </w:p>
        </w:tc>
        <w:tc>
          <w:tcPr>
            <w:tcW w:w="1108" w:type="dxa"/>
            <w:hideMark/>
          </w:tcPr>
          <w:p w14:paraId="188C8C5D" w14:textId="33E439D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91" w:author="Bikram Adhikari (bdhikari)" w:date="2025-10-16T13:03:00Z" w16du:dateUtc="2025-10-16T18:03:00Z">
                <w:pPr>
                  <w:spacing w:after="0" w:line="240" w:lineRule="auto"/>
                  <w:jc w:val="center"/>
                </w:pPr>
              </w:pPrChange>
            </w:pPr>
            <w:ins w:id="3492" w:author="Bikram Adhikari (bdhikari)" w:date="2025-10-16T13:03:00Z" w16du:dateUtc="2025-10-16T18:03:00Z">
              <w:r w:rsidRPr="009D1D2D">
                <w:rPr>
                  <w:rFonts w:asciiTheme="majorBidi" w:eastAsia="Times New Roman" w:hAnsiTheme="majorBidi" w:cstheme="majorBidi"/>
                  <w:kern w:val="0"/>
                  <w:sz w:val="18"/>
                  <w:szCs w:val="18"/>
                  <w14:ligatures w14:val="none"/>
                  <w:rPrChange w:id="3493" w:author="Bikram Adhikari (bdhikari)" w:date="2025-10-16T13:03:00Z" w16du:dateUtc="2025-10-16T18:03:00Z">
                    <w:rPr>
                      <w:rFonts w:ascii="Calibri" w:hAnsi="Calibri" w:cs="Calibri"/>
                      <w:color w:val="000000"/>
                      <w:sz w:val="22"/>
                      <w:szCs w:val="22"/>
                    </w:rPr>
                  </w:rPrChange>
                </w:rPr>
                <w:t>0.72, 1.60</w:t>
              </w:r>
            </w:ins>
            <w:del w:id="349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495" w:author="Bikram Adhikari (bdhikari)" w:date="2025-10-16T13:03:00Z" w16du:dateUtc="2025-10-16T18:03:00Z">
                    <w:rPr>
                      <w:rFonts w:asciiTheme="majorBidi" w:hAnsiTheme="majorBidi" w:cstheme="majorBidi"/>
                      <w:sz w:val="18"/>
                      <w:szCs w:val="18"/>
                    </w:rPr>
                  </w:rPrChange>
                </w:rPr>
                <w:delText>0.67 to 1.49</w:delText>
              </w:r>
            </w:del>
          </w:p>
        </w:tc>
        <w:tc>
          <w:tcPr>
            <w:tcW w:w="1230" w:type="dxa"/>
            <w:hideMark/>
          </w:tcPr>
          <w:p w14:paraId="62F1796A" w14:textId="1C82300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496" w:author="Bikram Adhikari (bdhikari)" w:date="2025-10-16T13:03:00Z" w16du:dateUtc="2025-10-16T18:03:00Z">
                <w:pPr>
                  <w:spacing w:after="0" w:line="240" w:lineRule="auto"/>
                  <w:jc w:val="center"/>
                </w:pPr>
              </w:pPrChange>
            </w:pPr>
            <w:ins w:id="3497" w:author="Bikram Adhikari (bdhikari)" w:date="2025-10-16T13:03:00Z" w16du:dateUtc="2025-10-16T18:03:00Z">
              <w:r w:rsidRPr="009D1D2D">
                <w:rPr>
                  <w:rFonts w:asciiTheme="majorBidi" w:eastAsia="Times New Roman" w:hAnsiTheme="majorBidi" w:cstheme="majorBidi"/>
                  <w:kern w:val="0"/>
                  <w:sz w:val="18"/>
                  <w:szCs w:val="18"/>
                  <w14:ligatures w14:val="none"/>
                  <w:rPrChange w:id="3498" w:author="Bikram Adhikari (bdhikari)" w:date="2025-10-16T13:03:00Z" w16du:dateUtc="2025-10-16T18:03:00Z">
                    <w:rPr>
                      <w:rFonts w:ascii="Calibri" w:hAnsi="Calibri" w:cs="Calibri"/>
                      <w:color w:val="000000"/>
                      <w:sz w:val="22"/>
                      <w:szCs w:val="22"/>
                    </w:rPr>
                  </w:rPrChange>
                </w:rPr>
                <w:t>0.725</w:t>
              </w:r>
            </w:ins>
            <w:del w:id="349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00" w:author="Bikram Adhikari (bdhikari)" w:date="2025-10-16T13:03:00Z" w16du:dateUtc="2025-10-16T18:03:00Z">
                    <w:rPr>
                      <w:rFonts w:asciiTheme="majorBidi" w:hAnsiTheme="majorBidi" w:cstheme="majorBidi"/>
                      <w:sz w:val="18"/>
                      <w:szCs w:val="18"/>
                    </w:rPr>
                  </w:rPrChange>
                </w:rPr>
                <w:delText>0.986</w:delText>
              </w:r>
            </w:del>
          </w:p>
        </w:tc>
      </w:tr>
      <w:tr w:rsidR="00452898" w:rsidRPr="00A12542" w14:paraId="5D7904E3" w14:textId="77777777" w:rsidTr="00101267">
        <w:trPr>
          <w:trHeight w:val="20"/>
        </w:trPr>
        <w:tc>
          <w:tcPr>
            <w:tcW w:w="1995" w:type="dxa"/>
            <w:hideMark/>
          </w:tcPr>
          <w:p w14:paraId="78EEAC01" w14:textId="61AD431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Richest</w:t>
            </w:r>
          </w:p>
        </w:tc>
        <w:tc>
          <w:tcPr>
            <w:tcW w:w="1165" w:type="dxa"/>
            <w:hideMark/>
          </w:tcPr>
          <w:p w14:paraId="7749A017" w14:textId="79FACFB2"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01" w:author="Bikram Adhikari (bdhikari)" w:date="2025-10-16T13:03:00Z" w16du:dateUtc="2025-10-16T18:03:00Z">
                <w:pPr>
                  <w:spacing w:after="0" w:line="240" w:lineRule="auto"/>
                  <w:jc w:val="center"/>
                </w:pPr>
              </w:pPrChange>
            </w:pPr>
            <w:ins w:id="3502" w:author="Bikram Adhikari (bdhikari)" w:date="2025-10-16T13:03:00Z" w16du:dateUtc="2025-10-16T18:03:00Z">
              <w:r w:rsidRPr="009D1D2D">
                <w:rPr>
                  <w:rFonts w:asciiTheme="majorBidi" w:eastAsia="Times New Roman" w:hAnsiTheme="majorBidi" w:cstheme="majorBidi"/>
                  <w:kern w:val="0"/>
                  <w:sz w:val="18"/>
                  <w:szCs w:val="18"/>
                  <w14:ligatures w14:val="none"/>
                  <w:rPrChange w:id="3503" w:author="Bikram Adhikari (bdhikari)" w:date="2025-10-16T13:03:00Z" w16du:dateUtc="2025-10-16T18:03:00Z">
                    <w:rPr>
                      <w:rFonts w:ascii="Calibri" w:hAnsi="Calibri" w:cs="Calibri"/>
                      <w:color w:val="000000"/>
                      <w:sz w:val="22"/>
                      <w:szCs w:val="22"/>
                    </w:rPr>
                  </w:rPrChange>
                </w:rPr>
                <w:t>110 (31.9)</w:t>
              </w:r>
            </w:ins>
            <w:del w:id="350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05" w:author="Bikram Adhikari (bdhikari)" w:date="2025-10-16T13:03:00Z" w16du:dateUtc="2025-10-16T18:03:00Z">
                    <w:rPr>
                      <w:rFonts w:asciiTheme="majorBidi" w:hAnsiTheme="majorBidi" w:cstheme="majorBidi"/>
                      <w:sz w:val="18"/>
                      <w:szCs w:val="18"/>
                    </w:rPr>
                  </w:rPrChange>
                </w:rPr>
                <w:delText>110 (31.9)</w:delText>
              </w:r>
            </w:del>
          </w:p>
        </w:tc>
        <w:tc>
          <w:tcPr>
            <w:tcW w:w="1098" w:type="dxa"/>
            <w:hideMark/>
          </w:tcPr>
          <w:p w14:paraId="5E8F8AC4" w14:textId="3A1F049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06" w:author="Bikram Adhikari (bdhikari)" w:date="2025-10-16T13:03:00Z" w16du:dateUtc="2025-10-16T18:03:00Z">
                <w:pPr>
                  <w:spacing w:after="0" w:line="240" w:lineRule="auto"/>
                  <w:jc w:val="center"/>
                </w:pPr>
              </w:pPrChange>
            </w:pPr>
            <w:ins w:id="3507" w:author="Bikram Adhikari (bdhikari)" w:date="2025-10-16T13:03:00Z" w16du:dateUtc="2025-10-16T18:03:00Z">
              <w:r w:rsidRPr="009D1D2D">
                <w:rPr>
                  <w:rFonts w:asciiTheme="majorBidi" w:eastAsia="Times New Roman" w:hAnsiTheme="majorBidi" w:cstheme="majorBidi"/>
                  <w:kern w:val="0"/>
                  <w:sz w:val="18"/>
                  <w:szCs w:val="18"/>
                  <w14:ligatures w14:val="none"/>
                  <w:rPrChange w:id="3508" w:author="Bikram Adhikari (bdhikari)" w:date="2025-10-16T13:03:00Z" w16du:dateUtc="2025-10-16T18:03:00Z">
                    <w:rPr>
                      <w:rFonts w:ascii="Calibri" w:hAnsi="Calibri" w:cs="Calibri"/>
                      <w:color w:val="000000"/>
                      <w:sz w:val="22"/>
                      <w:szCs w:val="22"/>
                    </w:rPr>
                  </w:rPrChange>
                </w:rPr>
                <w:t>0.65</w:t>
              </w:r>
            </w:ins>
            <w:del w:id="350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10" w:author="Bikram Adhikari (bdhikari)" w:date="2025-10-16T13:03:00Z" w16du:dateUtc="2025-10-16T18:03:00Z">
                    <w:rPr>
                      <w:rFonts w:asciiTheme="majorBidi" w:hAnsiTheme="majorBidi" w:cstheme="majorBidi"/>
                      <w:sz w:val="18"/>
                      <w:szCs w:val="18"/>
                    </w:rPr>
                  </w:rPrChange>
                </w:rPr>
                <w:delText>0.65</w:delText>
              </w:r>
            </w:del>
          </w:p>
        </w:tc>
        <w:tc>
          <w:tcPr>
            <w:tcW w:w="1108" w:type="dxa"/>
            <w:hideMark/>
          </w:tcPr>
          <w:p w14:paraId="43CB5725" w14:textId="4ED1CA2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11" w:author="Bikram Adhikari (bdhikari)" w:date="2025-10-16T13:03:00Z" w16du:dateUtc="2025-10-16T18:03:00Z">
                <w:pPr>
                  <w:spacing w:after="0" w:line="240" w:lineRule="auto"/>
                  <w:jc w:val="center"/>
                </w:pPr>
              </w:pPrChange>
            </w:pPr>
            <w:ins w:id="3512" w:author="Bikram Adhikari (bdhikari)" w:date="2025-10-16T13:03:00Z" w16du:dateUtc="2025-10-16T18:03:00Z">
              <w:r w:rsidRPr="009D1D2D">
                <w:rPr>
                  <w:rFonts w:asciiTheme="majorBidi" w:eastAsia="Times New Roman" w:hAnsiTheme="majorBidi" w:cstheme="majorBidi"/>
                  <w:kern w:val="0"/>
                  <w:sz w:val="18"/>
                  <w:szCs w:val="18"/>
                  <w14:ligatures w14:val="none"/>
                  <w:rPrChange w:id="3513" w:author="Bikram Adhikari (bdhikari)" w:date="2025-10-16T13:03:00Z" w16du:dateUtc="2025-10-16T18:03:00Z">
                    <w:rPr>
                      <w:rFonts w:ascii="Calibri" w:hAnsi="Calibri" w:cs="Calibri"/>
                      <w:color w:val="000000"/>
                      <w:sz w:val="22"/>
                      <w:szCs w:val="22"/>
                    </w:rPr>
                  </w:rPrChange>
                </w:rPr>
                <w:t>0.46, 0.93</w:t>
              </w:r>
            </w:ins>
            <w:del w:id="351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15" w:author="Bikram Adhikari (bdhikari)" w:date="2025-10-16T13:03:00Z" w16du:dateUtc="2025-10-16T18:03:00Z">
                    <w:rPr>
                      <w:rFonts w:asciiTheme="majorBidi" w:hAnsiTheme="majorBidi" w:cstheme="majorBidi"/>
                      <w:sz w:val="18"/>
                      <w:szCs w:val="18"/>
                    </w:rPr>
                  </w:rPrChange>
                </w:rPr>
                <w:delText>0.46 to 0.93</w:delText>
              </w:r>
            </w:del>
          </w:p>
        </w:tc>
        <w:tc>
          <w:tcPr>
            <w:tcW w:w="1230" w:type="dxa"/>
            <w:hideMark/>
          </w:tcPr>
          <w:p w14:paraId="6ADB0D64" w14:textId="288F3075"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3516"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3517" w:author="Bikram Adhikari (bdhikari)" w:date="2025-10-16T13:03:00Z" w16du:dateUtc="2025-10-16T18:03:00Z">
                <w:pPr>
                  <w:spacing w:after="0" w:line="240" w:lineRule="auto"/>
                  <w:jc w:val="center"/>
                </w:pPr>
              </w:pPrChange>
            </w:pPr>
            <w:ins w:id="3518" w:author="Bikram Adhikari (bdhikari)" w:date="2025-10-16T13:03:00Z" w16du:dateUtc="2025-10-16T18:03:00Z">
              <w:r w:rsidRPr="009D1D2D">
                <w:rPr>
                  <w:rFonts w:asciiTheme="majorBidi" w:eastAsia="Times New Roman" w:hAnsiTheme="majorBidi" w:cstheme="majorBidi"/>
                  <w:kern w:val="0"/>
                  <w:sz w:val="18"/>
                  <w:szCs w:val="18"/>
                  <w14:ligatures w14:val="none"/>
                  <w:rPrChange w:id="3519" w:author="Bikram Adhikari (bdhikari)" w:date="2025-10-16T13:03:00Z" w16du:dateUtc="2025-10-16T18:03:00Z">
                    <w:rPr>
                      <w:rFonts w:ascii="Calibri" w:hAnsi="Calibri" w:cs="Calibri"/>
                      <w:b/>
                      <w:bCs/>
                      <w:color w:val="000000"/>
                      <w:sz w:val="22"/>
                      <w:szCs w:val="22"/>
                    </w:rPr>
                  </w:rPrChange>
                </w:rPr>
                <w:t>0.02</w:t>
              </w:r>
            </w:ins>
            <w:del w:id="352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21" w:author="Bikram Adhikari (bdhikari)" w:date="2025-10-16T13:03:00Z" w16du:dateUtc="2025-10-16T18:03:00Z">
                    <w:rPr>
                      <w:rFonts w:asciiTheme="majorBidi" w:hAnsiTheme="majorBidi" w:cstheme="majorBidi"/>
                      <w:b/>
                      <w:bCs/>
                      <w:sz w:val="18"/>
                      <w:szCs w:val="18"/>
                    </w:rPr>
                  </w:rPrChange>
                </w:rPr>
                <w:delText>0.02</w:delText>
              </w:r>
            </w:del>
          </w:p>
        </w:tc>
        <w:tc>
          <w:tcPr>
            <w:tcW w:w="1098" w:type="dxa"/>
            <w:hideMark/>
          </w:tcPr>
          <w:p w14:paraId="709DA532" w14:textId="531F9316"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22" w:author="Bikram Adhikari (bdhikari)" w:date="2025-10-16T13:03:00Z" w16du:dateUtc="2025-10-16T18:03:00Z">
                <w:pPr>
                  <w:spacing w:after="0" w:line="240" w:lineRule="auto"/>
                  <w:jc w:val="center"/>
                </w:pPr>
              </w:pPrChange>
            </w:pPr>
            <w:ins w:id="3523" w:author="Bikram Adhikari (bdhikari)" w:date="2025-10-16T13:03:00Z" w16du:dateUtc="2025-10-16T18:03:00Z">
              <w:r w:rsidRPr="009D1D2D">
                <w:rPr>
                  <w:rFonts w:asciiTheme="majorBidi" w:eastAsia="Times New Roman" w:hAnsiTheme="majorBidi" w:cstheme="majorBidi"/>
                  <w:kern w:val="0"/>
                  <w:sz w:val="18"/>
                  <w:szCs w:val="18"/>
                  <w14:ligatures w14:val="none"/>
                  <w:rPrChange w:id="3524" w:author="Bikram Adhikari (bdhikari)" w:date="2025-10-16T13:03:00Z" w16du:dateUtc="2025-10-16T18:03:00Z">
                    <w:rPr>
                      <w:rFonts w:ascii="Calibri" w:hAnsi="Calibri" w:cs="Calibri"/>
                      <w:color w:val="000000"/>
                      <w:sz w:val="22"/>
                      <w:szCs w:val="22"/>
                    </w:rPr>
                  </w:rPrChange>
                </w:rPr>
                <w:t>0.59</w:t>
              </w:r>
            </w:ins>
            <w:del w:id="352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26" w:author="Bikram Adhikari (bdhikari)" w:date="2025-10-16T13:03:00Z" w16du:dateUtc="2025-10-16T18:03:00Z">
                    <w:rPr>
                      <w:rFonts w:asciiTheme="majorBidi" w:hAnsiTheme="majorBidi" w:cstheme="majorBidi"/>
                      <w:sz w:val="18"/>
                      <w:szCs w:val="18"/>
                    </w:rPr>
                  </w:rPrChange>
                </w:rPr>
                <w:delText>0.57</w:delText>
              </w:r>
            </w:del>
          </w:p>
        </w:tc>
        <w:tc>
          <w:tcPr>
            <w:tcW w:w="1108" w:type="dxa"/>
            <w:hideMark/>
          </w:tcPr>
          <w:p w14:paraId="6AD75058" w14:textId="73AE79E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27" w:author="Bikram Adhikari (bdhikari)" w:date="2025-10-16T13:03:00Z" w16du:dateUtc="2025-10-16T18:03:00Z">
                <w:pPr>
                  <w:spacing w:after="0" w:line="240" w:lineRule="auto"/>
                  <w:jc w:val="center"/>
                </w:pPr>
              </w:pPrChange>
            </w:pPr>
            <w:ins w:id="3528" w:author="Bikram Adhikari (bdhikari)" w:date="2025-10-16T13:03:00Z" w16du:dateUtc="2025-10-16T18:03:00Z">
              <w:r w:rsidRPr="009D1D2D">
                <w:rPr>
                  <w:rFonts w:asciiTheme="majorBidi" w:eastAsia="Times New Roman" w:hAnsiTheme="majorBidi" w:cstheme="majorBidi"/>
                  <w:kern w:val="0"/>
                  <w:sz w:val="18"/>
                  <w:szCs w:val="18"/>
                  <w14:ligatures w14:val="none"/>
                  <w:rPrChange w:id="3529" w:author="Bikram Adhikari (bdhikari)" w:date="2025-10-16T13:03:00Z" w16du:dateUtc="2025-10-16T18:03:00Z">
                    <w:rPr>
                      <w:rFonts w:ascii="Calibri" w:hAnsi="Calibri" w:cs="Calibri"/>
                      <w:color w:val="000000"/>
                      <w:sz w:val="22"/>
                      <w:szCs w:val="22"/>
                    </w:rPr>
                  </w:rPrChange>
                </w:rPr>
                <w:t>0.36, 0.97</w:t>
              </w:r>
            </w:ins>
            <w:del w:id="353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31" w:author="Bikram Adhikari (bdhikari)" w:date="2025-10-16T13:03:00Z" w16du:dateUtc="2025-10-16T18:03:00Z">
                    <w:rPr>
                      <w:rFonts w:asciiTheme="majorBidi" w:hAnsiTheme="majorBidi" w:cstheme="majorBidi"/>
                      <w:sz w:val="18"/>
                      <w:szCs w:val="18"/>
                    </w:rPr>
                  </w:rPrChange>
                </w:rPr>
                <w:delText>0.35 to 0.94</w:delText>
              </w:r>
            </w:del>
          </w:p>
        </w:tc>
        <w:tc>
          <w:tcPr>
            <w:tcW w:w="1230" w:type="dxa"/>
            <w:hideMark/>
          </w:tcPr>
          <w:p w14:paraId="6132306F" w14:textId="4FF3E15B"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3532"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3533" w:author="Bikram Adhikari (bdhikari)" w:date="2025-10-16T13:03:00Z" w16du:dateUtc="2025-10-16T18:03:00Z">
                <w:pPr>
                  <w:spacing w:after="0" w:line="240" w:lineRule="auto"/>
                  <w:jc w:val="center"/>
                </w:pPr>
              </w:pPrChange>
            </w:pPr>
            <w:ins w:id="3534" w:author="Bikram Adhikari (bdhikari)" w:date="2025-10-16T13:03:00Z" w16du:dateUtc="2025-10-16T18:03:00Z">
              <w:r w:rsidRPr="009D1D2D">
                <w:rPr>
                  <w:rFonts w:asciiTheme="majorBidi" w:eastAsia="Times New Roman" w:hAnsiTheme="majorBidi" w:cstheme="majorBidi"/>
                  <w:kern w:val="0"/>
                  <w:sz w:val="18"/>
                  <w:szCs w:val="18"/>
                  <w14:ligatures w14:val="none"/>
                  <w:rPrChange w:id="3535" w:author="Bikram Adhikari (bdhikari)" w:date="2025-10-16T13:03:00Z" w16du:dateUtc="2025-10-16T18:03:00Z">
                    <w:rPr>
                      <w:rFonts w:ascii="Calibri" w:hAnsi="Calibri" w:cs="Calibri"/>
                      <w:b/>
                      <w:bCs/>
                      <w:color w:val="000000"/>
                      <w:sz w:val="22"/>
                      <w:szCs w:val="22"/>
                    </w:rPr>
                  </w:rPrChange>
                </w:rPr>
                <w:t>0.037</w:t>
              </w:r>
            </w:ins>
            <w:del w:id="353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37" w:author="Bikram Adhikari (bdhikari)" w:date="2025-10-16T13:03:00Z" w16du:dateUtc="2025-10-16T18:03:00Z">
                    <w:rPr>
                      <w:rFonts w:asciiTheme="majorBidi" w:hAnsiTheme="majorBidi" w:cstheme="majorBidi"/>
                      <w:b/>
                      <w:bCs/>
                      <w:sz w:val="18"/>
                      <w:szCs w:val="18"/>
                    </w:rPr>
                  </w:rPrChange>
                </w:rPr>
                <w:delText>0.027</w:delText>
              </w:r>
            </w:del>
          </w:p>
        </w:tc>
      </w:tr>
      <w:tr w:rsidR="00452898" w:rsidRPr="00A12542" w14:paraId="686B7623" w14:textId="77777777" w:rsidTr="00101267">
        <w:trPr>
          <w:trHeight w:val="20"/>
        </w:trPr>
        <w:tc>
          <w:tcPr>
            <w:tcW w:w="1995" w:type="dxa"/>
            <w:hideMark/>
          </w:tcPr>
          <w:p w14:paraId="06BD6E42" w14:textId="26681C98" w:rsidR="00452898" w:rsidRPr="00A12542" w:rsidRDefault="00452898" w:rsidP="0045289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Mother’s education</w:t>
            </w:r>
          </w:p>
        </w:tc>
        <w:tc>
          <w:tcPr>
            <w:tcW w:w="1165" w:type="dxa"/>
            <w:hideMark/>
          </w:tcPr>
          <w:p w14:paraId="2C3B7BC5" w14:textId="15395972"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38" w:author="Bikram Adhikari (bdhikari)" w:date="2025-10-16T13:03:00Z" w16du:dateUtc="2025-10-16T18:03:00Z">
                <w:pPr>
                  <w:spacing w:after="0" w:line="240" w:lineRule="auto"/>
                  <w:jc w:val="center"/>
                </w:pPr>
              </w:pPrChange>
            </w:pPr>
            <w:ins w:id="3539" w:author="Bikram Adhikari (bdhikari)" w:date="2025-10-16T13:03:00Z" w16du:dateUtc="2025-10-16T18:03:00Z">
              <w:r w:rsidRPr="009D1D2D">
                <w:rPr>
                  <w:rFonts w:asciiTheme="majorBidi" w:eastAsia="Times New Roman" w:hAnsiTheme="majorBidi" w:cstheme="majorBidi"/>
                  <w:kern w:val="0"/>
                  <w:sz w:val="18"/>
                  <w:szCs w:val="18"/>
                  <w14:ligatures w14:val="none"/>
                  <w:rPrChange w:id="3540" w:author="Bikram Adhikari (bdhikari)" w:date="2025-10-16T13:03:00Z" w16du:dateUtc="2025-10-16T18:03:00Z">
                    <w:rPr>
                      <w:rFonts w:ascii="Calibri" w:hAnsi="Calibri" w:cs="Calibri"/>
                      <w:color w:val="000000"/>
                      <w:sz w:val="22"/>
                      <w:szCs w:val="22"/>
                    </w:rPr>
                  </w:rPrChange>
                </w:rPr>
                <w:t> </w:t>
              </w:r>
            </w:ins>
            <w:del w:id="354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42" w:author="Bikram Adhikari (bdhikari)" w:date="2025-10-16T13:03:00Z" w16du:dateUtc="2025-10-16T18:03:00Z">
                    <w:rPr>
                      <w:rFonts w:asciiTheme="majorBidi" w:hAnsiTheme="majorBidi" w:cstheme="majorBidi"/>
                      <w:sz w:val="18"/>
                      <w:szCs w:val="18"/>
                    </w:rPr>
                  </w:rPrChange>
                </w:rPr>
                <w:delText> </w:delText>
              </w:r>
            </w:del>
          </w:p>
        </w:tc>
        <w:tc>
          <w:tcPr>
            <w:tcW w:w="1098" w:type="dxa"/>
            <w:hideMark/>
          </w:tcPr>
          <w:p w14:paraId="01080B56" w14:textId="4880A49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43" w:author="Bikram Adhikari (bdhikari)" w:date="2025-10-16T13:03:00Z" w16du:dateUtc="2025-10-16T18:03:00Z">
                <w:pPr>
                  <w:spacing w:after="0" w:line="240" w:lineRule="auto"/>
                  <w:jc w:val="center"/>
                </w:pPr>
              </w:pPrChange>
            </w:pPr>
            <w:ins w:id="3544" w:author="Bikram Adhikari (bdhikari)" w:date="2025-10-16T13:03:00Z" w16du:dateUtc="2025-10-16T18:03:00Z">
              <w:r w:rsidRPr="009D1D2D">
                <w:rPr>
                  <w:rFonts w:asciiTheme="majorBidi" w:eastAsia="Times New Roman" w:hAnsiTheme="majorBidi" w:cstheme="majorBidi"/>
                  <w:kern w:val="0"/>
                  <w:sz w:val="18"/>
                  <w:szCs w:val="18"/>
                  <w14:ligatures w14:val="none"/>
                  <w:rPrChange w:id="3545" w:author="Bikram Adhikari (bdhikari)" w:date="2025-10-16T13:03:00Z" w16du:dateUtc="2025-10-16T18:03:00Z">
                    <w:rPr>
                      <w:rFonts w:ascii="Calibri" w:hAnsi="Calibri" w:cs="Calibri"/>
                      <w:color w:val="000000"/>
                      <w:sz w:val="22"/>
                      <w:szCs w:val="22"/>
                    </w:rPr>
                  </w:rPrChange>
                </w:rPr>
                <w:t> </w:t>
              </w:r>
            </w:ins>
            <w:del w:id="354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47" w:author="Bikram Adhikari (bdhikari)" w:date="2025-10-16T13:03:00Z" w16du:dateUtc="2025-10-16T18:03:00Z">
                    <w:rPr>
                      <w:rFonts w:asciiTheme="majorBidi" w:hAnsiTheme="majorBidi" w:cstheme="majorBidi"/>
                      <w:sz w:val="18"/>
                      <w:szCs w:val="18"/>
                    </w:rPr>
                  </w:rPrChange>
                </w:rPr>
                <w:delText> </w:delText>
              </w:r>
            </w:del>
          </w:p>
        </w:tc>
        <w:tc>
          <w:tcPr>
            <w:tcW w:w="1108" w:type="dxa"/>
            <w:hideMark/>
          </w:tcPr>
          <w:p w14:paraId="2CA7A2C2" w14:textId="0457227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48" w:author="Bikram Adhikari (bdhikari)" w:date="2025-10-16T13:03:00Z" w16du:dateUtc="2025-10-16T18:03:00Z">
                <w:pPr>
                  <w:spacing w:after="0" w:line="240" w:lineRule="auto"/>
                  <w:jc w:val="center"/>
                </w:pPr>
              </w:pPrChange>
            </w:pPr>
            <w:ins w:id="3549" w:author="Bikram Adhikari (bdhikari)" w:date="2025-10-16T13:03:00Z" w16du:dateUtc="2025-10-16T18:03:00Z">
              <w:r w:rsidRPr="009D1D2D">
                <w:rPr>
                  <w:rFonts w:asciiTheme="majorBidi" w:eastAsia="Times New Roman" w:hAnsiTheme="majorBidi" w:cstheme="majorBidi"/>
                  <w:kern w:val="0"/>
                  <w:sz w:val="18"/>
                  <w:szCs w:val="18"/>
                  <w14:ligatures w14:val="none"/>
                  <w:rPrChange w:id="3550" w:author="Bikram Adhikari (bdhikari)" w:date="2025-10-16T13:03:00Z" w16du:dateUtc="2025-10-16T18:03:00Z">
                    <w:rPr>
                      <w:rFonts w:ascii="Calibri" w:hAnsi="Calibri" w:cs="Calibri"/>
                      <w:color w:val="000000"/>
                      <w:sz w:val="22"/>
                      <w:szCs w:val="22"/>
                    </w:rPr>
                  </w:rPrChange>
                </w:rPr>
                <w:t> </w:t>
              </w:r>
            </w:ins>
            <w:del w:id="355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52" w:author="Bikram Adhikari (bdhikari)" w:date="2025-10-16T13:03:00Z" w16du:dateUtc="2025-10-16T18:03:00Z">
                    <w:rPr>
                      <w:rFonts w:asciiTheme="majorBidi" w:hAnsiTheme="majorBidi" w:cstheme="majorBidi"/>
                      <w:sz w:val="18"/>
                      <w:szCs w:val="18"/>
                    </w:rPr>
                  </w:rPrChange>
                </w:rPr>
                <w:delText> </w:delText>
              </w:r>
            </w:del>
          </w:p>
        </w:tc>
        <w:tc>
          <w:tcPr>
            <w:tcW w:w="1230" w:type="dxa"/>
            <w:hideMark/>
          </w:tcPr>
          <w:p w14:paraId="361BAF04" w14:textId="2923E56E"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53" w:author="Bikram Adhikari (bdhikari)" w:date="2025-10-16T13:03:00Z" w16du:dateUtc="2025-10-16T18:03:00Z">
                <w:pPr>
                  <w:spacing w:after="0" w:line="240" w:lineRule="auto"/>
                  <w:jc w:val="center"/>
                </w:pPr>
              </w:pPrChange>
            </w:pPr>
            <w:ins w:id="3554" w:author="Bikram Adhikari (bdhikari)" w:date="2025-10-16T13:03:00Z" w16du:dateUtc="2025-10-16T18:03:00Z">
              <w:r w:rsidRPr="009D1D2D">
                <w:rPr>
                  <w:rFonts w:asciiTheme="majorBidi" w:eastAsia="Times New Roman" w:hAnsiTheme="majorBidi" w:cstheme="majorBidi"/>
                  <w:kern w:val="0"/>
                  <w:sz w:val="18"/>
                  <w:szCs w:val="18"/>
                  <w14:ligatures w14:val="none"/>
                  <w:rPrChange w:id="3555" w:author="Bikram Adhikari (bdhikari)" w:date="2025-10-16T13:03:00Z" w16du:dateUtc="2025-10-16T18:03:00Z">
                    <w:rPr>
                      <w:rFonts w:ascii="Calibri" w:hAnsi="Calibri" w:cs="Calibri"/>
                      <w:color w:val="000000"/>
                      <w:sz w:val="22"/>
                      <w:szCs w:val="22"/>
                    </w:rPr>
                  </w:rPrChange>
                </w:rPr>
                <w:t> </w:t>
              </w:r>
            </w:ins>
            <w:del w:id="355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57" w:author="Bikram Adhikari (bdhikari)" w:date="2025-10-16T13:03:00Z" w16du:dateUtc="2025-10-16T18:03:00Z">
                    <w:rPr>
                      <w:rFonts w:asciiTheme="majorBidi" w:hAnsiTheme="majorBidi" w:cstheme="majorBidi"/>
                      <w:sz w:val="18"/>
                      <w:szCs w:val="18"/>
                    </w:rPr>
                  </w:rPrChange>
                </w:rPr>
                <w:delText> </w:delText>
              </w:r>
            </w:del>
          </w:p>
        </w:tc>
        <w:tc>
          <w:tcPr>
            <w:tcW w:w="1098" w:type="dxa"/>
            <w:hideMark/>
          </w:tcPr>
          <w:p w14:paraId="5F15F6D1" w14:textId="74F6B791"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58" w:author="Bikram Adhikari (bdhikari)" w:date="2025-10-16T13:03:00Z" w16du:dateUtc="2025-10-16T18:03:00Z">
                <w:pPr>
                  <w:spacing w:after="0" w:line="240" w:lineRule="auto"/>
                  <w:jc w:val="center"/>
                </w:pPr>
              </w:pPrChange>
            </w:pPr>
            <w:ins w:id="3559" w:author="Bikram Adhikari (bdhikari)" w:date="2025-10-16T13:03:00Z" w16du:dateUtc="2025-10-16T18:03:00Z">
              <w:r w:rsidRPr="009D1D2D">
                <w:rPr>
                  <w:rFonts w:asciiTheme="majorBidi" w:eastAsia="Times New Roman" w:hAnsiTheme="majorBidi" w:cstheme="majorBidi"/>
                  <w:kern w:val="0"/>
                  <w:sz w:val="18"/>
                  <w:szCs w:val="18"/>
                  <w14:ligatures w14:val="none"/>
                  <w:rPrChange w:id="3560" w:author="Bikram Adhikari (bdhikari)" w:date="2025-10-16T13:03:00Z" w16du:dateUtc="2025-10-16T18:03:00Z">
                    <w:rPr>
                      <w:rFonts w:ascii="Calibri" w:hAnsi="Calibri" w:cs="Calibri"/>
                      <w:color w:val="000000"/>
                      <w:sz w:val="22"/>
                      <w:szCs w:val="22"/>
                    </w:rPr>
                  </w:rPrChange>
                </w:rPr>
                <w:t> </w:t>
              </w:r>
            </w:ins>
            <w:del w:id="356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62" w:author="Bikram Adhikari (bdhikari)" w:date="2025-10-16T13:03:00Z" w16du:dateUtc="2025-10-16T18:03:00Z">
                    <w:rPr>
                      <w:rFonts w:asciiTheme="majorBidi" w:hAnsiTheme="majorBidi" w:cstheme="majorBidi"/>
                      <w:sz w:val="18"/>
                      <w:szCs w:val="18"/>
                    </w:rPr>
                  </w:rPrChange>
                </w:rPr>
                <w:delText> </w:delText>
              </w:r>
            </w:del>
          </w:p>
        </w:tc>
        <w:tc>
          <w:tcPr>
            <w:tcW w:w="1108" w:type="dxa"/>
            <w:hideMark/>
          </w:tcPr>
          <w:p w14:paraId="68AAA7A9" w14:textId="22BFE47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63" w:author="Bikram Adhikari (bdhikari)" w:date="2025-10-16T13:03:00Z" w16du:dateUtc="2025-10-16T18:03:00Z">
                <w:pPr>
                  <w:spacing w:after="0" w:line="240" w:lineRule="auto"/>
                  <w:jc w:val="center"/>
                </w:pPr>
              </w:pPrChange>
            </w:pPr>
            <w:ins w:id="3564" w:author="Bikram Adhikari (bdhikari)" w:date="2025-10-16T13:03:00Z" w16du:dateUtc="2025-10-16T18:03:00Z">
              <w:r w:rsidRPr="009D1D2D">
                <w:rPr>
                  <w:rFonts w:asciiTheme="majorBidi" w:eastAsia="Times New Roman" w:hAnsiTheme="majorBidi" w:cstheme="majorBidi"/>
                  <w:kern w:val="0"/>
                  <w:sz w:val="18"/>
                  <w:szCs w:val="18"/>
                  <w14:ligatures w14:val="none"/>
                  <w:rPrChange w:id="3565" w:author="Bikram Adhikari (bdhikari)" w:date="2025-10-16T13:03:00Z" w16du:dateUtc="2025-10-16T18:03:00Z">
                    <w:rPr>
                      <w:rFonts w:ascii="Calibri" w:hAnsi="Calibri" w:cs="Calibri"/>
                      <w:color w:val="000000"/>
                      <w:sz w:val="22"/>
                      <w:szCs w:val="22"/>
                    </w:rPr>
                  </w:rPrChange>
                </w:rPr>
                <w:t> </w:t>
              </w:r>
            </w:ins>
            <w:del w:id="356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67" w:author="Bikram Adhikari (bdhikari)" w:date="2025-10-16T13:03:00Z" w16du:dateUtc="2025-10-16T18:03:00Z">
                    <w:rPr>
                      <w:rFonts w:asciiTheme="majorBidi" w:hAnsiTheme="majorBidi" w:cstheme="majorBidi"/>
                      <w:sz w:val="18"/>
                      <w:szCs w:val="18"/>
                    </w:rPr>
                  </w:rPrChange>
                </w:rPr>
                <w:delText> </w:delText>
              </w:r>
            </w:del>
          </w:p>
        </w:tc>
        <w:tc>
          <w:tcPr>
            <w:tcW w:w="1230" w:type="dxa"/>
            <w:hideMark/>
          </w:tcPr>
          <w:p w14:paraId="75EEE245" w14:textId="2BE99E4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68" w:author="Bikram Adhikari (bdhikari)" w:date="2025-10-16T13:03:00Z" w16du:dateUtc="2025-10-16T18:03:00Z">
                <w:pPr>
                  <w:spacing w:after="0" w:line="240" w:lineRule="auto"/>
                  <w:jc w:val="center"/>
                </w:pPr>
              </w:pPrChange>
            </w:pPr>
            <w:ins w:id="3569" w:author="Bikram Adhikari (bdhikari)" w:date="2025-10-16T13:03:00Z" w16du:dateUtc="2025-10-16T18:03:00Z">
              <w:r w:rsidRPr="009D1D2D">
                <w:rPr>
                  <w:rFonts w:asciiTheme="majorBidi" w:eastAsia="Times New Roman" w:hAnsiTheme="majorBidi" w:cstheme="majorBidi"/>
                  <w:kern w:val="0"/>
                  <w:sz w:val="18"/>
                  <w:szCs w:val="18"/>
                  <w14:ligatures w14:val="none"/>
                  <w:rPrChange w:id="3570" w:author="Bikram Adhikari (bdhikari)" w:date="2025-10-16T13:03:00Z" w16du:dateUtc="2025-10-16T18:03:00Z">
                    <w:rPr>
                      <w:rFonts w:ascii="Calibri" w:hAnsi="Calibri" w:cs="Calibri"/>
                      <w:color w:val="000000"/>
                      <w:sz w:val="22"/>
                      <w:szCs w:val="22"/>
                    </w:rPr>
                  </w:rPrChange>
                </w:rPr>
                <w:t> </w:t>
              </w:r>
            </w:ins>
            <w:del w:id="357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72"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2E268D6D" w14:textId="77777777" w:rsidTr="00101267">
        <w:trPr>
          <w:trHeight w:val="20"/>
        </w:trPr>
        <w:tc>
          <w:tcPr>
            <w:tcW w:w="1995" w:type="dxa"/>
            <w:hideMark/>
          </w:tcPr>
          <w:p w14:paraId="7DA00D54"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education</w:t>
            </w:r>
          </w:p>
        </w:tc>
        <w:tc>
          <w:tcPr>
            <w:tcW w:w="1165" w:type="dxa"/>
            <w:hideMark/>
          </w:tcPr>
          <w:p w14:paraId="002C4FF2" w14:textId="6F7E09A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73" w:author="Bikram Adhikari (bdhikari)" w:date="2025-10-16T13:03:00Z" w16du:dateUtc="2025-10-16T18:03:00Z">
                <w:pPr>
                  <w:spacing w:after="0" w:line="240" w:lineRule="auto"/>
                  <w:jc w:val="center"/>
                </w:pPr>
              </w:pPrChange>
            </w:pPr>
            <w:ins w:id="3574" w:author="Bikram Adhikari (bdhikari)" w:date="2025-10-16T13:03:00Z" w16du:dateUtc="2025-10-16T18:03:00Z">
              <w:r w:rsidRPr="009D1D2D">
                <w:rPr>
                  <w:rFonts w:asciiTheme="majorBidi" w:eastAsia="Times New Roman" w:hAnsiTheme="majorBidi" w:cstheme="majorBidi"/>
                  <w:kern w:val="0"/>
                  <w:sz w:val="18"/>
                  <w:szCs w:val="18"/>
                  <w14:ligatures w14:val="none"/>
                  <w:rPrChange w:id="3575" w:author="Bikram Adhikari (bdhikari)" w:date="2025-10-16T13:03:00Z" w16du:dateUtc="2025-10-16T18:03:00Z">
                    <w:rPr>
                      <w:rFonts w:ascii="Calibri" w:hAnsi="Calibri" w:cs="Calibri"/>
                      <w:color w:val="000000"/>
                      <w:sz w:val="22"/>
                      <w:szCs w:val="22"/>
                    </w:rPr>
                  </w:rPrChange>
                </w:rPr>
                <w:t>265 (52.4)</w:t>
              </w:r>
            </w:ins>
            <w:del w:id="357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77" w:author="Bikram Adhikari (bdhikari)" w:date="2025-10-16T13:03:00Z" w16du:dateUtc="2025-10-16T18:03:00Z">
                    <w:rPr>
                      <w:rFonts w:asciiTheme="majorBidi" w:hAnsiTheme="majorBidi" w:cstheme="majorBidi"/>
                      <w:sz w:val="18"/>
                      <w:szCs w:val="18"/>
                    </w:rPr>
                  </w:rPrChange>
                </w:rPr>
                <w:delText>265 (52.4)</w:delText>
              </w:r>
            </w:del>
          </w:p>
        </w:tc>
        <w:tc>
          <w:tcPr>
            <w:tcW w:w="1098" w:type="dxa"/>
            <w:hideMark/>
          </w:tcPr>
          <w:p w14:paraId="3F03B747" w14:textId="79F71173"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78" w:author="Bikram Adhikari (bdhikari)" w:date="2025-10-16T13:03:00Z" w16du:dateUtc="2025-10-16T18:03:00Z">
                <w:pPr>
                  <w:spacing w:after="0" w:line="240" w:lineRule="auto"/>
                  <w:jc w:val="center"/>
                </w:pPr>
              </w:pPrChange>
            </w:pPr>
            <w:ins w:id="3579" w:author="Bikram Adhikari (bdhikari)" w:date="2025-10-16T13:07:00Z" w16du:dateUtc="2025-10-16T18:07:00Z">
              <w:r>
                <w:rPr>
                  <w:rFonts w:asciiTheme="majorBidi" w:eastAsia="Times New Roman" w:hAnsiTheme="majorBidi" w:cstheme="majorBidi"/>
                  <w:kern w:val="0"/>
                  <w:sz w:val="18"/>
                  <w:szCs w:val="18"/>
                  <w14:ligatures w14:val="none"/>
                </w:rPr>
                <w:t>Ref</w:t>
              </w:r>
            </w:ins>
            <w:del w:id="358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81" w:author="Bikram Adhikari (bdhikari)" w:date="2025-10-16T13:03:00Z" w16du:dateUtc="2025-10-16T18:03:00Z">
                    <w:rPr>
                      <w:rFonts w:asciiTheme="majorBidi" w:hAnsiTheme="majorBidi" w:cstheme="majorBidi"/>
                      <w:sz w:val="18"/>
                      <w:szCs w:val="18"/>
                    </w:rPr>
                  </w:rPrChange>
                </w:rPr>
                <w:delText>Ref</w:delText>
              </w:r>
            </w:del>
          </w:p>
        </w:tc>
        <w:tc>
          <w:tcPr>
            <w:tcW w:w="1108" w:type="dxa"/>
            <w:hideMark/>
          </w:tcPr>
          <w:p w14:paraId="0C9AF9C3" w14:textId="1665637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82" w:author="Bikram Adhikari (bdhikari)" w:date="2025-10-16T13:03:00Z" w16du:dateUtc="2025-10-16T18:03:00Z">
                <w:pPr>
                  <w:spacing w:after="0" w:line="240" w:lineRule="auto"/>
                  <w:jc w:val="center"/>
                </w:pPr>
              </w:pPrChange>
            </w:pPr>
          </w:p>
        </w:tc>
        <w:tc>
          <w:tcPr>
            <w:tcW w:w="1230" w:type="dxa"/>
            <w:hideMark/>
          </w:tcPr>
          <w:p w14:paraId="306C5CF9" w14:textId="23E28CE9"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83" w:author="Bikram Adhikari (bdhikari)" w:date="2025-10-16T13:03:00Z" w16du:dateUtc="2025-10-16T18:03:00Z">
                <w:pPr>
                  <w:spacing w:after="0" w:line="240" w:lineRule="auto"/>
                  <w:jc w:val="center"/>
                </w:pPr>
              </w:pPrChange>
            </w:pPr>
            <w:ins w:id="3584" w:author="Bikram Adhikari (bdhikari)" w:date="2025-10-16T13:07:00Z" w16du:dateUtc="2025-10-16T18:07:00Z">
              <w:r w:rsidRPr="001E73E8">
                <w:rPr>
                  <w:rFonts w:asciiTheme="majorBidi" w:eastAsia="Times New Roman" w:hAnsiTheme="majorBidi" w:cstheme="majorBidi"/>
                  <w:kern w:val="0"/>
                  <w:sz w:val="18"/>
                  <w:szCs w:val="18"/>
                  <w14:ligatures w14:val="none"/>
                </w:rPr>
                <w:t> </w:t>
              </w:r>
            </w:ins>
            <w:del w:id="358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86" w:author="Bikram Adhikari (bdhikari)" w:date="2025-10-16T13:03:00Z" w16du:dateUtc="2025-10-16T18:03:00Z">
                    <w:rPr>
                      <w:rFonts w:asciiTheme="majorBidi" w:hAnsiTheme="majorBidi" w:cstheme="majorBidi"/>
                      <w:sz w:val="18"/>
                      <w:szCs w:val="18"/>
                    </w:rPr>
                  </w:rPrChange>
                </w:rPr>
                <w:delText> </w:delText>
              </w:r>
            </w:del>
          </w:p>
        </w:tc>
        <w:tc>
          <w:tcPr>
            <w:tcW w:w="1098" w:type="dxa"/>
            <w:hideMark/>
          </w:tcPr>
          <w:p w14:paraId="48377999" w14:textId="740A0F83"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87" w:author="Bikram Adhikari (bdhikari)" w:date="2025-10-16T13:03:00Z" w16du:dateUtc="2025-10-16T18:03:00Z">
                <w:pPr>
                  <w:spacing w:after="0" w:line="240" w:lineRule="auto"/>
                  <w:jc w:val="center"/>
                </w:pPr>
              </w:pPrChange>
            </w:pPr>
            <w:ins w:id="3588" w:author="Bikram Adhikari (bdhikari)" w:date="2025-10-16T13:07:00Z" w16du:dateUtc="2025-10-16T18:07:00Z">
              <w:r>
                <w:rPr>
                  <w:rFonts w:asciiTheme="majorBidi" w:eastAsia="Times New Roman" w:hAnsiTheme="majorBidi" w:cstheme="majorBidi"/>
                  <w:kern w:val="0"/>
                  <w:sz w:val="18"/>
                  <w:szCs w:val="18"/>
                  <w14:ligatures w14:val="none"/>
                </w:rPr>
                <w:t>Ref</w:t>
              </w:r>
            </w:ins>
            <w:del w:id="358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90" w:author="Bikram Adhikari (bdhikari)" w:date="2025-10-16T13:03:00Z" w16du:dateUtc="2025-10-16T18:03:00Z">
                    <w:rPr>
                      <w:rFonts w:asciiTheme="majorBidi" w:hAnsiTheme="majorBidi" w:cstheme="majorBidi"/>
                      <w:sz w:val="18"/>
                      <w:szCs w:val="18"/>
                    </w:rPr>
                  </w:rPrChange>
                </w:rPr>
                <w:delText>Ref</w:delText>
              </w:r>
            </w:del>
          </w:p>
        </w:tc>
        <w:tc>
          <w:tcPr>
            <w:tcW w:w="1108" w:type="dxa"/>
            <w:hideMark/>
          </w:tcPr>
          <w:p w14:paraId="1340C4D1" w14:textId="4101F9AB"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91" w:author="Bikram Adhikari (bdhikari)" w:date="2025-10-16T13:03:00Z" w16du:dateUtc="2025-10-16T18:03:00Z">
                <w:pPr>
                  <w:spacing w:after="0" w:line="240" w:lineRule="auto"/>
                  <w:jc w:val="center"/>
                </w:pPr>
              </w:pPrChange>
            </w:pPr>
          </w:p>
        </w:tc>
        <w:tc>
          <w:tcPr>
            <w:tcW w:w="1230" w:type="dxa"/>
            <w:hideMark/>
          </w:tcPr>
          <w:p w14:paraId="36CB3E6C" w14:textId="5B7F1056"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92" w:author="Bikram Adhikari (bdhikari)" w:date="2025-10-16T13:03:00Z" w16du:dateUtc="2025-10-16T18:03:00Z">
                <w:pPr>
                  <w:spacing w:after="0" w:line="240" w:lineRule="auto"/>
                  <w:jc w:val="center"/>
                </w:pPr>
              </w:pPrChange>
            </w:pPr>
            <w:ins w:id="3593" w:author="Bikram Adhikari (bdhikari)" w:date="2025-10-16T13:03:00Z" w16du:dateUtc="2025-10-16T18:03:00Z">
              <w:r w:rsidRPr="009D1D2D">
                <w:rPr>
                  <w:rFonts w:asciiTheme="majorBidi" w:eastAsia="Times New Roman" w:hAnsiTheme="majorBidi" w:cstheme="majorBidi"/>
                  <w:kern w:val="0"/>
                  <w:sz w:val="18"/>
                  <w:szCs w:val="18"/>
                  <w14:ligatures w14:val="none"/>
                  <w:rPrChange w:id="3594" w:author="Bikram Adhikari (bdhikari)" w:date="2025-10-16T13:03:00Z" w16du:dateUtc="2025-10-16T18:03:00Z">
                    <w:rPr>
                      <w:rFonts w:ascii="Calibri" w:hAnsi="Calibri" w:cs="Calibri"/>
                      <w:color w:val="000000"/>
                      <w:sz w:val="22"/>
                      <w:szCs w:val="22"/>
                    </w:rPr>
                  </w:rPrChange>
                </w:rPr>
                <w:t> </w:t>
              </w:r>
            </w:ins>
            <w:del w:id="359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596"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3612E67F" w14:textId="77777777" w:rsidTr="00101267">
        <w:trPr>
          <w:trHeight w:val="20"/>
        </w:trPr>
        <w:tc>
          <w:tcPr>
            <w:tcW w:w="1995" w:type="dxa"/>
            <w:hideMark/>
          </w:tcPr>
          <w:p w14:paraId="180C606C" w14:textId="7C11E76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Basic </w:t>
            </w:r>
          </w:p>
        </w:tc>
        <w:tc>
          <w:tcPr>
            <w:tcW w:w="1165" w:type="dxa"/>
            <w:hideMark/>
          </w:tcPr>
          <w:p w14:paraId="2DDBD033" w14:textId="5D97C0CE"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597" w:author="Bikram Adhikari (bdhikari)" w:date="2025-10-16T13:03:00Z" w16du:dateUtc="2025-10-16T18:03:00Z">
                <w:pPr>
                  <w:spacing w:after="0" w:line="240" w:lineRule="auto"/>
                  <w:jc w:val="center"/>
                </w:pPr>
              </w:pPrChange>
            </w:pPr>
            <w:ins w:id="3598" w:author="Bikram Adhikari (bdhikari)" w:date="2025-10-16T13:03:00Z" w16du:dateUtc="2025-10-16T18:03:00Z">
              <w:r w:rsidRPr="009D1D2D">
                <w:rPr>
                  <w:rFonts w:asciiTheme="majorBidi" w:eastAsia="Times New Roman" w:hAnsiTheme="majorBidi" w:cstheme="majorBidi"/>
                  <w:kern w:val="0"/>
                  <w:sz w:val="18"/>
                  <w:szCs w:val="18"/>
                  <w14:ligatures w14:val="none"/>
                  <w:rPrChange w:id="3599" w:author="Bikram Adhikari (bdhikari)" w:date="2025-10-16T13:03:00Z" w16du:dateUtc="2025-10-16T18:03:00Z">
                    <w:rPr>
                      <w:rFonts w:ascii="Calibri" w:hAnsi="Calibri" w:cs="Calibri"/>
                      <w:color w:val="000000"/>
                      <w:sz w:val="22"/>
                      <w:szCs w:val="22"/>
                    </w:rPr>
                  </w:rPrChange>
                </w:rPr>
                <w:t>347 (42.4)</w:t>
              </w:r>
            </w:ins>
            <w:del w:id="360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01" w:author="Bikram Adhikari (bdhikari)" w:date="2025-10-16T13:03:00Z" w16du:dateUtc="2025-10-16T18:03:00Z">
                    <w:rPr>
                      <w:rFonts w:asciiTheme="majorBidi" w:hAnsiTheme="majorBidi" w:cstheme="majorBidi"/>
                      <w:sz w:val="18"/>
                      <w:szCs w:val="18"/>
                    </w:rPr>
                  </w:rPrChange>
                </w:rPr>
                <w:delText>347 (42.4)</w:delText>
              </w:r>
            </w:del>
          </w:p>
        </w:tc>
        <w:tc>
          <w:tcPr>
            <w:tcW w:w="1098" w:type="dxa"/>
            <w:hideMark/>
          </w:tcPr>
          <w:p w14:paraId="64CEFA82" w14:textId="3D6F08D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02" w:author="Bikram Adhikari (bdhikari)" w:date="2025-10-16T13:03:00Z" w16du:dateUtc="2025-10-16T18:03:00Z">
                <w:pPr>
                  <w:spacing w:after="0" w:line="240" w:lineRule="auto"/>
                  <w:jc w:val="center"/>
                </w:pPr>
              </w:pPrChange>
            </w:pPr>
            <w:ins w:id="3603" w:author="Bikram Adhikari (bdhikari)" w:date="2025-10-16T13:03:00Z" w16du:dateUtc="2025-10-16T18:03:00Z">
              <w:r w:rsidRPr="009D1D2D">
                <w:rPr>
                  <w:rFonts w:asciiTheme="majorBidi" w:eastAsia="Times New Roman" w:hAnsiTheme="majorBidi" w:cstheme="majorBidi"/>
                  <w:kern w:val="0"/>
                  <w:sz w:val="18"/>
                  <w:szCs w:val="18"/>
                  <w14:ligatures w14:val="none"/>
                  <w:rPrChange w:id="3604" w:author="Bikram Adhikari (bdhikari)" w:date="2025-10-16T13:03:00Z" w16du:dateUtc="2025-10-16T18:03:00Z">
                    <w:rPr>
                      <w:rFonts w:ascii="Calibri" w:hAnsi="Calibri" w:cs="Calibri"/>
                      <w:color w:val="000000"/>
                      <w:sz w:val="22"/>
                      <w:szCs w:val="22"/>
                    </w:rPr>
                  </w:rPrChange>
                </w:rPr>
                <w:t>0.67</w:t>
              </w:r>
            </w:ins>
            <w:del w:id="360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06" w:author="Bikram Adhikari (bdhikari)" w:date="2025-10-16T13:03:00Z" w16du:dateUtc="2025-10-16T18:03:00Z">
                    <w:rPr>
                      <w:rFonts w:asciiTheme="majorBidi" w:hAnsiTheme="majorBidi" w:cstheme="majorBidi"/>
                      <w:sz w:val="18"/>
                      <w:szCs w:val="18"/>
                    </w:rPr>
                  </w:rPrChange>
                </w:rPr>
                <w:delText>0.67</w:delText>
              </w:r>
            </w:del>
          </w:p>
        </w:tc>
        <w:tc>
          <w:tcPr>
            <w:tcW w:w="1108" w:type="dxa"/>
            <w:hideMark/>
          </w:tcPr>
          <w:p w14:paraId="736D4017" w14:textId="3D346D3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07" w:author="Bikram Adhikari (bdhikari)" w:date="2025-10-16T13:03:00Z" w16du:dateUtc="2025-10-16T18:03:00Z">
                <w:pPr>
                  <w:spacing w:after="0" w:line="240" w:lineRule="auto"/>
                  <w:jc w:val="center"/>
                </w:pPr>
              </w:pPrChange>
            </w:pPr>
            <w:ins w:id="3608" w:author="Bikram Adhikari (bdhikari)" w:date="2025-10-16T13:03:00Z" w16du:dateUtc="2025-10-16T18:03:00Z">
              <w:r w:rsidRPr="009D1D2D">
                <w:rPr>
                  <w:rFonts w:asciiTheme="majorBidi" w:eastAsia="Times New Roman" w:hAnsiTheme="majorBidi" w:cstheme="majorBidi"/>
                  <w:kern w:val="0"/>
                  <w:sz w:val="18"/>
                  <w:szCs w:val="18"/>
                  <w14:ligatures w14:val="none"/>
                  <w:rPrChange w:id="3609" w:author="Bikram Adhikari (bdhikari)" w:date="2025-10-16T13:03:00Z" w16du:dateUtc="2025-10-16T18:03:00Z">
                    <w:rPr>
                      <w:rFonts w:ascii="Calibri" w:hAnsi="Calibri" w:cs="Calibri"/>
                      <w:color w:val="000000"/>
                      <w:sz w:val="22"/>
                      <w:szCs w:val="22"/>
                    </w:rPr>
                  </w:rPrChange>
                </w:rPr>
                <w:t>0.52, 0.86</w:t>
              </w:r>
            </w:ins>
            <w:del w:id="361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11" w:author="Bikram Adhikari (bdhikari)" w:date="2025-10-16T13:03:00Z" w16du:dateUtc="2025-10-16T18:03:00Z">
                    <w:rPr>
                      <w:rFonts w:asciiTheme="majorBidi" w:hAnsiTheme="majorBidi" w:cstheme="majorBidi"/>
                      <w:sz w:val="18"/>
                      <w:szCs w:val="18"/>
                    </w:rPr>
                  </w:rPrChange>
                </w:rPr>
                <w:delText>0.52 to 0.86</w:delText>
              </w:r>
            </w:del>
          </w:p>
        </w:tc>
        <w:tc>
          <w:tcPr>
            <w:tcW w:w="1230" w:type="dxa"/>
            <w:hideMark/>
          </w:tcPr>
          <w:p w14:paraId="41409DA7" w14:textId="58F11072"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3612"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3613" w:author="Bikram Adhikari (bdhikari)" w:date="2025-10-16T13:03:00Z" w16du:dateUtc="2025-10-16T18:03:00Z">
                <w:pPr>
                  <w:spacing w:after="0" w:line="240" w:lineRule="auto"/>
                  <w:jc w:val="center"/>
                </w:pPr>
              </w:pPrChange>
            </w:pPr>
            <w:ins w:id="3614" w:author="Bikram Adhikari (bdhikari)" w:date="2025-10-16T13:03:00Z" w16du:dateUtc="2025-10-16T18:03:00Z">
              <w:r w:rsidRPr="009D1D2D">
                <w:rPr>
                  <w:rFonts w:asciiTheme="majorBidi" w:eastAsia="Times New Roman" w:hAnsiTheme="majorBidi" w:cstheme="majorBidi"/>
                  <w:kern w:val="0"/>
                  <w:sz w:val="18"/>
                  <w:szCs w:val="18"/>
                  <w14:ligatures w14:val="none"/>
                  <w:rPrChange w:id="3615" w:author="Bikram Adhikari (bdhikari)" w:date="2025-10-16T13:03:00Z" w16du:dateUtc="2025-10-16T18:03:00Z">
                    <w:rPr>
                      <w:rFonts w:ascii="Calibri" w:hAnsi="Calibri" w:cs="Calibri"/>
                      <w:b/>
                      <w:bCs/>
                      <w:color w:val="000000"/>
                      <w:sz w:val="22"/>
                      <w:szCs w:val="22"/>
                    </w:rPr>
                  </w:rPrChange>
                </w:rPr>
                <w:t>0.002</w:t>
              </w:r>
            </w:ins>
            <w:del w:id="361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17" w:author="Bikram Adhikari (bdhikari)" w:date="2025-10-16T13:03:00Z" w16du:dateUtc="2025-10-16T18:03:00Z">
                    <w:rPr>
                      <w:rFonts w:asciiTheme="majorBidi" w:hAnsiTheme="majorBidi" w:cstheme="majorBidi"/>
                      <w:b/>
                      <w:bCs/>
                      <w:sz w:val="18"/>
                      <w:szCs w:val="18"/>
                    </w:rPr>
                  </w:rPrChange>
                </w:rPr>
                <w:delText>0.002</w:delText>
              </w:r>
            </w:del>
          </w:p>
        </w:tc>
        <w:tc>
          <w:tcPr>
            <w:tcW w:w="1098" w:type="dxa"/>
            <w:hideMark/>
          </w:tcPr>
          <w:p w14:paraId="66ECEDB3" w14:textId="284218F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18" w:author="Bikram Adhikari (bdhikari)" w:date="2025-10-16T13:03:00Z" w16du:dateUtc="2025-10-16T18:03:00Z">
                <w:pPr>
                  <w:spacing w:after="0" w:line="240" w:lineRule="auto"/>
                  <w:jc w:val="center"/>
                </w:pPr>
              </w:pPrChange>
            </w:pPr>
            <w:ins w:id="3619" w:author="Bikram Adhikari (bdhikari)" w:date="2025-10-16T13:03:00Z" w16du:dateUtc="2025-10-16T18:03:00Z">
              <w:r w:rsidRPr="009D1D2D">
                <w:rPr>
                  <w:rFonts w:asciiTheme="majorBidi" w:eastAsia="Times New Roman" w:hAnsiTheme="majorBidi" w:cstheme="majorBidi"/>
                  <w:kern w:val="0"/>
                  <w:sz w:val="18"/>
                  <w:szCs w:val="18"/>
                  <w14:ligatures w14:val="none"/>
                  <w:rPrChange w:id="3620" w:author="Bikram Adhikari (bdhikari)" w:date="2025-10-16T13:03:00Z" w16du:dateUtc="2025-10-16T18:03:00Z">
                    <w:rPr>
                      <w:rFonts w:ascii="Calibri" w:hAnsi="Calibri" w:cs="Calibri"/>
                      <w:color w:val="000000"/>
                      <w:sz w:val="22"/>
                      <w:szCs w:val="22"/>
                    </w:rPr>
                  </w:rPrChange>
                </w:rPr>
                <w:t>0.8</w:t>
              </w:r>
            </w:ins>
            <w:ins w:id="3621" w:author="Bikram Adhikari (bdhikari)" w:date="2025-10-16T13:22:00Z" w16du:dateUtc="2025-10-16T18:22:00Z">
              <w:r w:rsidR="00342586">
                <w:rPr>
                  <w:rFonts w:asciiTheme="majorBidi" w:eastAsia="Times New Roman" w:hAnsiTheme="majorBidi" w:cstheme="majorBidi"/>
                  <w:kern w:val="0"/>
                  <w:sz w:val="18"/>
                  <w:szCs w:val="18"/>
                  <w14:ligatures w14:val="none"/>
                </w:rPr>
                <w:t>0</w:t>
              </w:r>
            </w:ins>
            <w:del w:id="3622"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23" w:author="Bikram Adhikari (bdhikari)" w:date="2025-10-16T13:03:00Z" w16du:dateUtc="2025-10-16T18:03:00Z">
                    <w:rPr>
                      <w:rFonts w:asciiTheme="majorBidi" w:hAnsiTheme="majorBidi" w:cstheme="majorBidi"/>
                      <w:sz w:val="18"/>
                      <w:szCs w:val="18"/>
                    </w:rPr>
                  </w:rPrChange>
                </w:rPr>
                <w:delText>0.79</w:delText>
              </w:r>
            </w:del>
          </w:p>
        </w:tc>
        <w:tc>
          <w:tcPr>
            <w:tcW w:w="1108" w:type="dxa"/>
            <w:hideMark/>
          </w:tcPr>
          <w:p w14:paraId="2A67EAA8" w14:textId="2D088B8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24" w:author="Bikram Adhikari (bdhikari)" w:date="2025-10-16T13:03:00Z" w16du:dateUtc="2025-10-16T18:03:00Z">
                <w:pPr>
                  <w:spacing w:after="0" w:line="240" w:lineRule="auto"/>
                  <w:jc w:val="center"/>
                </w:pPr>
              </w:pPrChange>
            </w:pPr>
            <w:ins w:id="3625" w:author="Bikram Adhikari (bdhikari)" w:date="2025-10-16T13:03:00Z" w16du:dateUtc="2025-10-16T18:03:00Z">
              <w:r w:rsidRPr="009D1D2D">
                <w:rPr>
                  <w:rFonts w:asciiTheme="majorBidi" w:eastAsia="Times New Roman" w:hAnsiTheme="majorBidi" w:cstheme="majorBidi"/>
                  <w:kern w:val="0"/>
                  <w:sz w:val="18"/>
                  <w:szCs w:val="18"/>
                  <w14:ligatures w14:val="none"/>
                  <w:rPrChange w:id="3626" w:author="Bikram Adhikari (bdhikari)" w:date="2025-10-16T13:03:00Z" w16du:dateUtc="2025-10-16T18:03:00Z">
                    <w:rPr>
                      <w:rFonts w:ascii="Calibri" w:hAnsi="Calibri" w:cs="Calibri"/>
                      <w:color w:val="000000"/>
                      <w:sz w:val="22"/>
                      <w:szCs w:val="22"/>
                    </w:rPr>
                  </w:rPrChange>
                </w:rPr>
                <w:t>0.57, 1.13</w:t>
              </w:r>
            </w:ins>
            <w:del w:id="3627"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28" w:author="Bikram Adhikari (bdhikari)" w:date="2025-10-16T13:03:00Z" w16du:dateUtc="2025-10-16T18:03:00Z">
                    <w:rPr>
                      <w:rFonts w:asciiTheme="majorBidi" w:hAnsiTheme="majorBidi" w:cstheme="majorBidi"/>
                      <w:sz w:val="18"/>
                      <w:szCs w:val="18"/>
                    </w:rPr>
                  </w:rPrChange>
                </w:rPr>
                <w:delText>0.55 to 1.13</w:delText>
              </w:r>
            </w:del>
          </w:p>
        </w:tc>
        <w:tc>
          <w:tcPr>
            <w:tcW w:w="1230" w:type="dxa"/>
            <w:hideMark/>
          </w:tcPr>
          <w:p w14:paraId="6FA207D2" w14:textId="0EB5F60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29" w:author="Bikram Adhikari (bdhikari)" w:date="2025-10-16T13:03:00Z" w16du:dateUtc="2025-10-16T18:03:00Z">
                <w:pPr>
                  <w:spacing w:after="0" w:line="240" w:lineRule="auto"/>
                  <w:jc w:val="center"/>
                </w:pPr>
              </w:pPrChange>
            </w:pPr>
            <w:ins w:id="3630" w:author="Bikram Adhikari (bdhikari)" w:date="2025-10-16T13:03:00Z" w16du:dateUtc="2025-10-16T18:03:00Z">
              <w:r w:rsidRPr="009D1D2D">
                <w:rPr>
                  <w:rFonts w:asciiTheme="majorBidi" w:eastAsia="Times New Roman" w:hAnsiTheme="majorBidi" w:cstheme="majorBidi"/>
                  <w:kern w:val="0"/>
                  <w:sz w:val="18"/>
                  <w:szCs w:val="18"/>
                  <w14:ligatures w14:val="none"/>
                  <w:rPrChange w:id="3631" w:author="Bikram Adhikari (bdhikari)" w:date="2025-10-16T13:03:00Z" w16du:dateUtc="2025-10-16T18:03:00Z">
                    <w:rPr>
                      <w:rFonts w:ascii="Calibri" w:hAnsi="Calibri" w:cs="Calibri"/>
                      <w:color w:val="000000"/>
                      <w:sz w:val="22"/>
                      <w:szCs w:val="22"/>
                    </w:rPr>
                  </w:rPrChange>
                </w:rPr>
                <w:t>0.21</w:t>
              </w:r>
            </w:ins>
            <w:ins w:id="3632" w:author="Bikram Adhikari (bdhikari)" w:date="2025-10-16T13:22:00Z" w16du:dateUtc="2025-10-16T18:22:00Z">
              <w:r w:rsidR="00342586">
                <w:rPr>
                  <w:rFonts w:asciiTheme="majorBidi" w:eastAsia="Times New Roman" w:hAnsiTheme="majorBidi" w:cstheme="majorBidi"/>
                  <w:kern w:val="0"/>
                  <w:sz w:val="18"/>
                  <w:szCs w:val="18"/>
                  <w14:ligatures w14:val="none"/>
                </w:rPr>
                <w:t>0</w:t>
              </w:r>
            </w:ins>
            <w:del w:id="363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34" w:author="Bikram Adhikari (bdhikari)" w:date="2025-10-16T13:03:00Z" w16du:dateUtc="2025-10-16T18:03:00Z">
                    <w:rPr>
                      <w:rFonts w:asciiTheme="majorBidi" w:hAnsiTheme="majorBidi" w:cstheme="majorBidi"/>
                      <w:sz w:val="18"/>
                      <w:szCs w:val="18"/>
                    </w:rPr>
                  </w:rPrChange>
                </w:rPr>
                <w:delText>0.195</w:delText>
              </w:r>
            </w:del>
          </w:p>
        </w:tc>
      </w:tr>
      <w:tr w:rsidR="00452898" w:rsidRPr="00A12542" w14:paraId="7D1DBD36" w14:textId="77777777" w:rsidTr="00101267">
        <w:trPr>
          <w:trHeight w:val="20"/>
        </w:trPr>
        <w:tc>
          <w:tcPr>
            <w:tcW w:w="1995" w:type="dxa"/>
            <w:hideMark/>
          </w:tcPr>
          <w:p w14:paraId="0E215C7F"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Secondary and Higher</w:t>
            </w:r>
          </w:p>
        </w:tc>
        <w:tc>
          <w:tcPr>
            <w:tcW w:w="1165" w:type="dxa"/>
            <w:hideMark/>
          </w:tcPr>
          <w:p w14:paraId="30E63D1E" w14:textId="28465D9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35" w:author="Bikram Adhikari (bdhikari)" w:date="2025-10-16T13:03:00Z" w16du:dateUtc="2025-10-16T18:03:00Z">
                <w:pPr>
                  <w:spacing w:after="0" w:line="240" w:lineRule="auto"/>
                  <w:jc w:val="center"/>
                </w:pPr>
              </w:pPrChange>
            </w:pPr>
            <w:ins w:id="3636" w:author="Bikram Adhikari (bdhikari)" w:date="2025-10-16T13:03:00Z" w16du:dateUtc="2025-10-16T18:03:00Z">
              <w:r w:rsidRPr="009D1D2D">
                <w:rPr>
                  <w:rFonts w:asciiTheme="majorBidi" w:eastAsia="Times New Roman" w:hAnsiTheme="majorBidi" w:cstheme="majorBidi"/>
                  <w:kern w:val="0"/>
                  <w:sz w:val="18"/>
                  <w:szCs w:val="18"/>
                  <w14:ligatures w14:val="none"/>
                  <w:rPrChange w:id="3637" w:author="Bikram Adhikari (bdhikari)" w:date="2025-10-16T13:03:00Z" w16du:dateUtc="2025-10-16T18:03:00Z">
                    <w:rPr>
                      <w:rFonts w:ascii="Calibri" w:hAnsi="Calibri" w:cs="Calibri"/>
                      <w:color w:val="000000"/>
                      <w:sz w:val="22"/>
                      <w:szCs w:val="22"/>
                    </w:rPr>
                  </w:rPrChange>
                </w:rPr>
                <w:t>388 (40.6)</w:t>
              </w:r>
            </w:ins>
            <w:del w:id="363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39" w:author="Bikram Adhikari (bdhikari)" w:date="2025-10-16T13:03:00Z" w16du:dateUtc="2025-10-16T18:03:00Z">
                    <w:rPr>
                      <w:rFonts w:asciiTheme="majorBidi" w:hAnsiTheme="majorBidi" w:cstheme="majorBidi"/>
                      <w:sz w:val="18"/>
                      <w:szCs w:val="18"/>
                    </w:rPr>
                  </w:rPrChange>
                </w:rPr>
                <w:delText>388 (40.6)</w:delText>
              </w:r>
            </w:del>
          </w:p>
        </w:tc>
        <w:tc>
          <w:tcPr>
            <w:tcW w:w="1098" w:type="dxa"/>
            <w:hideMark/>
          </w:tcPr>
          <w:p w14:paraId="0BC37E98" w14:textId="4F00F0E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40" w:author="Bikram Adhikari (bdhikari)" w:date="2025-10-16T13:03:00Z" w16du:dateUtc="2025-10-16T18:03:00Z">
                <w:pPr>
                  <w:spacing w:after="0" w:line="240" w:lineRule="auto"/>
                  <w:jc w:val="center"/>
                </w:pPr>
              </w:pPrChange>
            </w:pPr>
            <w:ins w:id="3641" w:author="Bikram Adhikari (bdhikari)" w:date="2025-10-16T13:03:00Z" w16du:dateUtc="2025-10-16T18:03:00Z">
              <w:r w:rsidRPr="009D1D2D">
                <w:rPr>
                  <w:rFonts w:asciiTheme="majorBidi" w:eastAsia="Times New Roman" w:hAnsiTheme="majorBidi" w:cstheme="majorBidi"/>
                  <w:kern w:val="0"/>
                  <w:sz w:val="18"/>
                  <w:szCs w:val="18"/>
                  <w14:ligatures w14:val="none"/>
                  <w:rPrChange w:id="3642" w:author="Bikram Adhikari (bdhikari)" w:date="2025-10-16T13:03:00Z" w16du:dateUtc="2025-10-16T18:03:00Z">
                    <w:rPr>
                      <w:rFonts w:ascii="Calibri" w:hAnsi="Calibri" w:cs="Calibri"/>
                      <w:color w:val="000000"/>
                      <w:sz w:val="22"/>
                      <w:szCs w:val="22"/>
                    </w:rPr>
                  </w:rPrChange>
                </w:rPr>
                <w:t>0.62</w:t>
              </w:r>
            </w:ins>
            <w:del w:id="364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44" w:author="Bikram Adhikari (bdhikari)" w:date="2025-10-16T13:03:00Z" w16du:dateUtc="2025-10-16T18:03:00Z">
                    <w:rPr>
                      <w:rFonts w:asciiTheme="majorBidi" w:hAnsiTheme="majorBidi" w:cstheme="majorBidi"/>
                      <w:sz w:val="18"/>
                      <w:szCs w:val="18"/>
                    </w:rPr>
                  </w:rPrChange>
                </w:rPr>
                <w:delText>0.62</w:delText>
              </w:r>
            </w:del>
          </w:p>
        </w:tc>
        <w:tc>
          <w:tcPr>
            <w:tcW w:w="1108" w:type="dxa"/>
            <w:hideMark/>
          </w:tcPr>
          <w:p w14:paraId="65DC46C3" w14:textId="7AA2A2F1"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45" w:author="Bikram Adhikari (bdhikari)" w:date="2025-10-16T13:03:00Z" w16du:dateUtc="2025-10-16T18:03:00Z">
                <w:pPr>
                  <w:spacing w:after="0" w:line="240" w:lineRule="auto"/>
                  <w:jc w:val="center"/>
                </w:pPr>
              </w:pPrChange>
            </w:pPr>
            <w:ins w:id="3646" w:author="Bikram Adhikari (bdhikari)" w:date="2025-10-16T13:03:00Z" w16du:dateUtc="2025-10-16T18:03:00Z">
              <w:r w:rsidRPr="009D1D2D">
                <w:rPr>
                  <w:rFonts w:asciiTheme="majorBidi" w:eastAsia="Times New Roman" w:hAnsiTheme="majorBidi" w:cstheme="majorBidi"/>
                  <w:kern w:val="0"/>
                  <w:sz w:val="18"/>
                  <w:szCs w:val="18"/>
                  <w14:ligatures w14:val="none"/>
                  <w:rPrChange w:id="3647" w:author="Bikram Adhikari (bdhikari)" w:date="2025-10-16T13:03:00Z" w16du:dateUtc="2025-10-16T18:03:00Z">
                    <w:rPr>
                      <w:rFonts w:ascii="Calibri" w:hAnsi="Calibri" w:cs="Calibri"/>
                      <w:color w:val="000000"/>
                      <w:sz w:val="22"/>
                      <w:szCs w:val="22"/>
                    </w:rPr>
                  </w:rPrChange>
                </w:rPr>
                <w:t>0.48, 0.80</w:t>
              </w:r>
            </w:ins>
            <w:del w:id="364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49" w:author="Bikram Adhikari (bdhikari)" w:date="2025-10-16T13:03:00Z" w16du:dateUtc="2025-10-16T18:03:00Z">
                    <w:rPr>
                      <w:rFonts w:asciiTheme="majorBidi" w:hAnsiTheme="majorBidi" w:cstheme="majorBidi"/>
                      <w:sz w:val="18"/>
                      <w:szCs w:val="18"/>
                    </w:rPr>
                  </w:rPrChange>
                </w:rPr>
                <w:delText>0.48 to 0.80</w:delText>
              </w:r>
            </w:del>
          </w:p>
        </w:tc>
        <w:tc>
          <w:tcPr>
            <w:tcW w:w="1230" w:type="dxa"/>
            <w:hideMark/>
          </w:tcPr>
          <w:p w14:paraId="4E9393DC" w14:textId="7E3608E5"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3650"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3651" w:author="Bikram Adhikari (bdhikari)" w:date="2025-10-16T13:03:00Z" w16du:dateUtc="2025-10-16T18:03:00Z">
                <w:pPr>
                  <w:spacing w:after="0" w:line="240" w:lineRule="auto"/>
                  <w:jc w:val="center"/>
                </w:pPr>
              </w:pPrChange>
            </w:pPr>
            <w:ins w:id="3652" w:author="Bikram Adhikari (bdhikari)" w:date="2025-10-16T13:03:00Z" w16du:dateUtc="2025-10-16T18:03:00Z">
              <w:r w:rsidRPr="009D1D2D">
                <w:rPr>
                  <w:rFonts w:asciiTheme="majorBidi" w:eastAsia="Times New Roman" w:hAnsiTheme="majorBidi" w:cstheme="majorBidi"/>
                  <w:kern w:val="0"/>
                  <w:sz w:val="18"/>
                  <w:szCs w:val="18"/>
                  <w14:ligatures w14:val="none"/>
                  <w:rPrChange w:id="3653" w:author="Bikram Adhikari (bdhikari)" w:date="2025-10-16T13:03:00Z" w16du:dateUtc="2025-10-16T18:03:00Z">
                    <w:rPr>
                      <w:rFonts w:ascii="Calibri" w:hAnsi="Calibri" w:cs="Calibri"/>
                      <w:b/>
                      <w:bCs/>
                      <w:color w:val="000000"/>
                      <w:sz w:val="22"/>
                      <w:szCs w:val="22"/>
                    </w:rPr>
                  </w:rPrChange>
                </w:rPr>
                <w:t>&lt;0.001</w:t>
              </w:r>
            </w:ins>
            <w:del w:id="365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55" w:author="Bikram Adhikari (bdhikari)" w:date="2025-10-16T13:03:00Z" w16du:dateUtc="2025-10-16T18:03:00Z">
                    <w:rPr>
                      <w:rFonts w:asciiTheme="majorBidi" w:hAnsiTheme="majorBidi" w:cstheme="majorBidi"/>
                      <w:b/>
                      <w:bCs/>
                      <w:sz w:val="18"/>
                      <w:szCs w:val="18"/>
                    </w:rPr>
                  </w:rPrChange>
                </w:rPr>
                <w:delText>&lt;0.001</w:delText>
              </w:r>
            </w:del>
          </w:p>
        </w:tc>
        <w:tc>
          <w:tcPr>
            <w:tcW w:w="1098" w:type="dxa"/>
            <w:hideMark/>
          </w:tcPr>
          <w:p w14:paraId="0E9C43C7" w14:textId="72B86B4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56" w:author="Bikram Adhikari (bdhikari)" w:date="2025-10-16T13:03:00Z" w16du:dateUtc="2025-10-16T18:03:00Z">
                <w:pPr>
                  <w:spacing w:after="0" w:line="240" w:lineRule="auto"/>
                  <w:jc w:val="center"/>
                </w:pPr>
              </w:pPrChange>
            </w:pPr>
            <w:ins w:id="3657" w:author="Bikram Adhikari (bdhikari)" w:date="2025-10-16T13:03:00Z" w16du:dateUtc="2025-10-16T18:03:00Z">
              <w:r w:rsidRPr="009D1D2D">
                <w:rPr>
                  <w:rFonts w:asciiTheme="majorBidi" w:eastAsia="Times New Roman" w:hAnsiTheme="majorBidi" w:cstheme="majorBidi"/>
                  <w:kern w:val="0"/>
                  <w:sz w:val="18"/>
                  <w:szCs w:val="18"/>
                  <w14:ligatures w14:val="none"/>
                  <w:rPrChange w:id="3658" w:author="Bikram Adhikari (bdhikari)" w:date="2025-10-16T13:03:00Z" w16du:dateUtc="2025-10-16T18:03:00Z">
                    <w:rPr>
                      <w:rFonts w:ascii="Calibri" w:hAnsi="Calibri" w:cs="Calibri"/>
                      <w:color w:val="000000"/>
                      <w:sz w:val="22"/>
                      <w:szCs w:val="22"/>
                    </w:rPr>
                  </w:rPrChange>
                </w:rPr>
                <w:t>0.84</w:t>
              </w:r>
            </w:ins>
            <w:del w:id="365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60" w:author="Bikram Adhikari (bdhikari)" w:date="2025-10-16T13:03:00Z" w16du:dateUtc="2025-10-16T18:03:00Z">
                    <w:rPr>
                      <w:rFonts w:asciiTheme="majorBidi" w:hAnsiTheme="majorBidi" w:cstheme="majorBidi"/>
                      <w:sz w:val="18"/>
                      <w:szCs w:val="18"/>
                    </w:rPr>
                  </w:rPrChange>
                </w:rPr>
                <w:delText>0.85</w:delText>
              </w:r>
            </w:del>
          </w:p>
        </w:tc>
        <w:tc>
          <w:tcPr>
            <w:tcW w:w="1108" w:type="dxa"/>
            <w:hideMark/>
          </w:tcPr>
          <w:p w14:paraId="1BE0EF81" w14:textId="4FEF75E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61" w:author="Bikram Adhikari (bdhikari)" w:date="2025-10-16T13:03:00Z" w16du:dateUtc="2025-10-16T18:03:00Z">
                <w:pPr>
                  <w:spacing w:after="0" w:line="240" w:lineRule="auto"/>
                  <w:jc w:val="center"/>
                </w:pPr>
              </w:pPrChange>
            </w:pPr>
            <w:ins w:id="3662" w:author="Bikram Adhikari (bdhikari)" w:date="2025-10-16T13:03:00Z" w16du:dateUtc="2025-10-16T18:03:00Z">
              <w:r w:rsidRPr="009D1D2D">
                <w:rPr>
                  <w:rFonts w:asciiTheme="majorBidi" w:eastAsia="Times New Roman" w:hAnsiTheme="majorBidi" w:cstheme="majorBidi"/>
                  <w:kern w:val="0"/>
                  <w:sz w:val="18"/>
                  <w:szCs w:val="18"/>
                  <w14:ligatures w14:val="none"/>
                  <w:rPrChange w:id="3663" w:author="Bikram Adhikari (bdhikari)" w:date="2025-10-16T13:03:00Z" w16du:dateUtc="2025-10-16T18:03:00Z">
                    <w:rPr>
                      <w:rFonts w:ascii="Calibri" w:hAnsi="Calibri" w:cs="Calibri"/>
                      <w:color w:val="000000"/>
                      <w:sz w:val="22"/>
                      <w:szCs w:val="22"/>
                    </w:rPr>
                  </w:rPrChange>
                </w:rPr>
                <w:t>0.56, 1.26</w:t>
              </w:r>
            </w:ins>
            <w:del w:id="366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65" w:author="Bikram Adhikari (bdhikari)" w:date="2025-10-16T13:03:00Z" w16du:dateUtc="2025-10-16T18:03:00Z">
                    <w:rPr>
                      <w:rFonts w:asciiTheme="majorBidi" w:hAnsiTheme="majorBidi" w:cstheme="majorBidi"/>
                      <w:sz w:val="18"/>
                      <w:szCs w:val="18"/>
                    </w:rPr>
                  </w:rPrChange>
                </w:rPr>
                <w:delText>0.55 to 1.31</w:delText>
              </w:r>
            </w:del>
          </w:p>
        </w:tc>
        <w:tc>
          <w:tcPr>
            <w:tcW w:w="1230" w:type="dxa"/>
            <w:hideMark/>
          </w:tcPr>
          <w:p w14:paraId="1F50E2E9" w14:textId="67ED2F2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666" w:author="Bikram Adhikari (bdhikari)" w:date="2025-10-16T13:03:00Z" w16du:dateUtc="2025-10-16T18:03:00Z">
                <w:pPr>
                  <w:spacing w:after="0" w:line="240" w:lineRule="auto"/>
                  <w:jc w:val="center"/>
                </w:pPr>
              </w:pPrChange>
            </w:pPr>
            <w:ins w:id="3667" w:author="Bikram Adhikari (bdhikari)" w:date="2025-10-16T13:03:00Z" w16du:dateUtc="2025-10-16T18:03:00Z">
              <w:r w:rsidRPr="009D1D2D">
                <w:rPr>
                  <w:rFonts w:asciiTheme="majorBidi" w:eastAsia="Times New Roman" w:hAnsiTheme="majorBidi" w:cstheme="majorBidi"/>
                  <w:kern w:val="0"/>
                  <w:sz w:val="18"/>
                  <w:szCs w:val="18"/>
                  <w14:ligatures w14:val="none"/>
                  <w:rPrChange w:id="3668" w:author="Bikram Adhikari (bdhikari)" w:date="2025-10-16T13:03:00Z" w16du:dateUtc="2025-10-16T18:03:00Z">
                    <w:rPr>
                      <w:rFonts w:ascii="Calibri" w:hAnsi="Calibri" w:cs="Calibri"/>
                      <w:color w:val="000000"/>
                      <w:sz w:val="22"/>
                      <w:szCs w:val="22"/>
                    </w:rPr>
                  </w:rPrChange>
                </w:rPr>
                <w:t>0.409</w:t>
              </w:r>
            </w:ins>
            <w:del w:id="366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670" w:author="Bikram Adhikari (bdhikari)" w:date="2025-10-16T13:03:00Z" w16du:dateUtc="2025-10-16T18:03:00Z">
                    <w:rPr>
                      <w:rFonts w:asciiTheme="majorBidi" w:hAnsiTheme="majorBidi" w:cstheme="majorBidi"/>
                      <w:sz w:val="18"/>
                      <w:szCs w:val="18"/>
                    </w:rPr>
                  </w:rPrChange>
                </w:rPr>
                <w:delText>0.466</w:delText>
              </w:r>
            </w:del>
          </w:p>
        </w:tc>
      </w:tr>
      <w:tr w:rsidR="00452898" w:rsidRPr="00A12542" w:rsidDel="00C53CE2" w14:paraId="6A1F0E24" w14:textId="343F17B5" w:rsidTr="00101267">
        <w:trPr>
          <w:trHeight w:val="20"/>
          <w:del w:id="3671" w:author="Bikram Adhikari (bdhikari)" w:date="2025-10-16T13:01:00Z" w16du:dateUtc="2025-10-16T18:01:00Z"/>
        </w:trPr>
        <w:tc>
          <w:tcPr>
            <w:tcW w:w="1995" w:type="dxa"/>
            <w:hideMark/>
          </w:tcPr>
          <w:p w14:paraId="78F0C623" w14:textId="102A1BBB" w:rsidR="00452898" w:rsidRPr="003D7017" w:rsidDel="00C53CE2" w:rsidRDefault="00452898" w:rsidP="00452898">
            <w:pPr>
              <w:spacing w:after="0" w:line="240" w:lineRule="auto"/>
              <w:rPr>
                <w:del w:id="3672" w:author="Bikram Adhikari (bdhikari)" w:date="2025-10-16T13:01:00Z" w16du:dateUtc="2025-10-16T18:01:00Z"/>
                <w:rFonts w:asciiTheme="majorBidi" w:eastAsia="Times New Roman" w:hAnsiTheme="majorBidi" w:cstheme="majorBidi"/>
                <w:i/>
                <w:iCs/>
                <w:kern w:val="0"/>
                <w:sz w:val="18"/>
                <w:szCs w:val="18"/>
                <w14:ligatures w14:val="none"/>
              </w:rPr>
            </w:pPr>
            <w:del w:id="3673" w:author="Bikram Adhikari (bdhikari)" w:date="2025-10-16T13:01:00Z" w16du:dateUtc="2025-10-16T18:01:00Z">
              <w:r w:rsidRPr="000B7726" w:rsidDel="00C53CE2">
                <w:rPr>
                  <w:rFonts w:asciiTheme="majorBidi" w:eastAsia="Times New Roman" w:hAnsiTheme="majorBidi" w:cstheme="majorBidi"/>
                  <w:i/>
                  <w:kern w:val="0"/>
                  <w:sz w:val="18"/>
                  <w:szCs w:val="18"/>
                  <w14:ligatures w14:val="none"/>
                </w:rPr>
                <w:delText xml:space="preserve">   </w:delText>
              </w:r>
              <w:r w:rsidRPr="003D7017" w:rsidDel="00C53CE2">
                <w:rPr>
                  <w:rFonts w:asciiTheme="majorBidi" w:eastAsia="Times New Roman" w:hAnsiTheme="majorBidi" w:cstheme="majorBidi"/>
                  <w:i/>
                  <w:iCs/>
                  <w:kern w:val="0"/>
                  <w:sz w:val="18"/>
                  <w:szCs w:val="18"/>
                  <w14:ligatures w14:val="none"/>
                </w:rPr>
                <w:delText xml:space="preserve"> Missing</w:delText>
              </w:r>
            </w:del>
          </w:p>
        </w:tc>
        <w:tc>
          <w:tcPr>
            <w:tcW w:w="1165" w:type="dxa"/>
            <w:hideMark/>
          </w:tcPr>
          <w:p w14:paraId="47EE20EE" w14:textId="1135C907" w:rsidR="00452898" w:rsidRPr="009D1D2D" w:rsidDel="00C53CE2" w:rsidRDefault="00452898" w:rsidP="00452898">
            <w:pPr>
              <w:spacing w:after="0" w:line="240" w:lineRule="auto"/>
              <w:jc w:val="center"/>
              <w:rPr>
                <w:del w:id="3674" w:author="Bikram Adhikari (bdhikari)" w:date="2025-10-16T13:01:00Z" w16du:dateUtc="2025-10-16T18:01:00Z"/>
                <w:rFonts w:asciiTheme="majorBidi" w:eastAsia="Times New Roman" w:hAnsiTheme="majorBidi" w:cstheme="majorBidi"/>
                <w:kern w:val="0"/>
                <w:sz w:val="18"/>
                <w:szCs w:val="18"/>
                <w14:ligatures w14:val="none"/>
                <w:rPrChange w:id="3675" w:author="Bikram Adhikari (bdhikari)" w:date="2025-10-16T13:03:00Z" w16du:dateUtc="2025-10-16T18:03:00Z">
                  <w:rPr>
                    <w:del w:id="3676" w:author="Bikram Adhikari (bdhikari)" w:date="2025-10-16T13:01:00Z" w16du:dateUtc="2025-10-16T18:01:00Z"/>
                    <w:rFonts w:asciiTheme="majorBidi" w:eastAsia="Times New Roman" w:hAnsiTheme="majorBidi" w:cstheme="majorBidi"/>
                    <w:i/>
                    <w:kern w:val="0"/>
                    <w:sz w:val="18"/>
                    <w:szCs w:val="18"/>
                    <w14:ligatures w14:val="none"/>
                  </w:rPr>
                </w:rPrChange>
              </w:rPr>
            </w:pPr>
            <w:ins w:id="3677" w:author="Bikram Adhikari (bdhikari)" w:date="2025-10-16T13:03:00Z" w16du:dateUtc="2025-10-16T18:03:00Z">
              <w:r w:rsidRPr="009D1D2D">
                <w:rPr>
                  <w:rFonts w:asciiTheme="majorBidi" w:eastAsia="Times New Roman" w:hAnsiTheme="majorBidi" w:cstheme="majorBidi"/>
                  <w:kern w:val="0"/>
                  <w:sz w:val="18"/>
                  <w:szCs w:val="18"/>
                  <w14:ligatures w14:val="none"/>
                  <w:rPrChange w:id="3678" w:author="Bikram Adhikari (bdhikari)" w:date="2025-10-16T13:03:00Z" w16du:dateUtc="2025-10-16T18:03:00Z">
                    <w:rPr>
                      <w:rFonts w:ascii="Calibri" w:hAnsi="Calibri" w:cs="Calibri"/>
                      <w:color w:val="000000"/>
                      <w:sz w:val="22"/>
                      <w:szCs w:val="22"/>
                    </w:rPr>
                  </w:rPrChange>
                </w:rPr>
                <w:t> </w:t>
              </w:r>
            </w:ins>
            <w:del w:id="3679" w:author="Bikram Adhikari (bdhikari)" w:date="2025-10-16T13:01:00Z" w16du:dateUtc="2025-10-16T18:01:00Z">
              <w:r w:rsidRPr="009D1D2D" w:rsidDel="00C53CE2">
                <w:rPr>
                  <w:rFonts w:asciiTheme="majorBidi" w:eastAsia="Times New Roman" w:hAnsiTheme="majorBidi" w:cstheme="majorBidi"/>
                  <w:kern w:val="0"/>
                  <w:sz w:val="18"/>
                  <w:szCs w:val="18"/>
                  <w14:ligatures w14:val="none"/>
                  <w:rPrChange w:id="3680" w:author="Bikram Adhikari (bdhikari)" w:date="2025-10-16T13:03:00Z" w16du:dateUtc="2025-10-16T18:03:00Z">
                    <w:rPr>
                      <w:rFonts w:asciiTheme="majorBidi" w:hAnsiTheme="majorBidi" w:cstheme="majorBidi"/>
                      <w:i/>
                      <w:sz w:val="18"/>
                      <w:szCs w:val="18"/>
                    </w:rPr>
                  </w:rPrChange>
                </w:rPr>
                <w:delText>12</w:delText>
              </w:r>
            </w:del>
          </w:p>
        </w:tc>
        <w:tc>
          <w:tcPr>
            <w:tcW w:w="1098" w:type="dxa"/>
            <w:hideMark/>
          </w:tcPr>
          <w:p w14:paraId="157219D0" w14:textId="576DC252" w:rsidR="00452898" w:rsidRPr="00A12542" w:rsidDel="00C53CE2" w:rsidRDefault="00452898" w:rsidP="00452898">
            <w:pPr>
              <w:spacing w:after="0" w:line="240" w:lineRule="auto"/>
              <w:jc w:val="center"/>
              <w:rPr>
                <w:del w:id="3681" w:author="Bikram Adhikari (bdhikari)" w:date="2025-10-16T13:01:00Z" w16du:dateUtc="2025-10-16T18:01:00Z"/>
                <w:rFonts w:asciiTheme="majorBidi" w:eastAsia="Times New Roman" w:hAnsiTheme="majorBidi" w:cstheme="majorBidi"/>
                <w:kern w:val="0"/>
                <w:sz w:val="18"/>
                <w:szCs w:val="18"/>
                <w14:ligatures w14:val="none"/>
              </w:rPr>
            </w:pPr>
            <w:ins w:id="3682" w:author="Bikram Adhikari (bdhikari)" w:date="2025-10-16T13:03:00Z" w16du:dateUtc="2025-10-16T18:03:00Z">
              <w:r w:rsidRPr="009D1D2D">
                <w:rPr>
                  <w:rFonts w:asciiTheme="majorBidi" w:eastAsia="Times New Roman" w:hAnsiTheme="majorBidi" w:cstheme="majorBidi"/>
                  <w:kern w:val="0"/>
                  <w:sz w:val="18"/>
                  <w:szCs w:val="18"/>
                  <w14:ligatures w14:val="none"/>
                  <w:rPrChange w:id="3683" w:author="Bikram Adhikari (bdhikari)" w:date="2025-10-16T13:03:00Z" w16du:dateUtc="2025-10-16T18:03:00Z">
                    <w:rPr>
                      <w:rFonts w:ascii="Calibri" w:hAnsi="Calibri" w:cs="Calibri"/>
                      <w:color w:val="000000"/>
                      <w:sz w:val="22"/>
                      <w:szCs w:val="22"/>
                    </w:rPr>
                  </w:rPrChange>
                </w:rPr>
                <w:t> </w:t>
              </w:r>
            </w:ins>
            <w:del w:id="3684" w:author="Bikram Adhikari (bdhikari)" w:date="2025-10-16T13:01:00Z" w16du:dateUtc="2025-10-16T18:01:00Z">
              <w:r w:rsidRPr="009D1D2D" w:rsidDel="00C53CE2">
                <w:rPr>
                  <w:rFonts w:asciiTheme="majorBidi" w:eastAsia="Times New Roman" w:hAnsiTheme="majorBidi" w:cstheme="majorBidi"/>
                  <w:kern w:val="0"/>
                  <w:sz w:val="18"/>
                  <w:szCs w:val="18"/>
                  <w14:ligatures w14:val="none"/>
                  <w:rPrChange w:id="3685" w:author="Bikram Adhikari (bdhikari)" w:date="2025-10-16T13:03:00Z" w16du:dateUtc="2025-10-16T18:03:00Z">
                    <w:rPr>
                      <w:rFonts w:asciiTheme="majorBidi" w:hAnsiTheme="majorBidi" w:cstheme="majorBidi"/>
                      <w:sz w:val="18"/>
                      <w:szCs w:val="18"/>
                    </w:rPr>
                  </w:rPrChange>
                </w:rPr>
                <w:delText> </w:delText>
              </w:r>
            </w:del>
          </w:p>
        </w:tc>
        <w:tc>
          <w:tcPr>
            <w:tcW w:w="1108" w:type="dxa"/>
            <w:hideMark/>
          </w:tcPr>
          <w:p w14:paraId="555501C0" w14:textId="28C4A725" w:rsidR="00452898" w:rsidRPr="00A12542" w:rsidDel="00C53CE2" w:rsidRDefault="00452898" w:rsidP="00452898">
            <w:pPr>
              <w:spacing w:after="0" w:line="240" w:lineRule="auto"/>
              <w:jc w:val="center"/>
              <w:rPr>
                <w:del w:id="3686" w:author="Bikram Adhikari (bdhikari)" w:date="2025-10-16T13:01:00Z" w16du:dateUtc="2025-10-16T18:01:00Z"/>
                <w:rFonts w:asciiTheme="majorBidi" w:eastAsia="Times New Roman" w:hAnsiTheme="majorBidi" w:cstheme="majorBidi"/>
                <w:kern w:val="0"/>
                <w:sz w:val="18"/>
                <w:szCs w:val="18"/>
                <w14:ligatures w14:val="none"/>
              </w:rPr>
            </w:pPr>
            <w:ins w:id="3687" w:author="Bikram Adhikari (bdhikari)" w:date="2025-10-16T13:03:00Z" w16du:dateUtc="2025-10-16T18:03:00Z">
              <w:r w:rsidRPr="009D1D2D">
                <w:rPr>
                  <w:rFonts w:asciiTheme="majorBidi" w:eastAsia="Times New Roman" w:hAnsiTheme="majorBidi" w:cstheme="majorBidi"/>
                  <w:kern w:val="0"/>
                  <w:sz w:val="18"/>
                  <w:szCs w:val="18"/>
                  <w14:ligatures w14:val="none"/>
                  <w:rPrChange w:id="3688" w:author="Bikram Adhikari (bdhikari)" w:date="2025-10-16T13:03:00Z" w16du:dateUtc="2025-10-16T18:03:00Z">
                    <w:rPr>
                      <w:rFonts w:ascii="Calibri" w:hAnsi="Calibri" w:cs="Calibri"/>
                      <w:color w:val="000000"/>
                      <w:sz w:val="22"/>
                      <w:szCs w:val="22"/>
                    </w:rPr>
                  </w:rPrChange>
                </w:rPr>
                <w:t> </w:t>
              </w:r>
            </w:ins>
            <w:del w:id="3689" w:author="Bikram Adhikari (bdhikari)" w:date="2025-10-16T13:01:00Z" w16du:dateUtc="2025-10-16T18:01:00Z">
              <w:r w:rsidRPr="009D1D2D" w:rsidDel="00C53CE2">
                <w:rPr>
                  <w:rFonts w:asciiTheme="majorBidi" w:eastAsia="Times New Roman" w:hAnsiTheme="majorBidi" w:cstheme="majorBidi"/>
                  <w:kern w:val="0"/>
                  <w:sz w:val="18"/>
                  <w:szCs w:val="18"/>
                  <w14:ligatures w14:val="none"/>
                  <w:rPrChange w:id="3690" w:author="Bikram Adhikari (bdhikari)" w:date="2025-10-16T13:03:00Z" w16du:dateUtc="2025-10-16T18:03:00Z">
                    <w:rPr>
                      <w:rFonts w:asciiTheme="majorBidi" w:hAnsiTheme="majorBidi" w:cstheme="majorBidi"/>
                      <w:sz w:val="18"/>
                      <w:szCs w:val="18"/>
                    </w:rPr>
                  </w:rPrChange>
                </w:rPr>
                <w:delText> </w:delText>
              </w:r>
            </w:del>
          </w:p>
        </w:tc>
        <w:tc>
          <w:tcPr>
            <w:tcW w:w="1230" w:type="dxa"/>
            <w:hideMark/>
          </w:tcPr>
          <w:p w14:paraId="3930FDA4" w14:textId="1B4D0ABD" w:rsidR="00452898" w:rsidRPr="00A12542" w:rsidDel="00C53CE2" w:rsidRDefault="00452898" w:rsidP="00452898">
            <w:pPr>
              <w:spacing w:after="0" w:line="240" w:lineRule="auto"/>
              <w:jc w:val="center"/>
              <w:rPr>
                <w:del w:id="3691" w:author="Bikram Adhikari (bdhikari)" w:date="2025-10-16T13:01:00Z" w16du:dateUtc="2025-10-16T18:01:00Z"/>
                <w:rFonts w:asciiTheme="majorBidi" w:eastAsia="Times New Roman" w:hAnsiTheme="majorBidi" w:cstheme="majorBidi"/>
                <w:kern w:val="0"/>
                <w:sz w:val="18"/>
                <w:szCs w:val="18"/>
                <w14:ligatures w14:val="none"/>
              </w:rPr>
            </w:pPr>
            <w:ins w:id="3692" w:author="Bikram Adhikari (bdhikari)" w:date="2025-10-16T13:03:00Z" w16du:dateUtc="2025-10-16T18:03:00Z">
              <w:r w:rsidRPr="009D1D2D">
                <w:rPr>
                  <w:rFonts w:asciiTheme="majorBidi" w:eastAsia="Times New Roman" w:hAnsiTheme="majorBidi" w:cstheme="majorBidi"/>
                  <w:kern w:val="0"/>
                  <w:sz w:val="18"/>
                  <w:szCs w:val="18"/>
                  <w14:ligatures w14:val="none"/>
                  <w:rPrChange w:id="3693" w:author="Bikram Adhikari (bdhikari)" w:date="2025-10-16T13:03:00Z" w16du:dateUtc="2025-10-16T18:03:00Z">
                    <w:rPr>
                      <w:rFonts w:ascii="Calibri" w:hAnsi="Calibri" w:cs="Calibri"/>
                      <w:color w:val="000000"/>
                      <w:sz w:val="22"/>
                      <w:szCs w:val="22"/>
                    </w:rPr>
                  </w:rPrChange>
                </w:rPr>
                <w:t> </w:t>
              </w:r>
            </w:ins>
            <w:del w:id="3694" w:author="Bikram Adhikari (bdhikari)" w:date="2025-10-16T13:01:00Z" w16du:dateUtc="2025-10-16T18:01:00Z">
              <w:r w:rsidRPr="009D1D2D" w:rsidDel="00C53CE2">
                <w:rPr>
                  <w:rFonts w:asciiTheme="majorBidi" w:eastAsia="Times New Roman" w:hAnsiTheme="majorBidi" w:cstheme="majorBidi"/>
                  <w:kern w:val="0"/>
                  <w:sz w:val="18"/>
                  <w:szCs w:val="18"/>
                  <w14:ligatures w14:val="none"/>
                  <w:rPrChange w:id="3695" w:author="Bikram Adhikari (bdhikari)" w:date="2025-10-16T13:03:00Z" w16du:dateUtc="2025-10-16T18:03:00Z">
                    <w:rPr>
                      <w:rFonts w:asciiTheme="majorBidi" w:hAnsiTheme="majorBidi" w:cstheme="majorBidi"/>
                      <w:sz w:val="18"/>
                      <w:szCs w:val="18"/>
                    </w:rPr>
                  </w:rPrChange>
                </w:rPr>
                <w:delText> </w:delText>
              </w:r>
            </w:del>
          </w:p>
        </w:tc>
        <w:tc>
          <w:tcPr>
            <w:tcW w:w="1098" w:type="dxa"/>
            <w:hideMark/>
          </w:tcPr>
          <w:p w14:paraId="277F3CB8" w14:textId="75A1B565" w:rsidR="00452898" w:rsidRPr="00A12542" w:rsidDel="00C53CE2" w:rsidRDefault="00452898" w:rsidP="00452898">
            <w:pPr>
              <w:spacing w:after="0" w:line="240" w:lineRule="auto"/>
              <w:jc w:val="center"/>
              <w:rPr>
                <w:del w:id="3696" w:author="Bikram Adhikari (bdhikari)" w:date="2025-10-16T13:01:00Z" w16du:dateUtc="2025-10-16T18:01:00Z"/>
                <w:rFonts w:asciiTheme="majorBidi" w:eastAsia="Times New Roman" w:hAnsiTheme="majorBidi" w:cstheme="majorBidi"/>
                <w:kern w:val="0"/>
                <w:sz w:val="18"/>
                <w:szCs w:val="18"/>
                <w14:ligatures w14:val="none"/>
              </w:rPr>
            </w:pPr>
            <w:ins w:id="3697" w:author="Bikram Adhikari (bdhikari)" w:date="2025-10-16T13:03:00Z" w16du:dateUtc="2025-10-16T18:03:00Z">
              <w:r w:rsidRPr="009D1D2D">
                <w:rPr>
                  <w:rFonts w:asciiTheme="majorBidi" w:eastAsia="Times New Roman" w:hAnsiTheme="majorBidi" w:cstheme="majorBidi"/>
                  <w:kern w:val="0"/>
                  <w:sz w:val="18"/>
                  <w:szCs w:val="18"/>
                  <w14:ligatures w14:val="none"/>
                  <w:rPrChange w:id="3698" w:author="Bikram Adhikari (bdhikari)" w:date="2025-10-16T13:03:00Z" w16du:dateUtc="2025-10-16T18:03:00Z">
                    <w:rPr>
                      <w:rFonts w:ascii="Calibri" w:hAnsi="Calibri" w:cs="Calibri"/>
                      <w:color w:val="000000"/>
                      <w:sz w:val="22"/>
                      <w:szCs w:val="22"/>
                    </w:rPr>
                  </w:rPrChange>
                </w:rPr>
                <w:t> </w:t>
              </w:r>
            </w:ins>
            <w:del w:id="3699" w:author="Bikram Adhikari (bdhikari)" w:date="2025-10-16T13:01:00Z" w16du:dateUtc="2025-10-16T18:01:00Z">
              <w:r w:rsidRPr="009D1D2D" w:rsidDel="00C53CE2">
                <w:rPr>
                  <w:rFonts w:asciiTheme="majorBidi" w:eastAsia="Times New Roman" w:hAnsiTheme="majorBidi" w:cstheme="majorBidi"/>
                  <w:kern w:val="0"/>
                  <w:sz w:val="18"/>
                  <w:szCs w:val="18"/>
                  <w14:ligatures w14:val="none"/>
                  <w:rPrChange w:id="3700" w:author="Bikram Adhikari (bdhikari)" w:date="2025-10-16T13:03:00Z" w16du:dateUtc="2025-10-16T18:03:00Z">
                    <w:rPr>
                      <w:rFonts w:asciiTheme="majorBidi" w:hAnsiTheme="majorBidi" w:cstheme="majorBidi"/>
                      <w:sz w:val="18"/>
                      <w:szCs w:val="18"/>
                    </w:rPr>
                  </w:rPrChange>
                </w:rPr>
                <w:delText> </w:delText>
              </w:r>
            </w:del>
          </w:p>
        </w:tc>
        <w:tc>
          <w:tcPr>
            <w:tcW w:w="1108" w:type="dxa"/>
            <w:hideMark/>
          </w:tcPr>
          <w:p w14:paraId="574924E7" w14:textId="57B8E17F" w:rsidR="00452898" w:rsidRPr="00A12542" w:rsidDel="00C53CE2" w:rsidRDefault="00452898" w:rsidP="00452898">
            <w:pPr>
              <w:spacing w:after="0" w:line="240" w:lineRule="auto"/>
              <w:jc w:val="center"/>
              <w:rPr>
                <w:del w:id="3701" w:author="Bikram Adhikari (bdhikari)" w:date="2025-10-16T13:01:00Z" w16du:dateUtc="2025-10-16T18:01:00Z"/>
                <w:rFonts w:asciiTheme="majorBidi" w:eastAsia="Times New Roman" w:hAnsiTheme="majorBidi" w:cstheme="majorBidi"/>
                <w:kern w:val="0"/>
                <w:sz w:val="18"/>
                <w:szCs w:val="18"/>
                <w14:ligatures w14:val="none"/>
              </w:rPr>
            </w:pPr>
            <w:ins w:id="3702" w:author="Bikram Adhikari (bdhikari)" w:date="2025-10-16T13:03:00Z" w16du:dateUtc="2025-10-16T18:03:00Z">
              <w:r w:rsidRPr="009D1D2D">
                <w:rPr>
                  <w:rFonts w:asciiTheme="majorBidi" w:eastAsia="Times New Roman" w:hAnsiTheme="majorBidi" w:cstheme="majorBidi"/>
                  <w:kern w:val="0"/>
                  <w:sz w:val="18"/>
                  <w:szCs w:val="18"/>
                  <w14:ligatures w14:val="none"/>
                  <w:rPrChange w:id="3703" w:author="Bikram Adhikari (bdhikari)" w:date="2025-10-16T13:03:00Z" w16du:dateUtc="2025-10-16T18:03:00Z">
                    <w:rPr>
                      <w:rFonts w:ascii="Calibri" w:hAnsi="Calibri" w:cs="Calibri"/>
                      <w:color w:val="000000"/>
                      <w:sz w:val="22"/>
                      <w:szCs w:val="22"/>
                    </w:rPr>
                  </w:rPrChange>
                </w:rPr>
                <w:t> </w:t>
              </w:r>
            </w:ins>
            <w:del w:id="3704" w:author="Bikram Adhikari (bdhikari)" w:date="2025-10-16T13:01:00Z" w16du:dateUtc="2025-10-16T18:01:00Z">
              <w:r w:rsidRPr="009D1D2D" w:rsidDel="00C53CE2">
                <w:rPr>
                  <w:rFonts w:asciiTheme="majorBidi" w:eastAsia="Times New Roman" w:hAnsiTheme="majorBidi" w:cstheme="majorBidi"/>
                  <w:kern w:val="0"/>
                  <w:sz w:val="18"/>
                  <w:szCs w:val="18"/>
                  <w14:ligatures w14:val="none"/>
                  <w:rPrChange w:id="3705" w:author="Bikram Adhikari (bdhikari)" w:date="2025-10-16T13:03:00Z" w16du:dateUtc="2025-10-16T18:03:00Z">
                    <w:rPr>
                      <w:rFonts w:asciiTheme="majorBidi" w:hAnsiTheme="majorBidi" w:cstheme="majorBidi"/>
                      <w:sz w:val="18"/>
                      <w:szCs w:val="18"/>
                    </w:rPr>
                  </w:rPrChange>
                </w:rPr>
                <w:delText> </w:delText>
              </w:r>
            </w:del>
          </w:p>
        </w:tc>
        <w:tc>
          <w:tcPr>
            <w:tcW w:w="1230" w:type="dxa"/>
            <w:hideMark/>
          </w:tcPr>
          <w:p w14:paraId="2C198564" w14:textId="6AAF9E13" w:rsidR="00452898" w:rsidRPr="00A12542" w:rsidDel="00C53CE2" w:rsidRDefault="00452898" w:rsidP="00452898">
            <w:pPr>
              <w:spacing w:after="0" w:line="240" w:lineRule="auto"/>
              <w:jc w:val="center"/>
              <w:rPr>
                <w:del w:id="3706" w:author="Bikram Adhikari (bdhikari)" w:date="2025-10-16T13:01:00Z" w16du:dateUtc="2025-10-16T18:01:00Z"/>
                <w:rFonts w:asciiTheme="majorBidi" w:eastAsia="Times New Roman" w:hAnsiTheme="majorBidi" w:cstheme="majorBidi"/>
                <w:kern w:val="0"/>
                <w:sz w:val="18"/>
                <w:szCs w:val="18"/>
                <w14:ligatures w14:val="none"/>
              </w:rPr>
            </w:pPr>
            <w:ins w:id="3707" w:author="Bikram Adhikari (bdhikari)" w:date="2025-10-16T13:03:00Z" w16du:dateUtc="2025-10-16T18:03:00Z">
              <w:r w:rsidRPr="009D1D2D">
                <w:rPr>
                  <w:rFonts w:asciiTheme="majorBidi" w:eastAsia="Times New Roman" w:hAnsiTheme="majorBidi" w:cstheme="majorBidi"/>
                  <w:kern w:val="0"/>
                  <w:sz w:val="18"/>
                  <w:szCs w:val="18"/>
                  <w14:ligatures w14:val="none"/>
                  <w:rPrChange w:id="3708" w:author="Bikram Adhikari (bdhikari)" w:date="2025-10-16T13:03:00Z" w16du:dateUtc="2025-10-16T18:03:00Z">
                    <w:rPr>
                      <w:rFonts w:ascii="Calibri" w:hAnsi="Calibri" w:cs="Calibri"/>
                      <w:color w:val="000000"/>
                      <w:sz w:val="22"/>
                      <w:szCs w:val="22"/>
                    </w:rPr>
                  </w:rPrChange>
                </w:rPr>
                <w:t> </w:t>
              </w:r>
            </w:ins>
            <w:del w:id="3709" w:author="Bikram Adhikari (bdhikari)" w:date="2025-10-16T13:01:00Z" w16du:dateUtc="2025-10-16T18:01:00Z">
              <w:r w:rsidRPr="009D1D2D" w:rsidDel="00C53CE2">
                <w:rPr>
                  <w:rFonts w:asciiTheme="majorBidi" w:eastAsia="Times New Roman" w:hAnsiTheme="majorBidi" w:cstheme="majorBidi"/>
                  <w:kern w:val="0"/>
                  <w:sz w:val="18"/>
                  <w:szCs w:val="18"/>
                  <w14:ligatures w14:val="none"/>
                  <w:rPrChange w:id="3710"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57EA35E2"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711"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3712" w:author="Bikram Adhikari (bdhikari)" w:date="2025-10-16T13:05:00Z" w16du:dateUtc="2025-10-16T18:05:00Z">
            <w:trPr>
              <w:trHeight w:val="20"/>
            </w:trPr>
          </w:trPrChange>
        </w:trPr>
        <w:tc>
          <w:tcPr>
            <w:tcW w:w="1995" w:type="dxa"/>
            <w:hideMark/>
            <w:tcPrChange w:id="3713" w:author="Bikram Adhikari (bdhikari)" w:date="2025-10-16T13:05:00Z" w16du:dateUtc="2025-10-16T18:05:00Z">
              <w:tcPr>
                <w:tcW w:w="2038" w:type="dxa"/>
                <w:gridSpan w:val="2"/>
                <w:hideMark/>
              </w:tcPr>
            </w:tcPrChange>
          </w:tcPr>
          <w:p w14:paraId="446E597D" w14:textId="2C72A2D2" w:rsidR="00452898" w:rsidRPr="00A12542" w:rsidRDefault="00452898" w:rsidP="00452898">
            <w:pPr>
              <w:spacing w:after="0" w:line="240" w:lineRule="auto"/>
              <w:rPr>
                <w:rFonts w:asciiTheme="majorBidi" w:eastAsia="Times New Roman" w:hAnsiTheme="majorBidi" w:cstheme="majorBidi"/>
                <w:b/>
                <w:bCs/>
                <w:kern w:val="0"/>
                <w:sz w:val="18"/>
                <w:szCs w:val="18"/>
                <w14:ligatures w14:val="none"/>
              </w:rPr>
            </w:pPr>
            <w:ins w:id="3714" w:author="Bikram Adhikari (bdhikari)" w:date="2025-10-16T11:03:00Z" w16du:dateUtc="2025-10-16T16:03:00Z">
              <w:r>
                <w:rPr>
                  <w:rFonts w:asciiTheme="majorBidi" w:eastAsia="Times New Roman" w:hAnsiTheme="majorBidi" w:cstheme="majorBidi"/>
                  <w:b/>
                  <w:bCs/>
                  <w:kern w:val="0"/>
                  <w:sz w:val="18"/>
                  <w:szCs w:val="18"/>
                  <w14:ligatures w14:val="none"/>
                </w:rPr>
                <w:t xml:space="preserve">Mother’s </w:t>
              </w:r>
            </w:ins>
            <w:r w:rsidRPr="00A12542">
              <w:rPr>
                <w:rFonts w:asciiTheme="majorBidi" w:eastAsia="Times New Roman" w:hAnsiTheme="majorBidi" w:cstheme="majorBidi"/>
                <w:b/>
                <w:bCs/>
                <w:kern w:val="0"/>
                <w:sz w:val="18"/>
                <w:szCs w:val="18"/>
                <w14:ligatures w14:val="none"/>
              </w:rPr>
              <w:t>Participation in decision making</w:t>
            </w:r>
          </w:p>
        </w:tc>
        <w:tc>
          <w:tcPr>
            <w:tcW w:w="1165" w:type="dxa"/>
            <w:tcPrChange w:id="3715" w:author="Bikram Adhikari (bdhikari)" w:date="2025-10-16T13:05:00Z" w16du:dateUtc="2025-10-16T18:05:00Z">
              <w:tcPr>
                <w:tcW w:w="1174" w:type="dxa"/>
                <w:gridSpan w:val="2"/>
              </w:tcPr>
            </w:tcPrChange>
          </w:tcPr>
          <w:p w14:paraId="586BE527" w14:textId="4EDCBB8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16" w:author="Bikram Adhikari (bdhikari)" w:date="2025-10-16T13:03:00Z" w16du:dateUtc="2025-10-16T18:03:00Z">
                <w:pPr>
                  <w:spacing w:after="0" w:line="240" w:lineRule="auto"/>
                  <w:jc w:val="center"/>
                </w:pPr>
              </w:pPrChange>
            </w:pPr>
            <w:del w:id="3717"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18"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719" w:author="Bikram Adhikari (bdhikari)" w:date="2025-10-16T13:05:00Z" w16du:dateUtc="2025-10-16T18:05:00Z">
              <w:tcPr>
                <w:tcW w:w="1118" w:type="dxa"/>
                <w:gridSpan w:val="3"/>
              </w:tcPr>
            </w:tcPrChange>
          </w:tcPr>
          <w:p w14:paraId="3E42F3B7" w14:textId="7320DD7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20" w:author="Bikram Adhikari (bdhikari)" w:date="2025-10-16T13:03:00Z" w16du:dateUtc="2025-10-16T18:03:00Z">
                <w:pPr>
                  <w:spacing w:after="0" w:line="240" w:lineRule="auto"/>
                  <w:jc w:val="center"/>
                </w:pPr>
              </w:pPrChange>
            </w:pPr>
            <w:del w:id="372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22"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3723" w:author="Bikram Adhikari (bdhikari)" w:date="2025-10-16T13:05:00Z" w16du:dateUtc="2025-10-16T18:05:00Z">
              <w:tcPr>
                <w:tcW w:w="1129" w:type="dxa"/>
                <w:gridSpan w:val="3"/>
              </w:tcPr>
            </w:tcPrChange>
          </w:tcPr>
          <w:p w14:paraId="298C988F" w14:textId="7B39CAA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24" w:author="Bikram Adhikari (bdhikari)" w:date="2025-10-16T13:03:00Z" w16du:dateUtc="2025-10-16T18:03:00Z">
                <w:pPr>
                  <w:spacing w:after="0" w:line="240" w:lineRule="auto"/>
                  <w:jc w:val="center"/>
                </w:pPr>
              </w:pPrChange>
            </w:pPr>
            <w:del w:id="372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26"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3727" w:author="Bikram Adhikari (bdhikari)" w:date="2025-10-16T13:05:00Z" w16du:dateUtc="2025-10-16T18:05:00Z">
              <w:tcPr>
                <w:tcW w:w="1163" w:type="dxa"/>
                <w:gridSpan w:val="3"/>
              </w:tcPr>
            </w:tcPrChange>
          </w:tcPr>
          <w:p w14:paraId="11C58111" w14:textId="4A13F8B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28" w:author="Bikram Adhikari (bdhikari)" w:date="2025-10-16T13:03:00Z" w16du:dateUtc="2025-10-16T18:03:00Z">
                <w:pPr>
                  <w:spacing w:after="0" w:line="240" w:lineRule="auto"/>
                  <w:jc w:val="center"/>
                </w:pPr>
              </w:pPrChange>
            </w:pPr>
            <w:del w:id="372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30"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731" w:author="Bikram Adhikari (bdhikari)" w:date="2025-10-16T13:05:00Z" w16du:dateUtc="2025-10-16T18:05:00Z">
              <w:tcPr>
                <w:tcW w:w="1118" w:type="dxa"/>
                <w:gridSpan w:val="3"/>
              </w:tcPr>
            </w:tcPrChange>
          </w:tcPr>
          <w:p w14:paraId="60F517DB" w14:textId="021A67F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32" w:author="Bikram Adhikari (bdhikari)" w:date="2025-10-16T13:03:00Z" w16du:dateUtc="2025-10-16T18:03:00Z">
                <w:pPr>
                  <w:spacing w:after="0" w:line="240" w:lineRule="auto"/>
                  <w:jc w:val="center"/>
                </w:pPr>
              </w:pPrChange>
            </w:pPr>
            <w:del w:id="373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34"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3735" w:author="Bikram Adhikari (bdhikari)" w:date="2025-10-16T13:05:00Z" w16du:dateUtc="2025-10-16T18:05:00Z">
              <w:tcPr>
                <w:tcW w:w="1129" w:type="dxa"/>
                <w:gridSpan w:val="3"/>
              </w:tcPr>
            </w:tcPrChange>
          </w:tcPr>
          <w:p w14:paraId="35A10C9E" w14:textId="04D1DD1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36" w:author="Bikram Adhikari (bdhikari)" w:date="2025-10-16T13:03:00Z" w16du:dateUtc="2025-10-16T18:03:00Z">
                <w:pPr>
                  <w:spacing w:after="0" w:line="240" w:lineRule="auto"/>
                  <w:jc w:val="center"/>
                </w:pPr>
              </w:pPrChange>
            </w:pPr>
            <w:del w:id="3737"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38"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3739" w:author="Bikram Adhikari (bdhikari)" w:date="2025-10-16T13:05:00Z" w16du:dateUtc="2025-10-16T18:05:00Z">
              <w:tcPr>
                <w:tcW w:w="1163" w:type="dxa"/>
                <w:gridSpan w:val="2"/>
              </w:tcPr>
            </w:tcPrChange>
          </w:tcPr>
          <w:p w14:paraId="7E6DDDFD" w14:textId="6C86A76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40" w:author="Bikram Adhikari (bdhikari)" w:date="2025-10-16T13:03:00Z" w16du:dateUtc="2025-10-16T18:03:00Z">
                <w:pPr>
                  <w:spacing w:after="0" w:line="240" w:lineRule="auto"/>
                  <w:jc w:val="center"/>
                </w:pPr>
              </w:pPrChange>
            </w:pPr>
            <w:del w:id="374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42"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5598EF4C"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743"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6"/>
          <w:trPrChange w:id="3744" w:author="Bikram Adhikari (bdhikari)" w:date="2025-10-16T13:05:00Z" w16du:dateUtc="2025-10-16T18:05:00Z">
            <w:trPr>
              <w:trHeight w:val="56"/>
            </w:trPr>
          </w:trPrChange>
        </w:trPr>
        <w:tc>
          <w:tcPr>
            <w:tcW w:w="1995" w:type="dxa"/>
            <w:hideMark/>
            <w:tcPrChange w:id="3745" w:author="Bikram Adhikari (bdhikari)" w:date="2025-10-16T13:05:00Z" w16du:dateUtc="2025-10-16T18:05:00Z">
              <w:tcPr>
                <w:tcW w:w="2038" w:type="dxa"/>
                <w:gridSpan w:val="2"/>
                <w:hideMark/>
              </w:tcPr>
            </w:tcPrChange>
          </w:tcPr>
          <w:p w14:paraId="4F220C6C"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participation</w:t>
            </w:r>
          </w:p>
        </w:tc>
        <w:tc>
          <w:tcPr>
            <w:tcW w:w="1165" w:type="dxa"/>
            <w:tcPrChange w:id="3746" w:author="Bikram Adhikari (bdhikari)" w:date="2025-10-16T13:05:00Z" w16du:dateUtc="2025-10-16T18:05:00Z">
              <w:tcPr>
                <w:tcW w:w="1174" w:type="dxa"/>
                <w:gridSpan w:val="2"/>
              </w:tcPr>
            </w:tcPrChange>
          </w:tcPr>
          <w:p w14:paraId="68436599" w14:textId="6319E91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47" w:author="Bikram Adhikari (bdhikari)" w:date="2025-10-16T13:03:00Z" w16du:dateUtc="2025-10-16T18:03:00Z">
                <w:pPr>
                  <w:spacing w:after="0" w:line="240" w:lineRule="auto"/>
                  <w:jc w:val="center"/>
                </w:pPr>
              </w:pPrChange>
            </w:pPr>
            <w:ins w:id="3748" w:author="Bikram Adhikari (bdhikari)" w:date="2025-10-16T13:05:00Z" w16du:dateUtc="2025-10-16T18:05:00Z">
              <w:r w:rsidRPr="001E73E8">
                <w:rPr>
                  <w:rFonts w:asciiTheme="majorBidi" w:eastAsia="Times New Roman" w:hAnsiTheme="majorBidi" w:cstheme="majorBidi"/>
                  <w:kern w:val="0"/>
                  <w:sz w:val="18"/>
                  <w:szCs w:val="18"/>
                  <w14:ligatures w14:val="none"/>
                </w:rPr>
                <w:t>365 (46.6)</w:t>
              </w:r>
            </w:ins>
            <w:del w:id="374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50" w:author="Bikram Adhikari (bdhikari)" w:date="2025-10-16T13:03:00Z" w16du:dateUtc="2025-10-16T18:03:00Z">
                    <w:rPr>
                      <w:rFonts w:asciiTheme="majorBidi" w:hAnsiTheme="majorBidi" w:cstheme="majorBidi"/>
                      <w:sz w:val="18"/>
                      <w:szCs w:val="18"/>
                    </w:rPr>
                  </w:rPrChange>
                </w:rPr>
                <w:delText>365 (46.6)</w:delText>
              </w:r>
            </w:del>
          </w:p>
        </w:tc>
        <w:tc>
          <w:tcPr>
            <w:tcW w:w="1098" w:type="dxa"/>
            <w:tcPrChange w:id="3751" w:author="Bikram Adhikari (bdhikari)" w:date="2025-10-16T13:05:00Z" w16du:dateUtc="2025-10-16T18:05:00Z">
              <w:tcPr>
                <w:tcW w:w="1118" w:type="dxa"/>
                <w:gridSpan w:val="3"/>
              </w:tcPr>
            </w:tcPrChange>
          </w:tcPr>
          <w:p w14:paraId="7C9D7AAA" w14:textId="3A4A422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52" w:author="Bikram Adhikari (bdhikari)" w:date="2025-10-16T13:03:00Z" w16du:dateUtc="2025-10-16T18:03:00Z">
                <w:pPr>
                  <w:spacing w:after="0" w:line="240" w:lineRule="auto"/>
                  <w:jc w:val="center"/>
                </w:pPr>
              </w:pPrChange>
            </w:pPr>
            <w:ins w:id="3753" w:author="Bikram Adhikari (bdhikari)" w:date="2025-10-16T13:07:00Z" w16du:dateUtc="2025-10-16T18:07:00Z">
              <w:r>
                <w:rPr>
                  <w:rFonts w:asciiTheme="majorBidi" w:eastAsia="Times New Roman" w:hAnsiTheme="majorBidi" w:cstheme="majorBidi"/>
                  <w:kern w:val="0"/>
                  <w:sz w:val="18"/>
                  <w:szCs w:val="18"/>
                  <w14:ligatures w14:val="none"/>
                </w:rPr>
                <w:t>Ref</w:t>
              </w:r>
            </w:ins>
            <w:del w:id="375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55" w:author="Bikram Adhikari (bdhikari)" w:date="2025-10-16T13:03:00Z" w16du:dateUtc="2025-10-16T18:03:00Z">
                    <w:rPr>
                      <w:rFonts w:asciiTheme="majorBidi" w:hAnsiTheme="majorBidi" w:cstheme="majorBidi"/>
                      <w:sz w:val="18"/>
                      <w:szCs w:val="18"/>
                    </w:rPr>
                  </w:rPrChange>
                </w:rPr>
                <w:delText>Ref</w:delText>
              </w:r>
            </w:del>
          </w:p>
        </w:tc>
        <w:tc>
          <w:tcPr>
            <w:tcW w:w="1108" w:type="dxa"/>
            <w:tcPrChange w:id="3756" w:author="Bikram Adhikari (bdhikari)" w:date="2025-10-16T13:05:00Z" w16du:dateUtc="2025-10-16T18:05:00Z">
              <w:tcPr>
                <w:tcW w:w="1129" w:type="dxa"/>
                <w:gridSpan w:val="3"/>
              </w:tcPr>
            </w:tcPrChange>
          </w:tcPr>
          <w:p w14:paraId="4077D507" w14:textId="4DD95E3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57" w:author="Bikram Adhikari (bdhikari)" w:date="2025-10-16T13:03:00Z" w16du:dateUtc="2025-10-16T18:03:00Z">
                <w:pPr>
                  <w:spacing w:after="0" w:line="240" w:lineRule="auto"/>
                  <w:jc w:val="center"/>
                </w:pPr>
              </w:pPrChange>
            </w:pPr>
          </w:p>
        </w:tc>
        <w:tc>
          <w:tcPr>
            <w:tcW w:w="1230" w:type="dxa"/>
            <w:tcPrChange w:id="3758" w:author="Bikram Adhikari (bdhikari)" w:date="2025-10-16T13:05:00Z" w16du:dateUtc="2025-10-16T18:05:00Z">
              <w:tcPr>
                <w:tcW w:w="1163" w:type="dxa"/>
                <w:gridSpan w:val="3"/>
              </w:tcPr>
            </w:tcPrChange>
          </w:tcPr>
          <w:p w14:paraId="50343E64" w14:textId="2582B471"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59" w:author="Bikram Adhikari (bdhikari)" w:date="2025-10-16T13:03:00Z" w16du:dateUtc="2025-10-16T18:03:00Z">
                <w:pPr>
                  <w:spacing w:after="0" w:line="240" w:lineRule="auto"/>
                  <w:jc w:val="center"/>
                </w:pPr>
              </w:pPrChange>
            </w:pPr>
            <w:ins w:id="3760" w:author="Bikram Adhikari (bdhikari)" w:date="2025-10-16T13:07:00Z" w16du:dateUtc="2025-10-16T18:07:00Z">
              <w:r w:rsidRPr="001E73E8">
                <w:rPr>
                  <w:rFonts w:asciiTheme="majorBidi" w:eastAsia="Times New Roman" w:hAnsiTheme="majorBidi" w:cstheme="majorBidi"/>
                  <w:kern w:val="0"/>
                  <w:sz w:val="18"/>
                  <w:szCs w:val="18"/>
                  <w14:ligatures w14:val="none"/>
                </w:rPr>
                <w:t> </w:t>
              </w:r>
            </w:ins>
            <w:del w:id="376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62"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763" w:author="Bikram Adhikari (bdhikari)" w:date="2025-10-16T13:05:00Z" w16du:dateUtc="2025-10-16T18:05:00Z">
              <w:tcPr>
                <w:tcW w:w="1118" w:type="dxa"/>
                <w:gridSpan w:val="3"/>
              </w:tcPr>
            </w:tcPrChange>
          </w:tcPr>
          <w:p w14:paraId="7F4A5BCA" w14:textId="1EBE1DCE"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64" w:author="Bikram Adhikari (bdhikari)" w:date="2025-10-16T13:03:00Z" w16du:dateUtc="2025-10-16T18:03:00Z">
                <w:pPr>
                  <w:spacing w:after="0" w:line="240" w:lineRule="auto"/>
                  <w:jc w:val="center"/>
                </w:pPr>
              </w:pPrChange>
            </w:pPr>
            <w:ins w:id="3765" w:author="Bikram Adhikari (bdhikari)" w:date="2025-10-16T13:07:00Z" w16du:dateUtc="2025-10-16T18:07:00Z">
              <w:r>
                <w:rPr>
                  <w:rFonts w:asciiTheme="majorBidi" w:eastAsia="Times New Roman" w:hAnsiTheme="majorBidi" w:cstheme="majorBidi"/>
                  <w:kern w:val="0"/>
                  <w:sz w:val="18"/>
                  <w:szCs w:val="18"/>
                  <w14:ligatures w14:val="none"/>
                </w:rPr>
                <w:t>Ref</w:t>
              </w:r>
            </w:ins>
            <w:del w:id="376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67" w:author="Bikram Adhikari (bdhikari)" w:date="2025-10-16T13:03:00Z" w16du:dateUtc="2025-10-16T18:03:00Z">
                    <w:rPr>
                      <w:rFonts w:asciiTheme="majorBidi" w:hAnsiTheme="majorBidi" w:cstheme="majorBidi"/>
                      <w:sz w:val="18"/>
                      <w:szCs w:val="18"/>
                    </w:rPr>
                  </w:rPrChange>
                </w:rPr>
                <w:delText>Ref</w:delText>
              </w:r>
            </w:del>
          </w:p>
        </w:tc>
        <w:tc>
          <w:tcPr>
            <w:tcW w:w="1108" w:type="dxa"/>
            <w:tcPrChange w:id="3768" w:author="Bikram Adhikari (bdhikari)" w:date="2025-10-16T13:05:00Z" w16du:dateUtc="2025-10-16T18:05:00Z">
              <w:tcPr>
                <w:tcW w:w="1129" w:type="dxa"/>
                <w:gridSpan w:val="3"/>
              </w:tcPr>
            </w:tcPrChange>
          </w:tcPr>
          <w:p w14:paraId="62B04FF0" w14:textId="7E8A2A5E"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69" w:author="Bikram Adhikari (bdhikari)" w:date="2025-10-16T13:03:00Z" w16du:dateUtc="2025-10-16T18:03:00Z">
                <w:pPr>
                  <w:spacing w:after="0" w:line="240" w:lineRule="auto"/>
                  <w:jc w:val="center"/>
                </w:pPr>
              </w:pPrChange>
            </w:pPr>
          </w:p>
        </w:tc>
        <w:tc>
          <w:tcPr>
            <w:tcW w:w="1230" w:type="dxa"/>
            <w:tcPrChange w:id="3770" w:author="Bikram Adhikari (bdhikari)" w:date="2025-10-16T13:05:00Z" w16du:dateUtc="2025-10-16T18:05:00Z">
              <w:tcPr>
                <w:tcW w:w="1163" w:type="dxa"/>
                <w:gridSpan w:val="2"/>
              </w:tcPr>
            </w:tcPrChange>
          </w:tcPr>
          <w:p w14:paraId="20F79842" w14:textId="6FE45BA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71" w:author="Bikram Adhikari (bdhikari)" w:date="2025-10-16T13:03:00Z" w16du:dateUtc="2025-10-16T18:03:00Z">
                <w:pPr>
                  <w:spacing w:after="0" w:line="240" w:lineRule="auto"/>
                  <w:jc w:val="center"/>
                </w:pPr>
              </w:pPrChange>
            </w:pPr>
            <w:ins w:id="3772"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77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74"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4877A350"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775"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3776" w:author="Bikram Adhikari (bdhikari)" w:date="2025-10-16T13:05:00Z" w16du:dateUtc="2025-10-16T18:05:00Z">
            <w:trPr>
              <w:trHeight w:val="20"/>
            </w:trPr>
          </w:trPrChange>
        </w:trPr>
        <w:tc>
          <w:tcPr>
            <w:tcW w:w="1995" w:type="dxa"/>
            <w:hideMark/>
            <w:tcPrChange w:id="3777" w:author="Bikram Adhikari (bdhikari)" w:date="2025-10-16T13:05:00Z" w16du:dateUtc="2025-10-16T18:05:00Z">
              <w:tcPr>
                <w:tcW w:w="2038" w:type="dxa"/>
                <w:gridSpan w:val="2"/>
                <w:hideMark/>
              </w:tcPr>
            </w:tcPrChange>
          </w:tcPr>
          <w:p w14:paraId="67210FD9"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Participation</w:t>
            </w:r>
          </w:p>
        </w:tc>
        <w:tc>
          <w:tcPr>
            <w:tcW w:w="1165" w:type="dxa"/>
            <w:tcPrChange w:id="3778" w:author="Bikram Adhikari (bdhikari)" w:date="2025-10-16T13:05:00Z" w16du:dateUtc="2025-10-16T18:05:00Z">
              <w:tcPr>
                <w:tcW w:w="1174" w:type="dxa"/>
                <w:gridSpan w:val="2"/>
              </w:tcPr>
            </w:tcPrChange>
          </w:tcPr>
          <w:p w14:paraId="7A69DE7B" w14:textId="269C031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79" w:author="Bikram Adhikari (bdhikari)" w:date="2025-10-16T13:03:00Z" w16du:dateUtc="2025-10-16T18:03:00Z">
                <w:pPr>
                  <w:spacing w:after="0" w:line="240" w:lineRule="auto"/>
                  <w:jc w:val="center"/>
                </w:pPr>
              </w:pPrChange>
            </w:pPr>
            <w:ins w:id="3780" w:author="Bikram Adhikari (bdhikari)" w:date="2025-10-16T13:05:00Z" w16du:dateUtc="2025-10-16T18:05:00Z">
              <w:r w:rsidRPr="001E73E8">
                <w:rPr>
                  <w:rFonts w:asciiTheme="majorBidi" w:eastAsia="Times New Roman" w:hAnsiTheme="majorBidi" w:cstheme="majorBidi"/>
                  <w:kern w:val="0"/>
                  <w:sz w:val="18"/>
                  <w:szCs w:val="18"/>
                  <w14:ligatures w14:val="none"/>
                </w:rPr>
                <w:t>648 (41.7)</w:t>
              </w:r>
            </w:ins>
            <w:del w:id="378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82" w:author="Bikram Adhikari (bdhikari)" w:date="2025-10-16T13:03:00Z" w16du:dateUtc="2025-10-16T18:03:00Z">
                    <w:rPr>
                      <w:rFonts w:asciiTheme="majorBidi" w:hAnsiTheme="majorBidi" w:cstheme="majorBidi"/>
                      <w:sz w:val="18"/>
                      <w:szCs w:val="18"/>
                    </w:rPr>
                  </w:rPrChange>
                </w:rPr>
                <w:delText>648 (41.7)</w:delText>
              </w:r>
            </w:del>
          </w:p>
        </w:tc>
        <w:tc>
          <w:tcPr>
            <w:tcW w:w="1098" w:type="dxa"/>
            <w:tcPrChange w:id="3783" w:author="Bikram Adhikari (bdhikari)" w:date="2025-10-16T13:05:00Z" w16du:dateUtc="2025-10-16T18:05:00Z">
              <w:tcPr>
                <w:tcW w:w="1118" w:type="dxa"/>
                <w:gridSpan w:val="3"/>
              </w:tcPr>
            </w:tcPrChange>
          </w:tcPr>
          <w:p w14:paraId="4A890F0B" w14:textId="4A3017E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84" w:author="Bikram Adhikari (bdhikari)" w:date="2025-10-16T13:03:00Z" w16du:dateUtc="2025-10-16T18:03:00Z">
                <w:pPr>
                  <w:spacing w:after="0" w:line="240" w:lineRule="auto"/>
                  <w:jc w:val="center"/>
                </w:pPr>
              </w:pPrChange>
            </w:pPr>
            <w:ins w:id="3785" w:author="Bikram Adhikari (bdhikari)" w:date="2025-10-16T13:05:00Z" w16du:dateUtc="2025-10-16T18:05:00Z">
              <w:r w:rsidRPr="001E73E8">
                <w:rPr>
                  <w:rFonts w:asciiTheme="majorBidi" w:eastAsia="Times New Roman" w:hAnsiTheme="majorBidi" w:cstheme="majorBidi"/>
                  <w:kern w:val="0"/>
                  <w:sz w:val="18"/>
                  <w:szCs w:val="18"/>
                  <w14:ligatures w14:val="none"/>
                </w:rPr>
                <w:t>0.82</w:t>
              </w:r>
            </w:ins>
            <w:del w:id="378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87" w:author="Bikram Adhikari (bdhikari)" w:date="2025-10-16T13:03:00Z" w16du:dateUtc="2025-10-16T18:03:00Z">
                    <w:rPr>
                      <w:rFonts w:asciiTheme="majorBidi" w:hAnsiTheme="majorBidi" w:cstheme="majorBidi"/>
                      <w:sz w:val="18"/>
                      <w:szCs w:val="18"/>
                    </w:rPr>
                  </w:rPrChange>
                </w:rPr>
                <w:delText>0.82</w:delText>
              </w:r>
            </w:del>
          </w:p>
        </w:tc>
        <w:tc>
          <w:tcPr>
            <w:tcW w:w="1108" w:type="dxa"/>
            <w:tcPrChange w:id="3788" w:author="Bikram Adhikari (bdhikari)" w:date="2025-10-16T13:05:00Z" w16du:dateUtc="2025-10-16T18:05:00Z">
              <w:tcPr>
                <w:tcW w:w="1129" w:type="dxa"/>
                <w:gridSpan w:val="3"/>
              </w:tcPr>
            </w:tcPrChange>
          </w:tcPr>
          <w:p w14:paraId="0712E44E" w14:textId="32128EE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89" w:author="Bikram Adhikari (bdhikari)" w:date="2025-10-16T13:03:00Z" w16du:dateUtc="2025-10-16T18:03:00Z">
                <w:pPr>
                  <w:spacing w:after="0" w:line="240" w:lineRule="auto"/>
                  <w:jc w:val="center"/>
                </w:pPr>
              </w:pPrChange>
            </w:pPr>
            <w:ins w:id="3790" w:author="Bikram Adhikari (bdhikari)" w:date="2025-10-16T13:05:00Z" w16du:dateUtc="2025-10-16T18:05:00Z">
              <w:r w:rsidRPr="001E73E8">
                <w:rPr>
                  <w:rFonts w:asciiTheme="majorBidi" w:eastAsia="Times New Roman" w:hAnsiTheme="majorBidi" w:cstheme="majorBidi"/>
                  <w:kern w:val="0"/>
                  <w:sz w:val="18"/>
                  <w:szCs w:val="18"/>
                  <w14:ligatures w14:val="none"/>
                </w:rPr>
                <w:t>0.65, 1.03</w:t>
              </w:r>
            </w:ins>
            <w:del w:id="379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92" w:author="Bikram Adhikari (bdhikari)" w:date="2025-10-16T13:03:00Z" w16du:dateUtc="2025-10-16T18:03:00Z">
                    <w:rPr>
                      <w:rFonts w:asciiTheme="majorBidi" w:hAnsiTheme="majorBidi" w:cstheme="majorBidi"/>
                      <w:sz w:val="18"/>
                      <w:szCs w:val="18"/>
                    </w:rPr>
                  </w:rPrChange>
                </w:rPr>
                <w:delText>0.65 to 1.03</w:delText>
              </w:r>
            </w:del>
          </w:p>
        </w:tc>
        <w:tc>
          <w:tcPr>
            <w:tcW w:w="1230" w:type="dxa"/>
            <w:tcPrChange w:id="3793" w:author="Bikram Adhikari (bdhikari)" w:date="2025-10-16T13:05:00Z" w16du:dateUtc="2025-10-16T18:05:00Z">
              <w:tcPr>
                <w:tcW w:w="1163" w:type="dxa"/>
                <w:gridSpan w:val="3"/>
              </w:tcPr>
            </w:tcPrChange>
          </w:tcPr>
          <w:p w14:paraId="7ACD2680" w14:textId="0D01096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94" w:author="Bikram Adhikari (bdhikari)" w:date="2025-10-16T13:03:00Z" w16du:dateUtc="2025-10-16T18:03:00Z">
                <w:pPr>
                  <w:spacing w:after="0" w:line="240" w:lineRule="auto"/>
                  <w:jc w:val="center"/>
                </w:pPr>
              </w:pPrChange>
            </w:pPr>
            <w:ins w:id="3795" w:author="Bikram Adhikari (bdhikari)" w:date="2025-10-16T13:05:00Z" w16du:dateUtc="2025-10-16T18:05:00Z">
              <w:r w:rsidRPr="001E73E8">
                <w:rPr>
                  <w:rFonts w:asciiTheme="majorBidi" w:eastAsia="Times New Roman" w:hAnsiTheme="majorBidi" w:cstheme="majorBidi"/>
                  <w:kern w:val="0"/>
                  <w:sz w:val="18"/>
                  <w:szCs w:val="18"/>
                  <w14:ligatures w14:val="none"/>
                </w:rPr>
                <w:t>0.095</w:t>
              </w:r>
            </w:ins>
            <w:del w:id="379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797" w:author="Bikram Adhikari (bdhikari)" w:date="2025-10-16T13:03:00Z" w16du:dateUtc="2025-10-16T18:03:00Z">
                    <w:rPr>
                      <w:rFonts w:asciiTheme="majorBidi" w:hAnsiTheme="majorBidi" w:cstheme="majorBidi"/>
                      <w:sz w:val="18"/>
                      <w:szCs w:val="18"/>
                    </w:rPr>
                  </w:rPrChange>
                </w:rPr>
                <w:delText>0.095</w:delText>
              </w:r>
            </w:del>
          </w:p>
        </w:tc>
        <w:tc>
          <w:tcPr>
            <w:tcW w:w="1098" w:type="dxa"/>
            <w:tcPrChange w:id="3798" w:author="Bikram Adhikari (bdhikari)" w:date="2025-10-16T13:05:00Z" w16du:dateUtc="2025-10-16T18:05:00Z">
              <w:tcPr>
                <w:tcW w:w="1118" w:type="dxa"/>
                <w:gridSpan w:val="3"/>
              </w:tcPr>
            </w:tcPrChange>
          </w:tcPr>
          <w:p w14:paraId="2B4AF61C" w14:textId="7BD2E4A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799" w:author="Bikram Adhikari (bdhikari)" w:date="2025-10-16T13:03:00Z" w16du:dateUtc="2025-10-16T18:03:00Z">
                <w:pPr>
                  <w:spacing w:after="0" w:line="240" w:lineRule="auto"/>
                  <w:jc w:val="center"/>
                </w:pPr>
              </w:pPrChange>
            </w:pPr>
            <w:ins w:id="3800" w:author="Bikram Adhikari (bdhikari)" w:date="2025-10-16T13:05:00Z" w16du:dateUtc="2025-10-16T18:05:00Z">
              <w:r w:rsidRPr="001E73E8">
                <w:rPr>
                  <w:rFonts w:asciiTheme="majorBidi" w:eastAsia="Times New Roman" w:hAnsiTheme="majorBidi" w:cstheme="majorBidi"/>
                  <w:kern w:val="0"/>
                  <w:sz w:val="18"/>
                  <w:szCs w:val="18"/>
                  <w14:ligatures w14:val="none"/>
                </w:rPr>
                <w:t>0.76</w:t>
              </w:r>
            </w:ins>
            <w:del w:id="380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02" w:author="Bikram Adhikari (bdhikari)" w:date="2025-10-16T13:03:00Z" w16du:dateUtc="2025-10-16T18:03:00Z">
                    <w:rPr>
                      <w:rFonts w:asciiTheme="majorBidi" w:hAnsiTheme="majorBidi" w:cstheme="majorBidi"/>
                      <w:sz w:val="18"/>
                      <w:szCs w:val="18"/>
                    </w:rPr>
                  </w:rPrChange>
                </w:rPr>
                <w:delText>0.74</w:delText>
              </w:r>
            </w:del>
          </w:p>
        </w:tc>
        <w:tc>
          <w:tcPr>
            <w:tcW w:w="1108" w:type="dxa"/>
            <w:tcPrChange w:id="3803" w:author="Bikram Adhikari (bdhikari)" w:date="2025-10-16T13:05:00Z" w16du:dateUtc="2025-10-16T18:05:00Z">
              <w:tcPr>
                <w:tcW w:w="1129" w:type="dxa"/>
                <w:gridSpan w:val="3"/>
              </w:tcPr>
            </w:tcPrChange>
          </w:tcPr>
          <w:p w14:paraId="75D06284" w14:textId="649A9689"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04" w:author="Bikram Adhikari (bdhikari)" w:date="2025-10-16T13:03:00Z" w16du:dateUtc="2025-10-16T18:03:00Z">
                <w:pPr>
                  <w:spacing w:after="0" w:line="240" w:lineRule="auto"/>
                  <w:jc w:val="center"/>
                </w:pPr>
              </w:pPrChange>
            </w:pPr>
            <w:ins w:id="3805" w:author="Bikram Adhikari (bdhikari)" w:date="2025-10-16T13:05:00Z" w16du:dateUtc="2025-10-16T18:05:00Z">
              <w:r w:rsidRPr="001E73E8">
                <w:rPr>
                  <w:rFonts w:asciiTheme="majorBidi" w:eastAsia="Times New Roman" w:hAnsiTheme="majorBidi" w:cstheme="majorBidi"/>
                  <w:kern w:val="0"/>
                  <w:sz w:val="18"/>
                  <w:szCs w:val="18"/>
                  <w14:ligatures w14:val="none"/>
                </w:rPr>
                <w:t>0.55, 1.05</w:t>
              </w:r>
            </w:ins>
            <w:del w:id="380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07" w:author="Bikram Adhikari (bdhikari)" w:date="2025-10-16T13:03:00Z" w16du:dateUtc="2025-10-16T18:03:00Z">
                    <w:rPr>
                      <w:rFonts w:asciiTheme="majorBidi" w:hAnsiTheme="majorBidi" w:cstheme="majorBidi"/>
                      <w:sz w:val="18"/>
                      <w:szCs w:val="18"/>
                    </w:rPr>
                  </w:rPrChange>
                </w:rPr>
                <w:delText>0.54 to 1.03</w:delText>
              </w:r>
            </w:del>
          </w:p>
        </w:tc>
        <w:tc>
          <w:tcPr>
            <w:tcW w:w="1230" w:type="dxa"/>
            <w:tcPrChange w:id="3808" w:author="Bikram Adhikari (bdhikari)" w:date="2025-10-16T13:05:00Z" w16du:dateUtc="2025-10-16T18:05:00Z">
              <w:tcPr>
                <w:tcW w:w="1163" w:type="dxa"/>
                <w:gridSpan w:val="2"/>
              </w:tcPr>
            </w:tcPrChange>
          </w:tcPr>
          <w:p w14:paraId="566053B1" w14:textId="198DE4B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09" w:author="Bikram Adhikari (bdhikari)" w:date="2025-10-16T13:03:00Z" w16du:dateUtc="2025-10-16T18:03:00Z">
                <w:pPr>
                  <w:spacing w:after="0" w:line="240" w:lineRule="auto"/>
                  <w:jc w:val="center"/>
                </w:pPr>
              </w:pPrChange>
            </w:pPr>
            <w:ins w:id="3810" w:author="Bikram Adhikari (bdhikari)" w:date="2025-10-16T13:05:00Z" w16du:dateUtc="2025-10-16T18:05:00Z">
              <w:r w:rsidRPr="001E73E8">
                <w:rPr>
                  <w:rFonts w:asciiTheme="majorBidi" w:eastAsia="Times New Roman" w:hAnsiTheme="majorBidi" w:cstheme="majorBidi"/>
                  <w:kern w:val="0"/>
                  <w:sz w:val="18"/>
                  <w:szCs w:val="18"/>
                  <w14:ligatures w14:val="none"/>
                </w:rPr>
                <w:t>0.099</w:t>
              </w:r>
            </w:ins>
            <w:del w:id="381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12" w:author="Bikram Adhikari (bdhikari)" w:date="2025-10-16T13:03:00Z" w16du:dateUtc="2025-10-16T18:03:00Z">
                    <w:rPr>
                      <w:rFonts w:asciiTheme="majorBidi" w:hAnsiTheme="majorBidi" w:cstheme="majorBidi"/>
                      <w:sz w:val="18"/>
                      <w:szCs w:val="18"/>
                    </w:rPr>
                  </w:rPrChange>
                </w:rPr>
                <w:delText>0.074</w:delText>
              </w:r>
            </w:del>
          </w:p>
        </w:tc>
      </w:tr>
      <w:tr w:rsidR="00452898" w:rsidRPr="00A12542" w14:paraId="67B1A469"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813"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3814" w:author="Bikram Adhikari (bdhikari)" w:date="2025-10-16T13:05:00Z" w16du:dateUtc="2025-10-16T18:05:00Z">
            <w:trPr>
              <w:trHeight w:val="20"/>
            </w:trPr>
          </w:trPrChange>
        </w:trPr>
        <w:tc>
          <w:tcPr>
            <w:tcW w:w="1995" w:type="dxa"/>
            <w:hideMark/>
            <w:tcPrChange w:id="3815" w:author="Bikram Adhikari (bdhikari)" w:date="2025-10-16T13:05:00Z" w16du:dateUtc="2025-10-16T18:05:00Z">
              <w:tcPr>
                <w:tcW w:w="2038" w:type="dxa"/>
                <w:gridSpan w:val="2"/>
                <w:hideMark/>
              </w:tcPr>
            </w:tcPrChange>
          </w:tcPr>
          <w:p w14:paraId="30C11120" w14:textId="6EB4A6AD" w:rsidR="00452898" w:rsidRPr="00A12542" w:rsidRDefault="00452898" w:rsidP="00452898">
            <w:pPr>
              <w:spacing w:after="0" w:line="240" w:lineRule="auto"/>
              <w:rPr>
                <w:rFonts w:asciiTheme="majorBidi" w:eastAsia="Times New Roman" w:hAnsiTheme="majorBidi" w:cstheme="majorBidi"/>
                <w:b/>
                <w:bCs/>
                <w:kern w:val="0"/>
                <w:sz w:val="18"/>
                <w:szCs w:val="18"/>
                <w14:ligatures w14:val="none"/>
              </w:rPr>
            </w:pPr>
            <w:ins w:id="3816" w:author="Bikram Adhikari (bdhikari)" w:date="2025-10-16T11:02:00Z" w16du:dateUtc="2025-10-16T16:02:00Z">
              <w:r>
                <w:rPr>
                  <w:rFonts w:asciiTheme="majorBidi" w:eastAsia="Times New Roman" w:hAnsiTheme="majorBidi" w:cstheme="majorBidi"/>
                  <w:b/>
                  <w:bCs/>
                  <w:kern w:val="0"/>
                  <w:sz w:val="18"/>
                  <w:szCs w:val="18"/>
                  <w14:ligatures w14:val="none"/>
                </w:rPr>
                <w:t xml:space="preserve">Exposure to </w:t>
              </w:r>
            </w:ins>
            <w:ins w:id="3817" w:author="Bikram Adhikari (bdhikari)" w:date="2025-10-16T15:43:00Z" w16du:dateUtc="2025-10-16T20:43:00Z">
              <w:r w:rsidR="007A6A1B">
                <w:rPr>
                  <w:rFonts w:asciiTheme="majorBidi" w:eastAsia="Times New Roman" w:hAnsiTheme="majorBidi" w:cstheme="majorBidi"/>
                  <w:b/>
                  <w:bCs/>
                  <w:kern w:val="0"/>
                  <w:sz w:val="18"/>
                  <w:szCs w:val="18"/>
                  <w14:ligatures w14:val="none"/>
                </w:rPr>
                <w:t>h</w:t>
              </w:r>
            </w:ins>
            <w:ins w:id="3818" w:author="Bikram Adhikari (bdhikari)" w:date="2025-10-16T11:02:00Z" w16du:dateUtc="2025-10-16T16:02:00Z">
              <w:r w:rsidRPr="00A12542">
                <w:rPr>
                  <w:rFonts w:asciiTheme="majorBidi" w:eastAsia="Times New Roman" w:hAnsiTheme="majorBidi" w:cstheme="majorBidi"/>
                  <w:b/>
                  <w:bCs/>
                  <w:kern w:val="0"/>
                  <w:sz w:val="18"/>
                  <w:szCs w:val="18"/>
                  <w14:ligatures w14:val="none"/>
                </w:rPr>
                <w:t xml:space="preserve">ealth program </w:t>
              </w:r>
              <w:r>
                <w:rPr>
                  <w:rFonts w:asciiTheme="majorBidi" w:eastAsia="Times New Roman" w:hAnsiTheme="majorBidi" w:cstheme="majorBidi"/>
                  <w:b/>
                  <w:bCs/>
                  <w:kern w:val="0"/>
                  <w:sz w:val="18"/>
                  <w:szCs w:val="18"/>
                  <w14:ligatures w14:val="none"/>
                </w:rPr>
                <w:t>in TV/radio</w:t>
              </w:r>
            </w:ins>
            <w:del w:id="3819" w:author="Bikram Adhikari (bdhikari)" w:date="2025-10-16T11:02:00Z" w16du:dateUtc="2025-10-16T16:02:00Z">
              <w:r w:rsidRPr="00A12542" w:rsidDel="00F42283">
                <w:rPr>
                  <w:rFonts w:asciiTheme="majorBidi" w:eastAsia="Times New Roman" w:hAnsiTheme="majorBidi" w:cstheme="majorBidi"/>
                  <w:b/>
                  <w:bCs/>
                  <w:kern w:val="0"/>
                  <w:sz w:val="18"/>
                  <w:szCs w:val="18"/>
                  <w14:ligatures w14:val="none"/>
                </w:rPr>
                <w:delText>Health program exposure</w:delText>
              </w:r>
            </w:del>
          </w:p>
        </w:tc>
        <w:tc>
          <w:tcPr>
            <w:tcW w:w="1165" w:type="dxa"/>
            <w:tcPrChange w:id="3820" w:author="Bikram Adhikari (bdhikari)" w:date="2025-10-16T13:05:00Z" w16du:dateUtc="2025-10-16T18:05:00Z">
              <w:tcPr>
                <w:tcW w:w="1174" w:type="dxa"/>
                <w:gridSpan w:val="2"/>
              </w:tcPr>
            </w:tcPrChange>
          </w:tcPr>
          <w:p w14:paraId="79BAC307" w14:textId="738BAC8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21" w:author="Bikram Adhikari (bdhikari)" w:date="2025-10-16T13:03:00Z" w16du:dateUtc="2025-10-16T18:03:00Z">
                <w:pPr>
                  <w:spacing w:after="0" w:line="240" w:lineRule="auto"/>
                  <w:jc w:val="center"/>
                </w:pPr>
              </w:pPrChange>
            </w:pPr>
            <w:ins w:id="3822"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82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24"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825" w:author="Bikram Adhikari (bdhikari)" w:date="2025-10-16T13:05:00Z" w16du:dateUtc="2025-10-16T18:05:00Z">
              <w:tcPr>
                <w:tcW w:w="1118" w:type="dxa"/>
                <w:gridSpan w:val="3"/>
              </w:tcPr>
            </w:tcPrChange>
          </w:tcPr>
          <w:p w14:paraId="0CD8CB8C" w14:textId="50676AE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26" w:author="Bikram Adhikari (bdhikari)" w:date="2025-10-16T13:03:00Z" w16du:dateUtc="2025-10-16T18:03:00Z">
                <w:pPr>
                  <w:spacing w:after="0" w:line="240" w:lineRule="auto"/>
                  <w:jc w:val="center"/>
                </w:pPr>
              </w:pPrChange>
            </w:pPr>
            <w:ins w:id="3827"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82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29"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3830" w:author="Bikram Adhikari (bdhikari)" w:date="2025-10-16T13:05:00Z" w16du:dateUtc="2025-10-16T18:05:00Z">
              <w:tcPr>
                <w:tcW w:w="1129" w:type="dxa"/>
                <w:gridSpan w:val="3"/>
              </w:tcPr>
            </w:tcPrChange>
          </w:tcPr>
          <w:p w14:paraId="740571D4" w14:textId="2A7DC783"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31" w:author="Bikram Adhikari (bdhikari)" w:date="2025-10-16T13:03:00Z" w16du:dateUtc="2025-10-16T18:03:00Z">
                <w:pPr>
                  <w:spacing w:after="0" w:line="240" w:lineRule="auto"/>
                  <w:jc w:val="center"/>
                </w:pPr>
              </w:pPrChange>
            </w:pPr>
            <w:ins w:id="3832"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83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34"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3835" w:author="Bikram Adhikari (bdhikari)" w:date="2025-10-16T13:05:00Z" w16du:dateUtc="2025-10-16T18:05:00Z">
              <w:tcPr>
                <w:tcW w:w="1163" w:type="dxa"/>
                <w:gridSpan w:val="3"/>
              </w:tcPr>
            </w:tcPrChange>
          </w:tcPr>
          <w:p w14:paraId="0FECC628" w14:textId="365BB60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36" w:author="Bikram Adhikari (bdhikari)" w:date="2025-10-16T13:03:00Z" w16du:dateUtc="2025-10-16T18:03:00Z">
                <w:pPr>
                  <w:spacing w:after="0" w:line="240" w:lineRule="auto"/>
                  <w:jc w:val="center"/>
                </w:pPr>
              </w:pPrChange>
            </w:pPr>
            <w:ins w:id="3837"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83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39"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840" w:author="Bikram Adhikari (bdhikari)" w:date="2025-10-16T13:05:00Z" w16du:dateUtc="2025-10-16T18:05:00Z">
              <w:tcPr>
                <w:tcW w:w="1118" w:type="dxa"/>
                <w:gridSpan w:val="3"/>
              </w:tcPr>
            </w:tcPrChange>
          </w:tcPr>
          <w:p w14:paraId="097AB4FE" w14:textId="7762B7F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41" w:author="Bikram Adhikari (bdhikari)" w:date="2025-10-16T13:03:00Z" w16du:dateUtc="2025-10-16T18:03:00Z">
                <w:pPr>
                  <w:spacing w:after="0" w:line="240" w:lineRule="auto"/>
                  <w:jc w:val="center"/>
                </w:pPr>
              </w:pPrChange>
            </w:pPr>
            <w:ins w:id="3842"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84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44"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3845" w:author="Bikram Adhikari (bdhikari)" w:date="2025-10-16T13:05:00Z" w16du:dateUtc="2025-10-16T18:05:00Z">
              <w:tcPr>
                <w:tcW w:w="1129" w:type="dxa"/>
                <w:gridSpan w:val="3"/>
              </w:tcPr>
            </w:tcPrChange>
          </w:tcPr>
          <w:p w14:paraId="437E1A30" w14:textId="2137F93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46" w:author="Bikram Adhikari (bdhikari)" w:date="2025-10-16T13:03:00Z" w16du:dateUtc="2025-10-16T18:03:00Z">
                <w:pPr>
                  <w:spacing w:after="0" w:line="240" w:lineRule="auto"/>
                  <w:jc w:val="center"/>
                </w:pPr>
              </w:pPrChange>
            </w:pPr>
            <w:ins w:id="3847"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84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49"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3850" w:author="Bikram Adhikari (bdhikari)" w:date="2025-10-16T13:05:00Z" w16du:dateUtc="2025-10-16T18:05:00Z">
              <w:tcPr>
                <w:tcW w:w="1163" w:type="dxa"/>
                <w:gridSpan w:val="2"/>
              </w:tcPr>
            </w:tcPrChange>
          </w:tcPr>
          <w:p w14:paraId="57BF79D4" w14:textId="7B5F6F7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51" w:author="Bikram Adhikari (bdhikari)" w:date="2025-10-16T13:03:00Z" w16du:dateUtc="2025-10-16T18:03:00Z">
                <w:pPr>
                  <w:spacing w:after="0" w:line="240" w:lineRule="auto"/>
                  <w:jc w:val="center"/>
                </w:pPr>
              </w:pPrChange>
            </w:pPr>
            <w:ins w:id="3852"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85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54"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360613AD"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855"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3856" w:author="Bikram Adhikari (bdhikari)" w:date="2025-10-16T13:05:00Z" w16du:dateUtc="2025-10-16T18:05:00Z">
            <w:trPr>
              <w:trHeight w:val="20"/>
            </w:trPr>
          </w:trPrChange>
        </w:trPr>
        <w:tc>
          <w:tcPr>
            <w:tcW w:w="1995" w:type="dxa"/>
            <w:hideMark/>
            <w:tcPrChange w:id="3857" w:author="Bikram Adhikari (bdhikari)" w:date="2025-10-16T13:05:00Z" w16du:dateUtc="2025-10-16T18:05:00Z">
              <w:tcPr>
                <w:tcW w:w="2038" w:type="dxa"/>
                <w:gridSpan w:val="2"/>
                <w:hideMark/>
              </w:tcPr>
            </w:tcPrChange>
          </w:tcPr>
          <w:p w14:paraId="24FD4DA7"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165" w:type="dxa"/>
            <w:tcPrChange w:id="3858" w:author="Bikram Adhikari (bdhikari)" w:date="2025-10-16T13:05:00Z" w16du:dateUtc="2025-10-16T18:05:00Z">
              <w:tcPr>
                <w:tcW w:w="1174" w:type="dxa"/>
                <w:gridSpan w:val="2"/>
              </w:tcPr>
            </w:tcPrChange>
          </w:tcPr>
          <w:p w14:paraId="2498BCA9" w14:textId="1745127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59" w:author="Bikram Adhikari (bdhikari)" w:date="2025-10-16T13:03:00Z" w16du:dateUtc="2025-10-16T18:03:00Z">
                <w:pPr>
                  <w:spacing w:after="0" w:line="240" w:lineRule="auto"/>
                  <w:jc w:val="center"/>
                </w:pPr>
              </w:pPrChange>
            </w:pPr>
            <w:ins w:id="3860" w:author="Bikram Adhikari (bdhikari)" w:date="2025-10-16T13:05:00Z" w16du:dateUtc="2025-10-16T18:05:00Z">
              <w:r w:rsidRPr="001E73E8">
                <w:rPr>
                  <w:rFonts w:asciiTheme="majorBidi" w:eastAsia="Times New Roman" w:hAnsiTheme="majorBidi" w:cstheme="majorBidi"/>
                  <w:kern w:val="0"/>
                  <w:sz w:val="18"/>
                  <w:szCs w:val="18"/>
                  <w14:ligatures w14:val="none"/>
                </w:rPr>
                <w:t>813 (45.6)</w:t>
              </w:r>
            </w:ins>
            <w:del w:id="386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62" w:author="Bikram Adhikari (bdhikari)" w:date="2025-10-16T13:03:00Z" w16du:dateUtc="2025-10-16T18:03:00Z">
                    <w:rPr>
                      <w:rFonts w:asciiTheme="majorBidi" w:hAnsiTheme="majorBidi" w:cstheme="majorBidi"/>
                      <w:sz w:val="18"/>
                      <w:szCs w:val="18"/>
                    </w:rPr>
                  </w:rPrChange>
                </w:rPr>
                <w:delText>813 (45.6)</w:delText>
              </w:r>
            </w:del>
          </w:p>
        </w:tc>
        <w:tc>
          <w:tcPr>
            <w:tcW w:w="1098" w:type="dxa"/>
            <w:tcPrChange w:id="3863" w:author="Bikram Adhikari (bdhikari)" w:date="2025-10-16T13:05:00Z" w16du:dateUtc="2025-10-16T18:05:00Z">
              <w:tcPr>
                <w:tcW w:w="1118" w:type="dxa"/>
                <w:gridSpan w:val="3"/>
              </w:tcPr>
            </w:tcPrChange>
          </w:tcPr>
          <w:p w14:paraId="128A73B1" w14:textId="53B278B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64" w:author="Bikram Adhikari (bdhikari)" w:date="2025-10-16T13:03:00Z" w16du:dateUtc="2025-10-16T18:03:00Z">
                <w:pPr>
                  <w:spacing w:after="0" w:line="240" w:lineRule="auto"/>
                  <w:jc w:val="center"/>
                </w:pPr>
              </w:pPrChange>
            </w:pPr>
            <w:ins w:id="3865" w:author="Bikram Adhikari (bdhikari)" w:date="2025-10-16T13:07:00Z" w16du:dateUtc="2025-10-16T18:07:00Z">
              <w:r>
                <w:rPr>
                  <w:rFonts w:asciiTheme="majorBidi" w:eastAsia="Times New Roman" w:hAnsiTheme="majorBidi" w:cstheme="majorBidi"/>
                  <w:kern w:val="0"/>
                  <w:sz w:val="18"/>
                  <w:szCs w:val="18"/>
                  <w14:ligatures w14:val="none"/>
                </w:rPr>
                <w:t>Ref</w:t>
              </w:r>
            </w:ins>
            <w:del w:id="386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67" w:author="Bikram Adhikari (bdhikari)" w:date="2025-10-16T13:03:00Z" w16du:dateUtc="2025-10-16T18:03:00Z">
                    <w:rPr>
                      <w:rFonts w:asciiTheme="majorBidi" w:hAnsiTheme="majorBidi" w:cstheme="majorBidi"/>
                      <w:sz w:val="18"/>
                      <w:szCs w:val="18"/>
                    </w:rPr>
                  </w:rPrChange>
                </w:rPr>
                <w:delText>Ref</w:delText>
              </w:r>
            </w:del>
          </w:p>
        </w:tc>
        <w:tc>
          <w:tcPr>
            <w:tcW w:w="1108" w:type="dxa"/>
            <w:tcPrChange w:id="3868" w:author="Bikram Adhikari (bdhikari)" w:date="2025-10-16T13:05:00Z" w16du:dateUtc="2025-10-16T18:05:00Z">
              <w:tcPr>
                <w:tcW w:w="1129" w:type="dxa"/>
                <w:gridSpan w:val="3"/>
              </w:tcPr>
            </w:tcPrChange>
          </w:tcPr>
          <w:p w14:paraId="64850E09" w14:textId="00CCE2C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69" w:author="Bikram Adhikari (bdhikari)" w:date="2025-10-16T13:03:00Z" w16du:dateUtc="2025-10-16T18:03:00Z">
                <w:pPr>
                  <w:spacing w:after="0" w:line="240" w:lineRule="auto"/>
                  <w:jc w:val="center"/>
                </w:pPr>
              </w:pPrChange>
            </w:pPr>
          </w:p>
        </w:tc>
        <w:tc>
          <w:tcPr>
            <w:tcW w:w="1230" w:type="dxa"/>
            <w:tcPrChange w:id="3870" w:author="Bikram Adhikari (bdhikari)" w:date="2025-10-16T13:05:00Z" w16du:dateUtc="2025-10-16T18:05:00Z">
              <w:tcPr>
                <w:tcW w:w="1163" w:type="dxa"/>
                <w:gridSpan w:val="3"/>
              </w:tcPr>
            </w:tcPrChange>
          </w:tcPr>
          <w:p w14:paraId="5F786D13" w14:textId="5C6E124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71" w:author="Bikram Adhikari (bdhikari)" w:date="2025-10-16T13:03:00Z" w16du:dateUtc="2025-10-16T18:03:00Z">
                <w:pPr>
                  <w:spacing w:after="0" w:line="240" w:lineRule="auto"/>
                  <w:jc w:val="center"/>
                </w:pPr>
              </w:pPrChange>
            </w:pPr>
            <w:ins w:id="3872" w:author="Bikram Adhikari (bdhikari)" w:date="2025-10-16T13:07:00Z" w16du:dateUtc="2025-10-16T18:07:00Z">
              <w:r w:rsidRPr="001E73E8">
                <w:rPr>
                  <w:rFonts w:asciiTheme="majorBidi" w:eastAsia="Times New Roman" w:hAnsiTheme="majorBidi" w:cstheme="majorBidi"/>
                  <w:kern w:val="0"/>
                  <w:sz w:val="18"/>
                  <w:szCs w:val="18"/>
                  <w14:ligatures w14:val="none"/>
                </w:rPr>
                <w:t> </w:t>
              </w:r>
            </w:ins>
            <w:del w:id="387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74"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875" w:author="Bikram Adhikari (bdhikari)" w:date="2025-10-16T13:05:00Z" w16du:dateUtc="2025-10-16T18:05:00Z">
              <w:tcPr>
                <w:tcW w:w="1118" w:type="dxa"/>
                <w:gridSpan w:val="3"/>
              </w:tcPr>
            </w:tcPrChange>
          </w:tcPr>
          <w:p w14:paraId="29FD4AC5" w14:textId="56A96823"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76" w:author="Bikram Adhikari (bdhikari)" w:date="2025-10-16T13:03:00Z" w16du:dateUtc="2025-10-16T18:03:00Z">
                <w:pPr>
                  <w:spacing w:after="0" w:line="240" w:lineRule="auto"/>
                  <w:jc w:val="center"/>
                </w:pPr>
              </w:pPrChange>
            </w:pPr>
            <w:ins w:id="3877" w:author="Bikram Adhikari (bdhikari)" w:date="2025-10-16T13:07:00Z" w16du:dateUtc="2025-10-16T18:07:00Z">
              <w:r>
                <w:rPr>
                  <w:rFonts w:asciiTheme="majorBidi" w:eastAsia="Times New Roman" w:hAnsiTheme="majorBidi" w:cstheme="majorBidi"/>
                  <w:kern w:val="0"/>
                  <w:sz w:val="18"/>
                  <w:szCs w:val="18"/>
                  <w14:ligatures w14:val="none"/>
                </w:rPr>
                <w:t>Ref</w:t>
              </w:r>
            </w:ins>
            <w:del w:id="387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79" w:author="Bikram Adhikari (bdhikari)" w:date="2025-10-16T13:03:00Z" w16du:dateUtc="2025-10-16T18:03:00Z">
                    <w:rPr>
                      <w:rFonts w:asciiTheme="majorBidi" w:hAnsiTheme="majorBidi" w:cstheme="majorBidi"/>
                      <w:sz w:val="18"/>
                      <w:szCs w:val="18"/>
                    </w:rPr>
                  </w:rPrChange>
                </w:rPr>
                <w:delText>Ref</w:delText>
              </w:r>
            </w:del>
          </w:p>
        </w:tc>
        <w:tc>
          <w:tcPr>
            <w:tcW w:w="1108" w:type="dxa"/>
            <w:tcPrChange w:id="3880" w:author="Bikram Adhikari (bdhikari)" w:date="2025-10-16T13:05:00Z" w16du:dateUtc="2025-10-16T18:05:00Z">
              <w:tcPr>
                <w:tcW w:w="1129" w:type="dxa"/>
                <w:gridSpan w:val="3"/>
              </w:tcPr>
            </w:tcPrChange>
          </w:tcPr>
          <w:p w14:paraId="752A2B60" w14:textId="3C0CEB4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81" w:author="Bikram Adhikari (bdhikari)" w:date="2025-10-16T13:03:00Z" w16du:dateUtc="2025-10-16T18:03:00Z">
                <w:pPr>
                  <w:spacing w:after="0" w:line="240" w:lineRule="auto"/>
                  <w:jc w:val="center"/>
                </w:pPr>
              </w:pPrChange>
            </w:pPr>
          </w:p>
        </w:tc>
        <w:tc>
          <w:tcPr>
            <w:tcW w:w="1230" w:type="dxa"/>
            <w:tcPrChange w:id="3882" w:author="Bikram Adhikari (bdhikari)" w:date="2025-10-16T13:05:00Z" w16du:dateUtc="2025-10-16T18:05:00Z">
              <w:tcPr>
                <w:tcW w:w="1163" w:type="dxa"/>
                <w:gridSpan w:val="2"/>
              </w:tcPr>
            </w:tcPrChange>
          </w:tcPr>
          <w:p w14:paraId="6DCEEA79" w14:textId="56F0D34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83" w:author="Bikram Adhikari (bdhikari)" w:date="2025-10-16T13:03:00Z" w16du:dateUtc="2025-10-16T18:03:00Z">
                <w:pPr>
                  <w:spacing w:after="0" w:line="240" w:lineRule="auto"/>
                  <w:jc w:val="center"/>
                </w:pPr>
              </w:pPrChange>
            </w:pPr>
            <w:ins w:id="3884"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88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86"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3E16B027"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887"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3888" w:author="Bikram Adhikari (bdhikari)" w:date="2025-10-16T13:05:00Z" w16du:dateUtc="2025-10-16T18:05:00Z">
            <w:trPr>
              <w:trHeight w:val="20"/>
            </w:trPr>
          </w:trPrChange>
        </w:trPr>
        <w:tc>
          <w:tcPr>
            <w:tcW w:w="1995" w:type="dxa"/>
            <w:hideMark/>
            <w:tcPrChange w:id="3889" w:author="Bikram Adhikari (bdhikari)" w:date="2025-10-16T13:05:00Z" w16du:dateUtc="2025-10-16T18:05:00Z">
              <w:tcPr>
                <w:tcW w:w="2038" w:type="dxa"/>
                <w:gridSpan w:val="2"/>
                <w:hideMark/>
              </w:tcPr>
            </w:tcPrChange>
          </w:tcPr>
          <w:p w14:paraId="222DA718"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165" w:type="dxa"/>
            <w:tcPrChange w:id="3890" w:author="Bikram Adhikari (bdhikari)" w:date="2025-10-16T13:05:00Z" w16du:dateUtc="2025-10-16T18:05:00Z">
              <w:tcPr>
                <w:tcW w:w="1174" w:type="dxa"/>
                <w:gridSpan w:val="2"/>
              </w:tcPr>
            </w:tcPrChange>
          </w:tcPr>
          <w:p w14:paraId="4C7015FD" w14:textId="6FE5C6AB"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91" w:author="Bikram Adhikari (bdhikari)" w:date="2025-10-16T13:03:00Z" w16du:dateUtc="2025-10-16T18:03:00Z">
                <w:pPr>
                  <w:spacing w:after="0" w:line="240" w:lineRule="auto"/>
                  <w:jc w:val="center"/>
                </w:pPr>
              </w:pPrChange>
            </w:pPr>
            <w:ins w:id="3892" w:author="Bikram Adhikari (bdhikari)" w:date="2025-10-16T13:05:00Z" w16du:dateUtc="2025-10-16T18:05:00Z">
              <w:r w:rsidRPr="001E73E8">
                <w:rPr>
                  <w:rFonts w:asciiTheme="majorBidi" w:eastAsia="Times New Roman" w:hAnsiTheme="majorBidi" w:cstheme="majorBidi"/>
                  <w:kern w:val="0"/>
                  <w:sz w:val="18"/>
                  <w:szCs w:val="18"/>
                  <w14:ligatures w14:val="none"/>
                </w:rPr>
                <w:t>179 (38.4)</w:t>
              </w:r>
            </w:ins>
            <w:del w:id="389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94" w:author="Bikram Adhikari (bdhikari)" w:date="2025-10-16T13:03:00Z" w16du:dateUtc="2025-10-16T18:03:00Z">
                    <w:rPr>
                      <w:rFonts w:asciiTheme="majorBidi" w:hAnsiTheme="majorBidi" w:cstheme="majorBidi"/>
                      <w:sz w:val="18"/>
                      <w:szCs w:val="18"/>
                    </w:rPr>
                  </w:rPrChange>
                </w:rPr>
                <w:delText>179 (38.4)</w:delText>
              </w:r>
            </w:del>
          </w:p>
        </w:tc>
        <w:tc>
          <w:tcPr>
            <w:tcW w:w="1098" w:type="dxa"/>
            <w:tcPrChange w:id="3895" w:author="Bikram Adhikari (bdhikari)" w:date="2025-10-16T13:05:00Z" w16du:dateUtc="2025-10-16T18:05:00Z">
              <w:tcPr>
                <w:tcW w:w="1118" w:type="dxa"/>
                <w:gridSpan w:val="3"/>
              </w:tcPr>
            </w:tcPrChange>
          </w:tcPr>
          <w:p w14:paraId="030875B0" w14:textId="5D038EB2"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896" w:author="Bikram Adhikari (bdhikari)" w:date="2025-10-16T13:03:00Z" w16du:dateUtc="2025-10-16T18:03:00Z">
                <w:pPr>
                  <w:spacing w:after="0" w:line="240" w:lineRule="auto"/>
                  <w:jc w:val="center"/>
                </w:pPr>
              </w:pPrChange>
            </w:pPr>
            <w:ins w:id="3897" w:author="Bikram Adhikari (bdhikari)" w:date="2025-10-16T13:05:00Z" w16du:dateUtc="2025-10-16T18:05:00Z">
              <w:r w:rsidRPr="001E73E8">
                <w:rPr>
                  <w:rFonts w:asciiTheme="majorBidi" w:eastAsia="Times New Roman" w:hAnsiTheme="majorBidi" w:cstheme="majorBidi"/>
                  <w:kern w:val="0"/>
                  <w:sz w:val="18"/>
                  <w:szCs w:val="18"/>
                  <w14:ligatures w14:val="none"/>
                </w:rPr>
                <w:t>0.74</w:t>
              </w:r>
            </w:ins>
            <w:del w:id="389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899" w:author="Bikram Adhikari (bdhikari)" w:date="2025-10-16T13:03:00Z" w16du:dateUtc="2025-10-16T18:03:00Z">
                    <w:rPr>
                      <w:rFonts w:asciiTheme="majorBidi" w:hAnsiTheme="majorBidi" w:cstheme="majorBidi"/>
                      <w:sz w:val="18"/>
                      <w:szCs w:val="18"/>
                    </w:rPr>
                  </w:rPrChange>
                </w:rPr>
                <w:delText>0.74</w:delText>
              </w:r>
            </w:del>
          </w:p>
        </w:tc>
        <w:tc>
          <w:tcPr>
            <w:tcW w:w="1108" w:type="dxa"/>
            <w:tcPrChange w:id="3900" w:author="Bikram Adhikari (bdhikari)" w:date="2025-10-16T13:05:00Z" w16du:dateUtc="2025-10-16T18:05:00Z">
              <w:tcPr>
                <w:tcW w:w="1129" w:type="dxa"/>
                <w:gridSpan w:val="3"/>
              </w:tcPr>
            </w:tcPrChange>
          </w:tcPr>
          <w:p w14:paraId="76978E31" w14:textId="6C86372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01" w:author="Bikram Adhikari (bdhikari)" w:date="2025-10-16T13:03:00Z" w16du:dateUtc="2025-10-16T18:03:00Z">
                <w:pPr>
                  <w:spacing w:after="0" w:line="240" w:lineRule="auto"/>
                  <w:jc w:val="center"/>
                </w:pPr>
              </w:pPrChange>
            </w:pPr>
            <w:ins w:id="3902" w:author="Bikram Adhikari (bdhikari)" w:date="2025-10-16T13:05:00Z" w16du:dateUtc="2025-10-16T18:05:00Z">
              <w:r w:rsidRPr="001E73E8">
                <w:rPr>
                  <w:rFonts w:asciiTheme="majorBidi" w:eastAsia="Times New Roman" w:hAnsiTheme="majorBidi" w:cstheme="majorBidi"/>
                  <w:kern w:val="0"/>
                  <w:sz w:val="18"/>
                  <w:szCs w:val="18"/>
                  <w14:ligatures w14:val="none"/>
                </w:rPr>
                <w:t>0.59, 0.94</w:t>
              </w:r>
            </w:ins>
            <w:del w:id="390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04" w:author="Bikram Adhikari (bdhikari)" w:date="2025-10-16T13:03:00Z" w16du:dateUtc="2025-10-16T18:03:00Z">
                    <w:rPr>
                      <w:rFonts w:asciiTheme="majorBidi" w:hAnsiTheme="majorBidi" w:cstheme="majorBidi"/>
                      <w:sz w:val="18"/>
                      <w:szCs w:val="18"/>
                    </w:rPr>
                  </w:rPrChange>
                </w:rPr>
                <w:delText>0.59 to 0.94</w:delText>
              </w:r>
            </w:del>
          </w:p>
        </w:tc>
        <w:tc>
          <w:tcPr>
            <w:tcW w:w="1230" w:type="dxa"/>
            <w:tcPrChange w:id="3905" w:author="Bikram Adhikari (bdhikari)" w:date="2025-10-16T13:05:00Z" w16du:dateUtc="2025-10-16T18:05:00Z">
              <w:tcPr>
                <w:tcW w:w="1163" w:type="dxa"/>
                <w:gridSpan w:val="3"/>
              </w:tcPr>
            </w:tcPrChange>
          </w:tcPr>
          <w:p w14:paraId="2F36E2EB" w14:textId="73FFA47E"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3906"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3907" w:author="Bikram Adhikari (bdhikari)" w:date="2025-10-16T13:03:00Z" w16du:dateUtc="2025-10-16T18:03:00Z">
                <w:pPr>
                  <w:spacing w:after="0" w:line="240" w:lineRule="auto"/>
                  <w:jc w:val="center"/>
                </w:pPr>
              </w:pPrChange>
            </w:pPr>
            <w:ins w:id="3908" w:author="Bikram Adhikari (bdhikari)" w:date="2025-10-16T13:05:00Z" w16du:dateUtc="2025-10-16T18:05:00Z">
              <w:r w:rsidRPr="001E73E8">
                <w:rPr>
                  <w:rFonts w:asciiTheme="majorBidi" w:eastAsia="Times New Roman" w:hAnsiTheme="majorBidi" w:cstheme="majorBidi"/>
                  <w:kern w:val="0"/>
                  <w:sz w:val="18"/>
                  <w:szCs w:val="18"/>
                  <w14:ligatures w14:val="none"/>
                </w:rPr>
                <w:t>0.012</w:t>
              </w:r>
            </w:ins>
            <w:del w:id="390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10" w:author="Bikram Adhikari (bdhikari)" w:date="2025-10-16T13:03:00Z" w16du:dateUtc="2025-10-16T18:03:00Z">
                    <w:rPr>
                      <w:rFonts w:asciiTheme="majorBidi" w:hAnsiTheme="majorBidi" w:cstheme="majorBidi"/>
                      <w:b/>
                      <w:bCs/>
                      <w:sz w:val="18"/>
                      <w:szCs w:val="18"/>
                    </w:rPr>
                  </w:rPrChange>
                </w:rPr>
                <w:delText>0.012</w:delText>
              </w:r>
            </w:del>
          </w:p>
        </w:tc>
        <w:tc>
          <w:tcPr>
            <w:tcW w:w="1098" w:type="dxa"/>
            <w:tcPrChange w:id="3911" w:author="Bikram Adhikari (bdhikari)" w:date="2025-10-16T13:05:00Z" w16du:dateUtc="2025-10-16T18:05:00Z">
              <w:tcPr>
                <w:tcW w:w="1118" w:type="dxa"/>
                <w:gridSpan w:val="3"/>
              </w:tcPr>
            </w:tcPrChange>
          </w:tcPr>
          <w:p w14:paraId="67AC182D" w14:textId="31566C63"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12" w:author="Bikram Adhikari (bdhikari)" w:date="2025-10-16T13:03:00Z" w16du:dateUtc="2025-10-16T18:03:00Z">
                <w:pPr>
                  <w:spacing w:after="0" w:line="240" w:lineRule="auto"/>
                  <w:jc w:val="center"/>
                </w:pPr>
              </w:pPrChange>
            </w:pPr>
            <w:ins w:id="3913" w:author="Bikram Adhikari (bdhikari)" w:date="2025-10-16T13:05:00Z" w16du:dateUtc="2025-10-16T18:05:00Z">
              <w:r w:rsidRPr="001E73E8">
                <w:rPr>
                  <w:rFonts w:asciiTheme="majorBidi" w:eastAsia="Times New Roman" w:hAnsiTheme="majorBidi" w:cstheme="majorBidi"/>
                  <w:kern w:val="0"/>
                  <w:sz w:val="18"/>
                  <w:szCs w:val="18"/>
                  <w14:ligatures w14:val="none"/>
                </w:rPr>
                <w:t>1</w:t>
              </w:r>
            </w:ins>
            <w:del w:id="391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15" w:author="Bikram Adhikari (bdhikari)" w:date="2025-10-16T13:03:00Z" w16du:dateUtc="2025-10-16T18:03:00Z">
                    <w:rPr>
                      <w:rFonts w:asciiTheme="majorBidi" w:hAnsiTheme="majorBidi" w:cstheme="majorBidi"/>
                      <w:sz w:val="18"/>
                      <w:szCs w:val="18"/>
                    </w:rPr>
                  </w:rPrChange>
                </w:rPr>
                <w:delText>1.06</w:delText>
              </w:r>
            </w:del>
          </w:p>
        </w:tc>
        <w:tc>
          <w:tcPr>
            <w:tcW w:w="1108" w:type="dxa"/>
            <w:tcPrChange w:id="3916" w:author="Bikram Adhikari (bdhikari)" w:date="2025-10-16T13:05:00Z" w16du:dateUtc="2025-10-16T18:05:00Z">
              <w:tcPr>
                <w:tcW w:w="1129" w:type="dxa"/>
                <w:gridSpan w:val="3"/>
              </w:tcPr>
            </w:tcPrChange>
          </w:tcPr>
          <w:p w14:paraId="50286923" w14:textId="5B88DA1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17" w:author="Bikram Adhikari (bdhikari)" w:date="2025-10-16T13:03:00Z" w16du:dateUtc="2025-10-16T18:03:00Z">
                <w:pPr>
                  <w:spacing w:after="0" w:line="240" w:lineRule="auto"/>
                  <w:jc w:val="center"/>
                </w:pPr>
              </w:pPrChange>
            </w:pPr>
            <w:ins w:id="3918" w:author="Bikram Adhikari (bdhikari)" w:date="2025-10-16T13:05:00Z" w16du:dateUtc="2025-10-16T18:05:00Z">
              <w:r w:rsidRPr="001E73E8">
                <w:rPr>
                  <w:rFonts w:asciiTheme="majorBidi" w:eastAsia="Times New Roman" w:hAnsiTheme="majorBidi" w:cstheme="majorBidi"/>
                  <w:kern w:val="0"/>
                  <w:sz w:val="18"/>
                  <w:szCs w:val="18"/>
                  <w14:ligatures w14:val="none"/>
                </w:rPr>
                <w:t>0.74, 1.35</w:t>
              </w:r>
            </w:ins>
            <w:del w:id="391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20" w:author="Bikram Adhikari (bdhikari)" w:date="2025-10-16T13:03:00Z" w16du:dateUtc="2025-10-16T18:03:00Z">
                    <w:rPr>
                      <w:rFonts w:asciiTheme="majorBidi" w:hAnsiTheme="majorBidi" w:cstheme="majorBidi"/>
                      <w:sz w:val="18"/>
                      <w:szCs w:val="18"/>
                    </w:rPr>
                  </w:rPrChange>
                </w:rPr>
                <w:delText>0.77 to 1.45</w:delText>
              </w:r>
            </w:del>
          </w:p>
        </w:tc>
        <w:tc>
          <w:tcPr>
            <w:tcW w:w="1230" w:type="dxa"/>
            <w:tcPrChange w:id="3921" w:author="Bikram Adhikari (bdhikari)" w:date="2025-10-16T13:05:00Z" w16du:dateUtc="2025-10-16T18:05:00Z">
              <w:tcPr>
                <w:tcW w:w="1163" w:type="dxa"/>
                <w:gridSpan w:val="2"/>
              </w:tcPr>
            </w:tcPrChange>
          </w:tcPr>
          <w:p w14:paraId="3956480B" w14:textId="60CB0DE9"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22" w:author="Bikram Adhikari (bdhikari)" w:date="2025-10-16T13:03:00Z" w16du:dateUtc="2025-10-16T18:03:00Z">
                <w:pPr>
                  <w:spacing w:after="0" w:line="240" w:lineRule="auto"/>
                  <w:jc w:val="center"/>
                </w:pPr>
              </w:pPrChange>
            </w:pPr>
            <w:ins w:id="3923" w:author="Bikram Adhikari (bdhikari)" w:date="2025-10-16T13:05:00Z" w16du:dateUtc="2025-10-16T18:05:00Z">
              <w:r w:rsidRPr="001E73E8">
                <w:rPr>
                  <w:rFonts w:asciiTheme="majorBidi" w:eastAsia="Times New Roman" w:hAnsiTheme="majorBidi" w:cstheme="majorBidi"/>
                  <w:kern w:val="0"/>
                  <w:sz w:val="18"/>
                  <w:szCs w:val="18"/>
                  <w14:ligatures w14:val="none"/>
                </w:rPr>
                <w:t>0.99</w:t>
              </w:r>
            </w:ins>
            <w:ins w:id="3924" w:author="Bikram Adhikari (bdhikari)" w:date="2025-10-16T13:22:00Z" w16du:dateUtc="2025-10-16T18:22:00Z">
              <w:r w:rsidR="00342586">
                <w:rPr>
                  <w:rFonts w:asciiTheme="majorBidi" w:eastAsia="Times New Roman" w:hAnsiTheme="majorBidi" w:cstheme="majorBidi"/>
                  <w:kern w:val="0"/>
                  <w:sz w:val="18"/>
                  <w:szCs w:val="18"/>
                  <w14:ligatures w14:val="none"/>
                </w:rPr>
                <w:t>0</w:t>
              </w:r>
            </w:ins>
            <w:del w:id="392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26" w:author="Bikram Adhikari (bdhikari)" w:date="2025-10-16T13:03:00Z" w16du:dateUtc="2025-10-16T18:03:00Z">
                    <w:rPr>
                      <w:rFonts w:asciiTheme="majorBidi" w:hAnsiTheme="majorBidi" w:cstheme="majorBidi"/>
                      <w:sz w:val="18"/>
                      <w:szCs w:val="18"/>
                    </w:rPr>
                  </w:rPrChange>
                </w:rPr>
                <w:delText>0.732</w:delText>
              </w:r>
            </w:del>
          </w:p>
        </w:tc>
      </w:tr>
      <w:tr w:rsidR="00452898" w:rsidRPr="00A12542" w:rsidDel="00C53CE2" w14:paraId="3BD500F0" w14:textId="2D0FA398"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927"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del w:id="3928" w:author="Bikram Adhikari (bdhikari)" w:date="2025-10-16T13:00:00Z" w16du:dateUtc="2025-10-16T18:00:00Z"/>
          <w:trPrChange w:id="3929" w:author="Bikram Adhikari (bdhikari)" w:date="2025-10-16T13:05:00Z" w16du:dateUtc="2025-10-16T18:05:00Z">
            <w:trPr>
              <w:trHeight w:val="20"/>
            </w:trPr>
          </w:trPrChange>
        </w:trPr>
        <w:tc>
          <w:tcPr>
            <w:tcW w:w="1995" w:type="dxa"/>
            <w:hideMark/>
            <w:tcPrChange w:id="3930" w:author="Bikram Adhikari (bdhikari)" w:date="2025-10-16T13:05:00Z" w16du:dateUtc="2025-10-16T18:05:00Z">
              <w:tcPr>
                <w:tcW w:w="2038" w:type="dxa"/>
                <w:gridSpan w:val="2"/>
                <w:hideMark/>
              </w:tcPr>
            </w:tcPrChange>
          </w:tcPr>
          <w:p w14:paraId="0770A010" w14:textId="748FC408" w:rsidR="00452898" w:rsidRPr="00A12542" w:rsidDel="00C53CE2" w:rsidRDefault="00452898" w:rsidP="00452898">
            <w:pPr>
              <w:spacing w:after="0" w:line="240" w:lineRule="auto"/>
              <w:rPr>
                <w:del w:id="3931" w:author="Bikram Adhikari (bdhikari)" w:date="2025-10-16T13:00:00Z" w16du:dateUtc="2025-10-16T18:00:00Z"/>
                <w:rFonts w:asciiTheme="majorBidi" w:eastAsia="Times New Roman" w:hAnsiTheme="majorBidi" w:cstheme="majorBidi"/>
                <w:i/>
                <w:iCs/>
                <w:kern w:val="0"/>
                <w:sz w:val="18"/>
                <w:szCs w:val="18"/>
                <w14:ligatures w14:val="none"/>
              </w:rPr>
            </w:pPr>
            <w:del w:id="3932" w:author="Bikram Adhikari (bdhikari)" w:date="2025-10-16T13:00:00Z" w16du:dateUtc="2025-10-16T18:00:00Z">
              <w:r w:rsidRPr="000B7726" w:rsidDel="00C53CE2">
                <w:rPr>
                  <w:rFonts w:asciiTheme="majorBidi" w:eastAsia="Times New Roman" w:hAnsiTheme="majorBidi" w:cstheme="majorBidi"/>
                  <w:i/>
                  <w:kern w:val="0"/>
                  <w:sz w:val="18"/>
                  <w:szCs w:val="18"/>
                  <w14:ligatures w14:val="none"/>
                </w:rPr>
                <w:delText xml:space="preserve">    </w:delText>
              </w:r>
              <w:r w:rsidRPr="00A12542" w:rsidDel="00C53CE2">
                <w:rPr>
                  <w:rFonts w:asciiTheme="majorBidi" w:eastAsia="Times New Roman" w:hAnsiTheme="majorBidi" w:cstheme="majorBidi"/>
                  <w:i/>
                  <w:iCs/>
                  <w:kern w:val="0"/>
                  <w:sz w:val="18"/>
                  <w:szCs w:val="18"/>
                  <w14:ligatures w14:val="none"/>
                </w:rPr>
                <w:delText>Missing</w:delText>
              </w:r>
            </w:del>
          </w:p>
        </w:tc>
        <w:tc>
          <w:tcPr>
            <w:tcW w:w="1165" w:type="dxa"/>
            <w:tcPrChange w:id="3933" w:author="Bikram Adhikari (bdhikari)" w:date="2025-10-16T13:05:00Z" w16du:dateUtc="2025-10-16T18:05:00Z">
              <w:tcPr>
                <w:tcW w:w="1174" w:type="dxa"/>
                <w:gridSpan w:val="2"/>
              </w:tcPr>
            </w:tcPrChange>
          </w:tcPr>
          <w:p w14:paraId="06B93BC4" w14:textId="1635296C" w:rsidR="00452898" w:rsidRPr="009D1D2D" w:rsidDel="00C53CE2" w:rsidRDefault="00452898" w:rsidP="00452898">
            <w:pPr>
              <w:spacing w:after="0" w:line="240" w:lineRule="auto"/>
              <w:jc w:val="center"/>
              <w:rPr>
                <w:del w:id="3934" w:author="Bikram Adhikari (bdhikari)" w:date="2025-10-16T13:00:00Z" w16du:dateUtc="2025-10-16T18:00:00Z"/>
                <w:rFonts w:asciiTheme="majorBidi" w:eastAsia="Times New Roman" w:hAnsiTheme="majorBidi" w:cstheme="majorBidi"/>
                <w:kern w:val="0"/>
                <w:sz w:val="18"/>
                <w:szCs w:val="18"/>
                <w14:ligatures w14:val="none"/>
                <w:rPrChange w:id="3935" w:author="Bikram Adhikari (bdhikari)" w:date="2025-10-16T13:03:00Z" w16du:dateUtc="2025-10-16T18:03:00Z">
                  <w:rPr>
                    <w:del w:id="3936" w:author="Bikram Adhikari (bdhikari)" w:date="2025-10-16T13:00:00Z" w16du:dateUtc="2025-10-16T18:00:00Z"/>
                    <w:rFonts w:asciiTheme="majorBidi" w:eastAsia="Times New Roman" w:hAnsiTheme="majorBidi" w:cstheme="majorBidi"/>
                    <w:i/>
                    <w:kern w:val="0"/>
                    <w:sz w:val="18"/>
                    <w:szCs w:val="18"/>
                    <w14:ligatures w14:val="none"/>
                  </w:rPr>
                </w:rPrChange>
              </w:rPr>
            </w:pPr>
            <w:ins w:id="3937"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938"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3939" w:author="Bikram Adhikari (bdhikari)" w:date="2025-10-16T13:03:00Z" w16du:dateUtc="2025-10-16T18:03:00Z">
                    <w:rPr>
                      <w:rFonts w:asciiTheme="majorBidi" w:hAnsiTheme="majorBidi" w:cstheme="majorBidi"/>
                      <w:i/>
                      <w:sz w:val="18"/>
                      <w:szCs w:val="18"/>
                    </w:rPr>
                  </w:rPrChange>
                </w:rPr>
                <w:delText>20</w:delText>
              </w:r>
            </w:del>
          </w:p>
        </w:tc>
        <w:tc>
          <w:tcPr>
            <w:tcW w:w="1098" w:type="dxa"/>
            <w:tcPrChange w:id="3940" w:author="Bikram Adhikari (bdhikari)" w:date="2025-10-16T13:05:00Z" w16du:dateUtc="2025-10-16T18:05:00Z">
              <w:tcPr>
                <w:tcW w:w="1118" w:type="dxa"/>
                <w:gridSpan w:val="3"/>
              </w:tcPr>
            </w:tcPrChange>
          </w:tcPr>
          <w:p w14:paraId="0B36794A" w14:textId="1082D6C6" w:rsidR="00452898" w:rsidRPr="00A12542" w:rsidDel="00C53CE2" w:rsidRDefault="00452898" w:rsidP="00452898">
            <w:pPr>
              <w:spacing w:after="0" w:line="240" w:lineRule="auto"/>
              <w:jc w:val="center"/>
              <w:rPr>
                <w:del w:id="3941" w:author="Bikram Adhikari (bdhikari)" w:date="2025-10-16T13:00:00Z" w16du:dateUtc="2025-10-16T18:00:00Z"/>
                <w:rFonts w:asciiTheme="majorBidi" w:eastAsia="Times New Roman" w:hAnsiTheme="majorBidi" w:cstheme="majorBidi"/>
                <w:kern w:val="0"/>
                <w:sz w:val="18"/>
                <w:szCs w:val="18"/>
                <w14:ligatures w14:val="none"/>
              </w:rPr>
            </w:pPr>
            <w:ins w:id="3942"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943"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3944"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3945" w:author="Bikram Adhikari (bdhikari)" w:date="2025-10-16T13:05:00Z" w16du:dateUtc="2025-10-16T18:05:00Z">
              <w:tcPr>
                <w:tcW w:w="1129" w:type="dxa"/>
                <w:gridSpan w:val="3"/>
              </w:tcPr>
            </w:tcPrChange>
          </w:tcPr>
          <w:p w14:paraId="43D7D05E" w14:textId="067628CC" w:rsidR="00452898" w:rsidRPr="00A12542" w:rsidDel="00C53CE2" w:rsidRDefault="00452898" w:rsidP="00452898">
            <w:pPr>
              <w:spacing w:after="0" w:line="240" w:lineRule="auto"/>
              <w:jc w:val="center"/>
              <w:rPr>
                <w:del w:id="3946" w:author="Bikram Adhikari (bdhikari)" w:date="2025-10-16T13:00:00Z" w16du:dateUtc="2025-10-16T18:00:00Z"/>
                <w:rFonts w:asciiTheme="majorBidi" w:eastAsia="Times New Roman" w:hAnsiTheme="majorBidi" w:cstheme="majorBidi"/>
                <w:kern w:val="0"/>
                <w:sz w:val="18"/>
                <w:szCs w:val="18"/>
                <w14:ligatures w14:val="none"/>
              </w:rPr>
            </w:pPr>
            <w:ins w:id="3947"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948"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3949"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3950" w:author="Bikram Adhikari (bdhikari)" w:date="2025-10-16T13:05:00Z" w16du:dateUtc="2025-10-16T18:05:00Z">
              <w:tcPr>
                <w:tcW w:w="1163" w:type="dxa"/>
                <w:gridSpan w:val="3"/>
              </w:tcPr>
            </w:tcPrChange>
          </w:tcPr>
          <w:p w14:paraId="496180BD" w14:textId="7E07DCCB" w:rsidR="00452898" w:rsidRPr="00A12542" w:rsidDel="00C53CE2" w:rsidRDefault="00452898" w:rsidP="00452898">
            <w:pPr>
              <w:spacing w:after="0" w:line="240" w:lineRule="auto"/>
              <w:jc w:val="center"/>
              <w:rPr>
                <w:del w:id="3951" w:author="Bikram Adhikari (bdhikari)" w:date="2025-10-16T13:00:00Z" w16du:dateUtc="2025-10-16T18:00:00Z"/>
                <w:rFonts w:asciiTheme="majorBidi" w:eastAsia="Times New Roman" w:hAnsiTheme="majorBidi" w:cstheme="majorBidi"/>
                <w:kern w:val="0"/>
                <w:sz w:val="18"/>
                <w:szCs w:val="18"/>
                <w14:ligatures w14:val="none"/>
              </w:rPr>
            </w:pPr>
            <w:ins w:id="3952"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953"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3954"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955" w:author="Bikram Adhikari (bdhikari)" w:date="2025-10-16T13:05:00Z" w16du:dateUtc="2025-10-16T18:05:00Z">
              <w:tcPr>
                <w:tcW w:w="1118" w:type="dxa"/>
                <w:gridSpan w:val="3"/>
              </w:tcPr>
            </w:tcPrChange>
          </w:tcPr>
          <w:p w14:paraId="3C949D4A" w14:textId="0EAE4AEA" w:rsidR="00452898" w:rsidRPr="00A12542" w:rsidDel="00C53CE2" w:rsidRDefault="00452898" w:rsidP="00452898">
            <w:pPr>
              <w:spacing w:after="0" w:line="240" w:lineRule="auto"/>
              <w:jc w:val="center"/>
              <w:rPr>
                <w:del w:id="3956" w:author="Bikram Adhikari (bdhikari)" w:date="2025-10-16T13:00:00Z" w16du:dateUtc="2025-10-16T18:00:00Z"/>
                <w:rFonts w:asciiTheme="majorBidi" w:eastAsia="Times New Roman" w:hAnsiTheme="majorBidi" w:cstheme="majorBidi"/>
                <w:kern w:val="0"/>
                <w:sz w:val="18"/>
                <w:szCs w:val="18"/>
                <w14:ligatures w14:val="none"/>
              </w:rPr>
            </w:pPr>
            <w:ins w:id="3957"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958"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3959"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3960" w:author="Bikram Adhikari (bdhikari)" w:date="2025-10-16T13:05:00Z" w16du:dateUtc="2025-10-16T18:05:00Z">
              <w:tcPr>
                <w:tcW w:w="1129" w:type="dxa"/>
                <w:gridSpan w:val="3"/>
              </w:tcPr>
            </w:tcPrChange>
          </w:tcPr>
          <w:p w14:paraId="2C62F66D" w14:textId="4F7CAD87" w:rsidR="00452898" w:rsidRPr="00A12542" w:rsidDel="00C53CE2" w:rsidRDefault="00452898" w:rsidP="00452898">
            <w:pPr>
              <w:spacing w:after="0" w:line="240" w:lineRule="auto"/>
              <w:jc w:val="center"/>
              <w:rPr>
                <w:del w:id="3961" w:author="Bikram Adhikari (bdhikari)" w:date="2025-10-16T13:00:00Z" w16du:dateUtc="2025-10-16T18:00:00Z"/>
                <w:rFonts w:asciiTheme="majorBidi" w:eastAsia="Times New Roman" w:hAnsiTheme="majorBidi" w:cstheme="majorBidi"/>
                <w:kern w:val="0"/>
                <w:sz w:val="18"/>
                <w:szCs w:val="18"/>
                <w14:ligatures w14:val="none"/>
              </w:rPr>
            </w:pPr>
            <w:ins w:id="3962"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963"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3964"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3965" w:author="Bikram Adhikari (bdhikari)" w:date="2025-10-16T13:05:00Z" w16du:dateUtc="2025-10-16T18:05:00Z">
              <w:tcPr>
                <w:tcW w:w="1163" w:type="dxa"/>
                <w:gridSpan w:val="2"/>
              </w:tcPr>
            </w:tcPrChange>
          </w:tcPr>
          <w:p w14:paraId="6B948591" w14:textId="7D19E88F" w:rsidR="00452898" w:rsidRPr="00A12542" w:rsidDel="00C53CE2" w:rsidRDefault="00452898" w:rsidP="00452898">
            <w:pPr>
              <w:spacing w:after="0" w:line="240" w:lineRule="auto"/>
              <w:jc w:val="center"/>
              <w:rPr>
                <w:del w:id="3966" w:author="Bikram Adhikari (bdhikari)" w:date="2025-10-16T13:00:00Z" w16du:dateUtc="2025-10-16T18:00:00Z"/>
                <w:rFonts w:asciiTheme="majorBidi" w:eastAsia="Times New Roman" w:hAnsiTheme="majorBidi" w:cstheme="majorBidi"/>
                <w:kern w:val="0"/>
                <w:sz w:val="18"/>
                <w:szCs w:val="18"/>
                <w14:ligatures w14:val="none"/>
              </w:rPr>
            </w:pPr>
            <w:ins w:id="3967" w:author="Bikram Adhikari (bdhikari)" w:date="2025-10-16T13:05:00Z" w16du:dateUtc="2025-10-16T18:05:00Z">
              <w:r w:rsidRPr="001E73E8">
                <w:rPr>
                  <w:rFonts w:asciiTheme="majorBidi" w:eastAsia="Times New Roman" w:hAnsiTheme="majorBidi" w:cstheme="majorBidi"/>
                  <w:kern w:val="0"/>
                  <w:sz w:val="18"/>
                  <w:szCs w:val="18"/>
                  <w14:ligatures w14:val="none"/>
                </w:rPr>
                <w:t> </w:t>
              </w:r>
            </w:ins>
            <w:del w:id="3968"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3969"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6F687702"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970"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3971" w:author="Bikram Adhikari (bdhikari)" w:date="2025-10-16T13:05:00Z" w16du:dateUtc="2025-10-16T18:05:00Z">
            <w:trPr>
              <w:trHeight w:val="20"/>
            </w:trPr>
          </w:trPrChange>
        </w:trPr>
        <w:tc>
          <w:tcPr>
            <w:tcW w:w="1995" w:type="dxa"/>
            <w:hideMark/>
            <w:tcPrChange w:id="3972" w:author="Bikram Adhikari (bdhikari)" w:date="2025-10-16T13:05:00Z" w16du:dateUtc="2025-10-16T18:05:00Z">
              <w:tcPr>
                <w:tcW w:w="2038" w:type="dxa"/>
                <w:gridSpan w:val="2"/>
                <w:hideMark/>
              </w:tcPr>
            </w:tcPrChange>
          </w:tcPr>
          <w:p w14:paraId="0FA1D1DA" w14:textId="1014DC31" w:rsidR="00452898" w:rsidRPr="00A12542" w:rsidRDefault="00075FBA" w:rsidP="00452898">
            <w:pPr>
              <w:spacing w:after="0" w:line="240" w:lineRule="auto"/>
              <w:rPr>
                <w:rFonts w:asciiTheme="majorBidi" w:eastAsia="Times New Roman" w:hAnsiTheme="majorBidi" w:cstheme="majorBidi"/>
                <w:b/>
                <w:bCs/>
                <w:kern w:val="0"/>
                <w:sz w:val="18"/>
                <w:szCs w:val="18"/>
                <w14:ligatures w14:val="none"/>
              </w:rPr>
            </w:pPr>
            <w:ins w:id="3973" w:author="Bikram Adhikari (bdhikari)" w:date="2025-10-16T14:37:00Z" w16du:dateUtc="2025-10-16T19:37:00Z">
              <w:r w:rsidRPr="001E73E8">
                <w:rPr>
                  <w:rFonts w:ascii="Times New Roman" w:eastAsia="Times New Roman" w:hAnsi="Times New Roman" w:cs="Times New Roman"/>
                  <w:b/>
                  <w:bCs/>
                  <w:sz w:val="22"/>
                  <w:szCs w:val="22"/>
                </w:rPr>
                <w:t>Maternal BMI</w:t>
              </w:r>
            </w:ins>
            <w:del w:id="3974" w:author="Bikram Adhikari (bdhikari)" w:date="2025-10-16T14:37:00Z" w16du:dateUtc="2025-10-16T19:37:00Z">
              <w:r w:rsidR="00452898" w:rsidRPr="00A12542" w:rsidDel="00075FBA">
                <w:rPr>
                  <w:rFonts w:asciiTheme="majorBidi" w:eastAsia="Times New Roman" w:hAnsiTheme="majorBidi" w:cstheme="majorBidi"/>
                  <w:b/>
                  <w:bCs/>
                  <w:kern w:val="0"/>
                  <w:sz w:val="18"/>
                  <w:szCs w:val="18"/>
                  <w14:ligatures w14:val="none"/>
                </w:rPr>
                <w:delText>Mother’s nutritional status</w:delText>
              </w:r>
            </w:del>
          </w:p>
        </w:tc>
        <w:tc>
          <w:tcPr>
            <w:tcW w:w="1165" w:type="dxa"/>
            <w:tcPrChange w:id="3975" w:author="Bikram Adhikari (bdhikari)" w:date="2025-10-16T13:05:00Z" w16du:dateUtc="2025-10-16T18:05:00Z">
              <w:tcPr>
                <w:tcW w:w="1174" w:type="dxa"/>
                <w:gridSpan w:val="2"/>
              </w:tcPr>
            </w:tcPrChange>
          </w:tcPr>
          <w:p w14:paraId="4DFC636C" w14:textId="1612F0BB"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76" w:author="Bikram Adhikari (bdhikari)" w:date="2025-10-16T13:03:00Z" w16du:dateUtc="2025-10-16T18:03:00Z">
                <w:pPr>
                  <w:spacing w:after="0" w:line="240" w:lineRule="auto"/>
                  <w:jc w:val="center"/>
                </w:pPr>
              </w:pPrChange>
            </w:pPr>
            <w:del w:id="3977"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78"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979" w:author="Bikram Adhikari (bdhikari)" w:date="2025-10-16T13:05:00Z" w16du:dateUtc="2025-10-16T18:05:00Z">
              <w:tcPr>
                <w:tcW w:w="1118" w:type="dxa"/>
                <w:gridSpan w:val="3"/>
              </w:tcPr>
            </w:tcPrChange>
          </w:tcPr>
          <w:p w14:paraId="667F0E28" w14:textId="175D01F5"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80" w:author="Bikram Adhikari (bdhikari)" w:date="2025-10-16T13:03:00Z" w16du:dateUtc="2025-10-16T18:03:00Z">
                <w:pPr>
                  <w:spacing w:after="0" w:line="240" w:lineRule="auto"/>
                  <w:jc w:val="center"/>
                </w:pPr>
              </w:pPrChange>
            </w:pPr>
            <w:del w:id="398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82"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3983" w:author="Bikram Adhikari (bdhikari)" w:date="2025-10-16T13:05:00Z" w16du:dateUtc="2025-10-16T18:05:00Z">
              <w:tcPr>
                <w:tcW w:w="1129" w:type="dxa"/>
                <w:gridSpan w:val="3"/>
              </w:tcPr>
            </w:tcPrChange>
          </w:tcPr>
          <w:p w14:paraId="334F1243" w14:textId="631AD4A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84" w:author="Bikram Adhikari (bdhikari)" w:date="2025-10-16T13:03:00Z" w16du:dateUtc="2025-10-16T18:03:00Z">
                <w:pPr>
                  <w:spacing w:after="0" w:line="240" w:lineRule="auto"/>
                  <w:jc w:val="center"/>
                </w:pPr>
              </w:pPrChange>
            </w:pPr>
            <w:del w:id="398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86"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3987" w:author="Bikram Adhikari (bdhikari)" w:date="2025-10-16T13:05:00Z" w16du:dateUtc="2025-10-16T18:05:00Z">
              <w:tcPr>
                <w:tcW w:w="1163" w:type="dxa"/>
                <w:gridSpan w:val="3"/>
              </w:tcPr>
            </w:tcPrChange>
          </w:tcPr>
          <w:p w14:paraId="7B7C663C" w14:textId="5BF50DA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88" w:author="Bikram Adhikari (bdhikari)" w:date="2025-10-16T13:03:00Z" w16du:dateUtc="2025-10-16T18:03:00Z">
                <w:pPr>
                  <w:spacing w:after="0" w:line="240" w:lineRule="auto"/>
                  <w:jc w:val="center"/>
                </w:pPr>
              </w:pPrChange>
            </w:pPr>
            <w:del w:id="398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90"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3991" w:author="Bikram Adhikari (bdhikari)" w:date="2025-10-16T13:05:00Z" w16du:dateUtc="2025-10-16T18:05:00Z">
              <w:tcPr>
                <w:tcW w:w="1118" w:type="dxa"/>
                <w:gridSpan w:val="3"/>
              </w:tcPr>
            </w:tcPrChange>
          </w:tcPr>
          <w:p w14:paraId="6E6AFA17" w14:textId="40B4322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92" w:author="Bikram Adhikari (bdhikari)" w:date="2025-10-16T13:03:00Z" w16du:dateUtc="2025-10-16T18:03:00Z">
                <w:pPr>
                  <w:spacing w:after="0" w:line="240" w:lineRule="auto"/>
                  <w:jc w:val="center"/>
                </w:pPr>
              </w:pPrChange>
            </w:pPr>
            <w:del w:id="3993"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94"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3995" w:author="Bikram Adhikari (bdhikari)" w:date="2025-10-16T13:05:00Z" w16du:dateUtc="2025-10-16T18:05:00Z">
              <w:tcPr>
                <w:tcW w:w="1129" w:type="dxa"/>
                <w:gridSpan w:val="3"/>
              </w:tcPr>
            </w:tcPrChange>
          </w:tcPr>
          <w:p w14:paraId="19092C95" w14:textId="192F253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3996" w:author="Bikram Adhikari (bdhikari)" w:date="2025-10-16T13:03:00Z" w16du:dateUtc="2025-10-16T18:03:00Z">
                <w:pPr>
                  <w:spacing w:after="0" w:line="240" w:lineRule="auto"/>
                  <w:jc w:val="center"/>
                </w:pPr>
              </w:pPrChange>
            </w:pPr>
            <w:del w:id="3997"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3998"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3999" w:author="Bikram Adhikari (bdhikari)" w:date="2025-10-16T13:05:00Z" w16du:dateUtc="2025-10-16T18:05:00Z">
              <w:tcPr>
                <w:tcW w:w="1163" w:type="dxa"/>
                <w:gridSpan w:val="2"/>
              </w:tcPr>
            </w:tcPrChange>
          </w:tcPr>
          <w:p w14:paraId="10001D15" w14:textId="7538A56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00" w:author="Bikram Adhikari (bdhikari)" w:date="2025-10-16T13:03:00Z" w16du:dateUtc="2025-10-16T18:03:00Z">
                <w:pPr>
                  <w:spacing w:after="0" w:line="240" w:lineRule="auto"/>
                  <w:jc w:val="center"/>
                </w:pPr>
              </w:pPrChange>
            </w:pPr>
            <w:del w:id="400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02"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3C5AE06D"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003"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4004" w:author="Bikram Adhikari (bdhikari)" w:date="2025-10-16T13:05:00Z" w16du:dateUtc="2025-10-16T18:05:00Z">
            <w:trPr>
              <w:trHeight w:val="20"/>
            </w:trPr>
          </w:trPrChange>
        </w:trPr>
        <w:tc>
          <w:tcPr>
            <w:tcW w:w="1995" w:type="dxa"/>
            <w:hideMark/>
            <w:tcPrChange w:id="4005" w:author="Bikram Adhikari (bdhikari)" w:date="2025-10-16T13:05:00Z" w16du:dateUtc="2025-10-16T18:05:00Z">
              <w:tcPr>
                <w:tcW w:w="2038" w:type="dxa"/>
                <w:gridSpan w:val="2"/>
                <w:hideMark/>
              </w:tcPr>
            </w:tcPrChange>
          </w:tcPr>
          <w:p w14:paraId="15AA7367"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Normal</w:t>
            </w:r>
          </w:p>
        </w:tc>
        <w:tc>
          <w:tcPr>
            <w:tcW w:w="1165" w:type="dxa"/>
            <w:tcPrChange w:id="4006" w:author="Bikram Adhikari (bdhikari)" w:date="2025-10-16T13:05:00Z" w16du:dateUtc="2025-10-16T18:05:00Z">
              <w:tcPr>
                <w:tcW w:w="1174" w:type="dxa"/>
                <w:gridSpan w:val="2"/>
              </w:tcPr>
            </w:tcPrChange>
          </w:tcPr>
          <w:p w14:paraId="4719EAA5" w14:textId="58D40EE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07" w:author="Bikram Adhikari (bdhikari)" w:date="2025-10-16T13:03:00Z" w16du:dateUtc="2025-10-16T18:03:00Z">
                <w:pPr>
                  <w:spacing w:after="0" w:line="240" w:lineRule="auto"/>
                  <w:jc w:val="center"/>
                </w:pPr>
              </w:pPrChange>
            </w:pPr>
            <w:ins w:id="4008" w:author="Bikram Adhikari (bdhikari)" w:date="2025-10-16T13:06:00Z" w16du:dateUtc="2025-10-16T18:06:00Z">
              <w:r w:rsidRPr="00452898">
                <w:rPr>
                  <w:rFonts w:asciiTheme="majorBidi" w:eastAsia="Times New Roman" w:hAnsiTheme="majorBidi" w:cstheme="majorBidi"/>
                  <w:kern w:val="0"/>
                  <w:sz w:val="18"/>
                  <w:szCs w:val="18"/>
                  <w14:ligatures w14:val="none"/>
                  <w:rPrChange w:id="4009" w:author="Bikram Adhikari (bdhikari)" w:date="2025-10-16T13:06:00Z" w16du:dateUtc="2025-10-16T18:06:00Z">
                    <w:rPr>
                      <w:rFonts w:ascii="Calibri" w:hAnsi="Calibri" w:cs="Calibri"/>
                      <w:color w:val="000000"/>
                      <w:sz w:val="22"/>
                      <w:szCs w:val="22"/>
                    </w:rPr>
                  </w:rPrChange>
                </w:rPr>
                <w:t>516 (43.2)</w:t>
              </w:r>
            </w:ins>
            <w:del w:id="401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11" w:author="Bikram Adhikari (bdhikari)" w:date="2025-10-16T13:03:00Z" w16du:dateUtc="2025-10-16T18:03:00Z">
                    <w:rPr>
                      <w:rFonts w:asciiTheme="majorBidi" w:hAnsiTheme="majorBidi" w:cstheme="majorBidi"/>
                      <w:sz w:val="18"/>
                      <w:szCs w:val="18"/>
                    </w:rPr>
                  </w:rPrChange>
                </w:rPr>
                <w:delText>516 (43.2)</w:delText>
              </w:r>
            </w:del>
          </w:p>
        </w:tc>
        <w:tc>
          <w:tcPr>
            <w:tcW w:w="1098" w:type="dxa"/>
            <w:tcPrChange w:id="4012" w:author="Bikram Adhikari (bdhikari)" w:date="2025-10-16T13:05:00Z" w16du:dateUtc="2025-10-16T18:05:00Z">
              <w:tcPr>
                <w:tcW w:w="1118" w:type="dxa"/>
                <w:gridSpan w:val="3"/>
              </w:tcPr>
            </w:tcPrChange>
          </w:tcPr>
          <w:p w14:paraId="484B8692" w14:textId="67675DF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13" w:author="Bikram Adhikari (bdhikari)" w:date="2025-10-16T13:03:00Z" w16du:dateUtc="2025-10-16T18:03:00Z">
                <w:pPr>
                  <w:spacing w:after="0" w:line="240" w:lineRule="auto"/>
                  <w:jc w:val="center"/>
                </w:pPr>
              </w:pPrChange>
            </w:pPr>
            <w:ins w:id="4014" w:author="Bikram Adhikari (bdhikari)" w:date="2025-10-16T13:07:00Z" w16du:dateUtc="2025-10-16T18:07:00Z">
              <w:r>
                <w:rPr>
                  <w:rFonts w:asciiTheme="majorBidi" w:eastAsia="Times New Roman" w:hAnsiTheme="majorBidi" w:cstheme="majorBidi"/>
                  <w:kern w:val="0"/>
                  <w:sz w:val="18"/>
                  <w:szCs w:val="18"/>
                  <w14:ligatures w14:val="none"/>
                </w:rPr>
                <w:t>Ref</w:t>
              </w:r>
            </w:ins>
            <w:del w:id="401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16" w:author="Bikram Adhikari (bdhikari)" w:date="2025-10-16T13:03:00Z" w16du:dateUtc="2025-10-16T18:03:00Z">
                    <w:rPr>
                      <w:rFonts w:asciiTheme="majorBidi" w:hAnsiTheme="majorBidi" w:cstheme="majorBidi"/>
                      <w:sz w:val="18"/>
                      <w:szCs w:val="18"/>
                    </w:rPr>
                  </w:rPrChange>
                </w:rPr>
                <w:delText>Ref</w:delText>
              </w:r>
            </w:del>
          </w:p>
        </w:tc>
        <w:tc>
          <w:tcPr>
            <w:tcW w:w="1108" w:type="dxa"/>
            <w:tcPrChange w:id="4017" w:author="Bikram Adhikari (bdhikari)" w:date="2025-10-16T13:05:00Z" w16du:dateUtc="2025-10-16T18:05:00Z">
              <w:tcPr>
                <w:tcW w:w="1129" w:type="dxa"/>
                <w:gridSpan w:val="3"/>
              </w:tcPr>
            </w:tcPrChange>
          </w:tcPr>
          <w:p w14:paraId="14766596" w14:textId="038CDA2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18" w:author="Bikram Adhikari (bdhikari)" w:date="2025-10-16T13:03:00Z" w16du:dateUtc="2025-10-16T18:03:00Z">
                <w:pPr>
                  <w:spacing w:after="0" w:line="240" w:lineRule="auto"/>
                  <w:jc w:val="center"/>
                </w:pPr>
              </w:pPrChange>
            </w:pPr>
          </w:p>
        </w:tc>
        <w:tc>
          <w:tcPr>
            <w:tcW w:w="1230" w:type="dxa"/>
            <w:tcPrChange w:id="4019" w:author="Bikram Adhikari (bdhikari)" w:date="2025-10-16T13:05:00Z" w16du:dateUtc="2025-10-16T18:05:00Z">
              <w:tcPr>
                <w:tcW w:w="1163" w:type="dxa"/>
                <w:gridSpan w:val="3"/>
              </w:tcPr>
            </w:tcPrChange>
          </w:tcPr>
          <w:p w14:paraId="1D23D71A" w14:textId="7467B44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20" w:author="Bikram Adhikari (bdhikari)" w:date="2025-10-16T13:03:00Z" w16du:dateUtc="2025-10-16T18:03:00Z">
                <w:pPr>
                  <w:spacing w:after="0" w:line="240" w:lineRule="auto"/>
                  <w:jc w:val="center"/>
                </w:pPr>
              </w:pPrChange>
            </w:pPr>
            <w:ins w:id="4021" w:author="Bikram Adhikari (bdhikari)" w:date="2025-10-16T13:07:00Z" w16du:dateUtc="2025-10-16T18:07:00Z">
              <w:r w:rsidRPr="001E73E8">
                <w:rPr>
                  <w:rFonts w:asciiTheme="majorBidi" w:eastAsia="Times New Roman" w:hAnsiTheme="majorBidi" w:cstheme="majorBidi"/>
                  <w:kern w:val="0"/>
                  <w:sz w:val="18"/>
                  <w:szCs w:val="18"/>
                  <w14:ligatures w14:val="none"/>
                </w:rPr>
                <w:t> </w:t>
              </w:r>
            </w:ins>
            <w:del w:id="4022"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23"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4024" w:author="Bikram Adhikari (bdhikari)" w:date="2025-10-16T13:05:00Z" w16du:dateUtc="2025-10-16T18:05:00Z">
              <w:tcPr>
                <w:tcW w:w="1118" w:type="dxa"/>
                <w:gridSpan w:val="3"/>
              </w:tcPr>
            </w:tcPrChange>
          </w:tcPr>
          <w:p w14:paraId="02FFCF59" w14:textId="38AFD7C3"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25" w:author="Bikram Adhikari (bdhikari)" w:date="2025-10-16T13:03:00Z" w16du:dateUtc="2025-10-16T18:03:00Z">
                <w:pPr>
                  <w:spacing w:after="0" w:line="240" w:lineRule="auto"/>
                  <w:jc w:val="center"/>
                </w:pPr>
              </w:pPrChange>
            </w:pPr>
            <w:ins w:id="4026" w:author="Bikram Adhikari (bdhikari)" w:date="2025-10-16T13:07:00Z" w16du:dateUtc="2025-10-16T18:07:00Z">
              <w:r>
                <w:rPr>
                  <w:rFonts w:asciiTheme="majorBidi" w:eastAsia="Times New Roman" w:hAnsiTheme="majorBidi" w:cstheme="majorBidi"/>
                  <w:kern w:val="0"/>
                  <w:sz w:val="18"/>
                  <w:szCs w:val="18"/>
                  <w14:ligatures w14:val="none"/>
                </w:rPr>
                <w:t>Ref</w:t>
              </w:r>
            </w:ins>
            <w:del w:id="4027"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28" w:author="Bikram Adhikari (bdhikari)" w:date="2025-10-16T13:03:00Z" w16du:dateUtc="2025-10-16T18:03:00Z">
                    <w:rPr>
                      <w:rFonts w:asciiTheme="majorBidi" w:hAnsiTheme="majorBidi" w:cstheme="majorBidi"/>
                      <w:sz w:val="18"/>
                      <w:szCs w:val="18"/>
                    </w:rPr>
                  </w:rPrChange>
                </w:rPr>
                <w:delText>Ref</w:delText>
              </w:r>
            </w:del>
          </w:p>
        </w:tc>
        <w:tc>
          <w:tcPr>
            <w:tcW w:w="1108" w:type="dxa"/>
            <w:tcPrChange w:id="4029" w:author="Bikram Adhikari (bdhikari)" w:date="2025-10-16T13:05:00Z" w16du:dateUtc="2025-10-16T18:05:00Z">
              <w:tcPr>
                <w:tcW w:w="1129" w:type="dxa"/>
                <w:gridSpan w:val="3"/>
              </w:tcPr>
            </w:tcPrChange>
          </w:tcPr>
          <w:p w14:paraId="2AC24713" w14:textId="4CF531C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30" w:author="Bikram Adhikari (bdhikari)" w:date="2025-10-16T13:03:00Z" w16du:dateUtc="2025-10-16T18:03:00Z">
                <w:pPr>
                  <w:spacing w:after="0" w:line="240" w:lineRule="auto"/>
                  <w:jc w:val="center"/>
                </w:pPr>
              </w:pPrChange>
            </w:pPr>
          </w:p>
        </w:tc>
        <w:tc>
          <w:tcPr>
            <w:tcW w:w="1230" w:type="dxa"/>
            <w:tcPrChange w:id="4031" w:author="Bikram Adhikari (bdhikari)" w:date="2025-10-16T13:05:00Z" w16du:dateUtc="2025-10-16T18:05:00Z">
              <w:tcPr>
                <w:tcW w:w="1163" w:type="dxa"/>
                <w:gridSpan w:val="2"/>
              </w:tcPr>
            </w:tcPrChange>
          </w:tcPr>
          <w:p w14:paraId="7A2D7127" w14:textId="7888A76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32" w:author="Bikram Adhikari (bdhikari)" w:date="2025-10-16T13:03:00Z" w16du:dateUtc="2025-10-16T18:03:00Z">
                <w:pPr>
                  <w:spacing w:after="0" w:line="240" w:lineRule="auto"/>
                  <w:jc w:val="center"/>
                </w:pPr>
              </w:pPrChange>
            </w:pPr>
            <w:ins w:id="4033" w:author="Bikram Adhikari (bdhikari)" w:date="2025-10-16T13:06:00Z" w16du:dateUtc="2025-10-16T18:06:00Z">
              <w:r w:rsidRPr="00452898">
                <w:rPr>
                  <w:rFonts w:asciiTheme="majorBidi" w:eastAsia="Times New Roman" w:hAnsiTheme="majorBidi" w:cstheme="majorBidi"/>
                  <w:kern w:val="0"/>
                  <w:sz w:val="18"/>
                  <w:szCs w:val="18"/>
                  <w14:ligatures w14:val="none"/>
                  <w:rPrChange w:id="4034" w:author="Bikram Adhikari (bdhikari)" w:date="2025-10-16T13:06:00Z" w16du:dateUtc="2025-10-16T18:06:00Z">
                    <w:rPr>
                      <w:rFonts w:ascii="Calibri" w:hAnsi="Calibri" w:cs="Calibri"/>
                      <w:color w:val="000000"/>
                      <w:sz w:val="22"/>
                      <w:szCs w:val="22"/>
                    </w:rPr>
                  </w:rPrChange>
                </w:rPr>
                <w:t> </w:t>
              </w:r>
            </w:ins>
            <w:del w:id="403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36"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01B7EA7D"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037"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4038" w:author="Bikram Adhikari (bdhikari)" w:date="2025-10-16T13:05:00Z" w16du:dateUtc="2025-10-16T18:05:00Z">
            <w:trPr>
              <w:trHeight w:val="20"/>
            </w:trPr>
          </w:trPrChange>
        </w:trPr>
        <w:tc>
          <w:tcPr>
            <w:tcW w:w="1995" w:type="dxa"/>
            <w:hideMark/>
            <w:tcPrChange w:id="4039" w:author="Bikram Adhikari (bdhikari)" w:date="2025-10-16T13:05:00Z" w16du:dateUtc="2025-10-16T18:05:00Z">
              <w:tcPr>
                <w:tcW w:w="2038" w:type="dxa"/>
                <w:gridSpan w:val="2"/>
                <w:hideMark/>
              </w:tcPr>
            </w:tcPrChange>
          </w:tcPr>
          <w:p w14:paraId="056087CC" w14:textId="3516DE3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Overweight or obese</w:t>
            </w:r>
          </w:p>
        </w:tc>
        <w:tc>
          <w:tcPr>
            <w:tcW w:w="1165" w:type="dxa"/>
            <w:tcPrChange w:id="4040" w:author="Bikram Adhikari (bdhikari)" w:date="2025-10-16T13:05:00Z" w16du:dateUtc="2025-10-16T18:05:00Z">
              <w:tcPr>
                <w:tcW w:w="1174" w:type="dxa"/>
                <w:gridSpan w:val="2"/>
              </w:tcPr>
            </w:tcPrChange>
          </w:tcPr>
          <w:p w14:paraId="63465A8C" w14:textId="2D8B2D3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41" w:author="Bikram Adhikari (bdhikari)" w:date="2025-10-16T13:03:00Z" w16du:dateUtc="2025-10-16T18:03:00Z">
                <w:pPr>
                  <w:spacing w:after="0" w:line="240" w:lineRule="auto"/>
                  <w:jc w:val="center"/>
                </w:pPr>
              </w:pPrChange>
            </w:pPr>
            <w:ins w:id="4042" w:author="Bikram Adhikari (bdhikari)" w:date="2025-10-16T13:06:00Z" w16du:dateUtc="2025-10-16T18:06:00Z">
              <w:r w:rsidRPr="00452898">
                <w:rPr>
                  <w:rFonts w:asciiTheme="majorBidi" w:eastAsia="Times New Roman" w:hAnsiTheme="majorBidi" w:cstheme="majorBidi"/>
                  <w:kern w:val="0"/>
                  <w:sz w:val="18"/>
                  <w:szCs w:val="18"/>
                  <w14:ligatures w14:val="none"/>
                  <w:rPrChange w:id="4043" w:author="Bikram Adhikari (bdhikari)" w:date="2025-10-16T13:06:00Z" w16du:dateUtc="2025-10-16T18:06:00Z">
                    <w:rPr>
                      <w:rFonts w:ascii="Calibri" w:hAnsi="Calibri" w:cs="Calibri"/>
                      <w:color w:val="000000"/>
                      <w:sz w:val="22"/>
                      <w:szCs w:val="22"/>
                    </w:rPr>
                  </w:rPrChange>
                </w:rPr>
                <w:t>189 (41.1)</w:t>
              </w:r>
            </w:ins>
            <w:del w:id="404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45" w:author="Bikram Adhikari (bdhikari)" w:date="2025-10-16T13:03:00Z" w16du:dateUtc="2025-10-16T18:03:00Z">
                    <w:rPr>
                      <w:rFonts w:asciiTheme="majorBidi" w:hAnsiTheme="majorBidi" w:cstheme="majorBidi"/>
                      <w:sz w:val="18"/>
                      <w:szCs w:val="18"/>
                    </w:rPr>
                  </w:rPrChange>
                </w:rPr>
                <w:delText>189 (41.1)</w:delText>
              </w:r>
            </w:del>
          </w:p>
        </w:tc>
        <w:tc>
          <w:tcPr>
            <w:tcW w:w="1098" w:type="dxa"/>
            <w:tcPrChange w:id="4046" w:author="Bikram Adhikari (bdhikari)" w:date="2025-10-16T13:05:00Z" w16du:dateUtc="2025-10-16T18:05:00Z">
              <w:tcPr>
                <w:tcW w:w="1118" w:type="dxa"/>
                <w:gridSpan w:val="3"/>
              </w:tcPr>
            </w:tcPrChange>
          </w:tcPr>
          <w:p w14:paraId="1D0CAAF7" w14:textId="4F51F76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47" w:author="Bikram Adhikari (bdhikari)" w:date="2025-10-16T13:03:00Z" w16du:dateUtc="2025-10-16T18:03:00Z">
                <w:pPr>
                  <w:spacing w:after="0" w:line="240" w:lineRule="auto"/>
                  <w:jc w:val="center"/>
                </w:pPr>
              </w:pPrChange>
            </w:pPr>
            <w:ins w:id="4048" w:author="Bikram Adhikari (bdhikari)" w:date="2025-10-16T13:06:00Z" w16du:dateUtc="2025-10-16T18:06:00Z">
              <w:r w:rsidRPr="00452898">
                <w:rPr>
                  <w:rFonts w:asciiTheme="majorBidi" w:eastAsia="Times New Roman" w:hAnsiTheme="majorBidi" w:cstheme="majorBidi"/>
                  <w:kern w:val="0"/>
                  <w:sz w:val="18"/>
                  <w:szCs w:val="18"/>
                  <w14:ligatures w14:val="none"/>
                  <w:rPrChange w:id="4049" w:author="Bikram Adhikari (bdhikari)" w:date="2025-10-16T13:06:00Z" w16du:dateUtc="2025-10-16T18:06:00Z">
                    <w:rPr>
                      <w:rFonts w:ascii="Calibri" w:hAnsi="Calibri" w:cs="Calibri"/>
                      <w:color w:val="000000"/>
                      <w:sz w:val="22"/>
                      <w:szCs w:val="22"/>
                    </w:rPr>
                  </w:rPrChange>
                </w:rPr>
                <w:t>0.92</w:t>
              </w:r>
            </w:ins>
            <w:del w:id="405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51" w:author="Bikram Adhikari (bdhikari)" w:date="2025-10-16T13:03:00Z" w16du:dateUtc="2025-10-16T18:03:00Z">
                    <w:rPr>
                      <w:rFonts w:asciiTheme="majorBidi" w:hAnsiTheme="majorBidi" w:cstheme="majorBidi"/>
                      <w:sz w:val="18"/>
                      <w:szCs w:val="18"/>
                    </w:rPr>
                  </w:rPrChange>
                </w:rPr>
                <w:delText>0.92</w:delText>
              </w:r>
            </w:del>
          </w:p>
        </w:tc>
        <w:tc>
          <w:tcPr>
            <w:tcW w:w="1108" w:type="dxa"/>
            <w:tcPrChange w:id="4052" w:author="Bikram Adhikari (bdhikari)" w:date="2025-10-16T13:05:00Z" w16du:dateUtc="2025-10-16T18:05:00Z">
              <w:tcPr>
                <w:tcW w:w="1129" w:type="dxa"/>
                <w:gridSpan w:val="3"/>
              </w:tcPr>
            </w:tcPrChange>
          </w:tcPr>
          <w:p w14:paraId="0A07941C" w14:textId="168E4B79"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53" w:author="Bikram Adhikari (bdhikari)" w:date="2025-10-16T13:03:00Z" w16du:dateUtc="2025-10-16T18:03:00Z">
                <w:pPr>
                  <w:spacing w:after="0" w:line="240" w:lineRule="auto"/>
                  <w:jc w:val="center"/>
                </w:pPr>
              </w:pPrChange>
            </w:pPr>
            <w:ins w:id="4054" w:author="Bikram Adhikari (bdhikari)" w:date="2025-10-16T13:06:00Z" w16du:dateUtc="2025-10-16T18:06:00Z">
              <w:r w:rsidRPr="00452898">
                <w:rPr>
                  <w:rFonts w:asciiTheme="majorBidi" w:eastAsia="Times New Roman" w:hAnsiTheme="majorBidi" w:cstheme="majorBidi"/>
                  <w:kern w:val="0"/>
                  <w:sz w:val="18"/>
                  <w:szCs w:val="18"/>
                  <w14:ligatures w14:val="none"/>
                  <w:rPrChange w:id="4055" w:author="Bikram Adhikari (bdhikari)" w:date="2025-10-16T13:06:00Z" w16du:dateUtc="2025-10-16T18:06:00Z">
                    <w:rPr>
                      <w:rFonts w:ascii="Calibri" w:hAnsi="Calibri" w:cs="Calibri"/>
                      <w:color w:val="000000"/>
                      <w:sz w:val="22"/>
                      <w:szCs w:val="22"/>
                    </w:rPr>
                  </w:rPrChange>
                </w:rPr>
                <w:t>0.70, 1.21</w:t>
              </w:r>
            </w:ins>
            <w:del w:id="405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57" w:author="Bikram Adhikari (bdhikari)" w:date="2025-10-16T13:03:00Z" w16du:dateUtc="2025-10-16T18:03:00Z">
                    <w:rPr>
                      <w:rFonts w:asciiTheme="majorBidi" w:hAnsiTheme="majorBidi" w:cstheme="majorBidi"/>
                      <w:sz w:val="18"/>
                      <w:szCs w:val="18"/>
                    </w:rPr>
                  </w:rPrChange>
                </w:rPr>
                <w:delText>0.70 to 1.21</w:delText>
              </w:r>
            </w:del>
          </w:p>
        </w:tc>
        <w:tc>
          <w:tcPr>
            <w:tcW w:w="1230" w:type="dxa"/>
            <w:tcPrChange w:id="4058" w:author="Bikram Adhikari (bdhikari)" w:date="2025-10-16T13:05:00Z" w16du:dateUtc="2025-10-16T18:05:00Z">
              <w:tcPr>
                <w:tcW w:w="1163" w:type="dxa"/>
                <w:gridSpan w:val="3"/>
              </w:tcPr>
            </w:tcPrChange>
          </w:tcPr>
          <w:p w14:paraId="5FC9A97F" w14:textId="6BF214E1"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59" w:author="Bikram Adhikari (bdhikari)" w:date="2025-10-16T13:03:00Z" w16du:dateUtc="2025-10-16T18:03:00Z">
                <w:pPr>
                  <w:spacing w:after="0" w:line="240" w:lineRule="auto"/>
                  <w:jc w:val="center"/>
                </w:pPr>
              </w:pPrChange>
            </w:pPr>
            <w:ins w:id="4060" w:author="Bikram Adhikari (bdhikari)" w:date="2025-10-16T13:06:00Z" w16du:dateUtc="2025-10-16T18:06:00Z">
              <w:r w:rsidRPr="00452898">
                <w:rPr>
                  <w:rFonts w:asciiTheme="majorBidi" w:eastAsia="Times New Roman" w:hAnsiTheme="majorBidi" w:cstheme="majorBidi"/>
                  <w:kern w:val="0"/>
                  <w:sz w:val="18"/>
                  <w:szCs w:val="18"/>
                  <w14:ligatures w14:val="none"/>
                  <w:rPrChange w:id="4061" w:author="Bikram Adhikari (bdhikari)" w:date="2025-10-16T13:06:00Z" w16du:dateUtc="2025-10-16T18:06:00Z">
                    <w:rPr>
                      <w:rFonts w:ascii="Calibri" w:hAnsi="Calibri" w:cs="Calibri"/>
                      <w:color w:val="000000"/>
                      <w:sz w:val="22"/>
                      <w:szCs w:val="22"/>
                    </w:rPr>
                  </w:rPrChange>
                </w:rPr>
                <w:t>0.548</w:t>
              </w:r>
            </w:ins>
            <w:del w:id="4062"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63" w:author="Bikram Adhikari (bdhikari)" w:date="2025-10-16T13:03:00Z" w16du:dateUtc="2025-10-16T18:03:00Z">
                    <w:rPr>
                      <w:rFonts w:asciiTheme="majorBidi" w:hAnsiTheme="majorBidi" w:cstheme="majorBidi"/>
                      <w:sz w:val="18"/>
                      <w:szCs w:val="18"/>
                    </w:rPr>
                  </w:rPrChange>
                </w:rPr>
                <w:delText>0.548</w:delText>
              </w:r>
            </w:del>
          </w:p>
        </w:tc>
        <w:tc>
          <w:tcPr>
            <w:tcW w:w="1098" w:type="dxa"/>
            <w:tcPrChange w:id="4064" w:author="Bikram Adhikari (bdhikari)" w:date="2025-10-16T13:05:00Z" w16du:dateUtc="2025-10-16T18:05:00Z">
              <w:tcPr>
                <w:tcW w:w="1118" w:type="dxa"/>
                <w:gridSpan w:val="3"/>
              </w:tcPr>
            </w:tcPrChange>
          </w:tcPr>
          <w:p w14:paraId="5678573C" w14:textId="4117F73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65" w:author="Bikram Adhikari (bdhikari)" w:date="2025-10-16T13:03:00Z" w16du:dateUtc="2025-10-16T18:03:00Z">
                <w:pPr>
                  <w:spacing w:after="0" w:line="240" w:lineRule="auto"/>
                  <w:jc w:val="center"/>
                </w:pPr>
              </w:pPrChange>
            </w:pPr>
            <w:ins w:id="4066" w:author="Bikram Adhikari (bdhikari)" w:date="2025-10-16T13:06:00Z" w16du:dateUtc="2025-10-16T18:06:00Z">
              <w:r w:rsidRPr="00452898">
                <w:rPr>
                  <w:rFonts w:asciiTheme="majorBidi" w:eastAsia="Times New Roman" w:hAnsiTheme="majorBidi" w:cstheme="majorBidi"/>
                  <w:kern w:val="0"/>
                  <w:sz w:val="18"/>
                  <w:szCs w:val="18"/>
                  <w14:ligatures w14:val="none"/>
                  <w:rPrChange w:id="4067" w:author="Bikram Adhikari (bdhikari)" w:date="2025-10-16T13:06:00Z" w16du:dateUtc="2025-10-16T18:06:00Z">
                    <w:rPr>
                      <w:rFonts w:ascii="Calibri" w:hAnsi="Calibri" w:cs="Calibri"/>
                      <w:color w:val="000000"/>
                      <w:sz w:val="22"/>
                      <w:szCs w:val="22"/>
                    </w:rPr>
                  </w:rPrChange>
                </w:rPr>
                <w:t>1.19</w:t>
              </w:r>
            </w:ins>
            <w:del w:id="406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69" w:author="Bikram Adhikari (bdhikari)" w:date="2025-10-16T13:03:00Z" w16du:dateUtc="2025-10-16T18:03:00Z">
                    <w:rPr>
                      <w:rFonts w:asciiTheme="majorBidi" w:hAnsiTheme="majorBidi" w:cstheme="majorBidi"/>
                      <w:sz w:val="18"/>
                      <w:szCs w:val="18"/>
                    </w:rPr>
                  </w:rPrChange>
                </w:rPr>
                <w:delText>1.16</w:delText>
              </w:r>
            </w:del>
          </w:p>
        </w:tc>
        <w:tc>
          <w:tcPr>
            <w:tcW w:w="1108" w:type="dxa"/>
            <w:tcPrChange w:id="4070" w:author="Bikram Adhikari (bdhikari)" w:date="2025-10-16T13:05:00Z" w16du:dateUtc="2025-10-16T18:05:00Z">
              <w:tcPr>
                <w:tcW w:w="1129" w:type="dxa"/>
                <w:gridSpan w:val="3"/>
              </w:tcPr>
            </w:tcPrChange>
          </w:tcPr>
          <w:p w14:paraId="61B77A6D" w14:textId="4F74065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71" w:author="Bikram Adhikari (bdhikari)" w:date="2025-10-16T13:03:00Z" w16du:dateUtc="2025-10-16T18:03:00Z">
                <w:pPr>
                  <w:spacing w:after="0" w:line="240" w:lineRule="auto"/>
                  <w:jc w:val="center"/>
                </w:pPr>
              </w:pPrChange>
            </w:pPr>
            <w:ins w:id="4072" w:author="Bikram Adhikari (bdhikari)" w:date="2025-10-16T13:06:00Z" w16du:dateUtc="2025-10-16T18:06:00Z">
              <w:r w:rsidRPr="00452898">
                <w:rPr>
                  <w:rFonts w:asciiTheme="majorBidi" w:eastAsia="Times New Roman" w:hAnsiTheme="majorBidi" w:cstheme="majorBidi"/>
                  <w:kern w:val="0"/>
                  <w:sz w:val="18"/>
                  <w:szCs w:val="18"/>
                  <w14:ligatures w14:val="none"/>
                  <w:rPrChange w:id="4073" w:author="Bikram Adhikari (bdhikari)" w:date="2025-10-16T13:06:00Z" w16du:dateUtc="2025-10-16T18:06:00Z">
                    <w:rPr>
                      <w:rFonts w:ascii="Calibri" w:hAnsi="Calibri" w:cs="Calibri"/>
                      <w:color w:val="000000"/>
                      <w:sz w:val="22"/>
                      <w:szCs w:val="22"/>
                    </w:rPr>
                  </w:rPrChange>
                </w:rPr>
                <w:t>0.87, 1.63</w:t>
              </w:r>
            </w:ins>
            <w:del w:id="407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75" w:author="Bikram Adhikari (bdhikari)" w:date="2025-10-16T13:03:00Z" w16du:dateUtc="2025-10-16T18:03:00Z">
                    <w:rPr>
                      <w:rFonts w:asciiTheme="majorBidi" w:hAnsiTheme="majorBidi" w:cstheme="majorBidi"/>
                      <w:sz w:val="18"/>
                      <w:szCs w:val="18"/>
                    </w:rPr>
                  </w:rPrChange>
                </w:rPr>
                <w:delText>0.85 to 1.59</w:delText>
              </w:r>
            </w:del>
          </w:p>
        </w:tc>
        <w:tc>
          <w:tcPr>
            <w:tcW w:w="1230" w:type="dxa"/>
            <w:tcPrChange w:id="4076" w:author="Bikram Adhikari (bdhikari)" w:date="2025-10-16T13:05:00Z" w16du:dateUtc="2025-10-16T18:05:00Z">
              <w:tcPr>
                <w:tcW w:w="1163" w:type="dxa"/>
                <w:gridSpan w:val="2"/>
              </w:tcPr>
            </w:tcPrChange>
          </w:tcPr>
          <w:p w14:paraId="56E09B70" w14:textId="31253AF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77" w:author="Bikram Adhikari (bdhikari)" w:date="2025-10-16T13:03:00Z" w16du:dateUtc="2025-10-16T18:03:00Z">
                <w:pPr>
                  <w:spacing w:after="0" w:line="240" w:lineRule="auto"/>
                  <w:jc w:val="center"/>
                </w:pPr>
              </w:pPrChange>
            </w:pPr>
            <w:ins w:id="4078" w:author="Bikram Adhikari (bdhikari)" w:date="2025-10-16T13:06:00Z" w16du:dateUtc="2025-10-16T18:06:00Z">
              <w:r w:rsidRPr="00452898">
                <w:rPr>
                  <w:rFonts w:asciiTheme="majorBidi" w:eastAsia="Times New Roman" w:hAnsiTheme="majorBidi" w:cstheme="majorBidi"/>
                  <w:kern w:val="0"/>
                  <w:sz w:val="18"/>
                  <w:szCs w:val="18"/>
                  <w14:ligatures w14:val="none"/>
                  <w:rPrChange w:id="4079" w:author="Bikram Adhikari (bdhikari)" w:date="2025-10-16T13:06:00Z" w16du:dateUtc="2025-10-16T18:06:00Z">
                    <w:rPr>
                      <w:rFonts w:ascii="Calibri" w:hAnsi="Calibri" w:cs="Calibri"/>
                      <w:color w:val="000000"/>
                      <w:sz w:val="22"/>
                      <w:szCs w:val="22"/>
                    </w:rPr>
                  </w:rPrChange>
                </w:rPr>
                <w:t>0.286</w:t>
              </w:r>
            </w:ins>
            <w:del w:id="408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81" w:author="Bikram Adhikari (bdhikari)" w:date="2025-10-16T13:03:00Z" w16du:dateUtc="2025-10-16T18:03:00Z">
                    <w:rPr>
                      <w:rFonts w:asciiTheme="majorBidi" w:hAnsiTheme="majorBidi" w:cstheme="majorBidi"/>
                      <w:sz w:val="18"/>
                      <w:szCs w:val="18"/>
                    </w:rPr>
                  </w:rPrChange>
                </w:rPr>
                <w:delText>0.357</w:delText>
              </w:r>
            </w:del>
          </w:p>
        </w:tc>
      </w:tr>
      <w:tr w:rsidR="00452898" w:rsidRPr="00A12542" w14:paraId="7608D536" w14:textId="77777777" w:rsidTr="00101267">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082" w:author="Bikram Adhikari (bdhikari)" w:date="2025-10-16T13:05:00Z" w16du:dateUtc="2025-10-16T18:05: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4083" w:author="Bikram Adhikari (bdhikari)" w:date="2025-10-16T13:05:00Z" w16du:dateUtc="2025-10-16T18:05:00Z">
            <w:trPr>
              <w:trHeight w:val="20"/>
            </w:trPr>
          </w:trPrChange>
        </w:trPr>
        <w:tc>
          <w:tcPr>
            <w:tcW w:w="1995" w:type="dxa"/>
            <w:hideMark/>
            <w:tcPrChange w:id="4084" w:author="Bikram Adhikari (bdhikari)" w:date="2025-10-16T13:05:00Z" w16du:dateUtc="2025-10-16T18:05:00Z">
              <w:tcPr>
                <w:tcW w:w="2038" w:type="dxa"/>
                <w:gridSpan w:val="2"/>
                <w:hideMark/>
              </w:tcPr>
            </w:tcPrChange>
          </w:tcPr>
          <w:p w14:paraId="07AB65E0"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thin</w:t>
            </w:r>
          </w:p>
        </w:tc>
        <w:tc>
          <w:tcPr>
            <w:tcW w:w="1165" w:type="dxa"/>
            <w:tcPrChange w:id="4085" w:author="Bikram Adhikari (bdhikari)" w:date="2025-10-16T13:05:00Z" w16du:dateUtc="2025-10-16T18:05:00Z">
              <w:tcPr>
                <w:tcW w:w="1174" w:type="dxa"/>
                <w:gridSpan w:val="2"/>
              </w:tcPr>
            </w:tcPrChange>
          </w:tcPr>
          <w:p w14:paraId="556FF926" w14:textId="7C54B28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86" w:author="Bikram Adhikari (bdhikari)" w:date="2025-10-16T13:03:00Z" w16du:dateUtc="2025-10-16T18:03:00Z">
                <w:pPr>
                  <w:spacing w:after="0" w:line="240" w:lineRule="auto"/>
                  <w:jc w:val="center"/>
                </w:pPr>
              </w:pPrChange>
            </w:pPr>
            <w:ins w:id="4087" w:author="Bikram Adhikari (bdhikari)" w:date="2025-10-16T13:06:00Z" w16du:dateUtc="2025-10-16T18:06:00Z">
              <w:r w:rsidRPr="00452898">
                <w:rPr>
                  <w:rFonts w:asciiTheme="majorBidi" w:eastAsia="Times New Roman" w:hAnsiTheme="majorBidi" w:cstheme="majorBidi"/>
                  <w:kern w:val="0"/>
                  <w:sz w:val="18"/>
                  <w:szCs w:val="18"/>
                  <w14:ligatures w14:val="none"/>
                  <w:rPrChange w:id="4088" w:author="Bikram Adhikari (bdhikari)" w:date="2025-10-16T13:06:00Z" w16du:dateUtc="2025-10-16T18:06:00Z">
                    <w:rPr>
                      <w:rFonts w:ascii="Calibri" w:hAnsi="Calibri" w:cs="Calibri"/>
                      <w:color w:val="000000"/>
                      <w:sz w:val="22"/>
                      <w:szCs w:val="22"/>
                    </w:rPr>
                  </w:rPrChange>
                </w:rPr>
                <w:t>149 (52.5)</w:t>
              </w:r>
            </w:ins>
            <w:del w:id="408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90" w:author="Bikram Adhikari (bdhikari)" w:date="2025-10-16T13:03:00Z" w16du:dateUtc="2025-10-16T18:03:00Z">
                    <w:rPr>
                      <w:rFonts w:asciiTheme="majorBidi" w:hAnsiTheme="majorBidi" w:cstheme="majorBidi"/>
                      <w:sz w:val="18"/>
                      <w:szCs w:val="18"/>
                    </w:rPr>
                  </w:rPrChange>
                </w:rPr>
                <w:delText>149 (52.5)</w:delText>
              </w:r>
            </w:del>
          </w:p>
        </w:tc>
        <w:tc>
          <w:tcPr>
            <w:tcW w:w="1098" w:type="dxa"/>
            <w:tcPrChange w:id="4091" w:author="Bikram Adhikari (bdhikari)" w:date="2025-10-16T13:05:00Z" w16du:dateUtc="2025-10-16T18:05:00Z">
              <w:tcPr>
                <w:tcW w:w="1118" w:type="dxa"/>
                <w:gridSpan w:val="3"/>
              </w:tcPr>
            </w:tcPrChange>
          </w:tcPr>
          <w:p w14:paraId="43B60F2C" w14:textId="5851F53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92" w:author="Bikram Adhikari (bdhikari)" w:date="2025-10-16T13:03:00Z" w16du:dateUtc="2025-10-16T18:03:00Z">
                <w:pPr>
                  <w:spacing w:after="0" w:line="240" w:lineRule="auto"/>
                  <w:jc w:val="center"/>
                </w:pPr>
              </w:pPrChange>
            </w:pPr>
            <w:ins w:id="4093" w:author="Bikram Adhikari (bdhikari)" w:date="2025-10-16T13:06:00Z" w16du:dateUtc="2025-10-16T18:06:00Z">
              <w:r w:rsidRPr="00452898">
                <w:rPr>
                  <w:rFonts w:asciiTheme="majorBidi" w:eastAsia="Times New Roman" w:hAnsiTheme="majorBidi" w:cstheme="majorBidi"/>
                  <w:kern w:val="0"/>
                  <w:sz w:val="18"/>
                  <w:szCs w:val="18"/>
                  <w14:ligatures w14:val="none"/>
                  <w:rPrChange w:id="4094" w:author="Bikram Adhikari (bdhikari)" w:date="2025-10-16T13:06:00Z" w16du:dateUtc="2025-10-16T18:06:00Z">
                    <w:rPr>
                      <w:rFonts w:ascii="Calibri" w:hAnsi="Calibri" w:cs="Calibri"/>
                      <w:color w:val="000000"/>
                      <w:sz w:val="22"/>
                      <w:szCs w:val="22"/>
                    </w:rPr>
                  </w:rPrChange>
                </w:rPr>
                <w:t>1.46</w:t>
              </w:r>
            </w:ins>
            <w:del w:id="409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096" w:author="Bikram Adhikari (bdhikari)" w:date="2025-10-16T13:03:00Z" w16du:dateUtc="2025-10-16T18:03:00Z">
                    <w:rPr>
                      <w:rFonts w:asciiTheme="majorBidi" w:hAnsiTheme="majorBidi" w:cstheme="majorBidi"/>
                      <w:sz w:val="18"/>
                      <w:szCs w:val="18"/>
                    </w:rPr>
                  </w:rPrChange>
                </w:rPr>
                <w:delText>1.46</w:delText>
              </w:r>
            </w:del>
          </w:p>
        </w:tc>
        <w:tc>
          <w:tcPr>
            <w:tcW w:w="1108" w:type="dxa"/>
            <w:tcPrChange w:id="4097" w:author="Bikram Adhikari (bdhikari)" w:date="2025-10-16T13:05:00Z" w16du:dateUtc="2025-10-16T18:05:00Z">
              <w:tcPr>
                <w:tcW w:w="1129" w:type="dxa"/>
                <w:gridSpan w:val="3"/>
              </w:tcPr>
            </w:tcPrChange>
          </w:tcPr>
          <w:p w14:paraId="3A70D683" w14:textId="5B38B803"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098" w:author="Bikram Adhikari (bdhikari)" w:date="2025-10-16T13:03:00Z" w16du:dateUtc="2025-10-16T18:03:00Z">
                <w:pPr>
                  <w:spacing w:after="0" w:line="240" w:lineRule="auto"/>
                  <w:jc w:val="center"/>
                </w:pPr>
              </w:pPrChange>
            </w:pPr>
            <w:ins w:id="4099" w:author="Bikram Adhikari (bdhikari)" w:date="2025-10-16T13:06:00Z" w16du:dateUtc="2025-10-16T18:06:00Z">
              <w:r w:rsidRPr="00452898">
                <w:rPr>
                  <w:rFonts w:asciiTheme="majorBidi" w:eastAsia="Times New Roman" w:hAnsiTheme="majorBidi" w:cstheme="majorBidi"/>
                  <w:kern w:val="0"/>
                  <w:sz w:val="18"/>
                  <w:szCs w:val="18"/>
                  <w14:ligatures w14:val="none"/>
                  <w:rPrChange w:id="4100" w:author="Bikram Adhikari (bdhikari)" w:date="2025-10-16T13:06:00Z" w16du:dateUtc="2025-10-16T18:06:00Z">
                    <w:rPr>
                      <w:rFonts w:ascii="Calibri" w:hAnsi="Calibri" w:cs="Calibri"/>
                      <w:color w:val="000000"/>
                      <w:sz w:val="22"/>
                      <w:szCs w:val="22"/>
                    </w:rPr>
                  </w:rPrChange>
                </w:rPr>
                <w:t>1.07, 1.98</w:t>
              </w:r>
            </w:ins>
            <w:del w:id="410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02" w:author="Bikram Adhikari (bdhikari)" w:date="2025-10-16T13:03:00Z" w16du:dateUtc="2025-10-16T18:03:00Z">
                    <w:rPr>
                      <w:rFonts w:asciiTheme="majorBidi" w:hAnsiTheme="majorBidi" w:cstheme="majorBidi"/>
                      <w:sz w:val="18"/>
                      <w:szCs w:val="18"/>
                    </w:rPr>
                  </w:rPrChange>
                </w:rPr>
                <w:delText>1.07 to 1.98</w:delText>
              </w:r>
            </w:del>
          </w:p>
        </w:tc>
        <w:tc>
          <w:tcPr>
            <w:tcW w:w="1230" w:type="dxa"/>
            <w:tcPrChange w:id="4103" w:author="Bikram Adhikari (bdhikari)" w:date="2025-10-16T13:05:00Z" w16du:dateUtc="2025-10-16T18:05:00Z">
              <w:tcPr>
                <w:tcW w:w="1163" w:type="dxa"/>
                <w:gridSpan w:val="3"/>
              </w:tcPr>
            </w:tcPrChange>
          </w:tcPr>
          <w:p w14:paraId="15E23D07" w14:textId="29F8290D"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4104"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4105" w:author="Bikram Adhikari (bdhikari)" w:date="2025-10-16T13:03:00Z" w16du:dateUtc="2025-10-16T18:03:00Z">
                <w:pPr>
                  <w:spacing w:after="0" w:line="240" w:lineRule="auto"/>
                  <w:jc w:val="center"/>
                </w:pPr>
              </w:pPrChange>
            </w:pPr>
            <w:ins w:id="4106" w:author="Bikram Adhikari (bdhikari)" w:date="2025-10-16T13:06:00Z" w16du:dateUtc="2025-10-16T18:06:00Z">
              <w:r w:rsidRPr="00452898">
                <w:rPr>
                  <w:rFonts w:asciiTheme="majorBidi" w:eastAsia="Times New Roman" w:hAnsiTheme="majorBidi" w:cstheme="majorBidi"/>
                  <w:kern w:val="0"/>
                  <w:sz w:val="18"/>
                  <w:szCs w:val="18"/>
                  <w14:ligatures w14:val="none"/>
                  <w:rPrChange w:id="4107" w:author="Bikram Adhikari (bdhikari)" w:date="2025-10-16T13:06:00Z" w16du:dateUtc="2025-10-16T18:06:00Z">
                    <w:rPr>
                      <w:rFonts w:ascii="Calibri" w:hAnsi="Calibri" w:cs="Calibri"/>
                      <w:b/>
                      <w:bCs/>
                      <w:color w:val="000000"/>
                      <w:sz w:val="22"/>
                      <w:szCs w:val="22"/>
                    </w:rPr>
                  </w:rPrChange>
                </w:rPr>
                <w:t>0.016</w:t>
              </w:r>
            </w:ins>
            <w:del w:id="410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09" w:author="Bikram Adhikari (bdhikari)" w:date="2025-10-16T13:03:00Z" w16du:dateUtc="2025-10-16T18:03:00Z">
                    <w:rPr>
                      <w:rFonts w:asciiTheme="majorBidi" w:hAnsiTheme="majorBidi" w:cstheme="majorBidi"/>
                      <w:b/>
                      <w:bCs/>
                      <w:sz w:val="18"/>
                      <w:szCs w:val="18"/>
                    </w:rPr>
                  </w:rPrChange>
                </w:rPr>
                <w:delText>0.016</w:delText>
              </w:r>
            </w:del>
          </w:p>
        </w:tc>
        <w:tc>
          <w:tcPr>
            <w:tcW w:w="1098" w:type="dxa"/>
            <w:tcPrChange w:id="4110" w:author="Bikram Adhikari (bdhikari)" w:date="2025-10-16T13:05:00Z" w16du:dateUtc="2025-10-16T18:05:00Z">
              <w:tcPr>
                <w:tcW w:w="1118" w:type="dxa"/>
                <w:gridSpan w:val="3"/>
              </w:tcPr>
            </w:tcPrChange>
          </w:tcPr>
          <w:p w14:paraId="234BFC6D" w14:textId="374FB109"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111" w:author="Bikram Adhikari (bdhikari)" w:date="2025-10-16T13:03:00Z" w16du:dateUtc="2025-10-16T18:03:00Z">
                <w:pPr>
                  <w:spacing w:after="0" w:line="240" w:lineRule="auto"/>
                  <w:jc w:val="center"/>
                </w:pPr>
              </w:pPrChange>
            </w:pPr>
            <w:ins w:id="4112" w:author="Bikram Adhikari (bdhikari)" w:date="2025-10-16T13:06:00Z" w16du:dateUtc="2025-10-16T18:06:00Z">
              <w:r w:rsidRPr="00452898">
                <w:rPr>
                  <w:rFonts w:asciiTheme="majorBidi" w:eastAsia="Times New Roman" w:hAnsiTheme="majorBidi" w:cstheme="majorBidi"/>
                  <w:kern w:val="0"/>
                  <w:sz w:val="18"/>
                  <w:szCs w:val="18"/>
                  <w14:ligatures w14:val="none"/>
                  <w:rPrChange w:id="4113" w:author="Bikram Adhikari (bdhikari)" w:date="2025-10-16T13:06:00Z" w16du:dateUtc="2025-10-16T18:06:00Z">
                    <w:rPr>
                      <w:rFonts w:ascii="Calibri" w:hAnsi="Calibri" w:cs="Calibri"/>
                      <w:color w:val="000000"/>
                      <w:sz w:val="22"/>
                      <w:szCs w:val="22"/>
                    </w:rPr>
                  </w:rPrChange>
                </w:rPr>
                <w:t>1.2</w:t>
              </w:r>
            </w:ins>
            <w:ins w:id="4114" w:author="Bikram Adhikari (bdhikari)" w:date="2025-10-16T13:22:00Z" w16du:dateUtc="2025-10-16T18:22:00Z">
              <w:r w:rsidR="00342586">
                <w:rPr>
                  <w:rFonts w:asciiTheme="majorBidi" w:eastAsia="Times New Roman" w:hAnsiTheme="majorBidi" w:cstheme="majorBidi"/>
                  <w:kern w:val="0"/>
                  <w:sz w:val="18"/>
                  <w:szCs w:val="18"/>
                  <w14:ligatures w14:val="none"/>
                </w:rPr>
                <w:t>0</w:t>
              </w:r>
            </w:ins>
            <w:del w:id="4115"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16" w:author="Bikram Adhikari (bdhikari)" w:date="2025-10-16T13:03:00Z" w16du:dateUtc="2025-10-16T18:03:00Z">
                    <w:rPr>
                      <w:rFonts w:asciiTheme="majorBidi" w:hAnsiTheme="majorBidi" w:cstheme="majorBidi"/>
                      <w:sz w:val="18"/>
                      <w:szCs w:val="18"/>
                    </w:rPr>
                  </w:rPrChange>
                </w:rPr>
                <w:delText>1.17</w:delText>
              </w:r>
            </w:del>
          </w:p>
        </w:tc>
        <w:tc>
          <w:tcPr>
            <w:tcW w:w="1108" w:type="dxa"/>
            <w:tcPrChange w:id="4117" w:author="Bikram Adhikari (bdhikari)" w:date="2025-10-16T13:05:00Z" w16du:dateUtc="2025-10-16T18:05:00Z">
              <w:tcPr>
                <w:tcW w:w="1129" w:type="dxa"/>
                <w:gridSpan w:val="3"/>
              </w:tcPr>
            </w:tcPrChange>
          </w:tcPr>
          <w:p w14:paraId="351FB4FE" w14:textId="61A001B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118" w:author="Bikram Adhikari (bdhikari)" w:date="2025-10-16T13:03:00Z" w16du:dateUtc="2025-10-16T18:03:00Z">
                <w:pPr>
                  <w:spacing w:after="0" w:line="240" w:lineRule="auto"/>
                  <w:jc w:val="center"/>
                </w:pPr>
              </w:pPrChange>
            </w:pPr>
            <w:ins w:id="4119" w:author="Bikram Adhikari (bdhikari)" w:date="2025-10-16T13:06:00Z" w16du:dateUtc="2025-10-16T18:06:00Z">
              <w:r w:rsidRPr="00452898">
                <w:rPr>
                  <w:rFonts w:asciiTheme="majorBidi" w:eastAsia="Times New Roman" w:hAnsiTheme="majorBidi" w:cstheme="majorBidi"/>
                  <w:kern w:val="0"/>
                  <w:sz w:val="18"/>
                  <w:szCs w:val="18"/>
                  <w14:ligatures w14:val="none"/>
                  <w:rPrChange w:id="4120" w:author="Bikram Adhikari (bdhikari)" w:date="2025-10-16T13:06:00Z" w16du:dateUtc="2025-10-16T18:06:00Z">
                    <w:rPr>
                      <w:rFonts w:ascii="Calibri" w:hAnsi="Calibri" w:cs="Calibri"/>
                      <w:color w:val="000000"/>
                      <w:sz w:val="22"/>
                      <w:szCs w:val="22"/>
                    </w:rPr>
                  </w:rPrChange>
                </w:rPr>
                <w:t>0.84, 1.71</w:t>
              </w:r>
            </w:ins>
            <w:del w:id="412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22" w:author="Bikram Adhikari (bdhikari)" w:date="2025-10-16T13:03:00Z" w16du:dateUtc="2025-10-16T18:03:00Z">
                    <w:rPr>
                      <w:rFonts w:asciiTheme="majorBidi" w:hAnsiTheme="majorBidi" w:cstheme="majorBidi"/>
                      <w:sz w:val="18"/>
                      <w:szCs w:val="18"/>
                    </w:rPr>
                  </w:rPrChange>
                </w:rPr>
                <w:delText>0.81 to 1.69</w:delText>
              </w:r>
            </w:del>
          </w:p>
        </w:tc>
        <w:tc>
          <w:tcPr>
            <w:tcW w:w="1230" w:type="dxa"/>
            <w:tcPrChange w:id="4123" w:author="Bikram Adhikari (bdhikari)" w:date="2025-10-16T13:05:00Z" w16du:dateUtc="2025-10-16T18:05:00Z">
              <w:tcPr>
                <w:tcW w:w="1163" w:type="dxa"/>
                <w:gridSpan w:val="2"/>
              </w:tcPr>
            </w:tcPrChange>
          </w:tcPr>
          <w:p w14:paraId="1C6F547C" w14:textId="526F1F66"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124" w:author="Bikram Adhikari (bdhikari)" w:date="2025-10-16T13:03:00Z" w16du:dateUtc="2025-10-16T18:03:00Z">
                <w:pPr>
                  <w:spacing w:after="0" w:line="240" w:lineRule="auto"/>
                  <w:jc w:val="center"/>
                </w:pPr>
              </w:pPrChange>
            </w:pPr>
            <w:ins w:id="4125" w:author="Bikram Adhikari (bdhikari)" w:date="2025-10-16T13:06:00Z" w16du:dateUtc="2025-10-16T18:06:00Z">
              <w:r w:rsidRPr="00452898">
                <w:rPr>
                  <w:rFonts w:asciiTheme="majorBidi" w:eastAsia="Times New Roman" w:hAnsiTheme="majorBidi" w:cstheme="majorBidi"/>
                  <w:kern w:val="0"/>
                  <w:sz w:val="18"/>
                  <w:szCs w:val="18"/>
                  <w14:ligatures w14:val="none"/>
                  <w:rPrChange w:id="4126" w:author="Bikram Adhikari (bdhikari)" w:date="2025-10-16T13:06:00Z" w16du:dateUtc="2025-10-16T18:06:00Z">
                    <w:rPr>
                      <w:rFonts w:ascii="Calibri" w:hAnsi="Calibri" w:cs="Calibri"/>
                      <w:color w:val="000000"/>
                      <w:sz w:val="22"/>
                      <w:szCs w:val="22"/>
                    </w:rPr>
                  </w:rPrChange>
                </w:rPr>
                <w:t>0.319</w:t>
              </w:r>
            </w:ins>
            <w:del w:id="4127"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28" w:author="Bikram Adhikari (bdhikari)" w:date="2025-10-16T13:03:00Z" w16du:dateUtc="2025-10-16T18:03:00Z">
                    <w:rPr>
                      <w:rFonts w:asciiTheme="majorBidi" w:hAnsiTheme="majorBidi" w:cstheme="majorBidi"/>
                      <w:sz w:val="18"/>
                      <w:szCs w:val="18"/>
                    </w:rPr>
                  </w:rPrChange>
                </w:rPr>
                <w:delText>0.404</w:delText>
              </w:r>
            </w:del>
          </w:p>
        </w:tc>
      </w:tr>
      <w:tr w:rsidR="00452898" w:rsidRPr="00A12542" w:rsidDel="00C53CE2" w14:paraId="521A2CFD" w14:textId="367B7562" w:rsidTr="007D6383">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129" w:author="Bikram Adhikari (bdhikari)" w:date="2025-10-16T13:06:00Z" w16du:dateUtc="2025-10-16T18:06: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del w:id="4130" w:author="Bikram Adhikari (bdhikari)" w:date="2025-10-16T13:00:00Z" w16du:dateUtc="2025-10-16T18:00:00Z"/>
          <w:trPrChange w:id="4131" w:author="Bikram Adhikari (bdhikari)" w:date="2025-10-16T13:06:00Z" w16du:dateUtc="2025-10-16T18:06:00Z">
            <w:trPr>
              <w:trHeight w:val="20"/>
            </w:trPr>
          </w:trPrChange>
        </w:trPr>
        <w:tc>
          <w:tcPr>
            <w:tcW w:w="1995" w:type="dxa"/>
            <w:hideMark/>
            <w:tcPrChange w:id="4132" w:author="Bikram Adhikari (bdhikari)" w:date="2025-10-16T13:06:00Z" w16du:dateUtc="2025-10-16T18:06:00Z">
              <w:tcPr>
                <w:tcW w:w="1995" w:type="dxa"/>
                <w:hideMark/>
              </w:tcPr>
            </w:tcPrChange>
          </w:tcPr>
          <w:p w14:paraId="4BE87359" w14:textId="09BE5465" w:rsidR="00452898" w:rsidRPr="00A12542" w:rsidDel="00C53CE2" w:rsidRDefault="00452898" w:rsidP="00452898">
            <w:pPr>
              <w:spacing w:after="0" w:line="240" w:lineRule="auto"/>
              <w:rPr>
                <w:del w:id="4133" w:author="Bikram Adhikari (bdhikari)" w:date="2025-10-16T13:00:00Z" w16du:dateUtc="2025-10-16T18:00:00Z"/>
                <w:rFonts w:asciiTheme="majorBidi" w:eastAsia="Times New Roman" w:hAnsiTheme="majorBidi" w:cstheme="majorBidi"/>
                <w:i/>
                <w:iCs/>
                <w:kern w:val="0"/>
                <w:sz w:val="18"/>
                <w:szCs w:val="18"/>
                <w14:ligatures w14:val="none"/>
              </w:rPr>
            </w:pPr>
            <w:del w:id="4134" w:author="Bikram Adhikari (bdhikari)" w:date="2025-10-16T13:00:00Z" w16du:dateUtc="2025-10-16T18:00:00Z">
              <w:r w:rsidRPr="00A12542" w:rsidDel="00C53CE2">
                <w:rPr>
                  <w:rFonts w:asciiTheme="majorBidi" w:eastAsia="Times New Roman" w:hAnsiTheme="majorBidi" w:cstheme="majorBidi"/>
                  <w:kern w:val="0"/>
                  <w:sz w:val="18"/>
                  <w:szCs w:val="18"/>
                  <w14:ligatures w14:val="none"/>
                </w:rPr>
                <w:delText xml:space="preserve">    </w:delText>
              </w:r>
              <w:r w:rsidRPr="00A12542" w:rsidDel="00C53CE2">
                <w:rPr>
                  <w:rFonts w:asciiTheme="majorBidi" w:eastAsia="Times New Roman" w:hAnsiTheme="majorBidi" w:cstheme="majorBidi"/>
                  <w:i/>
                  <w:iCs/>
                  <w:kern w:val="0"/>
                  <w:sz w:val="18"/>
                  <w:szCs w:val="18"/>
                  <w14:ligatures w14:val="none"/>
                </w:rPr>
                <w:delText>Missing</w:delText>
              </w:r>
            </w:del>
          </w:p>
        </w:tc>
        <w:tc>
          <w:tcPr>
            <w:tcW w:w="1165" w:type="dxa"/>
            <w:tcPrChange w:id="4135" w:author="Bikram Adhikari (bdhikari)" w:date="2025-10-16T13:06:00Z" w16du:dateUtc="2025-10-16T18:06:00Z">
              <w:tcPr>
                <w:tcW w:w="1165" w:type="dxa"/>
                <w:gridSpan w:val="5"/>
              </w:tcPr>
            </w:tcPrChange>
          </w:tcPr>
          <w:p w14:paraId="2F9E0B8E" w14:textId="0C147C4D" w:rsidR="00452898" w:rsidRPr="00A12542" w:rsidDel="00C53CE2" w:rsidRDefault="00452898" w:rsidP="00452898">
            <w:pPr>
              <w:spacing w:after="0" w:line="240" w:lineRule="auto"/>
              <w:jc w:val="center"/>
              <w:rPr>
                <w:del w:id="4136" w:author="Bikram Adhikari (bdhikari)" w:date="2025-10-16T13:00:00Z" w16du:dateUtc="2025-10-16T18:00:00Z"/>
                <w:rFonts w:asciiTheme="majorBidi" w:eastAsia="Times New Roman" w:hAnsiTheme="majorBidi" w:cstheme="majorBidi"/>
                <w:kern w:val="0"/>
                <w:sz w:val="18"/>
                <w:szCs w:val="18"/>
                <w14:ligatures w14:val="none"/>
              </w:rPr>
            </w:pPr>
            <w:ins w:id="4137" w:author="Bikram Adhikari (bdhikari)" w:date="2025-10-16T13:06:00Z" w16du:dateUtc="2025-10-16T18:06:00Z">
              <w:r w:rsidRPr="00452898">
                <w:rPr>
                  <w:rFonts w:asciiTheme="majorBidi" w:eastAsia="Times New Roman" w:hAnsiTheme="majorBidi" w:cstheme="majorBidi"/>
                  <w:kern w:val="0"/>
                  <w:sz w:val="18"/>
                  <w:szCs w:val="18"/>
                  <w14:ligatures w14:val="none"/>
                  <w:rPrChange w:id="4138" w:author="Bikram Adhikari (bdhikari)" w:date="2025-10-16T13:06:00Z" w16du:dateUtc="2025-10-16T18:06:00Z">
                    <w:rPr>
                      <w:rFonts w:ascii="Calibri" w:hAnsi="Calibri" w:cs="Calibri"/>
                      <w:color w:val="000000"/>
                      <w:sz w:val="22"/>
                      <w:szCs w:val="22"/>
                    </w:rPr>
                  </w:rPrChange>
                </w:rPr>
                <w:t> </w:t>
              </w:r>
            </w:ins>
            <w:del w:id="4139"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4140" w:author="Bikram Adhikari (bdhikari)" w:date="2025-10-16T13:03:00Z" w16du:dateUtc="2025-10-16T18:03:00Z">
                    <w:rPr>
                      <w:rFonts w:asciiTheme="majorBidi" w:hAnsiTheme="majorBidi" w:cstheme="majorBidi"/>
                      <w:sz w:val="18"/>
                      <w:szCs w:val="18"/>
                    </w:rPr>
                  </w:rPrChange>
                </w:rPr>
                <w:delText>159</w:delText>
              </w:r>
            </w:del>
          </w:p>
        </w:tc>
        <w:tc>
          <w:tcPr>
            <w:tcW w:w="1098" w:type="dxa"/>
            <w:tcPrChange w:id="4141" w:author="Bikram Adhikari (bdhikari)" w:date="2025-10-16T13:06:00Z" w16du:dateUtc="2025-10-16T18:06:00Z">
              <w:tcPr>
                <w:tcW w:w="1098" w:type="dxa"/>
                <w:gridSpan w:val="3"/>
              </w:tcPr>
            </w:tcPrChange>
          </w:tcPr>
          <w:p w14:paraId="5D2E017A" w14:textId="08F14D33" w:rsidR="00452898" w:rsidRPr="00A12542" w:rsidDel="00C53CE2" w:rsidRDefault="00452898" w:rsidP="00452898">
            <w:pPr>
              <w:spacing w:after="0" w:line="240" w:lineRule="auto"/>
              <w:jc w:val="center"/>
              <w:rPr>
                <w:del w:id="4142" w:author="Bikram Adhikari (bdhikari)" w:date="2025-10-16T13:00:00Z" w16du:dateUtc="2025-10-16T18:00:00Z"/>
                <w:rFonts w:asciiTheme="majorBidi" w:eastAsia="Times New Roman" w:hAnsiTheme="majorBidi" w:cstheme="majorBidi"/>
                <w:kern w:val="0"/>
                <w:sz w:val="18"/>
                <w:szCs w:val="18"/>
                <w14:ligatures w14:val="none"/>
              </w:rPr>
            </w:pPr>
            <w:ins w:id="4143" w:author="Bikram Adhikari (bdhikari)" w:date="2025-10-16T13:06:00Z" w16du:dateUtc="2025-10-16T18:06:00Z">
              <w:r w:rsidRPr="00452898">
                <w:rPr>
                  <w:rFonts w:asciiTheme="majorBidi" w:eastAsia="Times New Roman" w:hAnsiTheme="majorBidi" w:cstheme="majorBidi"/>
                  <w:kern w:val="0"/>
                  <w:sz w:val="18"/>
                  <w:szCs w:val="18"/>
                  <w14:ligatures w14:val="none"/>
                  <w:rPrChange w:id="4144" w:author="Bikram Adhikari (bdhikari)" w:date="2025-10-16T13:06:00Z" w16du:dateUtc="2025-10-16T18:06:00Z">
                    <w:rPr>
                      <w:rFonts w:ascii="Calibri" w:hAnsi="Calibri" w:cs="Calibri"/>
                      <w:color w:val="000000"/>
                      <w:sz w:val="22"/>
                      <w:szCs w:val="22"/>
                    </w:rPr>
                  </w:rPrChange>
                </w:rPr>
                <w:t> </w:t>
              </w:r>
            </w:ins>
            <w:del w:id="4145"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4146"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4147" w:author="Bikram Adhikari (bdhikari)" w:date="2025-10-16T13:06:00Z" w16du:dateUtc="2025-10-16T18:06:00Z">
              <w:tcPr>
                <w:tcW w:w="1108" w:type="dxa"/>
                <w:gridSpan w:val="3"/>
              </w:tcPr>
            </w:tcPrChange>
          </w:tcPr>
          <w:p w14:paraId="48FB9CAE" w14:textId="2C2B4BFC" w:rsidR="00452898" w:rsidRPr="00A12542" w:rsidDel="00C53CE2" w:rsidRDefault="00452898" w:rsidP="00452898">
            <w:pPr>
              <w:spacing w:after="0" w:line="240" w:lineRule="auto"/>
              <w:jc w:val="center"/>
              <w:rPr>
                <w:del w:id="4148" w:author="Bikram Adhikari (bdhikari)" w:date="2025-10-16T13:00:00Z" w16du:dateUtc="2025-10-16T18:00:00Z"/>
                <w:rFonts w:asciiTheme="majorBidi" w:eastAsia="Times New Roman" w:hAnsiTheme="majorBidi" w:cstheme="majorBidi"/>
                <w:kern w:val="0"/>
                <w:sz w:val="18"/>
                <w:szCs w:val="18"/>
                <w14:ligatures w14:val="none"/>
              </w:rPr>
            </w:pPr>
            <w:ins w:id="4149" w:author="Bikram Adhikari (bdhikari)" w:date="2025-10-16T13:06:00Z" w16du:dateUtc="2025-10-16T18:06:00Z">
              <w:r w:rsidRPr="00452898">
                <w:rPr>
                  <w:rFonts w:asciiTheme="majorBidi" w:eastAsia="Times New Roman" w:hAnsiTheme="majorBidi" w:cstheme="majorBidi"/>
                  <w:kern w:val="0"/>
                  <w:sz w:val="18"/>
                  <w:szCs w:val="18"/>
                  <w14:ligatures w14:val="none"/>
                  <w:rPrChange w:id="4150" w:author="Bikram Adhikari (bdhikari)" w:date="2025-10-16T13:06:00Z" w16du:dateUtc="2025-10-16T18:06:00Z">
                    <w:rPr>
                      <w:rFonts w:ascii="Calibri" w:hAnsi="Calibri" w:cs="Calibri"/>
                      <w:color w:val="000000"/>
                      <w:sz w:val="22"/>
                      <w:szCs w:val="22"/>
                    </w:rPr>
                  </w:rPrChange>
                </w:rPr>
                <w:t> </w:t>
              </w:r>
            </w:ins>
            <w:del w:id="4151"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4152"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4153" w:author="Bikram Adhikari (bdhikari)" w:date="2025-10-16T13:06:00Z" w16du:dateUtc="2025-10-16T18:06:00Z">
              <w:tcPr>
                <w:tcW w:w="1230" w:type="dxa"/>
                <w:gridSpan w:val="3"/>
              </w:tcPr>
            </w:tcPrChange>
          </w:tcPr>
          <w:p w14:paraId="77B6A69C" w14:textId="140ECDB4" w:rsidR="00452898" w:rsidRPr="00A12542" w:rsidDel="00C53CE2" w:rsidRDefault="00452898" w:rsidP="00452898">
            <w:pPr>
              <w:spacing w:after="0" w:line="240" w:lineRule="auto"/>
              <w:jc w:val="center"/>
              <w:rPr>
                <w:del w:id="4154" w:author="Bikram Adhikari (bdhikari)" w:date="2025-10-16T13:00:00Z" w16du:dateUtc="2025-10-16T18:00:00Z"/>
                <w:rFonts w:asciiTheme="majorBidi" w:eastAsia="Times New Roman" w:hAnsiTheme="majorBidi" w:cstheme="majorBidi"/>
                <w:kern w:val="0"/>
                <w:sz w:val="18"/>
                <w:szCs w:val="18"/>
                <w14:ligatures w14:val="none"/>
              </w:rPr>
            </w:pPr>
            <w:ins w:id="4155" w:author="Bikram Adhikari (bdhikari)" w:date="2025-10-16T13:06:00Z" w16du:dateUtc="2025-10-16T18:06:00Z">
              <w:r w:rsidRPr="00452898">
                <w:rPr>
                  <w:rFonts w:asciiTheme="majorBidi" w:eastAsia="Times New Roman" w:hAnsiTheme="majorBidi" w:cstheme="majorBidi"/>
                  <w:kern w:val="0"/>
                  <w:sz w:val="18"/>
                  <w:szCs w:val="18"/>
                  <w14:ligatures w14:val="none"/>
                  <w:rPrChange w:id="4156" w:author="Bikram Adhikari (bdhikari)" w:date="2025-10-16T13:06:00Z" w16du:dateUtc="2025-10-16T18:06:00Z">
                    <w:rPr>
                      <w:rFonts w:ascii="Calibri" w:hAnsi="Calibri" w:cs="Calibri"/>
                      <w:color w:val="000000"/>
                      <w:sz w:val="22"/>
                      <w:szCs w:val="22"/>
                    </w:rPr>
                  </w:rPrChange>
                </w:rPr>
                <w:t> </w:t>
              </w:r>
            </w:ins>
            <w:del w:id="4157"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4158"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4159" w:author="Bikram Adhikari (bdhikari)" w:date="2025-10-16T13:06:00Z" w16du:dateUtc="2025-10-16T18:06:00Z">
              <w:tcPr>
                <w:tcW w:w="1098" w:type="dxa"/>
                <w:gridSpan w:val="3"/>
              </w:tcPr>
            </w:tcPrChange>
          </w:tcPr>
          <w:p w14:paraId="3522A1FD" w14:textId="16F62CFD" w:rsidR="00452898" w:rsidRPr="00A12542" w:rsidDel="00C53CE2" w:rsidRDefault="00452898" w:rsidP="00452898">
            <w:pPr>
              <w:spacing w:after="0" w:line="240" w:lineRule="auto"/>
              <w:jc w:val="center"/>
              <w:rPr>
                <w:del w:id="4160" w:author="Bikram Adhikari (bdhikari)" w:date="2025-10-16T13:00:00Z" w16du:dateUtc="2025-10-16T18:00:00Z"/>
                <w:rFonts w:asciiTheme="majorBidi" w:eastAsia="Times New Roman" w:hAnsiTheme="majorBidi" w:cstheme="majorBidi"/>
                <w:kern w:val="0"/>
                <w:sz w:val="18"/>
                <w:szCs w:val="18"/>
                <w14:ligatures w14:val="none"/>
              </w:rPr>
            </w:pPr>
            <w:ins w:id="4161" w:author="Bikram Adhikari (bdhikari)" w:date="2025-10-16T13:06:00Z" w16du:dateUtc="2025-10-16T18:06:00Z">
              <w:r w:rsidRPr="00452898">
                <w:rPr>
                  <w:rFonts w:asciiTheme="majorBidi" w:eastAsia="Times New Roman" w:hAnsiTheme="majorBidi" w:cstheme="majorBidi"/>
                  <w:kern w:val="0"/>
                  <w:sz w:val="18"/>
                  <w:szCs w:val="18"/>
                  <w14:ligatures w14:val="none"/>
                  <w:rPrChange w:id="4162" w:author="Bikram Adhikari (bdhikari)" w:date="2025-10-16T13:06:00Z" w16du:dateUtc="2025-10-16T18:06:00Z">
                    <w:rPr>
                      <w:rFonts w:ascii="Calibri" w:hAnsi="Calibri" w:cs="Calibri"/>
                      <w:color w:val="000000"/>
                      <w:sz w:val="22"/>
                      <w:szCs w:val="22"/>
                    </w:rPr>
                  </w:rPrChange>
                </w:rPr>
                <w:t> </w:t>
              </w:r>
            </w:ins>
            <w:del w:id="4163"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4164"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4165" w:author="Bikram Adhikari (bdhikari)" w:date="2025-10-16T13:06:00Z" w16du:dateUtc="2025-10-16T18:06:00Z">
              <w:tcPr>
                <w:tcW w:w="1108" w:type="dxa"/>
              </w:tcPr>
            </w:tcPrChange>
          </w:tcPr>
          <w:p w14:paraId="0CAD2F5F" w14:textId="7D289B08" w:rsidR="00452898" w:rsidRPr="00A12542" w:rsidDel="00C53CE2" w:rsidRDefault="00452898" w:rsidP="00452898">
            <w:pPr>
              <w:spacing w:after="0" w:line="240" w:lineRule="auto"/>
              <w:jc w:val="center"/>
              <w:rPr>
                <w:del w:id="4166" w:author="Bikram Adhikari (bdhikari)" w:date="2025-10-16T13:00:00Z" w16du:dateUtc="2025-10-16T18:00:00Z"/>
                <w:rFonts w:asciiTheme="majorBidi" w:eastAsia="Times New Roman" w:hAnsiTheme="majorBidi" w:cstheme="majorBidi"/>
                <w:kern w:val="0"/>
                <w:sz w:val="18"/>
                <w:szCs w:val="18"/>
                <w14:ligatures w14:val="none"/>
              </w:rPr>
            </w:pPr>
            <w:ins w:id="4167" w:author="Bikram Adhikari (bdhikari)" w:date="2025-10-16T13:06:00Z" w16du:dateUtc="2025-10-16T18:06:00Z">
              <w:r w:rsidRPr="00452898">
                <w:rPr>
                  <w:rFonts w:asciiTheme="majorBidi" w:eastAsia="Times New Roman" w:hAnsiTheme="majorBidi" w:cstheme="majorBidi"/>
                  <w:kern w:val="0"/>
                  <w:sz w:val="18"/>
                  <w:szCs w:val="18"/>
                  <w14:ligatures w14:val="none"/>
                  <w:rPrChange w:id="4168" w:author="Bikram Adhikari (bdhikari)" w:date="2025-10-16T13:06:00Z" w16du:dateUtc="2025-10-16T18:06:00Z">
                    <w:rPr>
                      <w:rFonts w:ascii="Calibri" w:hAnsi="Calibri" w:cs="Calibri"/>
                      <w:color w:val="000000"/>
                      <w:sz w:val="22"/>
                      <w:szCs w:val="22"/>
                    </w:rPr>
                  </w:rPrChange>
                </w:rPr>
                <w:t> </w:t>
              </w:r>
            </w:ins>
            <w:del w:id="4169"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4170"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4171" w:author="Bikram Adhikari (bdhikari)" w:date="2025-10-16T13:06:00Z" w16du:dateUtc="2025-10-16T18:06:00Z">
              <w:tcPr>
                <w:tcW w:w="1230" w:type="dxa"/>
                <w:gridSpan w:val="2"/>
              </w:tcPr>
            </w:tcPrChange>
          </w:tcPr>
          <w:p w14:paraId="6AFEF56C" w14:textId="19D079CB" w:rsidR="00452898" w:rsidRPr="00A12542" w:rsidDel="00C53CE2" w:rsidRDefault="00452898" w:rsidP="00452898">
            <w:pPr>
              <w:spacing w:after="0" w:line="240" w:lineRule="auto"/>
              <w:jc w:val="center"/>
              <w:rPr>
                <w:del w:id="4172" w:author="Bikram Adhikari (bdhikari)" w:date="2025-10-16T13:00:00Z" w16du:dateUtc="2025-10-16T18:00:00Z"/>
                <w:rFonts w:asciiTheme="majorBidi" w:eastAsia="Times New Roman" w:hAnsiTheme="majorBidi" w:cstheme="majorBidi"/>
                <w:kern w:val="0"/>
                <w:sz w:val="18"/>
                <w:szCs w:val="18"/>
                <w14:ligatures w14:val="none"/>
              </w:rPr>
            </w:pPr>
            <w:ins w:id="4173" w:author="Bikram Adhikari (bdhikari)" w:date="2025-10-16T13:06:00Z" w16du:dateUtc="2025-10-16T18:06:00Z">
              <w:r w:rsidRPr="00452898">
                <w:rPr>
                  <w:rFonts w:asciiTheme="majorBidi" w:eastAsia="Times New Roman" w:hAnsiTheme="majorBidi" w:cstheme="majorBidi"/>
                  <w:kern w:val="0"/>
                  <w:sz w:val="18"/>
                  <w:szCs w:val="18"/>
                  <w14:ligatures w14:val="none"/>
                  <w:rPrChange w:id="4174" w:author="Bikram Adhikari (bdhikari)" w:date="2025-10-16T13:06:00Z" w16du:dateUtc="2025-10-16T18:06:00Z">
                    <w:rPr>
                      <w:rFonts w:ascii="Calibri" w:hAnsi="Calibri" w:cs="Calibri"/>
                      <w:color w:val="000000"/>
                      <w:sz w:val="22"/>
                      <w:szCs w:val="22"/>
                    </w:rPr>
                  </w:rPrChange>
                </w:rPr>
                <w:t> </w:t>
              </w:r>
            </w:ins>
            <w:del w:id="4175" w:author="Bikram Adhikari (bdhikari)" w:date="2025-10-16T13:00:00Z" w16du:dateUtc="2025-10-16T18:00:00Z">
              <w:r w:rsidRPr="009D1D2D" w:rsidDel="00C53CE2">
                <w:rPr>
                  <w:rFonts w:asciiTheme="majorBidi" w:eastAsia="Times New Roman" w:hAnsiTheme="majorBidi" w:cstheme="majorBidi"/>
                  <w:kern w:val="0"/>
                  <w:sz w:val="18"/>
                  <w:szCs w:val="18"/>
                  <w14:ligatures w14:val="none"/>
                  <w:rPrChange w:id="4176"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5158A34B" w14:textId="77777777" w:rsidTr="007D6383">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177" w:author="Bikram Adhikari (bdhikari)" w:date="2025-10-16T13:06:00Z" w16du:dateUtc="2025-10-16T18:06: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4178" w:author="Bikram Adhikari (bdhikari)" w:date="2025-10-16T13:06:00Z" w16du:dateUtc="2025-10-16T18:06:00Z">
            <w:trPr>
              <w:trHeight w:val="20"/>
            </w:trPr>
          </w:trPrChange>
        </w:trPr>
        <w:tc>
          <w:tcPr>
            <w:tcW w:w="1995" w:type="dxa"/>
            <w:hideMark/>
            <w:tcPrChange w:id="4179" w:author="Bikram Adhikari (bdhikari)" w:date="2025-10-16T13:06:00Z" w16du:dateUtc="2025-10-16T18:06:00Z">
              <w:tcPr>
                <w:tcW w:w="1995" w:type="dxa"/>
                <w:hideMark/>
              </w:tcPr>
            </w:tcPrChange>
          </w:tcPr>
          <w:p w14:paraId="513CD062" w14:textId="06BEFF3C" w:rsidR="00452898" w:rsidRPr="00A12542" w:rsidRDefault="00452898" w:rsidP="0045289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Anemia status in mother</w:t>
            </w:r>
          </w:p>
        </w:tc>
        <w:tc>
          <w:tcPr>
            <w:tcW w:w="1165" w:type="dxa"/>
            <w:tcPrChange w:id="4180" w:author="Bikram Adhikari (bdhikari)" w:date="2025-10-16T13:06:00Z" w16du:dateUtc="2025-10-16T18:06:00Z">
              <w:tcPr>
                <w:tcW w:w="1165" w:type="dxa"/>
                <w:gridSpan w:val="5"/>
              </w:tcPr>
            </w:tcPrChange>
          </w:tcPr>
          <w:p w14:paraId="25131DB7" w14:textId="6D73C35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181" w:author="Bikram Adhikari (bdhikari)" w:date="2025-10-16T13:03:00Z" w16du:dateUtc="2025-10-16T18:03:00Z">
                <w:pPr>
                  <w:spacing w:after="0" w:line="240" w:lineRule="auto"/>
                  <w:jc w:val="center"/>
                </w:pPr>
              </w:pPrChange>
            </w:pPr>
            <w:del w:id="4182"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83"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4184" w:author="Bikram Adhikari (bdhikari)" w:date="2025-10-16T13:06:00Z" w16du:dateUtc="2025-10-16T18:06:00Z">
              <w:tcPr>
                <w:tcW w:w="1098" w:type="dxa"/>
                <w:gridSpan w:val="3"/>
              </w:tcPr>
            </w:tcPrChange>
          </w:tcPr>
          <w:p w14:paraId="6967AE59" w14:textId="6706082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185" w:author="Bikram Adhikari (bdhikari)" w:date="2025-10-16T13:03:00Z" w16du:dateUtc="2025-10-16T18:03:00Z">
                <w:pPr>
                  <w:spacing w:after="0" w:line="240" w:lineRule="auto"/>
                  <w:jc w:val="center"/>
                </w:pPr>
              </w:pPrChange>
            </w:pPr>
            <w:del w:id="418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87"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4188" w:author="Bikram Adhikari (bdhikari)" w:date="2025-10-16T13:06:00Z" w16du:dateUtc="2025-10-16T18:06:00Z">
              <w:tcPr>
                <w:tcW w:w="1108" w:type="dxa"/>
                <w:gridSpan w:val="3"/>
              </w:tcPr>
            </w:tcPrChange>
          </w:tcPr>
          <w:p w14:paraId="4998875D" w14:textId="616583F0"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189" w:author="Bikram Adhikari (bdhikari)" w:date="2025-10-16T13:03:00Z" w16du:dateUtc="2025-10-16T18:03:00Z">
                <w:pPr>
                  <w:spacing w:after="0" w:line="240" w:lineRule="auto"/>
                  <w:jc w:val="center"/>
                </w:pPr>
              </w:pPrChange>
            </w:pPr>
            <w:del w:id="419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91"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4192" w:author="Bikram Adhikari (bdhikari)" w:date="2025-10-16T13:06:00Z" w16du:dateUtc="2025-10-16T18:06:00Z">
              <w:tcPr>
                <w:tcW w:w="1230" w:type="dxa"/>
                <w:gridSpan w:val="3"/>
              </w:tcPr>
            </w:tcPrChange>
          </w:tcPr>
          <w:p w14:paraId="7B8DDE5D" w14:textId="420F7B9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193" w:author="Bikram Adhikari (bdhikari)" w:date="2025-10-16T13:03:00Z" w16du:dateUtc="2025-10-16T18:03:00Z">
                <w:pPr>
                  <w:spacing w:after="0" w:line="240" w:lineRule="auto"/>
                  <w:jc w:val="center"/>
                </w:pPr>
              </w:pPrChange>
            </w:pPr>
            <w:del w:id="419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95"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4196" w:author="Bikram Adhikari (bdhikari)" w:date="2025-10-16T13:06:00Z" w16du:dateUtc="2025-10-16T18:06:00Z">
              <w:tcPr>
                <w:tcW w:w="1098" w:type="dxa"/>
                <w:gridSpan w:val="3"/>
              </w:tcPr>
            </w:tcPrChange>
          </w:tcPr>
          <w:p w14:paraId="0C987EFD" w14:textId="4F2E6618"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197" w:author="Bikram Adhikari (bdhikari)" w:date="2025-10-16T13:03:00Z" w16du:dateUtc="2025-10-16T18:03:00Z">
                <w:pPr>
                  <w:spacing w:after="0" w:line="240" w:lineRule="auto"/>
                  <w:jc w:val="center"/>
                </w:pPr>
              </w:pPrChange>
            </w:pPr>
            <w:del w:id="419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199" w:author="Bikram Adhikari (bdhikari)" w:date="2025-10-16T13:03:00Z" w16du:dateUtc="2025-10-16T18:03:00Z">
                    <w:rPr>
                      <w:rFonts w:asciiTheme="majorBidi" w:hAnsiTheme="majorBidi" w:cstheme="majorBidi"/>
                      <w:sz w:val="18"/>
                      <w:szCs w:val="18"/>
                    </w:rPr>
                  </w:rPrChange>
                </w:rPr>
                <w:delText> </w:delText>
              </w:r>
            </w:del>
          </w:p>
        </w:tc>
        <w:tc>
          <w:tcPr>
            <w:tcW w:w="1108" w:type="dxa"/>
            <w:tcPrChange w:id="4200" w:author="Bikram Adhikari (bdhikari)" w:date="2025-10-16T13:06:00Z" w16du:dateUtc="2025-10-16T18:06:00Z">
              <w:tcPr>
                <w:tcW w:w="1108" w:type="dxa"/>
              </w:tcPr>
            </w:tcPrChange>
          </w:tcPr>
          <w:p w14:paraId="514C6449" w14:textId="186CBD24"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01" w:author="Bikram Adhikari (bdhikari)" w:date="2025-10-16T13:03:00Z" w16du:dateUtc="2025-10-16T18:03:00Z">
                <w:pPr>
                  <w:spacing w:after="0" w:line="240" w:lineRule="auto"/>
                  <w:jc w:val="center"/>
                </w:pPr>
              </w:pPrChange>
            </w:pPr>
            <w:del w:id="4202"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03" w:author="Bikram Adhikari (bdhikari)" w:date="2025-10-16T13:03:00Z" w16du:dateUtc="2025-10-16T18:03:00Z">
                    <w:rPr>
                      <w:rFonts w:asciiTheme="majorBidi" w:hAnsiTheme="majorBidi" w:cstheme="majorBidi"/>
                      <w:sz w:val="18"/>
                      <w:szCs w:val="18"/>
                    </w:rPr>
                  </w:rPrChange>
                </w:rPr>
                <w:delText> </w:delText>
              </w:r>
            </w:del>
          </w:p>
        </w:tc>
        <w:tc>
          <w:tcPr>
            <w:tcW w:w="1230" w:type="dxa"/>
            <w:tcPrChange w:id="4204" w:author="Bikram Adhikari (bdhikari)" w:date="2025-10-16T13:06:00Z" w16du:dateUtc="2025-10-16T18:06:00Z">
              <w:tcPr>
                <w:tcW w:w="1230" w:type="dxa"/>
                <w:gridSpan w:val="2"/>
              </w:tcPr>
            </w:tcPrChange>
          </w:tcPr>
          <w:p w14:paraId="7AB01D15" w14:textId="42037993"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05" w:author="Bikram Adhikari (bdhikari)" w:date="2025-10-16T13:03:00Z" w16du:dateUtc="2025-10-16T18:03:00Z">
                <w:pPr>
                  <w:spacing w:after="0" w:line="240" w:lineRule="auto"/>
                  <w:jc w:val="center"/>
                </w:pPr>
              </w:pPrChange>
            </w:pPr>
            <w:del w:id="420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07"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7343F293" w14:textId="77777777" w:rsidTr="007D6383">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208" w:author="Bikram Adhikari (bdhikari)" w:date="2025-10-16T13:06:00Z" w16du:dateUtc="2025-10-16T18:06: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4209" w:author="Bikram Adhikari (bdhikari)" w:date="2025-10-16T13:06:00Z" w16du:dateUtc="2025-10-16T18:06:00Z">
            <w:trPr>
              <w:trHeight w:val="20"/>
            </w:trPr>
          </w:trPrChange>
        </w:trPr>
        <w:tc>
          <w:tcPr>
            <w:tcW w:w="1995" w:type="dxa"/>
            <w:hideMark/>
            <w:tcPrChange w:id="4210" w:author="Bikram Adhikari (bdhikari)" w:date="2025-10-16T13:06:00Z" w16du:dateUtc="2025-10-16T18:06:00Z">
              <w:tcPr>
                <w:tcW w:w="1995" w:type="dxa"/>
                <w:hideMark/>
              </w:tcPr>
            </w:tcPrChange>
          </w:tcPr>
          <w:p w14:paraId="507D470B"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165" w:type="dxa"/>
            <w:tcPrChange w:id="4211" w:author="Bikram Adhikari (bdhikari)" w:date="2025-10-16T13:06:00Z" w16du:dateUtc="2025-10-16T18:06:00Z">
              <w:tcPr>
                <w:tcW w:w="1165" w:type="dxa"/>
                <w:gridSpan w:val="5"/>
              </w:tcPr>
            </w:tcPrChange>
          </w:tcPr>
          <w:p w14:paraId="711B3FD1" w14:textId="52CF080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12" w:author="Bikram Adhikari (bdhikari)" w:date="2025-10-16T13:03:00Z" w16du:dateUtc="2025-10-16T18:03:00Z">
                <w:pPr>
                  <w:spacing w:after="0" w:line="240" w:lineRule="auto"/>
                  <w:jc w:val="center"/>
                </w:pPr>
              </w:pPrChange>
            </w:pPr>
            <w:ins w:id="4213" w:author="Bikram Adhikari (bdhikari)" w:date="2025-10-16T13:07:00Z" w16du:dateUtc="2025-10-16T18:07:00Z">
              <w:r w:rsidRPr="001E73E8">
                <w:rPr>
                  <w:rFonts w:asciiTheme="majorBidi" w:eastAsia="Times New Roman" w:hAnsiTheme="majorBidi" w:cstheme="majorBidi"/>
                  <w:kern w:val="0"/>
                  <w:sz w:val="18"/>
                  <w:szCs w:val="18"/>
                  <w14:ligatures w14:val="none"/>
                </w:rPr>
                <w:t>510 (38.8)</w:t>
              </w:r>
            </w:ins>
            <w:del w:id="4214"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15" w:author="Bikram Adhikari (bdhikari)" w:date="2025-10-16T13:03:00Z" w16du:dateUtc="2025-10-16T18:03:00Z">
                    <w:rPr>
                      <w:rFonts w:asciiTheme="majorBidi" w:hAnsiTheme="majorBidi" w:cstheme="majorBidi"/>
                      <w:sz w:val="18"/>
                      <w:szCs w:val="18"/>
                    </w:rPr>
                  </w:rPrChange>
                </w:rPr>
                <w:delText>510 (38.8)</w:delText>
              </w:r>
            </w:del>
          </w:p>
        </w:tc>
        <w:tc>
          <w:tcPr>
            <w:tcW w:w="1098" w:type="dxa"/>
            <w:tcPrChange w:id="4216" w:author="Bikram Adhikari (bdhikari)" w:date="2025-10-16T13:06:00Z" w16du:dateUtc="2025-10-16T18:06:00Z">
              <w:tcPr>
                <w:tcW w:w="1098" w:type="dxa"/>
                <w:gridSpan w:val="3"/>
              </w:tcPr>
            </w:tcPrChange>
          </w:tcPr>
          <w:p w14:paraId="3D6C386D" w14:textId="6B74C08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17" w:author="Bikram Adhikari (bdhikari)" w:date="2025-10-16T13:03:00Z" w16du:dateUtc="2025-10-16T18:03:00Z">
                <w:pPr>
                  <w:spacing w:after="0" w:line="240" w:lineRule="auto"/>
                  <w:jc w:val="center"/>
                </w:pPr>
              </w:pPrChange>
            </w:pPr>
            <w:ins w:id="4218" w:author="Bikram Adhikari (bdhikari)" w:date="2025-10-16T13:07:00Z" w16du:dateUtc="2025-10-16T18:07:00Z">
              <w:r>
                <w:rPr>
                  <w:rFonts w:asciiTheme="majorBidi" w:eastAsia="Times New Roman" w:hAnsiTheme="majorBidi" w:cstheme="majorBidi"/>
                  <w:kern w:val="0"/>
                  <w:sz w:val="18"/>
                  <w:szCs w:val="18"/>
                  <w14:ligatures w14:val="none"/>
                </w:rPr>
                <w:t>Ref</w:t>
              </w:r>
            </w:ins>
            <w:del w:id="4219"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20" w:author="Bikram Adhikari (bdhikari)" w:date="2025-10-16T13:03:00Z" w16du:dateUtc="2025-10-16T18:03:00Z">
                    <w:rPr>
                      <w:rFonts w:asciiTheme="majorBidi" w:hAnsiTheme="majorBidi" w:cstheme="majorBidi"/>
                      <w:sz w:val="18"/>
                      <w:szCs w:val="18"/>
                    </w:rPr>
                  </w:rPrChange>
                </w:rPr>
                <w:delText>Ref</w:delText>
              </w:r>
            </w:del>
          </w:p>
        </w:tc>
        <w:tc>
          <w:tcPr>
            <w:tcW w:w="1108" w:type="dxa"/>
            <w:tcPrChange w:id="4221" w:author="Bikram Adhikari (bdhikari)" w:date="2025-10-16T13:06:00Z" w16du:dateUtc="2025-10-16T18:06:00Z">
              <w:tcPr>
                <w:tcW w:w="1108" w:type="dxa"/>
                <w:gridSpan w:val="3"/>
              </w:tcPr>
            </w:tcPrChange>
          </w:tcPr>
          <w:p w14:paraId="7BBD7F0B" w14:textId="68EFE5B1"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22" w:author="Bikram Adhikari (bdhikari)" w:date="2025-10-16T13:03:00Z" w16du:dateUtc="2025-10-16T18:03:00Z">
                <w:pPr>
                  <w:spacing w:after="0" w:line="240" w:lineRule="auto"/>
                  <w:jc w:val="center"/>
                </w:pPr>
              </w:pPrChange>
            </w:pPr>
          </w:p>
        </w:tc>
        <w:tc>
          <w:tcPr>
            <w:tcW w:w="1230" w:type="dxa"/>
            <w:tcPrChange w:id="4223" w:author="Bikram Adhikari (bdhikari)" w:date="2025-10-16T13:06:00Z" w16du:dateUtc="2025-10-16T18:06:00Z">
              <w:tcPr>
                <w:tcW w:w="1230" w:type="dxa"/>
                <w:gridSpan w:val="3"/>
              </w:tcPr>
            </w:tcPrChange>
          </w:tcPr>
          <w:p w14:paraId="2FBFB3D8" w14:textId="790BB54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24" w:author="Bikram Adhikari (bdhikari)" w:date="2025-10-16T13:03:00Z" w16du:dateUtc="2025-10-16T18:03:00Z">
                <w:pPr>
                  <w:spacing w:after="0" w:line="240" w:lineRule="auto"/>
                  <w:jc w:val="center"/>
                </w:pPr>
              </w:pPrChange>
            </w:pPr>
            <w:ins w:id="4225" w:author="Bikram Adhikari (bdhikari)" w:date="2025-10-16T13:07:00Z" w16du:dateUtc="2025-10-16T18:07:00Z">
              <w:r w:rsidRPr="001E73E8">
                <w:rPr>
                  <w:rFonts w:asciiTheme="majorBidi" w:eastAsia="Times New Roman" w:hAnsiTheme="majorBidi" w:cstheme="majorBidi"/>
                  <w:kern w:val="0"/>
                  <w:sz w:val="18"/>
                  <w:szCs w:val="18"/>
                  <w14:ligatures w14:val="none"/>
                </w:rPr>
                <w:t> </w:t>
              </w:r>
            </w:ins>
            <w:del w:id="422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27" w:author="Bikram Adhikari (bdhikari)" w:date="2025-10-16T13:03:00Z" w16du:dateUtc="2025-10-16T18:03:00Z">
                    <w:rPr>
                      <w:rFonts w:asciiTheme="majorBidi" w:hAnsiTheme="majorBidi" w:cstheme="majorBidi"/>
                      <w:sz w:val="18"/>
                      <w:szCs w:val="18"/>
                    </w:rPr>
                  </w:rPrChange>
                </w:rPr>
                <w:delText> </w:delText>
              </w:r>
            </w:del>
          </w:p>
        </w:tc>
        <w:tc>
          <w:tcPr>
            <w:tcW w:w="1098" w:type="dxa"/>
            <w:tcPrChange w:id="4228" w:author="Bikram Adhikari (bdhikari)" w:date="2025-10-16T13:06:00Z" w16du:dateUtc="2025-10-16T18:06:00Z">
              <w:tcPr>
                <w:tcW w:w="1098" w:type="dxa"/>
                <w:gridSpan w:val="3"/>
              </w:tcPr>
            </w:tcPrChange>
          </w:tcPr>
          <w:p w14:paraId="68634034" w14:textId="5136D09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29" w:author="Bikram Adhikari (bdhikari)" w:date="2025-10-16T13:03:00Z" w16du:dateUtc="2025-10-16T18:03:00Z">
                <w:pPr>
                  <w:spacing w:after="0" w:line="240" w:lineRule="auto"/>
                  <w:jc w:val="center"/>
                </w:pPr>
              </w:pPrChange>
            </w:pPr>
            <w:ins w:id="4230" w:author="Bikram Adhikari (bdhikari)" w:date="2025-10-16T13:07:00Z" w16du:dateUtc="2025-10-16T18:07:00Z">
              <w:r>
                <w:rPr>
                  <w:rFonts w:asciiTheme="majorBidi" w:eastAsia="Times New Roman" w:hAnsiTheme="majorBidi" w:cstheme="majorBidi"/>
                  <w:kern w:val="0"/>
                  <w:sz w:val="18"/>
                  <w:szCs w:val="18"/>
                  <w14:ligatures w14:val="none"/>
                </w:rPr>
                <w:t>Ref</w:t>
              </w:r>
            </w:ins>
            <w:del w:id="423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32" w:author="Bikram Adhikari (bdhikari)" w:date="2025-10-16T13:03:00Z" w16du:dateUtc="2025-10-16T18:03:00Z">
                    <w:rPr>
                      <w:rFonts w:asciiTheme="majorBidi" w:hAnsiTheme="majorBidi" w:cstheme="majorBidi"/>
                      <w:sz w:val="18"/>
                      <w:szCs w:val="18"/>
                    </w:rPr>
                  </w:rPrChange>
                </w:rPr>
                <w:delText>Ref</w:delText>
              </w:r>
            </w:del>
          </w:p>
        </w:tc>
        <w:tc>
          <w:tcPr>
            <w:tcW w:w="1108" w:type="dxa"/>
            <w:tcPrChange w:id="4233" w:author="Bikram Adhikari (bdhikari)" w:date="2025-10-16T13:06:00Z" w16du:dateUtc="2025-10-16T18:06:00Z">
              <w:tcPr>
                <w:tcW w:w="1108" w:type="dxa"/>
              </w:tcPr>
            </w:tcPrChange>
          </w:tcPr>
          <w:p w14:paraId="42A309D2" w14:textId="579E463D"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34" w:author="Bikram Adhikari (bdhikari)" w:date="2025-10-16T13:03:00Z" w16du:dateUtc="2025-10-16T18:03:00Z">
                <w:pPr>
                  <w:spacing w:after="0" w:line="240" w:lineRule="auto"/>
                  <w:jc w:val="center"/>
                </w:pPr>
              </w:pPrChange>
            </w:pPr>
          </w:p>
        </w:tc>
        <w:tc>
          <w:tcPr>
            <w:tcW w:w="1230" w:type="dxa"/>
            <w:tcPrChange w:id="4235" w:author="Bikram Adhikari (bdhikari)" w:date="2025-10-16T13:06:00Z" w16du:dateUtc="2025-10-16T18:06:00Z">
              <w:tcPr>
                <w:tcW w:w="1230" w:type="dxa"/>
                <w:gridSpan w:val="2"/>
              </w:tcPr>
            </w:tcPrChange>
          </w:tcPr>
          <w:p w14:paraId="03BC8B98" w14:textId="3EED22AC"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36" w:author="Bikram Adhikari (bdhikari)" w:date="2025-10-16T13:03:00Z" w16du:dateUtc="2025-10-16T18:03:00Z">
                <w:pPr>
                  <w:spacing w:after="0" w:line="240" w:lineRule="auto"/>
                  <w:jc w:val="center"/>
                </w:pPr>
              </w:pPrChange>
            </w:pPr>
            <w:ins w:id="4237" w:author="Bikram Adhikari (bdhikari)" w:date="2025-10-16T13:07:00Z" w16du:dateUtc="2025-10-16T18:07:00Z">
              <w:r w:rsidRPr="001E73E8">
                <w:rPr>
                  <w:rFonts w:asciiTheme="majorBidi" w:eastAsia="Times New Roman" w:hAnsiTheme="majorBidi" w:cstheme="majorBidi"/>
                  <w:kern w:val="0"/>
                  <w:sz w:val="18"/>
                  <w:szCs w:val="18"/>
                  <w14:ligatures w14:val="none"/>
                </w:rPr>
                <w:t> </w:t>
              </w:r>
            </w:ins>
            <w:del w:id="4238"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39" w:author="Bikram Adhikari (bdhikari)" w:date="2025-10-16T13:03:00Z" w16du:dateUtc="2025-10-16T18:03:00Z">
                    <w:rPr>
                      <w:rFonts w:asciiTheme="majorBidi" w:hAnsiTheme="majorBidi" w:cstheme="majorBidi"/>
                      <w:sz w:val="18"/>
                      <w:szCs w:val="18"/>
                    </w:rPr>
                  </w:rPrChange>
                </w:rPr>
                <w:delText> </w:delText>
              </w:r>
            </w:del>
          </w:p>
        </w:tc>
      </w:tr>
      <w:tr w:rsidR="00452898" w:rsidRPr="00A12542" w14:paraId="7135BC59" w14:textId="77777777" w:rsidTr="007D6383">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240" w:author="Bikram Adhikari (bdhikari)" w:date="2025-10-16T13:06:00Z" w16du:dateUtc="2025-10-16T18:06:00Z">
            <w:tblPrEx>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0"/>
          <w:trPrChange w:id="4241" w:author="Bikram Adhikari (bdhikari)" w:date="2025-10-16T13:06:00Z" w16du:dateUtc="2025-10-16T18:06:00Z">
            <w:trPr>
              <w:trHeight w:val="20"/>
            </w:trPr>
          </w:trPrChange>
        </w:trPr>
        <w:tc>
          <w:tcPr>
            <w:tcW w:w="1995" w:type="dxa"/>
            <w:hideMark/>
            <w:tcPrChange w:id="4242" w:author="Bikram Adhikari (bdhikari)" w:date="2025-10-16T13:06:00Z" w16du:dateUtc="2025-10-16T18:06:00Z">
              <w:tcPr>
                <w:tcW w:w="1995" w:type="dxa"/>
                <w:hideMark/>
              </w:tcPr>
            </w:tcPrChange>
          </w:tcPr>
          <w:p w14:paraId="10BDDFA0" w14:textId="77777777"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165" w:type="dxa"/>
            <w:tcPrChange w:id="4243" w:author="Bikram Adhikari (bdhikari)" w:date="2025-10-16T13:06:00Z" w16du:dateUtc="2025-10-16T18:06:00Z">
              <w:tcPr>
                <w:tcW w:w="1165" w:type="dxa"/>
                <w:gridSpan w:val="5"/>
              </w:tcPr>
            </w:tcPrChange>
          </w:tcPr>
          <w:p w14:paraId="5F38B818" w14:textId="0BA9B9A6"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44" w:author="Bikram Adhikari (bdhikari)" w:date="2025-10-16T13:03:00Z" w16du:dateUtc="2025-10-16T18:03:00Z">
                <w:pPr>
                  <w:spacing w:after="0" w:line="240" w:lineRule="auto"/>
                  <w:jc w:val="center"/>
                </w:pPr>
              </w:pPrChange>
            </w:pPr>
            <w:ins w:id="4245" w:author="Bikram Adhikari (bdhikari)" w:date="2025-10-16T13:07:00Z" w16du:dateUtc="2025-10-16T18:07:00Z">
              <w:r w:rsidRPr="001E73E8">
                <w:rPr>
                  <w:rFonts w:asciiTheme="majorBidi" w:eastAsia="Times New Roman" w:hAnsiTheme="majorBidi" w:cstheme="majorBidi"/>
                  <w:kern w:val="0"/>
                  <w:sz w:val="18"/>
                  <w:szCs w:val="18"/>
                  <w14:ligatures w14:val="none"/>
                </w:rPr>
                <w:t>406 (54.1)</w:t>
              </w:r>
            </w:ins>
            <w:del w:id="424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47" w:author="Bikram Adhikari (bdhikari)" w:date="2025-10-16T13:03:00Z" w16du:dateUtc="2025-10-16T18:03:00Z">
                    <w:rPr>
                      <w:rFonts w:asciiTheme="majorBidi" w:hAnsiTheme="majorBidi" w:cstheme="majorBidi"/>
                      <w:sz w:val="18"/>
                      <w:szCs w:val="18"/>
                    </w:rPr>
                  </w:rPrChange>
                </w:rPr>
                <w:delText>406 (54.1)</w:delText>
              </w:r>
            </w:del>
          </w:p>
        </w:tc>
        <w:tc>
          <w:tcPr>
            <w:tcW w:w="1098" w:type="dxa"/>
            <w:tcPrChange w:id="4248" w:author="Bikram Adhikari (bdhikari)" w:date="2025-10-16T13:06:00Z" w16du:dateUtc="2025-10-16T18:06:00Z">
              <w:tcPr>
                <w:tcW w:w="1098" w:type="dxa"/>
                <w:gridSpan w:val="3"/>
              </w:tcPr>
            </w:tcPrChange>
          </w:tcPr>
          <w:p w14:paraId="1DFB48B0" w14:textId="0774DE1A"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49" w:author="Bikram Adhikari (bdhikari)" w:date="2025-10-16T13:03:00Z" w16du:dateUtc="2025-10-16T18:03:00Z">
                <w:pPr>
                  <w:spacing w:after="0" w:line="240" w:lineRule="auto"/>
                  <w:jc w:val="center"/>
                </w:pPr>
              </w:pPrChange>
            </w:pPr>
            <w:ins w:id="4250" w:author="Bikram Adhikari (bdhikari)" w:date="2025-10-16T13:07:00Z" w16du:dateUtc="2025-10-16T18:07:00Z">
              <w:r w:rsidRPr="001E73E8">
                <w:rPr>
                  <w:rFonts w:asciiTheme="majorBidi" w:eastAsia="Times New Roman" w:hAnsiTheme="majorBidi" w:cstheme="majorBidi"/>
                  <w:kern w:val="0"/>
                  <w:sz w:val="18"/>
                  <w:szCs w:val="18"/>
                  <w14:ligatures w14:val="none"/>
                </w:rPr>
                <w:t>1.86</w:t>
              </w:r>
            </w:ins>
            <w:del w:id="425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52" w:author="Bikram Adhikari (bdhikari)" w:date="2025-10-16T13:03:00Z" w16du:dateUtc="2025-10-16T18:03:00Z">
                    <w:rPr>
                      <w:rFonts w:asciiTheme="majorBidi" w:hAnsiTheme="majorBidi" w:cstheme="majorBidi"/>
                      <w:sz w:val="18"/>
                      <w:szCs w:val="18"/>
                    </w:rPr>
                  </w:rPrChange>
                </w:rPr>
                <w:delText>1.86</w:delText>
              </w:r>
            </w:del>
          </w:p>
        </w:tc>
        <w:tc>
          <w:tcPr>
            <w:tcW w:w="1108" w:type="dxa"/>
            <w:tcPrChange w:id="4253" w:author="Bikram Adhikari (bdhikari)" w:date="2025-10-16T13:06:00Z" w16du:dateUtc="2025-10-16T18:06:00Z">
              <w:tcPr>
                <w:tcW w:w="1108" w:type="dxa"/>
                <w:gridSpan w:val="3"/>
              </w:tcPr>
            </w:tcPrChange>
          </w:tcPr>
          <w:p w14:paraId="4C2044DB" w14:textId="2A13E50E"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54" w:author="Bikram Adhikari (bdhikari)" w:date="2025-10-16T13:03:00Z" w16du:dateUtc="2025-10-16T18:03:00Z">
                <w:pPr>
                  <w:spacing w:after="0" w:line="240" w:lineRule="auto"/>
                  <w:jc w:val="center"/>
                </w:pPr>
              </w:pPrChange>
            </w:pPr>
            <w:ins w:id="4255" w:author="Bikram Adhikari (bdhikari)" w:date="2025-10-16T13:07:00Z" w16du:dateUtc="2025-10-16T18:07:00Z">
              <w:r w:rsidRPr="001E73E8">
                <w:rPr>
                  <w:rFonts w:asciiTheme="majorBidi" w:eastAsia="Times New Roman" w:hAnsiTheme="majorBidi" w:cstheme="majorBidi"/>
                  <w:kern w:val="0"/>
                  <w:sz w:val="18"/>
                  <w:szCs w:val="18"/>
                  <w14:ligatures w14:val="none"/>
                </w:rPr>
                <w:t>1.49, 2.32</w:t>
              </w:r>
            </w:ins>
            <w:del w:id="425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57" w:author="Bikram Adhikari (bdhikari)" w:date="2025-10-16T13:03:00Z" w16du:dateUtc="2025-10-16T18:03:00Z">
                    <w:rPr>
                      <w:rFonts w:asciiTheme="majorBidi" w:hAnsiTheme="majorBidi" w:cstheme="majorBidi"/>
                      <w:sz w:val="18"/>
                      <w:szCs w:val="18"/>
                    </w:rPr>
                  </w:rPrChange>
                </w:rPr>
                <w:delText xml:space="preserve">1.49 </w:delText>
              </w:r>
            </w:del>
            <w:del w:id="4258" w:author="Bikram Adhikari (bdhikari)" w:date="2025-10-16T12:59:00Z" w16du:dateUtc="2025-10-16T17:59:00Z">
              <w:r w:rsidRPr="009D1D2D" w:rsidDel="006A4999">
                <w:rPr>
                  <w:rFonts w:asciiTheme="majorBidi" w:eastAsia="Times New Roman" w:hAnsiTheme="majorBidi" w:cstheme="majorBidi"/>
                  <w:kern w:val="0"/>
                  <w:sz w:val="18"/>
                  <w:szCs w:val="18"/>
                  <w14:ligatures w14:val="none"/>
                  <w:rPrChange w:id="4259" w:author="Bikram Adhikari (bdhikari)" w:date="2025-10-16T13:03:00Z" w16du:dateUtc="2025-10-16T18:03:00Z">
                    <w:rPr>
                      <w:rFonts w:asciiTheme="majorBidi" w:hAnsiTheme="majorBidi" w:cstheme="majorBidi"/>
                      <w:sz w:val="18"/>
                      <w:szCs w:val="18"/>
                    </w:rPr>
                  </w:rPrChange>
                </w:rPr>
                <w:delText>to</w:delText>
              </w:r>
            </w:del>
            <w:del w:id="4260"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61" w:author="Bikram Adhikari (bdhikari)" w:date="2025-10-16T13:03:00Z" w16du:dateUtc="2025-10-16T18:03:00Z">
                    <w:rPr>
                      <w:rFonts w:asciiTheme="majorBidi" w:hAnsiTheme="majorBidi" w:cstheme="majorBidi"/>
                      <w:sz w:val="18"/>
                      <w:szCs w:val="18"/>
                    </w:rPr>
                  </w:rPrChange>
                </w:rPr>
                <w:delText xml:space="preserve"> 2.32</w:delText>
              </w:r>
            </w:del>
          </w:p>
        </w:tc>
        <w:tc>
          <w:tcPr>
            <w:tcW w:w="1230" w:type="dxa"/>
            <w:tcPrChange w:id="4262" w:author="Bikram Adhikari (bdhikari)" w:date="2025-10-16T13:06:00Z" w16du:dateUtc="2025-10-16T18:06:00Z">
              <w:tcPr>
                <w:tcW w:w="1230" w:type="dxa"/>
                <w:gridSpan w:val="3"/>
              </w:tcPr>
            </w:tcPrChange>
          </w:tcPr>
          <w:p w14:paraId="0CFE52E3" w14:textId="3C25EDAD"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4263"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4264" w:author="Bikram Adhikari (bdhikari)" w:date="2025-10-16T13:03:00Z" w16du:dateUtc="2025-10-16T18:03:00Z">
                <w:pPr>
                  <w:spacing w:after="0" w:line="240" w:lineRule="auto"/>
                  <w:jc w:val="center"/>
                </w:pPr>
              </w:pPrChange>
            </w:pPr>
            <w:ins w:id="4265" w:author="Bikram Adhikari (bdhikari)" w:date="2025-10-16T13:07:00Z" w16du:dateUtc="2025-10-16T18:07:00Z">
              <w:r w:rsidRPr="001E73E8">
                <w:rPr>
                  <w:rFonts w:asciiTheme="majorBidi" w:eastAsia="Times New Roman" w:hAnsiTheme="majorBidi" w:cstheme="majorBidi"/>
                  <w:kern w:val="0"/>
                  <w:sz w:val="18"/>
                  <w:szCs w:val="18"/>
                  <w14:ligatures w14:val="none"/>
                </w:rPr>
                <w:t>&lt;0.001</w:t>
              </w:r>
            </w:ins>
            <w:del w:id="426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67" w:author="Bikram Adhikari (bdhikari)" w:date="2025-10-16T13:03:00Z" w16du:dateUtc="2025-10-16T18:03:00Z">
                    <w:rPr>
                      <w:rFonts w:asciiTheme="majorBidi" w:hAnsiTheme="majorBidi" w:cstheme="majorBidi"/>
                      <w:b/>
                      <w:bCs/>
                      <w:sz w:val="18"/>
                      <w:szCs w:val="18"/>
                    </w:rPr>
                  </w:rPrChange>
                </w:rPr>
                <w:delText>&lt;0.001</w:delText>
              </w:r>
            </w:del>
          </w:p>
        </w:tc>
        <w:tc>
          <w:tcPr>
            <w:tcW w:w="1098" w:type="dxa"/>
            <w:tcPrChange w:id="4268" w:author="Bikram Adhikari (bdhikari)" w:date="2025-10-16T13:06:00Z" w16du:dateUtc="2025-10-16T18:06:00Z">
              <w:tcPr>
                <w:tcW w:w="1098" w:type="dxa"/>
                <w:gridSpan w:val="3"/>
              </w:tcPr>
            </w:tcPrChange>
          </w:tcPr>
          <w:p w14:paraId="13BE9354" w14:textId="44E2E5CF"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69" w:author="Bikram Adhikari (bdhikari)" w:date="2025-10-16T13:03:00Z" w16du:dateUtc="2025-10-16T18:03:00Z">
                <w:pPr>
                  <w:spacing w:after="0" w:line="240" w:lineRule="auto"/>
                  <w:jc w:val="center"/>
                </w:pPr>
              </w:pPrChange>
            </w:pPr>
            <w:ins w:id="4270" w:author="Bikram Adhikari (bdhikari)" w:date="2025-10-16T13:07:00Z" w16du:dateUtc="2025-10-16T18:07:00Z">
              <w:r w:rsidRPr="001E73E8">
                <w:rPr>
                  <w:rFonts w:asciiTheme="majorBidi" w:eastAsia="Times New Roman" w:hAnsiTheme="majorBidi" w:cstheme="majorBidi"/>
                  <w:kern w:val="0"/>
                  <w:sz w:val="18"/>
                  <w:szCs w:val="18"/>
                  <w14:ligatures w14:val="none"/>
                </w:rPr>
                <w:t>1.63</w:t>
              </w:r>
            </w:ins>
            <w:del w:id="4271"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72" w:author="Bikram Adhikari (bdhikari)" w:date="2025-10-16T13:03:00Z" w16du:dateUtc="2025-10-16T18:03:00Z">
                    <w:rPr>
                      <w:rFonts w:asciiTheme="majorBidi" w:hAnsiTheme="majorBidi" w:cstheme="majorBidi"/>
                      <w:sz w:val="18"/>
                      <w:szCs w:val="18"/>
                    </w:rPr>
                  </w:rPrChange>
                </w:rPr>
                <w:delText>1.64</w:delText>
              </w:r>
            </w:del>
          </w:p>
        </w:tc>
        <w:tc>
          <w:tcPr>
            <w:tcW w:w="1108" w:type="dxa"/>
            <w:tcPrChange w:id="4273" w:author="Bikram Adhikari (bdhikari)" w:date="2025-10-16T13:06:00Z" w16du:dateUtc="2025-10-16T18:06:00Z">
              <w:tcPr>
                <w:tcW w:w="1108" w:type="dxa"/>
              </w:tcPr>
            </w:tcPrChange>
          </w:tcPr>
          <w:p w14:paraId="1126AE39" w14:textId="72E46F11" w:rsidR="00452898" w:rsidRPr="00A12542" w:rsidRDefault="00452898" w:rsidP="00452898">
            <w:pPr>
              <w:spacing w:after="0" w:line="240" w:lineRule="auto"/>
              <w:rPr>
                <w:rFonts w:asciiTheme="majorBidi" w:eastAsia="Times New Roman" w:hAnsiTheme="majorBidi" w:cstheme="majorBidi"/>
                <w:kern w:val="0"/>
                <w:sz w:val="18"/>
                <w:szCs w:val="18"/>
                <w14:ligatures w14:val="none"/>
              </w:rPr>
              <w:pPrChange w:id="4274" w:author="Bikram Adhikari (bdhikari)" w:date="2025-10-16T13:03:00Z" w16du:dateUtc="2025-10-16T18:03:00Z">
                <w:pPr>
                  <w:spacing w:after="0" w:line="240" w:lineRule="auto"/>
                  <w:jc w:val="center"/>
                </w:pPr>
              </w:pPrChange>
            </w:pPr>
            <w:ins w:id="4275" w:author="Bikram Adhikari (bdhikari)" w:date="2025-10-16T13:07:00Z" w16du:dateUtc="2025-10-16T18:07:00Z">
              <w:r w:rsidRPr="001E73E8">
                <w:rPr>
                  <w:rFonts w:asciiTheme="majorBidi" w:eastAsia="Times New Roman" w:hAnsiTheme="majorBidi" w:cstheme="majorBidi"/>
                  <w:kern w:val="0"/>
                  <w:sz w:val="18"/>
                  <w:szCs w:val="18"/>
                  <w14:ligatures w14:val="none"/>
                </w:rPr>
                <w:t>1.27, 2.10</w:t>
              </w:r>
            </w:ins>
            <w:del w:id="4276"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77" w:author="Bikram Adhikari (bdhikari)" w:date="2025-10-16T13:03:00Z" w16du:dateUtc="2025-10-16T18:03:00Z">
                    <w:rPr>
                      <w:rFonts w:asciiTheme="majorBidi" w:hAnsiTheme="majorBidi" w:cstheme="majorBidi"/>
                      <w:sz w:val="18"/>
                      <w:szCs w:val="18"/>
                    </w:rPr>
                  </w:rPrChange>
                </w:rPr>
                <w:delText>1.26 to 2.13</w:delText>
              </w:r>
            </w:del>
          </w:p>
        </w:tc>
        <w:tc>
          <w:tcPr>
            <w:tcW w:w="1230" w:type="dxa"/>
            <w:tcPrChange w:id="4278" w:author="Bikram Adhikari (bdhikari)" w:date="2025-10-16T13:06:00Z" w16du:dateUtc="2025-10-16T18:06:00Z">
              <w:tcPr>
                <w:tcW w:w="1230" w:type="dxa"/>
                <w:gridSpan w:val="2"/>
              </w:tcPr>
            </w:tcPrChange>
          </w:tcPr>
          <w:p w14:paraId="13F676BC" w14:textId="69EE8888" w:rsidR="00452898" w:rsidRPr="009D1D2D" w:rsidRDefault="00452898" w:rsidP="00452898">
            <w:pPr>
              <w:spacing w:after="0" w:line="240" w:lineRule="auto"/>
              <w:rPr>
                <w:rFonts w:asciiTheme="majorBidi" w:eastAsia="Times New Roman" w:hAnsiTheme="majorBidi" w:cstheme="majorBidi"/>
                <w:kern w:val="0"/>
                <w:sz w:val="18"/>
                <w:szCs w:val="18"/>
                <w14:ligatures w14:val="none"/>
                <w:rPrChange w:id="4279" w:author="Bikram Adhikari (bdhikari)" w:date="2025-10-16T13:03:00Z" w16du:dateUtc="2025-10-16T18:03:00Z">
                  <w:rPr>
                    <w:rFonts w:asciiTheme="majorBidi" w:eastAsia="Times New Roman" w:hAnsiTheme="majorBidi" w:cstheme="majorBidi"/>
                    <w:b/>
                    <w:bCs/>
                    <w:kern w:val="0"/>
                    <w:sz w:val="18"/>
                    <w:szCs w:val="18"/>
                    <w14:ligatures w14:val="none"/>
                  </w:rPr>
                </w:rPrChange>
              </w:rPr>
              <w:pPrChange w:id="4280" w:author="Bikram Adhikari (bdhikari)" w:date="2025-10-16T13:03:00Z" w16du:dateUtc="2025-10-16T18:03:00Z">
                <w:pPr>
                  <w:spacing w:after="0" w:line="240" w:lineRule="auto"/>
                  <w:jc w:val="center"/>
                </w:pPr>
              </w:pPrChange>
            </w:pPr>
            <w:ins w:id="4281" w:author="Bikram Adhikari (bdhikari)" w:date="2025-10-16T13:07:00Z" w16du:dateUtc="2025-10-16T18:07:00Z">
              <w:r w:rsidRPr="001E73E8">
                <w:rPr>
                  <w:rFonts w:asciiTheme="majorBidi" w:eastAsia="Times New Roman" w:hAnsiTheme="majorBidi" w:cstheme="majorBidi"/>
                  <w:kern w:val="0"/>
                  <w:sz w:val="18"/>
                  <w:szCs w:val="18"/>
                  <w14:ligatures w14:val="none"/>
                </w:rPr>
                <w:t>&lt;0.001</w:t>
              </w:r>
            </w:ins>
            <w:del w:id="4282" w:author="Bikram Adhikari (bdhikari)" w:date="2025-10-16T13:03:00Z" w16du:dateUtc="2025-10-16T18:03:00Z">
              <w:r w:rsidRPr="009D1D2D" w:rsidDel="00621D41">
                <w:rPr>
                  <w:rFonts w:asciiTheme="majorBidi" w:eastAsia="Times New Roman" w:hAnsiTheme="majorBidi" w:cstheme="majorBidi"/>
                  <w:kern w:val="0"/>
                  <w:sz w:val="18"/>
                  <w:szCs w:val="18"/>
                  <w14:ligatures w14:val="none"/>
                  <w:rPrChange w:id="4283" w:author="Bikram Adhikari (bdhikari)" w:date="2025-10-16T13:03:00Z" w16du:dateUtc="2025-10-16T18:03:00Z">
                    <w:rPr>
                      <w:rFonts w:asciiTheme="majorBidi" w:hAnsiTheme="majorBidi" w:cstheme="majorBidi"/>
                      <w:b/>
                      <w:bCs/>
                      <w:sz w:val="18"/>
                      <w:szCs w:val="18"/>
                    </w:rPr>
                  </w:rPrChange>
                </w:rPr>
                <w:delText>&lt;0.001</w:delText>
              </w:r>
            </w:del>
          </w:p>
        </w:tc>
      </w:tr>
      <w:tr w:rsidR="00452898" w:rsidRPr="00A12542" w:rsidDel="00C53CE2" w14:paraId="186BE5C4" w14:textId="227AA473" w:rsidTr="00101267">
        <w:trPr>
          <w:trHeight w:val="20"/>
          <w:del w:id="4284" w:author="Bikram Adhikari (bdhikari)" w:date="2025-10-16T13:00:00Z" w16du:dateUtc="2025-10-16T18:00:00Z"/>
        </w:trPr>
        <w:tc>
          <w:tcPr>
            <w:tcW w:w="1995" w:type="dxa"/>
            <w:hideMark/>
          </w:tcPr>
          <w:p w14:paraId="3587890F" w14:textId="29B1F160" w:rsidR="00452898" w:rsidRPr="00A12542" w:rsidDel="00C53CE2" w:rsidRDefault="00452898" w:rsidP="00452898">
            <w:pPr>
              <w:spacing w:after="0" w:line="240" w:lineRule="auto"/>
              <w:rPr>
                <w:del w:id="4285" w:author="Bikram Adhikari (bdhikari)" w:date="2025-10-16T13:00:00Z" w16du:dateUtc="2025-10-16T18:00:00Z"/>
                <w:rFonts w:asciiTheme="majorBidi" w:eastAsia="Times New Roman" w:hAnsiTheme="majorBidi" w:cstheme="majorBidi"/>
                <w:i/>
                <w:iCs/>
                <w:kern w:val="0"/>
                <w:sz w:val="18"/>
                <w:szCs w:val="18"/>
                <w14:ligatures w14:val="none"/>
              </w:rPr>
            </w:pPr>
            <w:del w:id="4286" w:author="Bikram Adhikari (bdhikari)" w:date="2025-10-16T13:00:00Z" w16du:dateUtc="2025-10-16T18:00:00Z">
              <w:r w:rsidRPr="000B7726" w:rsidDel="00C53CE2">
                <w:rPr>
                  <w:rFonts w:asciiTheme="majorBidi" w:eastAsia="Times New Roman" w:hAnsiTheme="majorBidi" w:cstheme="majorBidi"/>
                  <w:i/>
                  <w:kern w:val="0"/>
                  <w:sz w:val="18"/>
                  <w:szCs w:val="18"/>
                  <w14:ligatures w14:val="none"/>
                </w:rPr>
                <w:delText xml:space="preserve">    </w:delText>
              </w:r>
              <w:r w:rsidRPr="00A12542" w:rsidDel="00C53CE2">
                <w:rPr>
                  <w:rFonts w:asciiTheme="majorBidi" w:eastAsia="Times New Roman" w:hAnsiTheme="majorBidi" w:cstheme="majorBidi"/>
                  <w:i/>
                  <w:iCs/>
                  <w:kern w:val="0"/>
                  <w:sz w:val="18"/>
                  <w:szCs w:val="18"/>
                  <w14:ligatures w14:val="none"/>
                </w:rPr>
                <w:delText>Missing</w:delText>
              </w:r>
            </w:del>
          </w:p>
        </w:tc>
        <w:tc>
          <w:tcPr>
            <w:tcW w:w="1165" w:type="dxa"/>
            <w:hideMark/>
          </w:tcPr>
          <w:p w14:paraId="2BA1DF7D" w14:textId="67BB3C4B" w:rsidR="00452898" w:rsidRPr="000B7726" w:rsidDel="00C53CE2" w:rsidRDefault="00452898" w:rsidP="00452898">
            <w:pPr>
              <w:spacing w:after="0" w:line="240" w:lineRule="auto"/>
              <w:jc w:val="center"/>
              <w:rPr>
                <w:del w:id="4287" w:author="Bikram Adhikari (bdhikari)" w:date="2025-10-16T13:00:00Z" w16du:dateUtc="2025-10-16T18:00:00Z"/>
                <w:rFonts w:asciiTheme="majorBidi" w:eastAsia="Times New Roman" w:hAnsiTheme="majorBidi" w:cstheme="majorBidi"/>
                <w:i/>
                <w:kern w:val="0"/>
                <w:sz w:val="18"/>
                <w:szCs w:val="18"/>
                <w14:ligatures w14:val="none"/>
              </w:rPr>
            </w:pPr>
            <w:del w:id="4288" w:author="Bikram Adhikari (bdhikari)" w:date="2025-10-16T13:00:00Z" w16du:dateUtc="2025-10-16T18:00:00Z">
              <w:r w:rsidRPr="000B7726" w:rsidDel="00C53CE2">
                <w:rPr>
                  <w:rFonts w:asciiTheme="majorBidi" w:hAnsiTheme="majorBidi" w:cstheme="majorBidi"/>
                  <w:i/>
                  <w:sz w:val="18"/>
                  <w:szCs w:val="18"/>
                </w:rPr>
                <w:delText>97</w:delText>
              </w:r>
            </w:del>
          </w:p>
        </w:tc>
        <w:tc>
          <w:tcPr>
            <w:tcW w:w="1098" w:type="dxa"/>
            <w:hideMark/>
          </w:tcPr>
          <w:p w14:paraId="7C078C7B" w14:textId="7AFB0CF5" w:rsidR="00452898" w:rsidRPr="00A12542" w:rsidDel="00C53CE2" w:rsidRDefault="00452898" w:rsidP="00452898">
            <w:pPr>
              <w:spacing w:after="0" w:line="240" w:lineRule="auto"/>
              <w:jc w:val="center"/>
              <w:rPr>
                <w:del w:id="4289" w:author="Bikram Adhikari (bdhikari)" w:date="2025-10-16T13:00:00Z" w16du:dateUtc="2025-10-16T18:00:00Z"/>
                <w:rFonts w:asciiTheme="majorBidi" w:eastAsia="Times New Roman" w:hAnsiTheme="majorBidi" w:cstheme="majorBidi"/>
                <w:kern w:val="0"/>
                <w:sz w:val="18"/>
                <w:szCs w:val="18"/>
                <w14:ligatures w14:val="none"/>
              </w:rPr>
            </w:pPr>
            <w:del w:id="4290" w:author="Bikram Adhikari (bdhikari)" w:date="2025-10-16T13:00:00Z" w16du:dateUtc="2025-10-16T18:00:00Z">
              <w:r w:rsidRPr="00A12542" w:rsidDel="00C53CE2">
                <w:rPr>
                  <w:rFonts w:asciiTheme="majorBidi" w:hAnsiTheme="majorBidi" w:cstheme="majorBidi"/>
                  <w:sz w:val="18"/>
                  <w:szCs w:val="18"/>
                </w:rPr>
                <w:delText> </w:delText>
              </w:r>
            </w:del>
          </w:p>
        </w:tc>
        <w:tc>
          <w:tcPr>
            <w:tcW w:w="1108" w:type="dxa"/>
            <w:hideMark/>
          </w:tcPr>
          <w:p w14:paraId="48A5553A" w14:textId="38550948" w:rsidR="00452898" w:rsidRPr="00A12542" w:rsidDel="00C53CE2" w:rsidRDefault="00452898" w:rsidP="00452898">
            <w:pPr>
              <w:spacing w:after="0" w:line="240" w:lineRule="auto"/>
              <w:jc w:val="center"/>
              <w:rPr>
                <w:del w:id="4291" w:author="Bikram Adhikari (bdhikari)" w:date="2025-10-16T13:00:00Z" w16du:dateUtc="2025-10-16T18:00:00Z"/>
                <w:rFonts w:asciiTheme="majorBidi" w:eastAsia="Times New Roman" w:hAnsiTheme="majorBidi" w:cstheme="majorBidi"/>
                <w:kern w:val="0"/>
                <w:sz w:val="18"/>
                <w:szCs w:val="18"/>
                <w14:ligatures w14:val="none"/>
              </w:rPr>
            </w:pPr>
            <w:del w:id="4292" w:author="Bikram Adhikari (bdhikari)" w:date="2025-10-16T13:00:00Z" w16du:dateUtc="2025-10-16T18:00:00Z">
              <w:r w:rsidRPr="00A12542" w:rsidDel="00C53CE2">
                <w:rPr>
                  <w:rFonts w:asciiTheme="majorBidi" w:hAnsiTheme="majorBidi" w:cstheme="majorBidi"/>
                  <w:sz w:val="18"/>
                  <w:szCs w:val="18"/>
                </w:rPr>
                <w:delText> </w:delText>
              </w:r>
            </w:del>
          </w:p>
        </w:tc>
        <w:tc>
          <w:tcPr>
            <w:tcW w:w="1230" w:type="dxa"/>
            <w:hideMark/>
          </w:tcPr>
          <w:p w14:paraId="09C3665E" w14:textId="2B3C94A7" w:rsidR="00452898" w:rsidRPr="00A12542" w:rsidDel="00C53CE2" w:rsidRDefault="00452898" w:rsidP="00452898">
            <w:pPr>
              <w:spacing w:after="0" w:line="240" w:lineRule="auto"/>
              <w:jc w:val="center"/>
              <w:rPr>
                <w:del w:id="4293" w:author="Bikram Adhikari (bdhikari)" w:date="2025-10-16T13:00:00Z" w16du:dateUtc="2025-10-16T18:00:00Z"/>
                <w:rFonts w:asciiTheme="majorBidi" w:eastAsia="Times New Roman" w:hAnsiTheme="majorBidi" w:cstheme="majorBidi"/>
                <w:kern w:val="0"/>
                <w:sz w:val="18"/>
                <w:szCs w:val="18"/>
                <w14:ligatures w14:val="none"/>
              </w:rPr>
            </w:pPr>
            <w:del w:id="4294" w:author="Bikram Adhikari (bdhikari)" w:date="2025-10-16T13:00:00Z" w16du:dateUtc="2025-10-16T18:00:00Z">
              <w:r w:rsidRPr="00A12542" w:rsidDel="00C53CE2">
                <w:rPr>
                  <w:rFonts w:asciiTheme="majorBidi" w:hAnsiTheme="majorBidi" w:cstheme="majorBidi"/>
                  <w:sz w:val="18"/>
                  <w:szCs w:val="18"/>
                </w:rPr>
                <w:delText> </w:delText>
              </w:r>
            </w:del>
          </w:p>
        </w:tc>
        <w:tc>
          <w:tcPr>
            <w:tcW w:w="1098" w:type="dxa"/>
            <w:hideMark/>
          </w:tcPr>
          <w:p w14:paraId="283AE4E3" w14:textId="2A36F79B" w:rsidR="00452898" w:rsidRPr="00A12542" w:rsidDel="00C53CE2" w:rsidRDefault="00452898" w:rsidP="00452898">
            <w:pPr>
              <w:spacing w:after="0" w:line="240" w:lineRule="auto"/>
              <w:jc w:val="center"/>
              <w:rPr>
                <w:del w:id="4295" w:author="Bikram Adhikari (bdhikari)" w:date="2025-10-16T13:00:00Z" w16du:dateUtc="2025-10-16T18:00:00Z"/>
                <w:rFonts w:asciiTheme="majorBidi" w:eastAsia="Times New Roman" w:hAnsiTheme="majorBidi" w:cstheme="majorBidi"/>
                <w:kern w:val="0"/>
                <w:sz w:val="18"/>
                <w:szCs w:val="18"/>
                <w14:ligatures w14:val="none"/>
              </w:rPr>
            </w:pPr>
            <w:del w:id="4296" w:author="Bikram Adhikari (bdhikari)" w:date="2025-10-16T13:00:00Z" w16du:dateUtc="2025-10-16T18:00:00Z">
              <w:r w:rsidRPr="00A12542" w:rsidDel="00C53CE2">
                <w:rPr>
                  <w:rFonts w:asciiTheme="majorBidi" w:hAnsiTheme="majorBidi" w:cstheme="majorBidi"/>
                  <w:sz w:val="18"/>
                  <w:szCs w:val="18"/>
                </w:rPr>
                <w:delText> </w:delText>
              </w:r>
            </w:del>
          </w:p>
        </w:tc>
        <w:tc>
          <w:tcPr>
            <w:tcW w:w="1108" w:type="dxa"/>
            <w:hideMark/>
          </w:tcPr>
          <w:p w14:paraId="766BAFE7" w14:textId="515E7C5E" w:rsidR="00452898" w:rsidRPr="00A12542" w:rsidDel="00C53CE2" w:rsidRDefault="00452898" w:rsidP="00452898">
            <w:pPr>
              <w:spacing w:after="0" w:line="240" w:lineRule="auto"/>
              <w:jc w:val="center"/>
              <w:rPr>
                <w:del w:id="4297" w:author="Bikram Adhikari (bdhikari)" w:date="2025-10-16T13:00:00Z" w16du:dateUtc="2025-10-16T18:00:00Z"/>
                <w:rFonts w:asciiTheme="majorBidi" w:eastAsia="Times New Roman" w:hAnsiTheme="majorBidi" w:cstheme="majorBidi"/>
                <w:kern w:val="0"/>
                <w:sz w:val="18"/>
                <w:szCs w:val="18"/>
                <w14:ligatures w14:val="none"/>
              </w:rPr>
            </w:pPr>
            <w:del w:id="4298" w:author="Bikram Adhikari (bdhikari)" w:date="2025-10-16T13:00:00Z" w16du:dateUtc="2025-10-16T18:00:00Z">
              <w:r w:rsidRPr="00A12542" w:rsidDel="00C53CE2">
                <w:rPr>
                  <w:rFonts w:asciiTheme="majorBidi" w:hAnsiTheme="majorBidi" w:cstheme="majorBidi"/>
                  <w:sz w:val="18"/>
                  <w:szCs w:val="18"/>
                </w:rPr>
                <w:delText> </w:delText>
              </w:r>
            </w:del>
          </w:p>
        </w:tc>
        <w:tc>
          <w:tcPr>
            <w:tcW w:w="1230" w:type="dxa"/>
            <w:hideMark/>
          </w:tcPr>
          <w:p w14:paraId="1C483026" w14:textId="1EDA2BEF" w:rsidR="00452898" w:rsidRPr="00A12542" w:rsidDel="00C53CE2" w:rsidRDefault="00452898" w:rsidP="00452898">
            <w:pPr>
              <w:spacing w:after="0" w:line="240" w:lineRule="auto"/>
              <w:jc w:val="center"/>
              <w:rPr>
                <w:del w:id="4299" w:author="Bikram Adhikari (bdhikari)" w:date="2025-10-16T13:00:00Z" w16du:dateUtc="2025-10-16T18:00:00Z"/>
                <w:rFonts w:asciiTheme="majorBidi" w:eastAsia="Times New Roman" w:hAnsiTheme="majorBidi" w:cstheme="majorBidi"/>
                <w:kern w:val="0"/>
                <w:sz w:val="18"/>
                <w:szCs w:val="18"/>
                <w14:ligatures w14:val="none"/>
              </w:rPr>
            </w:pPr>
            <w:del w:id="4300" w:author="Bikram Adhikari (bdhikari)" w:date="2025-10-16T13:00:00Z" w16du:dateUtc="2025-10-16T18:00:00Z">
              <w:r w:rsidRPr="00A12542" w:rsidDel="00C53CE2">
                <w:rPr>
                  <w:rFonts w:asciiTheme="majorBidi" w:hAnsiTheme="majorBidi" w:cstheme="majorBidi"/>
                  <w:sz w:val="18"/>
                  <w:szCs w:val="18"/>
                </w:rPr>
                <w:delText> </w:delText>
              </w:r>
            </w:del>
          </w:p>
        </w:tc>
      </w:tr>
      <w:tr w:rsidR="00452898" w:rsidRPr="00A12542" w:rsidDel="006A4999" w14:paraId="5DDEF47B" w14:textId="6A949F0E" w:rsidTr="00101267">
        <w:trPr>
          <w:trHeight w:val="20"/>
          <w:del w:id="4301" w:author="Bikram Adhikari (bdhikari)" w:date="2025-10-16T13:00:00Z" w16du:dateUtc="2025-10-16T18:00:00Z"/>
        </w:trPr>
        <w:tc>
          <w:tcPr>
            <w:tcW w:w="1995" w:type="dxa"/>
            <w:hideMark/>
          </w:tcPr>
          <w:p w14:paraId="7E5A605F" w14:textId="2EAACE82" w:rsidR="00452898" w:rsidRPr="00A12542" w:rsidDel="006A4999" w:rsidRDefault="00452898" w:rsidP="00452898">
            <w:pPr>
              <w:spacing w:after="0" w:line="240" w:lineRule="auto"/>
              <w:rPr>
                <w:del w:id="4302" w:author="Bikram Adhikari (bdhikari)" w:date="2025-10-16T13:00:00Z" w16du:dateUtc="2025-10-16T18:00:00Z"/>
                <w:rFonts w:asciiTheme="majorBidi" w:eastAsia="Times New Roman" w:hAnsiTheme="majorBidi" w:cstheme="majorBidi"/>
                <w:b/>
                <w:bCs/>
                <w:kern w:val="0"/>
                <w:sz w:val="18"/>
                <w:szCs w:val="18"/>
                <w14:ligatures w14:val="none"/>
              </w:rPr>
            </w:pPr>
            <w:del w:id="4303" w:author="Bikram Adhikari (bdhikari)" w:date="2025-10-16T13:00:00Z" w16du:dateUtc="2025-10-16T18:00:00Z">
              <w:r w:rsidRPr="00A12542" w:rsidDel="006A4999">
                <w:rPr>
                  <w:rFonts w:asciiTheme="majorBidi" w:eastAsia="Times New Roman" w:hAnsiTheme="majorBidi" w:cstheme="majorBidi"/>
                  <w:b/>
                  <w:bCs/>
                  <w:kern w:val="0"/>
                  <w:sz w:val="18"/>
                  <w:szCs w:val="18"/>
                  <w14:ligatures w14:val="none"/>
                </w:rPr>
                <w:delText>Nutritional status of child</w:delText>
              </w:r>
            </w:del>
          </w:p>
        </w:tc>
        <w:tc>
          <w:tcPr>
            <w:tcW w:w="1165" w:type="dxa"/>
            <w:hideMark/>
          </w:tcPr>
          <w:p w14:paraId="6C302A59" w14:textId="12660F9A" w:rsidR="00452898" w:rsidRPr="00A12542" w:rsidDel="006A4999" w:rsidRDefault="00452898" w:rsidP="00452898">
            <w:pPr>
              <w:spacing w:after="0" w:line="240" w:lineRule="auto"/>
              <w:jc w:val="center"/>
              <w:rPr>
                <w:del w:id="4304" w:author="Bikram Adhikari (bdhikari)" w:date="2025-10-16T13:00:00Z" w16du:dateUtc="2025-10-16T18:00:00Z"/>
                <w:rFonts w:asciiTheme="majorBidi" w:eastAsia="Times New Roman" w:hAnsiTheme="majorBidi" w:cstheme="majorBidi"/>
                <w:kern w:val="0"/>
                <w:sz w:val="18"/>
                <w:szCs w:val="18"/>
                <w14:ligatures w14:val="none"/>
              </w:rPr>
            </w:pPr>
            <w:del w:id="4305" w:author="Bikram Adhikari (bdhikari)" w:date="2025-10-16T13:00:00Z" w16du:dateUtc="2025-10-16T18:00:00Z">
              <w:r w:rsidRPr="00A12542" w:rsidDel="006A4999">
                <w:rPr>
                  <w:rFonts w:asciiTheme="majorBidi" w:hAnsiTheme="majorBidi" w:cstheme="majorBidi"/>
                  <w:sz w:val="18"/>
                  <w:szCs w:val="18"/>
                </w:rPr>
                <w:delText> </w:delText>
              </w:r>
            </w:del>
          </w:p>
        </w:tc>
        <w:tc>
          <w:tcPr>
            <w:tcW w:w="1098" w:type="dxa"/>
            <w:hideMark/>
          </w:tcPr>
          <w:p w14:paraId="0ED592B1" w14:textId="4225FB0E" w:rsidR="00452898" w:rsidRPr="00A12542" w:rsidDel="006A4999" w:rsidRDefault="00452898" w:rsidP="00452898">
            <w:pPr>
              <w:spacing w:after="0" w:line="240" w:lineRule="auto"/>
              <w:jc w:val="center"/>
              <w:rPr>
                <w:del w:id="4306" w:author="Bikram Adhikari (bdhikari)" w:date="2025-10-16T13:00:00Z" w16du:dateUtc="2025-10-16T18:00:00Z"/>
                <w:rFonts w:asciiTheme="majorBidi" w:eastAsia="Times New Roman" w:hAnsiTheme="majorBidi" w:cstheme="majorBidi"/>
                <w:kern w:val="0"/>
                <w:sz w:val="18"/>
                <w:szCs w:val="18"/>
                <w14:ligatures w14:val="none"/>
              </w:rPr>
            </w:pPr>
            <w:del w:id="4307" w:author="Bikram Adhikari (bdhikari)" w:date="2025-10-16T13:00:00Z" w16du:dateUtc="2025-10-16T18:00:00Z">
              <w:r w:rsidRPr="00A12542" w:rsidDel="006A4999">
                <w:rPr>
                  <w:rFonts w:asciiTheme="majorBidi" w:hAnsiTheme="majorBidi" w:cstheme="majorBidi"/>
                  <w:sz w:val="18"/>
                  <w:szCs w:val="18"/>
                </w:rPr>
                <w:delText> </w:delText>
              </w:r>
            </w:del>
          </w:p>
        </w:tc>
        <w:tc>
          <w:tcPr>
            <w:tcW w:w="1108" w:type="dxa"/>
            <w:hideMark/>
          </w:tcPr>
          <w:p w14:paraId="32695B9B" w14:textId="6546E2CE" w:rsidR="00452898" w:rsidRPr="00A12542" w:rsidDel="006A4999" w:rsidRDefault="00452898" w:rsidP="00452898">
            <w:pPr>
              <w:spacing w:after="0" w:line="240" w:lineRule="auto"/>
              <w:jc w:val="center"/>
              <w:rPr>
                <w:del w:id="4308" w:author="Bikram Adhikari (bdhikari)" w:date="2025-10-16T13:00:00Z" w16du:dateUtc="2025-10-16T18:00:00Z"/>
                <w:rFonts w:asciiTheme="majorBidi" w:eastAsia="Times New Roman" w:hAnsiTheme="majorBidi" w:cstheme="majorBidi"/>
                <w:kern w:val="0"/>
                <w:sz w:val="18"/>
                <w:szCs w:val="18"/>
                <w14:ligatures w14:val="none"/>
              </w:rPr>
            </w:pPr>
            <w:del w:id="4309" w:author="Bikram Adhikari (bdhikari)" w:date="2025-10-16T13:00:00Z" w16du:dateUtc="2025-10-16T18:00:00Z">
              <w:r w:rsidRPr="00A12542" w:rsidDel="006A4999">
                <w:rPr>
                  <w:rFonts w:asciiTheme="majorBidi" w:hAnsiTheme="majorBidi" w:cstheme="majorBidi"/>
                  <w:sz w:val="18"/>
                  <w:szCs w:val="18"/>
                </w:rPr>
                <w:delText> </w:delText>
              </w:r>
            </w:del>
          </w:p>
        </w:tc>
        <w:tc>
          <w:tcPr>
            <w:tcW w:w="1230" w:type="dxa"/>
            <w:hideMark/>
          </w:tcPr>
          <w:p w14:paraId="0EEC11D8" w14:textId="70A03415" w:rsidR="00452898" w:rsidRPr="00A12542" w:rsidDel="006A4999" w:rsidRDefault="00452898" w:rsidP="00452898">
            <w:pPr>
              <w:spacing w:after="0" w:line="240" w:lineRule="auto"/>
              <w:jc w:val="center"/>
              <w:rPr>
                <w:del w:id="4310" w:author="Bikram Adhikari (bdhikari)" w:date="2025-10-16T13:00:00Z" w16du:dateUtc="2025-10-16T18:00:00Z"/>
                <w:rFonts w:asciiTheme="majorBidi" w:eastAsia="Times New Roman" w:hAnsiTheme="majorBidi" w:cstheme="majorBidi"/>
                <w:kern w:val="0"/>
                <w:sz w:val="18"/>
                <w:szCs w:val="18"/>
                <w14:ligatures w14:val="none"/>
              </w:rPr>
            </w:pPr>
            <w:del w:id="4311" w:author="Bikram Adhikari (bdhikari)" w:date="2025-10-16T13:00:00Z" w16du:dateUtc="2025-10-16T18:00:00Z">
              <w:r w:rsidRPr="00A12542" w:rsidDel="006A4999">
                <w:rPr>
                  <w:rFonts w:asciiTheme="majorBidi" w:hAnsiTheme="majorBidi" w:cstheme="majorBidi"/>
                  <w:sz w:val="18"/>
                  <w:szCs w:val="18"/>
                </w:rPr>
                <w:delText> </w:delText>
              </w:r>
            </w:del>
          </w:p>
        </w:tc>
        <w:tc>
          <w:tcPr>
            <w:tcW w:w="1098" w:type="dxa"/>
            <w:hideMark/>
          </w:tcPr>
          <w:p w14:paraId="1175385B" w14:textId="55CC0117" w:rsidR="00452898" w:rsidRPr="00A12542" w:rsidDel="006A4999" w:rsidRDefault="00452898" w:rsidP="00452898">
            <w:pPr>
              <w:spacing w:after="0" w:line="240" w:lineRule="auto"/>
              <w:jc w:val="center"/>
              <w:rPr>
                <w:del w:id="4312" w:author="Bikram Adhikari (bdhikari)" w:date="2025-10-16T13:00:00Z" w16du:dateUtc="2025-10-16T18:00:00Z"/>
                <w:rFonts w:asciiTheme="majorBidi" w:eastAsia="Times New Roman" w:hAnsiTheme="majorBidi" w:cstheme="majorBidi"/>
                <w:kern w:val="0"/>
                <w:sz w:val="18"/>
                <w:szCs w:val="18"/>
                <w14:ligatures w14:val="none"/>
              </w:rPr>
            </w:pPr>
            <w:del w:id="4313" w:author="Bikram Adhikari (bdhikari)" w:date="2025-10-16T13:00:00Z" w16du:dateUtc="2025-10-16T18:00:00Z">
              <w:r w:rsidRPr="00A12542" w:rsidDel="006A4999">
                <w:rPr>
                  <w:rFonts w:asciiTheme="majorBidi" w:hAnsiTheme="majorBidi" w:cstheme="majorBidi"/>
                  <w:sz w:val="18"/>
                  <w:szCs w:val="18"/>
                </w:rPr>
                <w:delText> </w:delText>
              </w:r>
            </w:del>
          </w:p>
        </w:tc>
        <w:tc>
          <w:tcPr>
            <w:tcW w:w="1108" w:type="dxa"/>
            <w:hideMark/>
          </w:tcPr>
          <w:p w14:paraId="58FFA6F7" w14:textId="15FAC047" w:rsidR="00452898" w:rsidRPr="00A12542" w:rsidDel="006A4999" w:rsidRDefault="00452898" w:rsidP="00452898">
            <w:pPr>
              <w:spacing w:after="0" w:line="240" w:lineRule="auto"/>
              <w:jc w:val="center"/>
              <w:rPr>
                <w:del w:id="4314" w:author="Bikram Adhikari (bdhikari)" w:date="2025-10-16T13:00:00Z" w16du:dateUtc="2025-10-16T18:00:00Z"/>
                <w:rFonts w:asciiTheme="majorBidi" w:eastAsia="Times New Roman" w:hAnsiTheme="majorBidi" w:cstheme="majorBidi"/>
                <w:kern w:val="0"/>
                <w:sz w:val="18"/>
                <w:szCs w:val="18"/>
                <w14:ligatures w14:val="none"/>
              </w:rPr>
            </w:pPr>
            <w:del w:id="4315" w:author="Bikram Adhikari (bdhikari)" w:date="2025-10-16T13:00:00Z" w16du:dateUtc="2025-10-16T18:00:00Z">
              <w:r w:rsidRPr="00A12542" w:rsidDel="006A4999">
                <w:rPr>
                  <w:rFonts w:asciiTheme="majorBidi" w:hAnsiTheme="majorBidi" w:cstheme="majorBidi"/>
                  <w:sz w:val="18"/>
                  <w:szCs w:val="18"/>
                </w:rPr>
                <w:delText> </w:delText>
              </w:r>
            </w:del>
          </w:p>
        </w:tc>
        <w:tc>
          <w:tcPr>
            <w:tcW w:w="1230" w:type="dxa"/>
            <w:hideMark/>
          </w:tcPr>
          <w:p w14:paraId="62B53C80" w14:textId="0A9569D2" w:rsidR="00452898" w:rsidRPr="00A12542" w:rsidDel="006A4999" w:rsidRDefault="00452898" w:rsidP="00452898">
            <w:pPr>
              <w:spacing w:after="0" w:line="240" w:lineRule="auto"/>
              <w:jc w:val="center"/>
              <w:rPr>
                <w:del w:id="4316" w:author="Bikram Adhikari (bdhikari)" w:date="2025-10-16T13:00:00Z" w16du:dateUtc="2025-10-16T18:00:00Z"/>
                <w:rFonts w:asciiTheme="majorBidi" w:eastAsia="Times New Roman" w:hAnsiTheme="majorBidi" w:cstheme="majorBidi"/>
                <w:kern w:val="0"/>
                <w:sz w:val="18"/>
                <w:szCs w:val="18"/>
                <w14:ligatures w14:val="none"/>
              </w:rPr>
            </w:pPr>
            <w:del w:id="4317" w:author="Bikram Adhikari (bdhikari)" w:date="2025-10-16T13:00:00Z" w16du:dateUtc="2025-10-16T18:00:00Z">
              <w:r w:rsidRPr="00A12542" w:rsidDel="006A4999">
                <w:rPr>
                  <w:rFonts w:asciiTheme="majorBidi" w:hAnsiTheme="majorBidi" w:cstheme="majorBidi"/>
                  <w:sz w:val="18"/>
                  <w:szCs w:val="18"/>
                </w:rPr>
                <w:delText> </w:delText>
              </w:r>
            </w:del>
          </w:p>
        </w:tc>
      </w:tr>
      <w:tr w:rsidR="00452898" w:rsidRPr="00A12542" w:rsidDel="006A4999" w14:paraId="71B89603" w14:textId="39383947" w:rsidTr="00101267">
        <w:trPr>
          <w:trHeight w:val="20"/>
          <w:del w:id="4318" w:author="Bikram Adhikari (bdhikari)" w:date="2025-10-16T13:00:00Z" w16du:dateUtc="2025-10-16T18:00:00Z"/>
        </w:trPr>
        <w:tc>
          <w:tcPr>
            <w:tcW w:w="1995" w:type="dxa"/>
            <w:hideMark/>
          </w:tcPr>
          <w:p w14:paraId="4D5607CC" w14:textId="77777777" w:rsidR="00452898" w:rsidRPr="00A12542" w:rsidDel="006A4999" w:rsidRDefault="00452898" w:rsidP="00452898">
            <w:pPr>
              <w:spacing w:after="0" w:line="240" w:lineRule="auto"/>
              <w:rPr>
                <w:del w:id="4319" w:author="Bikram Adhikari (bdhikari)" w:date="2025-10-16T13:00:00Z" w16du:dateUtc="2025-10-16T18:00:00Z"/>
                <w:rFonts w:asciiTheme="majorBidi" w:eastAsia="Times New Roman" w:hAnsiTheme="majorBidi" w:cstheme="majorBidi"/>
                <w:kern w:val="0"/>
                <w:sz w:val="18"/>
                <w:szCs w:val="18"/>
                <w14:ligatures w14:val="none"/>
              </w:rPr>
            </w:pPr>
            <w:del w:id="4320" w:author="Bikram Adhikari (bdhikari)" w:date="2025-10-16T13:00:00Z" w16du:dateUtc="2025-10-16T18:00:00Z">
              <w:r w:rsidRPr="00A12542" w:rsidDel="006A4999">
                <w:rPr>
                  <w:rFonts w:asciiTheme="majorBidi" w:eastAsia="Times New Roman" w:hAnsiTheme="majorBidi" w:cstheme="majorBidi"/>
                  <w:kern w:val="0"/>
                  <w:sz w:val="18"/>
                  <w:szCs w:val="18"/>
                  <w14:ligatures w14:val="none"/>
                </w:rPr>
                <w:delText xml:space="preserve">    None</w:delText>
              </w:r>
            </w:del>
          </w:p>
        </w:tc>
        <w:tc>
          <w:tcPr>
            <w:tcW w:w="1165" w:type="dxa"/>
            <w:hideMark/>
          </w:tcPr>
          <w:p w14:paraId="7875F346" w14:textId="7DA2DE6A" w:rsidR="00452898" w:rsidRPr="00A12542" w:rsidDel="006A4999" w:rsidRDefault="00452898" w:rsidP="00452898">
            <w:pPr>
              <w:spacing w:after="0" w:line="240" w:lineRule="auto"/>
              <w:jc w:val="center"/>
              <w:rPr>
                <w:del w:id="4321" w:author="Bikram Adhikari (bdhikari)" w:date="2025-10-16T13:00:00Z" w16du:dateUtc="2025-10-16T18:00:00Z"/>
                <w:rFonts w:asciiTheme="majorBidi" w:eastAsia="Times New Roman" w:hAnsiTheme="majorBidi" w:cstheme="majorBidi"/>
                <w:kern w:val="0"/>
                <w:sz w:val="18"/>
                <w:szCs w:val="18"/>
                <w14:ligatures w14:val="none"/>
              </w:rPr>
            </w:pPr>
            <w:del w:id="4322" w:author="Bikram Adhikari (bdhikari)" w:date="2025-10-16T13:00:00Z" w16du:dateUtc="2025-10-16T18:00:00Z">
              <w:r w:rsidRPr="00A12542" w:rsidDel="006A4999">
                <w:rPr>
                  <w:rFonts w:asciiTheme="majorBidi" w:hAnsiTheme="majorBidi" w:cstheme="majorBidi"/>
                  <w:sz w:val="18"/>
                  <w:szCs w:val="18"/>
                </w:rPr>
                <w:delText>639 (41.2)</w:delText>
              </w:r>
            </w:del>
          </w:p>
        </w:tc>
        <w:tc>
          <w:tcPr>
            <w:tcW w:w="1098" w:type="dxa"/>
            <w:hideMark/>
          </w:tcPr>
          <w:p w14:paraId="6002C049" w14:textId="523D7388" w:rsidR="00452898" w:rsidRPr="00A12542" w:rsidDel="006A4999" w:rsidRDefault="00452898" w:rsidP="00452898">
            <w:pPr>
              <w:spacing w:after="0" w:line="240" w:lineRule="auto"/>
              <w:jc w:val="center"/>
              <w:rPr>
                <w:del w:id="4323" w:author="Bikram Adhikari (bdhikari)" w:date="2025-10-16T13:00:00Z" w16du:dateUtc="2025-10-16T18:00:00Z"/>
                <w:rFonts w:asciiTheme="majorBidi" w:eastAsia="Times New Roman" w:hAnsiTheme="majorBidi" w:cstheme="majorBidi"/>
                <w:kern w:val="0"/>
                <w:sz w:val="18"/>
                <w:szCs w:val="18"/>
                <w14:ligatures w14:val="none"/>
              </w:rPr>
            </w:pPr>
            <w:del w:id="4324" w:author="Bikram Adhikari (bdhikari)" w:date="2025-10-16T13:00:00Z" w16du:dateUtc="2025-10-16T18:00:00Z">
              <w:r w:rsidRPr="00A12542" w:rsidDel="006A4999">
                <w:rPr>
                  <w:rFonts w:asciiTheme="majorBidi" w:hAnsiTheme="majorBidi" w:cstheme="majorBidi"/>
                  <w:sz w:val="18"/>
                  <w:szCs w:val="18"/>
                </w:rPr>
                <w:delText>Ref</w:delText>
              </w:r>
            </w:del>
          </w:p>
        </w:tc>
        <w:tc>
          <w:tcPr>
            <w:tcW w:w="1108" w:type="dxa"/>
            <w:hideMark/>
          </w:tcPr>
          <w:p w14:paraId="64979419" w14:textId="1A8608C4" w:rsidR="00452898" w:rsidRPr="00A12542" w:rsidDel="006A4999" w:rsidRDefault="00452898" w:rsidP="00452898">
            <w:pPr>
              <w:spacing w:after="0" w:line="240" w:lineRule="auto"/>
              <w:jc w:val="center"/>
              <w:rPr>
                <w:del w:id="4325" w:author="Bikram Adhikari (bdhikari)" w:date="2025-10-16T13:00:00Z" w16du:dateUtc="2025-10-16T18:00:00Z"/>
                <w:rFonts w:asciiTheme="majorBidi" w:eastAsia="Times New Roman" w:hAnsiTheme="majorBidi" w:cstheme="majorBidi"/>
                <w:kern w:val="0"/>
                <w:sz w:val="18"/>
                <w:szCs w:val="18"/>
                <w14:ligatures w14:val="none"/>
              </w:rPr>
            </w:pPr>
          </w:p>
        </w:tc>
        <w:tc>
          <w:tcPr>
            <w:tcW w:w="1230" w:type="dxa"/>
            <w:hideMark/>
          </w:tcPr>
          <w:p w14:paraId="26196C49" w14:textId="7AA3CFD3" w:rsidR="00452898" w:rsidRPr="00A12542" w:rsidDel="006A4999" w:rsidRDefault="00452898" w:rsidP="00452898">
            <w:pPr>
              <w:spacing w:after="0" w:line="240" w:lineRule="auto"/>
              <w:jc w:val="center"/>
              <w:rPr>
                <w:del w:id="4326" w:author="Bikram Adhikari (bdhikari)" w:date="2025-10-16T13:00:00Z" w16du:dateUtc="2025-10-16T18:00:00Z"/>
                <w:rFonts w:asciiTheme="majorBidi" w:eastAsia="Times New Roman" w:hAnsiTheme="majorBidi" w:cstheme="majorBidi"/>
                <w:kern w:val="0"/>
                <w:sz w:val="18"/>
                <w:szCs w:val="18"/>
                <w14:ligatures w14:val="none"/>
              </w:rPr>
            </w:pPr>
            <w:del w:id="4327" w:author="Bikram Adhikari (bdhikari)" w:date="2025-10-16T13:00:00Z" w16du:dateUtc="2025-10-16T18:00:00Z">
              <w:r w:rsidRPr="00A12542" w:rsidDel="006A4999">
                <w:rPr>
                  <w:rFonts w:asciiTheme="majorBidi" w:hAnsiTheme="majorBidi" w:cstheme="majorBidi"/>
                  <w:sz w:val="18"/>
                  <w:szCs w:val="18"/>
                </w:rPr>
                <w:delText> </w:delText>
              </w:r>
            </w:del>
          </w:p>
        </w:tc>
        <w:tc>
          <w:tcPr>
            <w:tcW w:w="1098" w:type="dxa"/>
            <w:hideMark/>
          </w:tcPr>
          <w:p w14:paraId="385BE0E5" w14:textId="42ACAE4F" w:rsidR="00452898" w:rsidRPr="00A12542" w:rsidDel="006A4999" w:rsidRDefault="00452898" w:rsidP="00452898">
            <w:pPr>
              <w:spacing w:after="0" w:line="240" w:lineRule="auto"/>
              <w:jc w:val="center"/>
              <w:rPr>
                <w:del w:id="4328" w:author="Bikram Adhikari (bdhikari)" w:date="2025-10-16T13:00:00Z" w16du:dateUtc="2025-10-16T18:00:00Z"/>
                <w:rFonts w:asciiTheme="majorBidi" w:eastAsia="Times New Roman" w:hAnsiTheme="majorBidi" w:cstheme="majorBidi"/>
                <w:kern w:val="0"/>
                <w:sz w:val="18"/>
                <w:szCs w:val="18"/>
                <w14:ligatures w14:val="none"/>
              </w:rPr>
            </w:pPr>
            <w:del w:id="4329" w:author="Bikram Adhikari (bdhikari)" w:date="2025-10-16T13:00:00Z" w16du:dateUtc="2025-10-16T18:00:00Z">
              <w:r w:rsidRPr="00A12542" w:rsidDel="006A4999">
                <w:rPr>
                  <w:rFonts w:asciiTheme="majorBidi" w:hAnsiTheme="majorBidi" w:cstheme="majorBidi"/>
                  <w:sz w:val="18"/>
                  <w:szCs w:val="18"/>
                </w:rPr>
                <w:delText>Ref</w:delText>
              </w:r>
            </w:del>
          </w:p>
        </w:tc>
        <w:tc>
          <w:tcPr>
            <w:tcW w:w="1108" w:type="dxa"/>
            <w:hideMark/>
          </w:tcPr>
          <w:p w14:paraId="37CF89C2" w14:textId="75A7EA22" w:rsidR="00452898" w:rsidRPr="00A12542" w:rsidDel="006A4999" w:rsidRDefault="00452898" w:rsidP="00452898">
            <w:pPr>
              <w:spacing w:after="0" w:line="240" w:lineRule="auto"/>
              <w:jc w:val="center"/>
              <w:rPr>
                <w:del w:id="4330" w:author="Bikram Adhikari (bdhikari)" w:date="2025-10-16T13:00:00Z" w16du:dateUtc="2025-10-16T18:00:00Z"/>
                <w:rFonts w:asciiTheme="majorBidi" w:eastAsia="Times New Roman" w:hAnsiTheme="majorBidi" w:cstheme="majorBidi"/>
                <w:kern w:val="0"/>
                <w:sz w:val="18"/>
                <w:szCs w:val="18"/>
                <w14:ligatures w14:val="none"/>
              </w:rPr>
            </w:pPr>
          </w:p>
        </w:tc>
        <w:tc>
          <w:tcPr>
            <w:tcW w:w="1230" w:type="dxa"/>
            <w:hideMark/>
          </w:tcPr>
          <w:p w14:paraId="2FE4A5C7" w14:textId="0C064C21" w:rsidR="00452898" w:rsidRPr="00A12542" w:rsidDel="006A4999" w:rsidRDefault="00452898" w:rsidP="00452898">
            <w:pPr>
              <w:spacing w:after="0" w:line="240" w:lineRule="auto"/>
              <w:jc w:val="center"/>
              <w:rPr>
                <w:del w:id="4331" w:author="Bikram Adhikari (bdhikari)" w:date="2025-10-16T13:00:00Z" w16du:dateUtc="2025-10-16T18:00:00Z"/>
                <w:rFonts w:asciiTheme="majorBidi" w:eastAsia="Times New Roman" w:hAnsiTheme="majorBidi" w:cstheme="majorBidi"/>
                <w:kern w:val="0"/>
                <w:sz w:val="18"/>
                <w:szCs w:val="18"/>
                <w14:ligatures w14:val="none"/>
              </w:rPr>
            </w:pPr>
            <w:del w:id="4332" w:author="Bikram Adhikari (bdhikari)" w:date="2025-10-16T13:00:00Z" w16du:dateUtc="2025-10-16T18:00:00Z">
              <w:r w:rsidRPr="00A12542" w:rsidDel="006A4999">
                <w:rPr>
                  <w:rFonts w:asciiTheme="majorBidi" w:hAnsiTheme="majorBidi" w:cstheme="majorBidi"/>
                  <w:sz w:val="18"/>
                  <w:szCs w:val="18"/>
                </w:rPr>
                <w:delText> </w:delText>
              </w:r>
            </w:del>
          </w:p>
        </w:tc>
      </w:tr>
      <w:tr w:rsidR="00452898" w:rsidRPr="00A12542" w:rsidDel="006A4999" w14:paraId="7B040A08" w14:textId="0931E054" w:rsidTr="00101267">
        <w:trPr>
          <w:trHeight w:val="20"/>
          <w:del w:id="4333" w:author="Bikram Adhikari (bdhikari)" w:date="2025-10-16T13:00:00Z" w16du:dateUtc="2025-10-16T18:00:00Z"/>
        </w:trPr>
        <w:tc>
          <w:tcPr>
            <w:tcW w:w="1995" w:type="dxa"/>
            <w:hideMark/>
          </w:tcPr>
          <w:p w14:paraId="515FDF4F" w14:textId="77777777" w:rsidR="00452898" w:rsidRPr="00A12542" w:rsidDel="006A4999" w:rsidRDefault="00452898" w:rsidP="00452898">
            <w:pPr>
              <w:spacing w:after="0" w:line="240" w:lineRule="auto"/>
              <w:rPr>
                <w:del w:id="4334" w:author="Bikram Adhikari (bdhikari)" w:date="2025-10-16T13:00:00Z" w16du:dateUtc="2025-10-16T18:00:00Z"/>
                <w:rFonts w:asciiTheme="majorBidi" w:eastAsia="Times New Roman" w:hAnsiTheme="majorBidi" w:cstheme="majorBidi"/>
                <w:kern w:val="0"/>
                <w:sz w:val="18"/>
                <w:szCs w:val="18"/>
                <w14:ligatures w14:val="none"/>
              </w:rPr>
            </w:pPr>
            <w:del w:id="4335" w:author="Bikram Adhikari (bdhikari)" w:date="2025-10-16T13:00:00Z" w16du:dateUtc="2025-10-16T18:00:00Z">
              <w:r w:rsidRPr="00A12542" w:rsidDel="006A4999">
                <w:rPr>
                  <w:rFonts w:asciiTheme="majorBidi" w:eastAsia="Times New Roman" w:hAnsiTheme="majorBidi" w:cstheme="majorBidi"/>
                  <w:kern w:val="0"/>
                  <w:sz w:val="18"/>
                  <w:szCs w:val="18"/>
                  <w14:ligatures w14:val="none"/>
                </w:rPr>
                <w:delText xml:space="preserve">    Stunting only</w:delText>
              </w:r>
            </w:del>
          </w:p>
        </w:tc>
        <w:tc>
          <w:tcPr>
            <w:tcW w:w="1165" w:type="dxa"/>
            <w:hideMark/>
          </w:tcPr>
          <w:p w14:paraId="6606BB07" w14:textId="3F5FA4AE" w:rsidR="00452898" w:rsidRPr="00A12542" w:rsidDel="006A4999" w:rsidRDefault="00452898" w:rsidP="00452898">
            <w:pPr>
              <w:spacing w:after="0" w:line="240" w:lineRule="auto"/>
              <w:jc w:val="center"/>
              <w:rPr>
                <w:del w:id="4336" w:author="Bikram Adhikari (bdhikari)" w:date="2025-10-16T13:00:00Z" w16du:dateUtc="2025-10-16T18:00:00Z"/>
                <w:rFonts w:asciiTheme="majorBidi" w:eastAsia="Times New Roman" w:hAnsiTheme="majorBidi" w:cstheme="majorBidi"/>
                <w:kern w:val="0"/>
                <w:sz w:val="18"/>
                <w:szCs w:val="18"/>
                <w14:ligatures w14:val="none"/>
              </w:rPr>
            </w:pPr>
            <w:del w:id="4337" w:author="Bikram Adhikari (bdhikari)" w:date="2025-10-16T13:00:00Z" w16du:dateUtc="2025-10-16T18:00:00Z">
              <w:r w:rsidRPr="00A12542" w:rsidDel="006A4999">
                <w:rPr>
                  <w:rFonts w:asciiTheme="majorBidi" w:hAnsiTheme="majorBidi" w:cstheme="majorBidi"/>
                  <w:sz w:val="18"/>
                  <w:szCs w:val="18"/>
                </w:rPr>
                <w:delText>133 (47.1)</w:delText>
              </w:r>
            </w:del>
          </w:p>
        </w:tc>
        <w:tc>
          <w:tcPr>
            <w:tcW w:w="1098" w:type="dxa"/>
            <w:hideMark/>
          </w:tcPr>
          <w:p w14:paraId="2B41F9E0" w14:textId="783F3065" w:rsidR="00452898" w:rsidRPr="00A12542" w:rsidDel="006A4999" w:rsidRDefault="00452898" w:rsidP="00452898">
            <w:pPr>
              <w:spacing w:after="0" w:line="240" w:lineRule="auto"/>
              <w:jc w:val="center"/>
              <w:rPr>
                <w:del w:id="4338" w:author="Bikram Adhikari (bdhikari)" w:date="2025-10-16T13:00:00Z" w16du:dateUtc="2025-10-16T18:00:00Z"/>
                <w:rFonts w:asciiTheme="majorBidi" w:eastAsia="Times New Roman" w:hAnsiTheme="majorBidi" w:cstheme="majorBidi"/>
                <w:kern w:val="0"/>
                <w:sz w:val="18"/>
                <w:szCs w:val="18"/>
                <w14:ligatures w14:val="none"/>
              </w:rPr>
            </w:pPr>
            <w:del w:id="4339" w:author="Bikram Adhikari (bdhikari)" w:date="2025-10-16T13:00:00Z" w16du:dateUtc="2025-10-16T18:00:00Z">
              <w:r w:rsidRPr="00A12542" w:rsidDel="006A4999">
                <w:rPr>
                  <w:rFonts w:asciiTheme="majorBidi" w:hAnsiTheme="majorBidi" w:cstheme="majorBidi"/>
                  <w:sz w:val="18"/>
                  <w:szCs w:val="18"/>
                </w:rPr>
                <w:delText>1.27</w:delText>
              </w:r>
            </w:del>
          </w:p>
        </w:tc>
        <w:tc>
          <w:tcPr>
            <w:tcW w:w="1108" w:type="dxa"/>
            <w:hideMark/>
          </w:tcPr>
          <w:p w14:paraId="1D1BC34B" w14:textId="777C20E8" w:rsidR="00452898" w:rsidRPr="00A12542" w:rsidDel="006A4999" w:rsidRDefault="00452898" w:rsidP="00452898">
            <w:pPr>
              <w:spacing w:after="0" w:line="240" w:lineRule="auto"/>
              <w:jc w:val="center"/>
              <w:rPr>
                <w:del w:id="4340" w:author="Bikram Adhikari (bdhikari)" w:date="2025-10-16T13:00:00Z" w16du:dateUtc="2025-10-16T18:00:00Z"/>
                <w:rFonts w:asciiTheme="majorBidi" w:eastAsia="Times New Roman" w:hAnsiTheme="majorBidi" w:cstheme="majorBidi"/>
                <w:kern w:val="0"/>
                <w:sz w:val="18"/>
                <w:szCs w:val="18"/>
                <w14:ligatures w14:val="none"/>
              </w:rPr>
            </w:pPr>
            <w:del w:id="4341" w:author="Bikram Adhikari (bdhikari)" w:date="2025-10-16T13:00:00Z" w16du:dateUtc="2025-10-16T18:00:00Z">
              <w:r w:rsidRPr="00A12542" w:rsidDel="006A4999">
                <w:rPr>
                  <w:rFonts w:asciiTheme="majorBidi" w:hAnsiTheme="majorBidi" w:cstheme="majorBidi"/>
                  <w:sz w:val="18"/>
                  <w:szCs w:val="18"/>
                </w:rPr>
                <w:delText>0.96</w:delText>
              </w:r>
              <w:r w:rsidDel="006A4999">
                <w:rPr>
                  <w:rFonts w:asciiTheme="majorBidi" w:hAnsiTheme="majorBidi" w:cstheme="majorBidi"/>
                  <w:sz w:val="18"/>
                  <w:szCs w:val="18"/>
                </w:rPr>
                <w:delText xml:space="preserve"> </w:delText>
              </w:r>
            </w:del>
            <w:del w:id="4342" w:author="Bikram Adhikari (bdhikari)" w:date="2025-10-16T12:59:00Z" w16du:dateUtc="2025-10-16T17:59:00Z">
              <w:r w:rsidDel="006A4999">
                <w:rPr>
                  <w:rFonts w:asciiTheme="majorBidi" w:hAnsiTheme="majorBidi" w:cstheme="majorBidi"/>
                  <w:sz w:val="18"/>
                  <w:szCs w:val="18"/>
                </w:rPr>
                <w:delText>to</w:delText>
              </w:r>
            </w:del>
            <w:del w:id="4343" w:author="Bikram Adhikari (bdhikari)" w:date="2025-10-16T13:00:00Z" w16du:dateUtc="2025-10-16T18:00:00Z">
              <w:r w:rsidRPr="00A12542" w:rsidDel="006A4999">
                <w:rPr>
                  <w:rFonts w:asciiTheme="majorBidi" w:hAnsiTheme="majorBidi" w:cstheme="majorBidi"/>
                  <w:sz w:val="18"/>
                  <w:szCs w:val="18"/>
                </w:rPr>
                <w:delText xml:space="preserve"> 1.68</w:delText>
              </w:r>
            </w:del>
          </w:p>
        </w:tc>
        <w:tc>
          <w:tcPr>
            <w:tcW w:w="1230" w:type="dxa"/>
            <w:hideMark/>
          </w:tcPr>
          <w:p w14:paraId="4D1FE192" w14:textId="3BD812C9" w:rsidR="00452898" w:rsidRPr="00A12542" w:rsidDel="006A4999" w:rsidRDefault="00452898" w:rsidP="00452898">
            <w:pPr>
              <w:spacing w:after="0" w:line="240" w:lineRule="auto"/>
              <w:jc w:val="center"/>
              <w:rPr>
                <w:del w:id="4344" w:author="Bikram Adhikari (bdhikari)" w:date="2025-10-16T13:00:00Z" w16du:dateUtc="2025-10-16T18:00:00Z"/>
                <w:rFonts w:asciiTheme="majorBidi" w:eastAsia="Times New Roman" w:hAnsiTheme="majorBidi" w:cstheme="majorBidi"/>
                <w:kern w:val="0"/>
                <w:sz w:val="18"/>
                <w:szCs w:val="18"/>
                <w14:ligatures w14:val="none"/>
              </w:rPr>
            </w:pPr>
            <w:del w:id="4345" w:author="Bikram Adhikari (bdhikari)" w:date="2025-10-16T13:00:00Z" w16du:dateUtc="2025-10-16T18:00:00Z">
              <w:r w:rsidRPr="00A12542" w:rsidDel="006A4999">
                <w:rPr>
                  <w:rFonts w:asciiTheme="majorBidi" w:hAnsiTheme="majorBidi" w:cstheme="majorBidi"/>
                  <w:sz w:val="18"/>
                  <w:szCs w:val="18"/>
                </w:rPr>
                <w:delText>0.091</w:delText>
              </w:r>
            </w:del>
          </w:p>
        </w:tc>
        <w:tc>
          <w:tcPr>
            <w:tcW w:w="1098" w:type="dxa"/>
            <w:hideMark/>
          </w:tcPr>
          <w:p w14:paraId="5B1D8943" w14:textId="47D542C3" w:rsidR="00452898" w:rsidRPr="00A12542" w:rsidDel="006A4999" w:rsidRDefault="00452898" w:rsidP="00452898">
            <w:pPr>
              <w:spacing w:after="0" w:line="240" w:lineRule="auto"/>
              <w:jc w:val="center"/>
              <w:rPr>
                <w:del w:id="4346" w:author="Bikram Adhikari (bdhikari)" w:date="2025-10-16T13:00:00Z" w16du:dateUtc="2025-10-16T18:00:00Z"/>
                <w:rFonts w:asciiTheme="majorBidi" w:eastAsia="Times New Roman" w:hAnsiTheme="majorBidi" w:cstheme="majorBidi"/>
                <w:kern w:val="0"/>
                <w:sz w:val="18"/>
                <w:szCs w:val="18"/>
                <w14:ligatures w14:val="none"/>
              </w:rPr>
            </w:pPr>
            <w:del w:id="4347" w:author="Bikram Adhikari (bdhikari)" w:date="2025-10-16T13:00:00Z" w16du:dateUtc="2025-10-16T18:00:00Z">
              <w:r w:rsidRPr="00A12542" w:rsidDel="006A4999">
                <w:rPr>
                  <w:rFonts w:asciiTheme="majorBidi" w:hAnsiTheme="majorBidi" w:cstheme="majorBidi"/>
                  <w:sz w:val="18"/>
                  <w:szCs w:val="18"/>
                </w:rPr>
                <w:delText>1.37</w:delText>
              </w:r>
            </w:del>
          </w:p>
        </w:tc>
        <w:tc>
          <w:tcPr>
            <w:tcW w:w="1108" w:type="dxa"/>
            <w:hideMark/>
          </w:tcPr>
          <w:p w14:paraId="1727A669" w14:textId="64C3D085" w:rsidR="00452898" w:rsidRPr="00A12542" w:rsidDel="006A4999" w:rsidRDefault="00452898" w:rsidP="00452898">
            <w:pPr>
              <w:spacing w:after="0" w:line="240" w:lineRule="auto"/>
              <w:jc w:val="center"/>
              <w:rPr>
                <w:del w:id="4348" w:author="Bikram Adhikari (bdhikari)" w:date="2025-10-16T13:00:00Z" w16du:dateUtc="2025-10-16T18:00:00Z"/>
                <w:rFonts w:asciiTheme="majorBidi" w:eastAsia="Times New Roman" w:hAnsiTheme="majorBidi" w:cstheme="majorBidi"/>
                <w:kern w:val="0"/>
                <w:sz w:val="18"/>
                <w:szCs w:val="18"/>
                <w14:ligatures w14:val="none"/>
              </w:rPr>
            </w:pPr>
            <w:del w:id="4349" w:author="Bikram Adhikari (bdhikari)" w:date="2025-10-16T13:00:00Z" w16du:dateUtc="2025-10-16T18:00:00Z">
              <w:r w:rsidRPr="00A12542" w:rsidDel="006A4999">
                <w:rPr>
                  <w:rFonts w:asciiTheme="majorBidi" w:hAnsiTheme="majorBidi" w:cstheme="majorBidi"/>
                  <w:sz w:val="18"/>
                  <w:szCs w:val="18"/>
                </w:rPr>
                <w:delText>0.94</w:delText>
              </w:r>
              <w:r w:rsidDel="006A4999">
                <w:rPr>
                  <w:rFonts w:asciiTheme="majorBidi" w:hAnsiTheme="majorBidi" w:cstheme="majorBidi"/>
                  <w:sz w:val="18"/>
                  <w:szCs w:val="18"/>
                </w:rPr>
                <w:delText xml:space="preserve"> to</w:delText>
              </w:r>
              <w:r w:rsidRPr="00A12542" w:rsidDel="006A4999">
                <w:rPr>
                  <w:rFonts w:asciiTheme="majorBidi" w:hAnsiTheme="majorBidi" w:cstheme="majorBidi"/>
                  <w:sz w:val="18"/>
                  <w:szCs w:val="18"/>
                </w:rPr>
                <w:delText xml:space="preserve"> 2.01</w:delText>
              </w:r>
            </w:del>
          </w:p>
        </w:tc>
        <w:tc>
          <w:tcPr>
            <w:tcW w:w="1230" w:type="dxa"/>
            <w:hideMark/>
          </w:tcPr>
          <w:p w14:paraId="6727C02A" w14:textId="302EFE6E" w:rsidR="00452898" w:rsidRPr="00A12542" w:rsidDel="006A4999" w:rsidRDefault="00452898" w:rsidP="00452898">
            <w:pPr>
              <w:spacing w:after="0" w:line="240" w:lineRule="auto"/>
              <w:jc w:val="center"/>
              <w:rPr>
                <w:del w:id="4350" w:author="Bikram Adhikari (bdhikari)" w:date="2025-10-16T13:00:00Z" w16du:dateUtc="2025-10-16T18:00:00Z"/>
                <w:rFonts w:asciiTheme="majorBidi" w:eastAsia="Times New Roman" w:hAnsiTheme="majorBidi" w:cstheme="majorBidi"/>
                <w:kern w:val="0"/>
                <w:sz w:val="18"/>
                <w:szCs w:val="18"/>
                <w14:ligatures w14:val="none"/>
              </w:rPr>
            </w:pPr>
            <w:del w:id="4351" w:author="Bikram Adhikari (bdhikari)" w:date="2025-10-16T13:00:00Z" w16du:dateUtc="2025-10-16T18:00:00Z">
              <w:r w:rsidRPr="00A12542" w:rsidDel="006A4999">
                <w:rPr>
                  <w:rFonts w:asciiTheme="majorBidi" w:hAnsiTheme="majorBidi" w:cstheme="majorBidi"/>
                  <w:sz w:val="18"/>
                  <w:szCs w:val="18"/>
                </w:rPr>
                <w:delText>0.102</w:delText>
              </w:r>
            </w:del>
          </w:p>
        </w:tc>
      </w:tr>
      <w:tr w:rsidR="00452898" w:rsidRPr="00A12542" w:rsidDel="006A4999" w14:paraId="24377D2F" w14:textId="021464A7" w:rsidTr="00101267">
        <w:trPr>
          <w:trHeight w:val="20"/>
          <w:del w:id="4352" w:author="Bikram Adhikari (bdhikari)" w:date="2025-10-16T13:00:00Z" w16du:dateUtc="2025-10-16T18:00:00Z"/>
        </w:trPr>
        <w:tc>
          <w:tcPr>
            <w:tcW w:w="1995" w:type="dxa"/>
            <w:hideMark/>
          </w:tcPr>
          <w:p w14:paraId="6501E1FF" w14:textId="77777777" w:rsidR="00452898" w:rsidRPr="00A12542" w:rsidDel="006A4999" w:rsidRDefault="00452898" w:rsidP="00452898">
            <w:pPr>
              <w:spacing w:after="0" w:line="240" w:lineRule="auto"/>
              <w:rPr>
                <w:del w:id="4353" w:author="Bikram Adhikari (bdhikari)" w:date="2025-10-16T13:00:00Z" w16du:dateUtc="2025-10-16T18:00:00Z"/>
                <w:rFonts w:asciiTheme="majorBidi" w:eastAsia="Times New Roman" w:hAnsiTheme="majorBidi" w:cstheme="majorBidi"/>
                <w:kern w:val="0"/>
                <w:sz w:val="18"/>
                <w:szCs w:val="18"/>
                <w14:ligatures w14:val="none"/>
              </w:rPr>
            </w:pPr>
            <w:del w:id="4354" w:author="Bikram Adhikari (bdhikari)" w:date="2025-10-16T13:00:00Z" w16du:dateUtc="2025-10-16T18:00:00Z">
              <w:r w:rsidRPr="00A12542" w:rsidDel="006A4999">
                <w:rPr>
                  <w:rFonts w:asciiTheme="majorBidi" w:eastAsia="Times New Roman" w:hAnsiTheme="majorBidi" w:cstheme="majorBidi"/>
                  <w:kern w:val="0"/>
                  <w:sz w:val="18"/>
                  <w:szCs w:val="18"/>
                  <w14:ligatures w14:val="none"/>
                </w:rPr>
                <w:delText xml:space="preserve">    Wasting only</w:delText>
              </w:r>
            </w:del>
          </w:p>
        </w:tc>
        <w:tc>
          <w:tcPr>
            <w:tcW w:w="1165" w:type="dxa"/>
            <w:hideMark/>
          </w:tcPr>
          <w:p w14:paraId="1447CEAD" w14:textId="53FA45E4" w:rsidR="00452898" w:rsidRPr="00A12542" w:rsidDel="006A4999" w:rsidRDefault="00452898" w:rsidP="00452898">
            <w:pPr>
              <w:spacing w:after="0" w:line="240" w:lineRule="auto"/>
              <w:jc w:val="center"/>
              <w:rPr>
                <w:del w:id="4355" w:author="Bikram Adhikari (bdhikari)" w:date="2025-10-16T13:00:00Z" w16du:dateUtc="2025-10-16T18:00:00Z"/>
                <w:rFonts w:asciiTheme="majorBidi" w:eastAsia="Times New Roman" w:hAnsiTheme="majorBidi" w:cstheme="majorBidi"/>
                <w:kern w:val="0"/>
                <w:sz w:val="18"/>
                <w:szCs w:val="18"/>
                <w14:ligatures w14:val="none"/>
              </w:rPr>
            </w:pPr>
            <w:del w:id="4356" w:author="Bikram Adhikari (bdhikari)" w:date="2025-10-16T13:00:00Z" w16du:dateUtc="2025-10-16T18:00:00Z">
              <w:r w:rsidRPr="00A12542" w:rsidDel="006A4999">
                <w:rPr>
                  <w:rFonts w:asciiTheme="majorBidi" w:hAnsiTheme="majorBidi" w:cstheme="majorBidi"/>
                  <w:sz w:val="18"/>
                  <w:szCs w:val="18"/>
                </w:rPr>
                <w:delText>14 (36.9)</w:delText>
              </w:r>
            </w:del>
          </w:p>
        </w:tc>
        <w:tc>
          <w:tcPr>
            <w:tcW w:w="1098" w:type="dxa"/>
            <w:hideMark/>
          </w:tcPr>
          <w:p w14:paraId="21D090ED" w14:textId="262A0873" w:rsidR="00452898" w:rsidRPr="00A12542" w:rsidDel="006A4999" w:rsidRDefault="00452898" w:rsidP="00452898">
            <w:pPr>
              <w:spacing w:after="0" w:line="240" w:lineRule="auto"/>
              <w:jc w:val="center"/>
              <w:rPr>
                <w:del w:id="4357" w:author="Bikram Adhikari (bdhikari)" w:date="2025-10-16T13:00:00Z" w16du:dateUtc="2025-10-16T18:00:00Z"/>
                <w:rFonts w:asciiTheme="majorBidi" w:eastAsia="Times New Roman" w:hAnsiTheme="majorBidi" w:cstheme="majorBidi"/>
                <w:kern w:val="0"/>
                <w:sz w:val="18"/>
                <w:szCs w:val="18"/>
                <w14:ligatures w14:val="none"/>
              </w:rPr>
            </w:pPr>
            <w:del w:id="4358" w:author="Bikram Adhikari (bdhikari)" w:date="2025-10-16T13:00:00Z" w16du:dateUtc="2025-10-16T18:00:00Z">
              <w:r w:rsidRPr="00A12542" w:rsidDel="006A4999">
                <w:rPr>
                  <w:rFonts w:asciiTheme="majorBidi" w:hAnsiTheme="majorBidi" w:cstheme="majorBidi"/>
                  <w:sz w:val="18"/>
                  <w:szCs w:val="18"/>
                </w:rPr>
                <w:delText>0.84</w:delText>
              </w:r>
            </w:del>
          </w:p>
        </w:tc>
        <w:tc>
          <w:tcPr>
            <w:tcW w:w="1108" w:type="dxa"/>
            <w:hideMark/>
          </w:tcPr>
          <w:p w14:paraId="595491EA" w14:textId="333BB9B8" w:rsidR="00452898" w:rsidRPr="00A12542" w:rsidDel="006A4999" w:rsidRDefault="00452898" w:rsidP="00452898">
            <w:pPr>
              <w:spacing w:after="0" w:line="240" w:lineRule="auto"/>
              <w:jc w:val="center"/>
              <w:rPr>
                <w:del w:id="4359" w:author="Bikram Adhikari (bdhikari)" w:date="2025-10-16T13:00:00Z" w16du:dateUtc="2025-10-16T18:00:00Z"/>
                <w:rFonts w:asciiTheme="majorBidi" w:eastAsia="Times New Roman" w:hAnsiTheme="majorBidi" w:cstheme="majorBidi"/>
                <w:kern w:val="0"/>
                <w:sz w:val="18"/>
                <w:szCs w:val="18"/>
                <w14:ligatures w14:val="none"/>
              </w:rPr>
            </w:pPr>
            <w:del w:id="4360" w:author="Bikram Adhikari (bdhikari)" w:date="2025-10-16T13:00:00Z" w16du:dateUtc="2025-10-16T18:00:00Z">
              <w:r w:rsidRPr="00A12542" w:rsidDel="006A4999">
                <w:rPr>
                  <w:rFonts w:asciiTheme="majorBidi" w:hAnsiTheme="majorBidi" w:cstheme="majorBidi"/>
                  <w:sz w:val="18"/>
                  <w:szCs w:val="18"/>
                </w:rPr>
                <w:delText>0.36</w:delText>
              </w:r>
              <w:r w:rsidDel="006A4999">
                <w:rPr>
                  <w:rFonts w:asciiTheme="majorBidi" w:hAnsiTheme="majorBidi" w:cstheme="majorBidi"/>
                  <w:sz w:val="18"/>
                  <w:szCs w:val="18"/>
                </w:rPr>
                <w:delText xml:space="preserve"> </w:delText>
              </w:r>
            </w:del>
            <w:del w:id="4361" w:author="Bikram Adhikari (bdhikari)" w:date="2025-10-16T12:59:00Z" w16du:dateUtc="2025-10-16T17:59:00Z">
              <w:r w:rsidDel="006A4999">
                <w:rPr>
                  <w:rFonts w:asciiTheme="majorBidi" w:hAnsiTheme="majorBidi" w:cstheme="majorBidi"/>
                  <w:sz w:val="18"/>
                  <w:szCs w:val="18"/>
                </w:rPr>
                <w:delText>to</w:delText>
              </w:r>
            </w:del>
            <w:del w:id="4362" w:author="Bikram Adhikari (bdhikari)" w:date="2025-10-16T13:00:00Z" w16du:dateUtc="2025-10-16T18:00:00Z">
              <w:r w:rsidRPr="00A12542" w:rsidDel="006A4999">
                <w:rPr>
                  <w:rFonts w:asciiTheme="majorBidi" w:hAnsiTheme="majorBidi" w:cstheme="majorBidi"/>
                  <w:sz w:val="18"/>
                  <w:szCs w:val="18"/>
                </w:rPr>
                <w:delText xml:space="preserve"> 1.95</w:delText>
              </w:r>
            </w:del>
          </w:p>
        </w:tc>
        <w:tc>
          <w:tcPr>
            <w:tcW w:w="1230" w:type="dxa"/>
            <w:hideMark/>
          </w:tcPr>
          <w:p w14:paraId="1C6E923B" w14:textId="2B0080D5" w:rsidR="00452898" w:rsidRPr="00A12542" w:rsidDel="006A4999" w:rsidRDefault="00452898" w:rsidP="00452898">
            <w:pPr>
              <w:spacing w:after="0" w:line="240" w:lineRule="auto"/>
              <w:jc w:val="center"/>
              <w:rPr>
                <w:del w:id="4363" w:author="Bikram Adhikari (bdhikari)" w:date="2025-10-16T13:00:00Z" w16du:dateUtc="2025-10-16T18:00:00Z"/>
                <w:rFonts w:asciiTheme="majorBidi" w:eastAsia="Times New Roman" w:hAnsiTheme="majorBidi" w:cstheme="majorBidi"/>
                <w:kern w:val="0"/>
                <w:sz w:val="18"/>
                <w:szCs w:val="18"/>
                <w14:ligatures w14:val="none"/>
              </w:rPr>
            </w:pPr>
            <w:del w:id="4364" w:author="Bikram Adhikari (bdhikari)" w:date="2025-10-16T13:00:00Z" w16du:dateUtc="2025-10-16T18:00:00Z">
              <w:r w:rsidRPr="00A12542" w:rsidDel="006A4999">
                <w:rPr>
                  <w:rFonts w:asciiTheme="majorBidi" w:hAnsiTheme="majorBidi" w:cstheme="majorBidi"/>
                  <w:sz w:val="18"/>
                  <w:szCs w:val="18"/>
                </w:rPr>
                <w:delText>0.68</w:delText>
              </w:r>
            </w:del>
          </w:p>
        </w:tc>
        <w:tc>
          <w:tcPr>
            <w:tcW w:w="1098" w:type="dxa"/>
            <w:hideMark/>
          </w:tcPr>
          <w:p w14:paraId="58EC9B34" w14:textId="3C3FC348" w:rsidR="00452898" w:rsidRPr="00A12542" w:rsidDel="006A4999" w:rsidRDefault="00452898" w:rsidP="00452898">
            <w:pPr>
              <w:spacing w:after="0" w:line="240" w:lineRule="auto"/>
              <w:jc w:val="center"/>
              <w:rPr>
                <w:del w:id="4365" w:author="Bikram Adhikari (bdhikari)" w:date="2025-10-16T13:00:00Z" w16du:dateUtc="2025-10-16T18:00:00Z"/>
                <w:rFonts w:asciiTheme="majorBidi" w:eastAsia="Times New Roman" w:hAnsiTheme="majorBidi" w:cstheme="majorBidi"/>
                <w:kern w:val="0"/>
                <w:sz w:val="18"/>
                <w:szCs w:val="18"/>
                <w14:ligatures w14:val="none"/>
              </w:rPr>
            </w:pPr>
            <w:del w:id="4366" w:author="Bikram Adhikari (bdhikari)" w:date="2025-10-16T13:00:00Z" w16du:dateUtc="2025-10-16T18:00:00Z">
              <w:r w:rsidRPr="00A12542" w:rsidDel="006A4999">
                <w:rPr>
                  <w:rFonts w:asciiTheme="majorBidi" w:hAnsiTheme="majorBidi" w:cstheme="majorBidi"/>
                  <w:sz w:val="18"/>
                  <w:szCs w:val="18"/>
                </w:rPr>
                <w:delText>0.56</w:delText>
              </w:r>
            </w:del>
          </w:p>
        </w:tc>
        <w:tc>
          <w:tcPr>
            <w:tcW w:w="1108" w:type="dxa"/>
            <w:hideMark/>
          </w:tcPr>
          <w:p w14:paraId="080AF575" w14:textId="51184B17" w:rsidR="00452898" w:rsidRPr="00A12542" w:rsidDel="006A4999" w:rsidRDefault="00452898" w:rsidP="00452898">
            <w:pPr>
              <w:spacing w:after="0" w:line="240" w:lineRule="auto"/>
              <w:jc w:val="center"/>
              <w:rPr>
                <w:del w:id="4367" w:author="Bikram Adhikari (bdhikari)" w:date="2025-10-16T13:00:00Z" w16du:dateUtc="2025-10-16T18:00:00Z"/>
                <w:rFonts w:asciiTheme="majorBidi" w:eastAsia="Times New Roman" w:hAnsiTheme="majorBidi" w:cstheme="majorBidi"/>
                <w:kern w:val="0"/>
                <w:sz w:val="18"/>
                <w:szCs w:val="18"/>
                <w14:ligatures w14:val="none"/>
              </w:rPr>
            </w:pPr>
            <w:del w:id="4368" w:author="Bikram Adhikari (bdhikari)" w:date="2025-10-16T13:00:00Z" w16du:dateUtc="2025-10-16T18:00:00Z">
              <w:r w:rsidRPr="00A12542" w:rsidDel="006A4999">
                <w:rPr>
                  <w:rFonts w:asciiTheme="majorBidi" w:hAnsiTheme="majorBidi" w:cstheme="majorBidi"/>
                  <w:sz w:val="18"/>
                  <w:szCs w:val="18"/>
                </w:rPr>
                <w:delText>0.20</w:delText>
              </w:r>
              <w:r w:rsidDel="006A4999">
                <w:rPr>
                  <w:rFonts w:asciiTheme="majorBidi" w:hAnsiTheme="majorBidi" w:cstheme="majorBidi"/>
                  <w:sz w:val="18"/>
                  <w:szCs w:val="18"/>
                </w:rPr>
                <w:delText xml:space="preserve"> to</w:delText>
              </w:r>
              <w:r w:rsidRPr="00A12542" w:rsidDel="006A4999">
                <w:rPr>
                  <w:rFonts w:asciiTheme="majorBidi" w:hAnsiTheme="majorBidi" w:cstheme="majorBidi"/>
                  <w:sz w:val="18"/>
                  <w:szCs w:val="18"/>
                </w:rPr>
                <w:delText xml:space="preserve"> 1.63</w:delText>
              </w:r>
            </w:del>
          </w:p>
        </w:tc>
        <w:tc>
          <w:tcPr>
            <w:tcW w:w="1230" w:type="dxa"/>
            <w:hideMark/>
          </w:tcPr>
          <w:p w14:paraId="27773BA2" w14:textId="7BA01F2F" w:rsidR="00452898" w:rsidRPr="00A12542" w:rsidDel="006A4999" w:rsidRDefault="00452898" w:rsidP="00452898">
            <w:pPr>
              <w:spacing w:after="0" w:line="240" w:lineRule="auto"/>
              <w:jc w:val="center"/>
              <w:rPr>
                <w:del w:id="4369" w:author="Bikram Adhikari (bdhikari)" w:date="2025-10-16T13:00:00Z" w16du:dateUtc="2025-10-16T18:00:00Z"/>
                <w:rFonts w:asciiTheme="majorBidi" w:eastAsia="Times New Roman" w:hAnsiTheme="majorBidi" w:cstheme="majorBidi"/>
                <w:kern w:val="0"/>
                <w:sz w:val="18"/>
                <w:szCs w:val="18"/>
                <w14:ligatures w14:val="none"/>
              </w:rPr>
            </w:pPr>
            <w:del w:id="4370" w:author="Bikram Adhikari (bdhikari)" w:date="2025-10-16T13:00:00Z" w16du:dateUtc="2025-10-16T18:00:00Z">
              <w:r w:rsidRPr="00A12542" w:rsidDel="006A4999">
                <w:rPr>
                  <w:rFonts w:asciiTheme="majorBidi" w:hAnsiTheme="majorBidi" w:cstheme="majorBidi"/>
                  <w:sz w:val="18"/>
                  <w:szCs w:val="18"/>
                </w:rPr>
                <w:delText>0.288</w:delText>
              </w:r>
            </w:del>
          </w:p>
        </w:tc>
      </w:tr>
      <w:tr w:rsidR="00452898" w:rsidRPr="00A12542" w:rsidDel="006A4999" w14:paraId="1F447BB9" w14:textId="16801FE5" w:rsidTr="00101267">
        <w:trPr>
          <w:trHeight w:val="20"/>
          <w:del w:id="4371" w:author="Bikram Adhikari (bdhikari)" w:date="2025-10-16T13:00:00Z" w16du:dateUtc="2025-10-16T18:00:00Z"/>
        </w:trPr>
        <w:tc>
          <w:tcPr>
            <w:tcW w:w="1995" w:type="dxa"/>
            <w:hideMark/>
          </w:tcPr>
          <w:p w14:paraId="7FCA4AEA" w14:textId="77777777" w:rsidR="00452898" w:rsidRPr="00A12542" w:rsidDel="006A4999" w:rsidRDefault="00452898" w:rsidP="00452898">
            <w:pPr>
              <w:spacing w:after="0" w:line="240" w:lineRule="auto"/>
              <w:rPr>
                <w:del w:id="4372" w:author="Bikram Adhikari (bdhikari)" w:date="2025-10-16T13:00:00Z" w16du:dateUtc="2025-10-16T18:00:00Z"/>
                <w:rFonts w:asciiTheme="majorBidi" w:eastAsia="Times New Roman" w:hAnsiTheme="majorBidi" w:cstheme="majorBidi"/>
                <w:kern w:val="0"/>
                <w:sz w:val="18"/>
                <w:szCs w:val="18"/>
                <w14:ligatures w14:val="none"/>
              </w:rPr>
            </w:pPr>
            <w:del w:id="4373" w:author="Bikram Adhikari (bdhikari)" w:date="2025-10-16T13:00:00Z" w16du:dateUtc="2025-10-16T18:00:00Z">
              <w:r w:rsidRPr="00A12542" w:rsidDel="006A4999">
                <w:rPr>
                  <w:rFonts w:asciiTheme="majorBidi" w:eastAsia="Times New Roman" w:hAnsiTheme="majorBidi" w:cstheme="majorBidi"/>
                  <w:kern w:val="0"/>
                  <w:sz w:val="18"/>
                  <w:szCs w:val="18"/>
                  <w14:ligatures w14:val="none"/>
                </w:rPr>
                <w:delText xml:space="preserve">    Underweight only</w:delText>
              </w:r>
            </w:del>
          </w:p>
        </w:tc>
        <w:tc>
          <w:tcPr>
            <w:tcW w:w="1165" w:type="dxa"/>
            <w:hideMark/>
          </w:tcPr>
          <w:p w14:paraId="0EA8E0DB" w14:textId="54DEBD0E" w:rsidR="00452898" w:rsidRPr="00A12542" w:rsidDel="006A4999" w:rsidRDefault="00452898" w:rsidP="00452898">
            <w:pPr>
              <w:spacing w:after="0" w:line="240" w:lineRule="auto"/>
              <w:jc w:val="center"/>
              <w:rPr>
                <w:del w:id="4374" w:author="Bikram Adhikari (bdhikari)" w:date="2025-10-16T13:00:00Z" w16du:dateUtc="2025-10-16T18:00:00Z"/>
                <w:rFonts w:asciiTheme="majorBidi" w:eastAsia="Times New Roman" w:hAnsiTheme="majorBidi" w:cstheme="majorBidi"/>
                <w:kern w:val="0"/>
                <w:sz w:val="18"/>
                <w:szCs w:val="18"/>
                <w14:ligatures w14:val="none"/>
              </w:rPr>
            </w:pPr>
            <w:del w:id="4375" w:author="Bikram Adhikari (bdhikari)" w:date="2025-10-16T13:00:00Z" w16du:dateUtc="2025-10-16T18:00:00Z">
              <w:r w:rsidRPr="00A12542" w:rsidDel="006A4999">
                <w:rPr>
                  <w:rFonts w:asciiTheme="majorBidi" w:hAnsiTheme="majorBidi" w:cstheme="majorBidi"/>
                  <w:sz w:val="18"/>
                  <w:szCs w:val="18"/>
                </w:rPr>
                <w:delText>32 (44.4)</w:delText>
              </w:r>
            </w:del>
          </w:p>
        </w:tc>
        <w:tc>
          <w:tcPr>
            <w:tcW w:w="1098" w:type="dxa"/>
            <w:hideMark/>
          </w:tcPr>
          <w:p w14:paraId="7FC6F01F" w14:textId="3FC1BB96" w:rsidR="00452898" w:rsidRPr="00A12542" w:rsidDel="006A4999" w:rsidRDefault="00452898" w:rsidP="00452898">
            <w:pPr>
              <w:spacing w:after="0" w:line="240" w:lineRule="auto"/>
              <w:jc w:val="center"/>
              <w:rPr>
                <w:del w:id="4376" w:author="Bikram Adhikari (bdhikari)" w:date="2025-10-16T13:00:00Z" w16du:dateUtc="2025-10-16T18:00:00Z"/>
                <w:rFonts w:asciiTheme="majorBidi" w:eastAsia="Times New Roman" w:hAnsiTheme="majorBidi" w:cstheme="majorBidi"/>
                <w:kern w:val="0"/>
                <w:sz w:val="18"/>
                <w:szCs w:val="18"/>
                <w14:ligatures w14:val="none"/>
              </w:rPr>
            </w:pPr>
            <w:del w:id="4377" w:author="Bikram Adhikari (bdhikari)" w:date="2025-10-16T13:00:00Z" w16du:dateUtc="2025-10-16T18:00:00Z">
              <w:r w:rsidRPr="00A12542" w:rsidDel="006A4999">
                <w:rPr>
                  <w:rFonts w:asciiTheme="majorBidi" w:hAnsiTheme="majorBidi" w:cstheme="majorBidi"/>
                  <w:sz w:val="18"/>
                  <w:szCs w:val="18"/>
                </w:rPr>
                <w:delText>1.14</w:delText>
              </w:r>
            </w:del>
          </w:p>
        </w:tc>
        <w:tc>
          <w:tcPr>
            <w:tcW w:w="1108" w:type="dxa"/>
            <w:hideMark/>
          </w:tcPr>
          <w:p w14:paraId="0DF6C8CE" w14:textId="6DBF378E" w:rsidR="00452898" w:rsidRPr="00A12542" w:rsidDel="006A4999" w:rsidRDefault="00452898" w:rsidP="00452898">
            <w:pPr>
              <w:spacing w:after="0" w:line="240" w:lineRule="auto"/>
              <w:jc w:val="center"/>
              <w:rPr>
                <w:del w:id="4378" w:author="Bikram Adhikari (bdhikari)" w:date="2025-10-16T13:00:00Z" w16du:dateUtc="2025-10-16T18:00:00Z"/>
                <w:rFonts w:asciiTheme="majorBidi" w:eastAsia="Times New Roman" w:hAnsiTheme="majorBidi" w:cstheme="majorBidi"/>
                <w:kern w:val="0"/>
                <w:sz w:val="18"/>
                <w:szCs w:val="18"/>
                <w14:ligatures w14:val="none"/>
              </w:rPr>
            </w:pPr>
            <w:del w:id="4379" w:author="Bikram Adhikari (bdhikari)" w:date="2025-10-16T13:00:00Z" w16du:dateUtc="2025-10-16T18:00:00Z">
              <w:r w:rsidRPr="00A12542" w:rsidDel="006A4999">
                <w:rPr>
                  <w:rFonts w:asciiTheme="majorBidi" w:hAnsiTheme="majorBidi" w:cstheme="majorBidi"/>
                  <w:sz w:val="18"/>
                  <w:szCs w:val="18"/>
                </w:rPr>
                <w:delText>0.66</w:delText>
              </w:r>
              <w:r w:rsidDel="006A4999">
                <w:rPr>
                  <w:rFonts w:asciiTheme="majorBidi" w:hAnsiTheme="majorBidi" w:cstheme="majorBidi"/>
                  <w:sz w:val="18"/>
                  <w:szCs w:val="18"/>
                </w:rPr>
                <w:delText xml:space="preserve"> </w:delText>
              </w:r>
            </w:del>
            <w:del w:id="4380" w:author="Bikram Adhikari (bdhikari)" w:date="2025-10-16T12:59:00Z" w16du:dateUtc="2025-10-16T17:59:00Z">
              <w:r w:rsidDel="006A4999">
                <w:rPr>
                  <w:rFonts w:asciiTheme="majorBidi" w:hAnsiTheme="majorBidi" w:cstheme="majorBidi"/>
                  <w:sz w:val="18"/>
                  <w:szCs w:val="18"/>
                </w:rPr>
                <w:delText>to</w:delText>
              </w:r>
            </w:del>
            <w:del w:id="4381" w:author="Bikram Adhikari (bdhikari)" w:date="2025-10-16T13:00:00Z" w16du:dateUtc="2025-10-16T18:00:00Z">
              <w:r w:rsidRPr="00A12542" w:rsidDel="006A4999">
                <w:rPr>
                  <w:rFonts w:asciiTheme="majorBidi" w:hAnsiTheme="majorBidi" w:cstheme="majorBidi"/>
                  <w:sz w:val="18"/>
                  <w:szCs w:val="18"/>
                </w:rPr>
                <w:delText xml:space="preserve"> 1.97</w:delText>
              </w:r>
            </w:del>
          </w:p>
        </w:tc>
        <w:tc>
          <w:tcPr>
            <w:tcW w:w="1230" w:type="dxa"/>
            <w:hideMark/>
          </w:tcPr>
          <w:p w14:paraId="4F823DE8" w14:textId="1D6B31E0" w:rsidR="00452898" w:rsidRPr="00A12542" w:rsidDel="006A4999" w:rsidRDefault="00452898" w:rsidP="00452898">
            <w:pPr>
              <w:spacing w:after="0" w:line="240" w:lineRule="auto"/>
              <w:jc w:val="center"/>
              <w:rPr>
                <w:del w:id="4382" w:author="Bikram Adhikari (bdhikari)" w:date="2025-10-16T13:00:00Z" w16du:dateUtc="2025-10-16T18:00:00Z"/>
                <w:rFonts w:asciiTheme="majorBidi" w:eastAsia="Times New Roman" w:hAnsiTheme="majorBidi" w:cstheme="majorBidi"/>
                <w:kern w:val="0"/>
                <w:sz w:val="18"/>
                <w:szCs w:val="18"/>
                <w14:ligatures w14:val="none"/>
              </w:rPr>
            </w:pPr>
            <w:del w:id="4383" w:author="Bikram Adhikari (bdhikari)" w:date="2025-10-16T13:00:00Z" w16du:dateUtc="2025-10-16T18:00:00Z">
              <w:r w:rsidRPr="00A12542" w:rsidDel="006A4999">
                <w:rPr>
                  <w:rFonts w:asciiTheme="majorBidi" w:hAnsiTheme="majorBidi" w:cstheme="majorBidi"/>
                  <w:sz w:val="18"/>
                  <w:szCs w:val="18"/>
                </w:rPr>
                <w:delText>0.635</w:delText>
              </w:r>
            </w:del>
          </w:p>
        </w:tc>
        <w:tc>
          <w:tcPr>
            <w:tcW w:w="1098" w:type="dxa"/>
            <w:hideMark/>
          </w:tcPr>
          <w:p w14:paraId="528DDA87" w14:textId="26E02D8C" w:rsidR="00452898" w:rsidRPr="00A12542" w:rsidDel="006A4999" w:rsidRDefault="00452898" w:rsidP="00452898">
            <w:pPr>
              <w:spacing w:after="0" w:line="240" w:lineRule="auto"/>
              <w:jc w:val="center"/>
              <w:rPr>
                <w:del w:id="4384" w:author="Bikram Adhikari (bdhikari)" w:date="2025-10-16T13:00:00Z" w16du:dateUtc="2025-10-16T18:00:00Z"/>
                <w:rFonts w:asciiTheme="majorBidi" w:eastAsia="Times New Roman" w:hAnsiTheme="majorBidi" w:cstheme="majorBidi"/>
                <w:kern w:val="0"/>
                <w:sz w:val="18"/>
                <w:szCs w:val="18"/>
                <w14:ligatures w14:val="none"/>
              </w:rPr>
            </w:pPr>
            <w:del w:id="4385" w:author="Bikram Adhikari (bdhikari)" w:date="2025-10-16T13:00:00Z" w16du:dateUtc="2025-10-16T18:00:00Z">
              <w:r w:rsidRPr="00A12542" w:rsidDel="006A4999">
                <w:rPr>
                  <w:rFonts w:asciiTheme="majorBidi" w:hAnsiTheme="majorBidi" w:cstheme="majorBidi"/>
                  <w:sz w:val="18"/>
                  <w:szCs w:val="18"/>
                </w:rPr>
                <w:delText>0.86</w:delText>
              </w:r>
            </w:del>
          </w:p>
        </w:tc>
        <w:tc>
          <w:tcPr>
            <w:tcW w:w="1108" w:type="dxa"/>
            <w:hideMark/>
          </w:tcPr>
          <w:p w14:paraId="27054071" w14:textId="6AE66826" w:rsidR="00452898" w:rsidRPr="00A12542" w:rsidDel="006A4999" w:rsidRDefault="00452898" w:rsidP="00452898">
            <w:pPr>
              <w:spacing w:after="0" w:line="240" w:lineRule="auto"/>
              <w:jc w:val="center"/>
              <w:rPr>
                <w:del w:id="4386" w:author="Bikram Adhikari (bdhikari)" w:date="2025-10-16T13:00:00Z" w16du:dateUtc="2025-10-16T18:00:00Z"/>
                <w:rFonts w:asciiTheme="majorBidi" w:eastAsia="Times New Roman" w:hAnsiTheme="majorBidi" w:cstheme="majorBidi"/>
                <w:kern w:val="0"/>
                <w:sz w:val="18"/>
                <w:szCs w:val="18"/>
                <w14:ligatures w14:val="none"/>
              </w:rPr>
            </w:pPr>
            <w:del w:id="4387" w:author="Bikram Adhikari (bdhikari)" w:date="2025-10-16T13:00:00Z" w16du:dateUtc="2025-10-16T18:00:00Z">
              <w:r w:rsidRPr="00A12542" w:rsidDel="006A4999">
                <w:rPr>
                  <w:rFonts w:asciiTheme="majorBidi" w:hAnsiTheme="majorBidi" w:cstheme="majorBidi"/>
                  <w:sz w:val="18"/>
                  <w:szCs w:val="18"/>
                </w:rPr>
                <w:delText>0.42</w:delText>
              </w:r>
              <w:r w:rsidDel="006A4999">
                <w:rPr>
                  <w:rFonts w:asciiTheme="majorBidi" w:hAnsiTheme="majorBidi" w:cstheme="majorBidi"/>
                  <w:sz w:val="18"/>
                  <w:szCs w:val="18"/>
                </w:rPr>
                <w:delText xml:space="preserve"> to</w:delText>
              </w:r>
              <w:r w:rsidRPr="00A12542" w:rsidDel="006A4999">
                <w:rPr>
                  <w:rFonts w:asciiTheme="majorBidi" w:hAnsiTheme="majorBidi" w:cstheme="majorBidi"/>
                  <w:sz w:val="18"/>
                  <w:szCs w:val="18"/>
                </w:rPr>
                <w:delText xml:space="preserve"> 1.79</w:delText>
              </w:r>
            </w:del>
          </w:p>
        </w:tc>
        <w:tc>
          <w:tcPr>
            <w:tcW w:w="1230" w:type="dxa"/>
            <w:hideMark/>
          </w:tcPr>
          <w:p w14:paraId="0F85E8E6" w14:textId="03B0DBD7" w:rsidR="00452898" w:rsidRPr="00A12542" w:rsidDel="006A4999" w:rsidRDefault="00452898" w:rsidP="00452898">
            <w:pPr>
              <w:spacing w:after="0" w:line="240" w:lineRule="auto"/>
              <w:jc w:val="center"/>
              <w:rPr>
                <w:del w:id="4388" w:author="Bikram Adhikari (bdhikari)" w:date="2025-10-16T13:00:00Z" w16du:dateUtc="2025-10-16T18:00:00Z"/>
                <w:rFonts w:asciiTheme="majorBidi" w:eastAsia="Times New Roman" w:hAnsiTheme="majorBidi" w:cstheme="majorBidi"/>
                <w:kern w:val="0"/>
                <w:sz w:val="18"/>
                <w:szCs w:val="18"/>
                <w14:ligatures w14:val="none"/>
              </w:rPr>
            </w:pPr>
            <w:del w:id="4389" w:author="Bikram Adhikari (bdhikari)" w:date="2025-10-16T13:00:00Z" w16du:dateUtc="2025-10-16T18:00:00Z">
              <w:r w:rsidRPr="00A12542" w:rsidDel="006A4999">
                <w:rPr>
                  <w:rFonts w:asciiTheme="majorBidi" w:hAnsiTheme="majorBidi" w:cstheme="majorBidi"/>
                  <w:sz w:val="18"/>
                  <w:szCs w:val="18"/>
                </w:rPr>
                <w:delText>0.69</w:delText>
              </w:r>
            </w:del>
          </w:p>
        </w:tc>
      </w:tr>
      <w:tr w:rsidR="00452898" w:rsidRPr="00A12542" w:rsidDel="006A4999" w14:paraId="55C7E6BB" w14:textId="6B3097F7" w:rsidTr="00101267">
        <w:trPr>
          <w:trHeight w:val="20"/>
          <w:del w:id="4390" w:author="Bikram Adhikari (bdhikari)" w:date="2025-10-16T13:00:00Z" w16du:dateUtc="2025-10-16T18:00:00Z"/>
        </w:trPr>
        <w:tc>
          <w:tcPr>
            <w:tcW w:w="1995" w:type="dxa"/>
            <w:hideMark/>
          </w:tcPr>
          <w:p w14:paraId="214B3C94" w14:textId="77777777" w:rsidR="00452898" w:rsidRPr="00A12542" w:rsidDel="006A4999" w:rsidRDefault="00452898" w:rsidP="00452898">
            <w:pPr>
              <w:spacing w:after="0" w:line="240" w:lineRule="auto"/>
              <w:rPr>
                <w:del w:id="4391" w:author="Bikram Adhikari (bdhikari)" w:date="2025-10-16T13:00:00Z" w16du:dateUtc="2025-10-16T18:00:00Z"/>
                <w:rFonts w:asciiTheme="majorBidi" w:eastAsia="Times New Roman" w:hAnsiTheme="majorBidi" w:cstheme="majorBidi"/>
                <w:kern w:val="0"/>
                <w:sz w:val="18"/>
                <w:szCs w:val="18"/>
                <w14:ligatures w14:val="none"/>
              </w:rPr>
            </w:pPr>
            <w:del w:id="4392" w:author="Bikram Adhikari (bdhikari)" w:date="2025-10-16T13:00:00Z" w16du:dateUtc="2025-10-16T18:00:00Z">
              <w:r w:rsidRPr="00A12542" w:rsidDel="006A4999">
                <w:rPr>
                  <w:rFonts w:asciiTheme="majorBidi" w:eastAsia="Times New Roman" w:hAnsiTheme="majorBidi" w:cstheme="majorBidi"/>
                  <w:kern w:val="0"/>
                  <w:sz w:val="18"/>
                  <w:szCs w:val="18"/>
                  <w14:ligatures w14:val="none"/>
                </w:rPr>
                <w:delText xml:space="preserve">    Stunting and underweight only</w:delText>
              </w:r>
            </w:del>
          </w:p>
        </w:tc>
        <w:tc>
          <w:tcPr>
            <w:tcW w:w="1165" w:type="dxa"/>
            <w:hideMark/>
          </w:tcPr>
          <w:p w14:paraId="5E5FC178" w14:textId="035FC69B" w:rsidR="00452898" w:rsidRPr="00A12542" w:rsidDel="006A4999" w:rsidRDefault="00452898" w:rsidP="00452898">
            <w:pPr>
              <w:spacing w:after="0" w:line="240" w:lineRule="auto"/>
              <w:jc w:val="center"/>
              <w:rPr>
                <w:del w:id="4393" w:author="Bikram Adhikari (bdhikari)" w:date="2025-10-16T13:00:00Z" w16du:dateUtc="2025-10-16T18:00:00Z"/>
                <w:rFonts w:asciiTheme="majorBidi" w:eastAsia="Times New Roman" w:hAnsiTheme="majorBidi" w:cstheme="majorBidi"/>
                <w:kern w:val="0"/>
                <w:sz w:val="18"/>
                <w:szCs w:val="18"/>
                <w14:ligatures w14:val="none"/>
              </w:rPr>
            </w:pPr>
            <w:del w:id="4394" w:author="Bikram Adhikari (bdhikari)" w:date="2025-10-16T13:00:00Z" w16du:dateUtc="2025-10-16T18:00:00Z">
              <w:r w:rsidRPr="00A12542" w:rsidDel="006A4999">
                <w:rPr>
                  <w:rFonts w:asciiTheme="majorBidi" w:hAnsiTheme="majorBidi" w:cstheme="majorBidi"/>
                  <w:sz w:val="18"/>
                  <w:szCs w:val="18"/>
                </w:rPr>
                <w:delText>115 (46.4)</w:delText>
              </w:r>
            </w:del>
          </w:p>
        </w:tc>
        <w:tc>
          <w:tcPr>
            <w:tcW w:w="1098" w:type="dxa"/>
            <w:hideMark/>
          </w:tcPr>
          <w:p w14:paraId="1A8E1248" w14:textId="600EB37A" w:rsidR="00452898" w:rsidRPr="00A12542" w:rsidDel="006A4999" w:rsidRDefault="00452898" w:rsidP="00452898">
            <w:pPr>
              <w:spacing w:after="0" w:line="240" w:lineRule="auto"/>
              <w:jc w:val="center"/>
              <w:rPr>
                <w:del w:id="4395" w:author="Bikram Adhikari (bdhikari)" w:date="2025-10-16T13:00:00Z" w16du:dateUtc="2025-10-16T18:00:00Z"/>
                <w:rFonts w:asciiTheme="majorBidi" w:eastAsia="Times New Roman" w:hAnsiTheme="majorBidi" w:cstheme="majorBidi"/>
                <w:kern w:val="0"/>
                <w:sz w:val="18"/>
                <w:szCs w:val="18"/>
                <w14:ligatures w14:val="none"/>
              </w:rPr>
            </w:pPr>
            <w:del w:id="4396" w:author="Bikram Adhikari (bdhikari)" w:date="2025-10-16T13:00:00Z" w16du:dateUtc="2025-10-16T18:00:00Z">
              <w:r w:rsidRPr="00A12542" w:rsidDel="006A4999">
                <w:rPr>
                  <w:rFonts w:asciiTheme="majorBidi" w:hAnsiTheme="majorBidi" w:cstheme="majorBidi"/>
                  <w:sz w:val="18"/>
                  <w:szCs w:val="18"/>
                </w:rPr>
                <w:delText>1.24</w:delText>
              </w:r>
            </w:del>
          </w:p>
        </w:tc>
        <w:tc>
          <w:tcPr>
            <w:tcW w:w="1108" w:type="dxa"/>
            <w:hideMark/>
          </w:tcPr>
          <w:p w14:paraId="57600708" w14:textId="54DFFF58" w:rsidR="00452898" w:rsidRPr="00A12542" w:rsidDel="006A4999" w:rsidRDefault="00452898" w:rsidP="00452898">
            <w:pPr>
              <w:spacing w:after="0" w:line="240" w:lineRule="auto"/>
              <w:jc w:val="center"/>
              <w:rPr>
                <w:del w:id="4397" w:author="Bikram Adhikari (bdhikari)" w:date="2025-10-16T13:00:00Z" w16du:dateUtc="2025-10-16T18:00:00Z"/>
                <w:rFonts w:asciiTheme="majorBidi" w:eastAsia="Times New Roman" w:hAnsiTheme="majorBidi" w:cstheme="majorBidi"/>
                <w:kern w:val="0"/>
                <w:sz w:val="18"/>
                <w:szCs w:val="18"/>
                <w14:ligatures w14:val="none"/>
              </w:rPr>
            </w:pPr>
            <w:del w:id="4398" w:author="Bikram Adhikari (bdhikari)" w:date="2025-10-16T13:00:00Z" w16du:dateUtc="2025-10-16T18:00:00Z">
              <w:r w:rsidRPr="00A12542" w:rsidDel="006A4999">
                <w:rPr>
                  <w:rFonts w:asciiTheme="majorBidi" w:hAnsiTheme="majorBidi" w:cstheme="majorBidi"/>
                  <w:sz w:val="18"/>
                  <w:szCs w:val="18"/>
                </w:rPr>
                <w:delText>0.91</w:delText>
              </w:r>
              <w:r w:rsidDel="006A4999">
                <w:rPr>
                  <w:rFonts w:asciiTheme="majorBidi" w:hAnsiTheme="majorBidi" w:cstheme="majorBidi"/>
                  <w:sz w:val="18"/>
                  <w:szCs w:val="18"/>
                </w:rPr>
                <w:delText xml:space="preserve"> </w:delText>
              </w:r>
            </w:del>
            <w:del w:id="4399" w:author="Bikram Adhikari (bdhikari)" w:date="2025-10-16T12:59:00Z" w16du:dateUtc="2025-10-16T17:59:00Z">
              <w:r w:rsidDel="006A4999">
                <w:rPr>
                  <w:rFonts w:asciiTheme="majorBidi" w:hAnsiTheme="majorBidi" w:cstheme="majorBidi"/>
                  <w:sz w:val="18"/>
                  <w:szCs w:val="18"/>
                </w:rPr>
                <w:delText>to</w:delText>
              </w:r>
              <w:r w:rsidRPr="00A12542" w:rsidDel="006A4999">
                <w:rPr>
                  <w:rFonts w:asciiTheme="majorBidi" w:hAnsiTheme="majorBidi" w:cstheme="majorBidi"/>
                  <w:sz w:val="18"/>
                  <w:szCs w:val="18"/>
                </w:rPr>
                <w:delText xml:space="preserve"> </w:delText>
              </w:r>
            </w:del>
            <w:del w:id="4400" w:author="Bikram Adhikari (bdhikari)" w:date="2025-10-16T13:00:00Z" w16du:dateUtc="2025-10-16T18:00:00Z">
              <w:r w:rsidRPr="00A12542" w:rsidDel="006A4999">
                <w:rPr>
                  <w:rFonts w:asciiTheme="majorBidi" w:hAnsiTheme="majorBidi" w:cstheme="majorBidi"/>
                  <w:sz w:val="18"/>
                  <w:szCs w:val="18"/>
                </w:rPr>
                <w:delText>1.69</w:delText>
              </w:r>
            </w:del>
          </w:p>
        </w:tc>
        <w:tc>
          <w:tcPr>
            <w:tcW w:w="1230" w:type="dxa"/>
            <w:hideMark/>
          </w:tcPr>
          <w:p w14:paraId="19FAA490" w14:textId="45F90D67" w:rsidR="00452898" w:rsidRPr="00A12542" w:rsidDel="006A4999" w:rsidRDefault="00452898" w:rsidP="00452898">
            <w:pPr>
              <w:spacing w:after="0" w:line="240" w:lineRule="auto"/>
              <w:jc w:val="center"/>
              <w:rPr>
                <w:del w:id="4401" w:author="Bikram Adhikari (bdhikari)" w:date="2025-10-16T13:00:00Z" w16du:dateUtc="2025-10-16T18:00:00Z"/>
                <w:rFonts w:asciiTheme="majorBidi" w:eastAsia="Times New Roman" w:hAnsiTheme="majorBidi" w:cstheme="majorBidi"/>
                <w:kern w:val="0"/>
                <w:sz w:val="18"/>
                <w:szCs w:val="18"/>
                <w14:ligatures w14:val="none"/>
              </w:rPr>
            </w:pPr>
            <w:del w:id="4402" w:author="Bikram Adhikari (bdhikari)" w:date="2025-10-16T13:00:00Z" w16du:dateUtc="2025-10-16T18:00:00Z">
              <w:r w:rsidRPr="00A12542" w:rsidDel="006A4999">
                <w:rPr>
                  <w:rFonts w:asciiTheme="majorBidi" w:hAnsiTheme="majorBidi" w:cstheme="majorBidi"/>
                  <w:sz w:val="18"/>
                  <w:szCs w:val="18"/>
                </w:rPr>
                <w:delText>0.175</w:delText>
              </w:r>
            </w:del>
          </w:p>
        </w:tc>
        <w:tc>
          <w:tcPr>
            <w:tcW w:w="1098" w:type="dxa"/>
            <w:hideMark/>
          </w:tcPr>
          <w:p w14:paraId="3F87D5F2" w14:textId="27B0E2A9" w:rsidR="00452898" w:rsidRPr="00A12542" w:rsidDel="006A4999" w:rsidRDefault="00452898" w:rsidP="00452898">
            <w:pPr>
              <w:spacing w:after="0" w:line="240" w:lineRule="auto"/>
              <w:jc w:val="center"/>
              <w:rPr>
                <w:del w:id="4403" w:author="Bikram Adhikari (bdhikari)" w:date="2025-10-16T13:00:00Z" w16du:dateUtc="2025-10-16T18:00:00Z"/>
                <w:rFonts w:asciiTheme="majorBidi" w:eastAsia="Times New Roman" w:hAnsiTheme="majorBidi" w:cstheme="majorBidi"/>
                <w:kern w:val="0"/>
                <w:sz w:val="18"/>
                <w:szCs w:val="18"/>
                <w14:ligatures w14:val="none"/>
              </w:rPr>
            </w:pPr>
            <w:del w:id="4404" w:author="Bikram Adhikari (bdhikari)" w:date="2025-10-16T13:00:00Z" w16du:dateUtc="2025-10-16T18:00:00Z">
              <w:r w:rsidRPr="00A12542" w:rsidDel="006A4999">
                <w:rPr>
                  <w:rFonts w:asciiTheme="majorBidi" w:hAnsiTheme="majorBidi" w:cstheme="majorBidi"/>
                  <w:sz w:val="18"/>
                  <w:szCs w:val="18"/>
                </w:rPr>
                <w:delText>1.01</w:delText>
              </w:r>
            </w:del>
          </w:p>
        </w:tc>
        <w:tc>
          <w:tcPr>
            <w:tcW w:w="1108" w:type="dxa"/>
            <w:hideMark/>
          </w:tcPr>
          <w:p w14:paraId="59277024" w14:textId="14FF740A" w:rsidR="00452898" w:rsidRPr="00A12542" w:rsidDel="006A4999" w:rsidRDefault="00452898" w:rsidP="00452898">
            <w:pPr>
              <w:spacing w:after="0" w:line="240" w:lineRule="auto"/>
              <w:jc w:val="center"/>
              <w:rPr>
                <w:del w:id="4405" w:author="Bikram Adhikari (bdhikari)" w:date="2025-10-16T13:00:00Z" w16du:dateUtc="2025-10-16T18:00:00Z"/>
                <w:rFonts w:asciiTheme="majorBidi" w:eastAsia="Times New Roman" w:hAnsiTheme="majorBidi" w:cstheme="majorBidi"/>
                <w:kern w:val="0"/>
                <w:sz w:val="18"/>
                <w:szCs w:val="18"/>
                <w14:ligatures w14:val="none"/>
              </w:rPr>
            </w:pPr>
            <w:del w:id="4406" w:author="Bikram Adhikari (bdhikari)" w:date="2025-10-16T13:00:00Z" w16du:dateUtc="2025-10-16T18:00:00Z">
              <w:r w:rsidRPr="00A12542" w:rsidDel="006A4999">
                <w:rPr>
                  <w:rFonts w:asciiTheme="majorBidi" w:hAnsiTheme="majorBidi" w:cstheme="majorBidi"/>
                  <w:sz w:val="18"/>
                  <w:szCs w:val="18"/>
                </w:rPr>
                <w:delText>0.68</w:delText>
              </w:r>
              <w:r w:rsidDel="006A4999">
                <w:rPr>
                  <w:rFonts w:asciiTheme="majorBidi" w:hAnsiTheme="majorBidi" w:cstheme="majorBidi"/>
                  <w:sz w:val="18"/>
                  <w:szCs w:val="18"/>
                </w:rPr>
                <w:delText xml:space="preserve"> to</w:delText>
              </w:r>
              <w:r w:rsidRPr="00A12542" w:rsidDel="006A4999">
                <w:rPr>
                  <w:rFonts w:asciiTheme="majorBidi" w:hAnsiTheme="majorBidi" w:cstheme="majorBidi"/>
                  <w:sz w:val="18"/>
                  <w:szCs w:val="18"/>
                </w:rPr>
                <w:delText xml:space="preserve"> 1.51</w:delText>
              </w:r>
            </w:del>
          </w:p>
        </w:tc>
        <w:tc>
          <w:tcPr>
            <w:tcW w:w="1230" w:type="dxa"/>
            <w:hideMark/>
          </w:tcPr>
          <w:p w14:paraId="5905FD01" w14:textId="2AAA6911" w:rsidR="00452898" w:rsidRPr="00A12542" w:rsidDel="006A4999" w:rsidRDefault="00452898" w:rsidP="00452898">
            <w:pPr>
              <w:spacing w:after="0" w:line="240" w:lineRule="auto"/>
              <w:jc w:val="center"/>
              <w:rPr>
                <w:del w:id="4407" w:author="Bikram Adhikari (bdhikari)" w:date="2025-10-16T13:00:00Z" w16du:dateUtc="2025-10-16T18:00:00Z"/>
                <w:rFonts w:asciiTheme="majorBidi" w:eastAsia="Times New Roman" w:hAnsiTheme="majorBidi" w:cstheme="majorBidi"/>
                <w:kern w:val="0"/>
                <w:sz w:val="18"/>
                <w:szCs w:val="18"/>
                <w14:ligatures w14:val="none"/>
              </w:rPr>
            </w:pPr>
            <w:del w:id="4408" w:author="Bikram Adhikari (bdhikari)" w:date="2025-10-16T13:00:00Z" w16du:dateUtc="2025-10-16T18:00:00Z">
              <w:r w:rsidRPr="00A12542" w:rsidDel="006A4999">
                <w:rPr>
                  <w:rFonts w:asciiTheme="majorBidi" w:hAnsiTheme="majorBidi" w:cstheme="majorBidi"/>
                  <w:sz w:val="18"/>
                  <w:szCs w:val="18"/>
                </w:rPr>
                <w:delText>0.957</w:delText>
              </w:r>
            </w:del>
          </w:p>
        </w:tc>
      </w:tr>
      <w:tr w:rsidR="00452898" w:rsidRPr="00A12542" w:rsidDel="006A4999" w14:paraId="2418B761" w14:textId="55E483A6" w:rsidTr="00101267">
        <w:trPr>
          <w:trHeight w:val="20"/>
          <w:del w:id="4409" w:author="Bikram Adhikari (bdhikari)" w:date="2025-10-16T13:00:00Z" w16du:dateUtc="2025-10-16T18:00:00Z"/>
        </w:trPr>
        <w:tc>
          <w:tcPr>
            <w:tcW w:w="1995" w:type="dxa"/>
            <w:hideMark/>
          </w:tcPr>
          <w:p w14:paraId="70EB65D4" w14:textId="77777777" w:rsidR="00452898" w:rsidRPr="00A12542" w:rsidDel="006A4999" w:rsidRDefault="00452898" w:rsidP="00452898">
            <w:pPr>
              <w:spacing w:after="0" w:line="240" w:lineRule="auto"/>
              <w:rPr>
                <w:del w:id="4410" w:author="Bikram Adhikari (bdhikari)" w:date="2025-10-16T13:00:00Z" w16du:dateUtc="2025-10-16T18:00:00Z"/>
                <w:rFonts w:asciiTheme="majorBidi" w:eastAsia="Times New Roman" w:hAnsiTheme="majorBidi" w:cstheme="majorBidi"/>
                <w:kern w:val="0"/>
                <w:sz w:val="18"/>
                <w:szCs w:val="18"/>
                <w14:ligatures w14:val="none"/>
              </w:rPr>
            </w:pPr>
            <w:del w:id="4411" w:author="Bikram Adhikari (bdhikari)" w:date="2025-10-16T13:00:00Z" w16du:dateUtc="2025-10-16T18:00:00Z">
              <w:r w:rsidRPr="00A12542" w:rsidDel="006A4999">
                <w:rPr>
                  <w:rFonts w:asciiTheme="majorBidi" w:eastAsia="Times New Roman" w:hAnsiTheme="majorBidi" w:cstheme="majorBidi"/>
                  <w:kern w:val="0"/>
                  <w:sz w:val="18"/>
                  <w:szCs w:val="18"/>
                  <w14:ligatures w14:val="none"/>
                </w:rPr>
                <w:delText xml:space="preserve">    Wasting and underweight</w:delText>
              </w:r>
            </w:del>
          </w:p>
        </w:tc>
        <w:tc>
          <w:tcPr>
            <w:tcW w:w="1165" w:type="dxa"/>
            <w:hideMark/>
          </w:tcPr>
          <w:p w14:paraId="11AE6450" w14:textId="5B049933" w:rsidR="00452898" w:rsidRPr="00A12542" w:rsidDel="006A4999" w:rsidRDefault="00452898" w:rsidP="00452898">
            <w:pPr>
              <w:spacing w:after="0" w:line="240" w:lineRule="auto"/>
              <w:jc w:val="center"/>
              <w:rPr>
                <w:del w:id="4412" w:author="Bikram Adhikari (bdhikari)" w:date="2025-10-16T13:00:00Z" w16du:dateUtc="2025-10-16T18:00:00Z"/>
                <w:rFonts w:asciiTheme="majorBidi" w:eastAsia="Times New Roman" w:hAnsiTheme="majorBidi" w:cstheme="majorBidi"/>
                <w:kern w:val="0"/>
                <w:sz w:val="18"/>
                <w:szCs w:val="18"/>
                <w14:ligatures w14:val="none"/>
              </w:rPr>
            </w:pPr>
            <w:del w:id="4413" w:author="Bikram Adhikari (bdhikari)" w:date="2025-10-16T13:00:00Z" w16du:dateUtc="2025-10-16T18:00:00Z">
              <w:r w:rsidRPr="00A12542" w:rsidDel="006A4999">
                <w:rPr>
                  <w:rFonts w:asciiTheme="majorBidi" w:hAnsiTheme="majorBidi" w:cstheme="majorBidi"/>
                  <w:sz w:val="18"/>
                  <w:szCs w:val="18"/>
                </w:rPr>
                <w:delText>36 (52.9)</w:delText>
              </w:r>
            </w:del>
          </w:p>
        </w:tc>
        <w:tc>
          <w:tcPr>
            <w:tcW w:w="1098" w:type="dxa"/>
            <w:hideMark/>
          </w:tcPr>
          <w:p w14:paraId="6A4B12EC" w14:textId="7F5608DE" w:rsidR="00452898" w:rsidRPr="00A12542" w:rsidDel="006A4999" w:rsidRDefault="00452898" w:rsidP="00452898">
            <w:pPr>
              <w:spacing w:after="0" w:line="240" w:lineRule="auto"/>
              <w:jc w:val="center"/>
              <w:rPr>
                <w:del w:id="4414" w:author="Bikram Adhikari (bdhikari)" w:date="2025-10-16T13:00:00Z" w16du:dateUtc="2025-10-16T18:00:00Z"/>
                <w:rFonts w:asciiTheme="majorBidi" w:eastAsia="Times New Roman" w:hAnsiTheme="majorBidi" w:cstheme="majorBidi"/>
                <w:kern w:val="0"/>
                <w:sz w:val="18"/>
                <w:szCs w:val="18"/>
                <w14:ligatures w14:val="none"/>
              </w:rPr>
            </w:pPr>
            <w:del w:id="4415" w:author="Bikram Adhikari (bdhikari)" w:date="2025-10-16T13:00:00Z" w16du:dateUtc="2025-10-16T18:00:00Z">
              <w:r w:rsidRPr="00A12542" w:rsidDel="006A4999">
                <w:rPr>
                  <w:rFonts w:asciiTheme="majorBidi" w:hAnsiTheme="majorBidi" w:cstheme="majorBidi"/>
                  <w:sz w:val="18"/>
                  <w:szCs w:val="18"/>
                </w:rPr>
                <w:delText>1.6</w:delText>
              </w:r>
            </w:del>
          </w:p>
        </w:tc>
        <w:tc>
          <w:tcPr>
            <w:tcW w:w="1108" w:type="dxa"/>
            <w:hideMark/>
          </w:tcPr>
          <w:p w14:paraId="5D21DAF9" w14:textId="2BBF81D2" w:rsidR="00452898" w:rsidRPr="00A12542" w:rsidDel="006A4999" w:rsidRDefault="00452898" w:rsidP="00452898">
            <w:pPr>
              <w:spacing w:after="0" w:line="240" w:lineRule="auto"/>
              <w:jc w:val="center"/>
              <w:rPr>
                <w:del w:id="4416" w:author="Bikram Adhikari (bdhikari)" w:date="2025-10-16T13:00:00Z" w16du:dateUtc="2025-10-16T18:00:00Z"/>
                <w:rFonts w:asciiTheme="majorBidi" w:eastAsia="Times New Roman" w:hAnsiTheme="majorBidi" w:cstheme="majorBidi"/>
                <w:kern w:val="0"/>
                <w:sz w:val="18"/>
                <w:szCs w:val="18"/>
                <w14:ligatures w14:val="none"/>
              </w:rPr>
            </w:pPr>
            <w:del w:id="4417" w:author="Bikram Adhikari (bdhikari)" w:date="2025-10-16T13:00:00Z" w16du:dateUtc="2025-10-16T18:00:00Z">
              <w:r w:rsidRPr="00A12542" w:rsidDel="006A4999">
                <w:rPr>
                  <w:rFonts w:asciiTheme="majorBidi" w:hAnsiTheme="majorBidi" w:cstheme="majorBidi"/>
                  <w:sz w:val="18"/>
                  <w:szCs w:val="18"/>
                </w:rPr>
                <w:delText>0.89</w:delText>
              </w:r>
              <w:r w:rsidDel="006A4999">
                <w:rPr>
                  <w:rFonts w:asciiTheme="majorBidi" w:hAnsiTheme="majorBidi" w:cstheme="majorBidi"/>
                  <w:sz w:val="18"/>
                  <w:szCs w:val="18"/>
                </w:rPr>
                <w:delText xml:space="preserve"> </w:delText>
              </w:r>
            </w:del>
            <w:del w:id="4418" w:author="Bikram Adhikari (bdhikari)" w:date="2025-10-16T12:59:00Z" w16du:dateUtc="2025-10-16T17:59:00Z">
              <w:r w:rsidDel="006A4999">
                <w:rPr>
                  <w:rFonts w:asciiTheme="majorBidi" w:hAnsiTheme="majorBidi" w:cstheme="majorBidi"/>
                  <w:sz w:val="18"/>
                  <w:szCs w:val="18"/>
                </w:rPr>
                <w:delText>to</w:delText>
              </w:r>
            </w:del>
            <w:del w:id="4419" w:author="Bikram Adhikari (bdhikari)" w:date="2025-10-16T13:00:00Z" w16du:dateUtc="2025-10-16T18:00:00Z">
              <w:r w:rsidRPr="00A12542" w:rsidDel="006A4999">
                <w:rPr>
                  <w:rFonts w:asciiTheme="majorBidi" w:hAnsiTheme="majorBidi" w:cstheme="majorBidi"/>
                  <w:sz w:val="18"/>
                  <w:szCs w:val="18"/>
                </w:rPr>
                <w:delText xml:space="preserve"> 2.90</w:delText>
              </w:r>
            </w:del>
          </w:p>
        </w:tc>
        <w:tc>
          <w:tcPr>
            <w:tcW w:w="1230" w:type="dxa"/>
            <w:hideMark/>
          </w:tcPr>
          <w:p w14:paraId="76DA6A3B" w14:textId="4B6F5A9D" w:rsidR="00452898" w:rsidRPr="00A12542" w:rsidDel="006A4999" w:rsidRDefault="00452898" w:rsidP="00452898">
            <w:pPr>
              <w:spacing w:after="0" w:line="240" w:lineRule="auto"/>
              <w:jc w:val="center"/>
              <w:rPr>
                <w:del w:id="4420" w:author="Bikram Adhikari (bdhikari)" w:date="2025-10-16T13:00:00Z" w16du:dateUtc="2025-10-16T18:00:00Z"/>
                <w:rFonts w:asciiTheme="majorBidi" w:eastAsia="Times New Roman" w:hAnsiTheme="majorBidi" w:cstheme="majorBidi"/>
                <w:kern w:val="0"/>
                <w:sz w:val="18"/>
                <w:szCs w:val="18"/>
                <w14:ligatures w14:val="none"/>
              </w:rPr>
            </w:pPr>
            <w:del w:id="4421" w:author="Bikram Adhikari (bdhikari)" w:date="2025-10-16T13:00:00Z" w16du:dateUtc="2025-10-16T18:00:00Z">
              <w:r w:rsidRPr="00A12542" w:rsidDel="006A4999">
                <w:rPr>
                  <w:rFonts w:asciiTheme="majorBidi" w:hAnsiTheme="majorBidi" w:cstheme="majorBidi"/>
                  <w:sz w:val="18"/>
                  <w:szCs w:val="18"/>
                </w:rPr>
                <w:delText>0.119</w:delText>
              </w:r>
            </w:del>
          </w:p>
        </w:tc>
        <w:tc>
          <w:tcPr>
            <w:tcW w:w="1098" w:type="dxa"/>
            <w:hideMark/>
          </w:tcPr>
          <w:p w14:paraId="342A493A" w14:textId="760BAFF2" w:rsidR="00452898" w:rsidRPr="00A12542" w:rsidDel="006A4999" w:rsidRDefault="00452898" w:rsidP="00452898">
            <w:pPr>
              <w:spacing w:after="0" w:line="240" w:lineRule="auto"/>
              <w:jc w:val="center"/>
              <w:rPr>
                <w:del w:id="4422" w:author="Bikram Adhikari (bdhikari)" w:date="2025-10-16T13:00:00Z" w16du:dateUtc="2025-10-16T18:00:00Z"/>
                <w:rFonts w:asciiTheme="majorBidi" w:eastAsia="Times New Roman" w:hAnsiTheme="majorBidi" w:cstheme="majorBidi"/>
                <w:kern w:val="0"/>
                <w:sz w:val="18"/>
                <w:szCs w:val="18"/>
                <w14:ligatures w14:val="none"/>
              </w:rPr>
            </w:pPr>
            <w:del w:id="4423" w:author="Bikram Adhikari (bdhikari)" w:date="2025-10-16T13:00:00Z" w16du:dateUtc="2025-10-16T18:00:00Z">
              <w:r w:rsidRPr="00A12542" w:rsidDel="006A4999">
                <w:rPr>
                  <w:rFonts w:asciiTheme="majorBidi" w:hAnsiTheme="majorBidi" w:cstheme="majorBidi"/>
                  <w:sz w:val="18"/>
                  <w:szCs w:val="18"/>
                </w:rPr>
                <w:delText>1.32</w:delText>
              </w:r>
            </w:del>
          </w:p>
        </w:tc>
        <w:tc>
          <w:tcPr>
            <w:tcW w:w="1108" w:type="dxa"/>
            <w:hideMark/>
          </w:tcPr>
          <w:p w14:paraId="55481035" w14:textId="05D49A7D" w:rsidR="00452898" w:rsidRPr="00A12542" w:rsidDel="006A4999" w:rsidRDefault="00452898" w:rsidP="00452898">
            <w:pPr>
              <w:spacing w:after="0" w:line="240" w:lineRule="auto"/>
              <w:jc w:val="center"/>
              <w:rPr>
                <w:del w:id="4424" w:author="Bikram Adhikari (bdhikari)" w:date="2025-10-16T13:00:00Z" w16du:dateUtc="2025-10-16T18:00:00Z"/>
                <w:rFonts w:asciiTheme="majorBidi" w:eastAsia="Times New Roman" w:hAnsiTheme="majorBidi" w:cstheme="majorBidi"/>
                <w:kern w:val="0"/>
                <w:sz w:val="18"/>
                <w:szCs w:val="18"/>
                <w14:ligatures w14:val="none"/>
              </w:rPr>
            </w:pPr>
            <w:del w:id="4425" w:author="Bikram Adhikari (bdhikari)" w:date="2025-10-16T13:00:00Z" w16du:dateUtc="2025-10-16T18:00:00Z">
              <w:r w:rsidRPr="00A12542" w:rsidDel="006A4999">
                <w:rPr>
                  <w:rFonts w:asciiTheme="majorBidi" w:hAnsiTheme="majorBidi" w:cstheme="majorBidi"/>
                  <w:sz w:val="18"/>
                  <w:szCs w:val="18"/>
                </w:rPr>
                <w:delText>0.69</w:delText>
              </w:r>
              <w:r w:rsidDel="006A4999">
                <w:rPr>
                  <w:rFonts w:asciiTheme="majorBidi" w:hAnsiTheme="majorBidi" w:cstheme="majorBidi"/>
                  <w:sz w:val="18"/>
                  <w:szCs w:val="18"/>
                </w:rPr>
                <w:delText xml:space="preserve"> to</w:delText>
              </w:r>
              <w:r w:rsidRPr="00A12542" w:rsidDel="006A4999">
                <w:rPr>
                  <w:rFonts w:asciiTheme="majorBidi" w:hAnsiTheme="majorBidi" w:cstheme="majorBidi"/>
                  <w:sz w:val="18"/>
                  <w:szCs w:val="18"/>
                </w:rPr>
                <w:delText xml:space="preserve"> 2.55</w:delText>
              </w:r>
            </w:del>
          </w:p>
        </w:tc>
        <w:tc>
          <w:tcPr>
            <w:tcW w:w="1230" w:type="dxa"/>
            <w:hideMark/>
          </w:tcPr>
          <w:p w14:paraId="48A2AECD" w14:textId="04DB901D" w:rsidR="00452898" w:rsidRPr="00A12542" w:rsidDel="006A4999" w:rsidRDefault="00452898" w:rsidP="00452898">
            <w:pPr>
              <w:spacing w:after="0" w:line="240" w:lineRule="auto"/>
              <w:jc w:val="center"/>
              <w:rPr>
                <w:del w:id="4426" w:author="Bikram Adhikari (bdhikari)" w:date="2025-10-16T13:00:00Z" w16du:dateUtc="2025-10-16T18:00:00Z"/>
                <w:rFonts w:asciiTheme="majorBidi" w:eastAsia="Times New Roman" w:hAnsiTheme="majorBidi" w:cstheme="majorBidi"/>
                <w:kern w:val="0"/>
                <w:sz w:val="18"/>
                <w:szCs w:val="18"/>
                <w14:ligatures w14:val="none"/>
              </w:rPr>
            </w:pPr>
            <w:del w:id="4427" w:author="Bikram Adhikari (bdhikari)" w:date="2025-10-16T13:00:00Z" w16du:dateUtc="2025-10-16T18:00:00Z">
              <w:r w:rsidRPr="00A12542" w:rsidDel="006A4999">
                <w:rPr>
                  <w:rFonts w:asciiTheme="majorBidi" w:hAnsiTheme="majorBidi" w:cstheme="majorBidi"/>
                  <w:sz w:val="18"/>
                  <w:szCs w:val="18"/>
                </w:rPr>
                <w:delText>0.402</w:delText>
              </w:r>
            </w:del>
          </w:p>
        </w:tc>
      </w:tr>
      <w:tr w:rsidR="00452898" w:rsidRPr="00A12542" w:rsidDel="006A4999" w14:paraId="0492E00A" w14:textId="49C96B4D" w:rsidTr="00101267">
        <w:trPr>
          <w:trHeight w:val="20"/>
          <w:del w:id="4428" w:author="Bikram Adhikari (bdhikari)" w:date="2025-10-16T13:00:00Z" w16du:dateUtc="2025-10-16T18:00:00Z"/>
        </w:trPr>
        <w:tc>
          <w:tcPr>
            <w:tcW w:w="1995" w:type="dxa"/>
            <w:hideMark/>
          </w:tcPr>
          <w:p w14:paraId="633FD3F6" w14:textId="77777777" w:rsidR="00452898" w:rsidRPr="00A12542" w:rsidDel="006A4999" w:rsidRDefault="00452898" w:rsidP="00452898">
            <w:pPr>
              <w:spacing w:after="0" w:line="240" w:lineRule="auto"/>
              <w:rPr>
                <w:del w:id="4429" w:author="Bikram Adhikari (bdhikari)" w:date="2025-10-16T13:00:00Z" w16du:dateUtc="2025-10-16T18:00:00Z"/>
                <w:rFonts w:asciiTheme="majorBidi" w:eastAsia="Times New Roman" w:hAnsiTheme="majorBidi" w:cstheme="majorBidi"/>
                <w:kern w:val="0"/>
                <w:sz w:val="18"/>
                <w:szCs w:val="18"/>
                <w14:ligatures w14:val="none"/>
              </w:rPr>
            </w:pPr>
            <w:del w:id="4430" w:author="Bikram Adhikari (bdhikari)" w:date="2025-10-16T13:00:00Z" w16du:dateUtc="2025-10-16T18:00:00Z">
              <w:r w:rsidRPr="00A12542" w:rsidDel="006A4999">
                <w:rPr>
                  <w:rFonts w:asciiTheme="majorBidi" w:eastAsia="Times New Roman" w:hAnsiTheme="majorBidi" w:cstheme="majorBidi"/>
                  <w:kern w:val="0"/>
                  <w:sz w:val="18"/>
                  <w:szCs w:val="18"/>
                  <w14:ligatures w14:val="none"/>
                </w:rPr>
                <w:delText xml:space="preserve">    All</w:delText>
              </w:r>
            </w:del>
          </w:p>
        </w:tc>
        <w:tc>
          <w:tcPr>
            <w:tcW w:w="1165" w:type="dxa"/>
            <w:hideMark/>
          </w:tcPr>
          <w:p w14:paraId="22B36866" w14:textId="52D18437" w:rsidR="00452898" w:rsidRPr="00A12542" w:rsidDel="006A4999" w:rsidRDefault="00452898" w:rsidP="00452898">
            <w:pPr>
              <w:spacing w:after="0" w:line="240" w:lineRule="auto"/>
              <w:jc w:val="center"/>
              <w:rPr>
                <w:del w:id="4431" w:author="Bikram Adhikari (bdhikari)" w:date="2025-10-16T13:00:00Z" w16du:dateUtc="2025-10-16T18:00:00Z"/>
                <w:rFonts w:asciiTheme="majorBidi" w:eastAsia="Times New Roman" w:hAnsiTheme="majorBidi" w:cstheme="majorBidi"/>
                <w:kern w:val="0"/>
                <w:sz w:val="18"/>
                <w:szCs w:val="18"/>
                <w14:ligatures w14:val="none"/>
              </w:rPr>
            </w:pPr>
            <w:del w:id="4432" w:author="Bikram Adhikari (bdhikari)" w:date="2025-10-16T13:00:00Z" w16du:dateUtc="2025-10-16T18:00:00Z">
              <w:r w:rsidRPr="00A12542" w:rsidDel="006A4999">
                <w:rPr>
                  <w:rFonts w:asciiTheme="majorBidi" w:hAnsiTheme="majorBidi" w:cstheme="majorBidi"/>
                  <w:sz w:val="18"/>
                  <w:szCs w:val="18"/>
                </w:rPr>
                <w:delText>44 (58.1)</w:delText>
              </w:r>
            </w:del>
          </w:p>
        </w:tc>
        <w:tc>
          <w:tcPr>
            <w:tcW w:w="1098" w:type="dxa"/>
            <w:hideMark/>
          </w:tcPr>
          <w:p w14:paraId="57B8D756" w14:textId="477BA333" w:rsidR="00452898" w:rsidRPr="00A12542" w:rsidDel="006A4999" w:rsidRDefault="00452898" w:rsidP="00452898">
            <w:pPr>
              <w:spacing w:after="0" w:line="240" w:lineRule="auto"/>
              <w:jc w:val="center"/>
              <w:rPr>
                <w:del w:id="4433" w:author="Bikram Adhikari (bdhikari)" w:date="2025-10-16T13:00:00Z" w16du:dateUtc="2025-10-16T18:00:00Z"/>
                <w:rFonts w:asciiTheme="majorBidi" w:eastAsia="Times New Roman" w:hAnsiTheme="majorBidi" w:cstheme="majorBidi"/>
                <w:kern w:val="0"/>
                <w:sz w:val="18"/>
                <w:szCs w:val="18"/>
                <w14:ligatures w14:val="none"/>
              </w:rPr>
            </w:pPr>
            <w:del w:id="4434" w:author="Bikram Adhikari (bdhikari)" w:date="2025-10-16T13:00:00Z" w16du:dateUtc="2025-10-16T18:00:00Z">
              <w:r w:rsidRPr="00A12542" w:rsidDel="006A4999">
                <w:rPr>
                  <w:rFonts w:asciiTheme="majorBidi" w:hAnsiTheme="majorBidi" w:cstheme="majorBidi"/>
                  <w:sz w:val="18"/>
                  <w:szCs w:val="18"/>
                </w:rPr>
                <w:delText>1.98</w:delText>
              </w:r>
            </w:del>
          </w:p>
        </w:tc>
        <w:tc>
          <w:tcPr>
            <w:tcW w:w="1108" w:type="dxa"/>
            <w:hideMark/>
          </w:tcPr>
          <w:p w14:paraId="6929E69D" w14:textId="0E1706F4" w:rsidR="00452898" w:rsidRPr="00A12542" w:rsidDel="006A4999" w:rsidRDefault="00452898" w:rsidP="00452898">
            <w:pPr>
              <w:spacing w:after="0" w:line="240" w:lineRule="auto"/>
              <w:jc w:val="center"/>
              <w:rPr>
                <w:del w:id="4435" w:author="Bikram Adhikari (bdhikari)" w:date="2025-10-16T13:00:00Z" w16du:dateUtc="2025-10-16T18:00:00Z"/>
                <w:rFonts w:asciiTheme="majorBidi" w:eastAsia="Times New Roman" w:hAnsiTheme="majorBidi" w:cstheme="majorBidi"/>
                <w:kern w:val="0"/>
                <w:sz w:val="18"/>
                <w:szCs w:val="18"/>
                <w14:ligatures w14:val="none"/>
              </w:rPr>
            </w:pPr>
            <w:del w:id="4436" w:author="Bikram Adhikari (bdhikari)" w:date="2025-10-16T13:00:00Z" w16du:dateUtc="2025-10-16T18:00:00Z">
              <w:r w:rsidRPr="00A12542" w:rsidDel="006A4999">
                <w:rPr>
                  <w:rFonts w:asciiTheme="majorBidi" w:hAnsiTheme="majorBidi" w:cstheme="majorBidi"/>
                  <w:sz w:val="18"/>
                  <w:szCs w:val="18"/>
                </w:rPr>
                <w:delText>1.12</w:delText>
              </w:r>
              <w:r w:rsidDel="006A4999">
                <w:rPr>
                  <w:rFonts w:asciiTheme="majorBidi" w:hAnsiTheme="majorBidi" w:cstheme="majorBidi"/>
                  <w:sz w:val="18"/>
                  <w:szCs w:val="18"/>
                </w:rPr>
                <w:delText xml:space="preserve"> </w:delText>
              </w:r>
            </w:del>
            <w:del w:id="4437" w:author="Bikram Adhikari (bdhikari)" w:date="2025-10-16T12:59:00Z" w16du:dateUtc="2025-10-16T17:59:00Z">
              <w:r w:rsidDel="006A4999">
                <w:rPr>
                  <w:rFonts w:asciiTheme="majorBidi" w:hAnsiTheme="majorBidi" w:cstheme="majorBidi"/>
                  <w:sz w:val="18"/>
                  <w:szCs w:val="18"/>
                </w:rPr>
                <w:delText>to</w:delText>
              </w:r>
            </w:del>
            <w:del w:id="4438" w:author="Bikram Adhikari (bdhikari)" w:date="2025-10-16T13:00:00Z" w16du:dateUtc="2025-10-16T18:00:00Z">
              <w:r w:rsidRPr="00A12542" w:rsidDel="006A4999">
                <w:rPr>
                  <w:rFonts w:asciiTheme="majorBidi" w:hAnsiTheme="majorBidi" w:cstheme="majorBidi"/>
                  <w:sz w:val="18"/>
                  <w:szCs w:val="18"/>
                </w:rPr>
                <w:delText xml:space="preserve"> 3.52</w:delText>
              </w:r>
            </w:del>
          </w:p>
        </w:tc>
        <w:tc>
          <w:tcPr>
            <w:tcW w:w="1230" w:type="dxa"/>
            <w:hideMark/>
          </w:tcPr>
          <w:p w14:paraId="07811637" w14:textId="2E8C80C0" w:rsidR="00452898" w:rsidRPr="00A12542" w:rsidDel="006A4999" w:rsidRDefault="00452898" w:rsidP="00452898">
            <w:pPr>
              <w:spacing w:after="0" w:line="240" w:lineRule="auto"/>
              <w:jc w:val="center"/>
              <w:rPr>
                <w:del w:id="4439" w:author="Bikram Adhikari (bdhikari)" w:date="2025-10-16T13:00:00Z" w16du:dateUtc="2025-10-16T18:00:00Z"/>
                <w:rFonts w:asciiTheme="majorBidi" w:eastAsia="Times New Roman" w:hAnsiTheme="majorBidi" w:cstheme="majorBidi"/>
                <w:b/>
                <w:bCs/>
                <w:kern w:val="0"/>
                <w:sz w:val="18"/>
                <w:szCs w:val="18"/>
                <w14:ligatures w14:val="none"/>
              </w:rPr>
            </w:pPr>
            <w:del w:id="4440" w:author="Bikram Adhikari (bdhikari)" w:date="2025-10-16T13:00:00Z" w16du:dateUtc="2025-10-16T18:00:00Z">
              <w:r w:rsidRPr="00A12542" w:rsidDel="006A4999">
                <w:rPr>
                  <w:rFonts w:asciiTheme="majorBidi" w:hAnsiTheme="majorBidi" w:cstheme="majorBidi"/>
                  <w:b/>
                  <w:bCs/>
                  <w:sz w:val="18"/>
                  <w:szCs w:val="18"/>
                </w:rPr>
                <w:delText>0.020</w:delText>
              </w:r>
            </w:del>
          </w:p>
        </w:tc>
        <w:tc>
          <w:tcPr>
            <w:tcW w:w="1098" w:type="dxa"/>
            <w:hideMark/>
          </w:tcPr>
          <w:p w14:paraId="7E3DF526" w14:textId="6D509B11" w:rsidR="00452898" w:rsidRPr="00A12542" w:rsidDel="006A4999" w:rsidRDefault="00452898" w:rsidP="00452898">
            <w:pPr>
              <w:spacing w:after="0" w:line="240" w:lineRule="auto"/>
              <w:jc w:val="center"/>
              <w:rPr>
                <w:del w:id="4441" w:author="Bikram Adhikari (bdhikari)" w:date="2025-10-16T13:00:00Z" w16du:dateUtc="2025-10-16T18:00:00Z"/>
                <w:rFonts w:asciiTheme="majorBidi" w:eastAsia="Times New Roman" w:hAnsiTheme="majorBidi" w:cstheme="majorBidi"/>
                <w:kern w:val="0"/>
                <w:sz w:val="18"/>
                <w:szCs w:val="18"/>
                <w14:ligatures w14:val="none"/>
              </w:rPr>
            </w:pPr>
            <w:del w:id="4442" w:author="Bikram Adhikari (bdhikari)" w:date="2025-10-16T13:00:00Z" w16du:dateUtc="2025-10-16T18:00:00Z">
              <w:r w:rsidRPr="00A12542" w:rsidDel="006A4999">
                <w:rPr>
                  <w:rFonts w:asciiTheme="majorBidi" w:hAnsiTheme="majorBidi" w:cstheme="majorBidi"/>
                  <w:sz w:val="18"/>
                  <w:szCs w:val="18"/>
                </w:rPr>
                <w:delText>1.36</w:delText>
              </w:r>
            </w:del>
          </w:p>
        </w:tc>
        <w:tc>
          <w:tcPr>
            <w:tcW w:w="1108" w:type="dxa"/>
            <w:hideMark/>
          </w:tcPr>
          <w:p w14:paraId="29F2A359" w14:textId="554BBDAC" w:rsidR="00452898" w:rsidRPr="00A12542" w:rsidDel="006A4999" w:rsidRDefault="00452898" w:rsidP="00452898">
            <w:pPr>
              <w:spacing w:after="0" w:line="240" w:lineRule="auto"/>
              <w:jc w:val="center"/>
              <w:rPr>
                <w:del w:id="4443" w:author="Bikram Adhikari (bdhikari)" w:date="2025-10-16T13:00:00Z" w16du:dateUtc="2025-10-16T18:00:00Z"/>
                <w:rFonts w:asciiTheme="majorBidi" w:eastAsia="Times New Roman" w:hAnsiTheme="majorBidi" w:cstheme="majorBidi"/>
                <w:kern w:val="0"/>
                <w:sz w:val="18"/>
                <w:szCs w:val="18"/>
                <w14:ligatures w14:val="none"/>
              </w:rPr>
            </w:pPr>
            <w:del w:id="4444" w:author="Bikram Adhikari (bdhikari)" w:date="2025-10-16T13:00:00Z" w16du:dateUtc="2025-10-16T18:00:00Z">
              <w:r w:rsidRPr="00A12542" w:rsidDel="006A4999">
                <w:rPr>
                  <w:rFonts w:asciiTheme="majorBidi" w:hAnsiTheme="majorBidi" w:cstheme="majorBidi"/>
                  <w:sz w:val="18"/>
                  <w:szCs w:val="18"/>
                </w:rPr>
                <w:delText>0.68</w:delText>
              </w:r>
              <w:r w:rsidDel="006A4999">
                <w:rPr>
                  <w:rFonts w:asciiTheme="majorBidi" w:hAnsiTheme="majorBidi" w:cstheme="majorBidi"/>
                  <w:sz w:val="18"/>
                  <w:szCs w:val="18"/>
                </w:rPr>
                <w:delText xml:space="preserve"> to</w:delText>
              </w:r>
              <w:r w:rsidRPr="00A12542" w:rsidDel="006A4999">
                <w:rPr>
                  <w:rFonts w:asciiTheme="majorBidi" w:hAnsiTheme="majorBidi" w:cstheme="majorBidi"/>
                  <w:sz w:val="18"/>
                  <w:szCs w:val="18"/>
                </w:rPr>
                <w:delText xml:space="preserve"> 2.72</w:delText>
              </w:r>
            </w:del>
          </w:p>
        </w:tc>
        <w:tc>
          <w:tcPr>
            <w:tcW w:w="1230" w:type="dxa"/>
            <w:hideMark/>
          </w:tcPr>
          <w:p w14:paraId="5C716093" w14:textId="255BE5D3" w:rsidR="00452898" w:rsidRPr="00A12542" w:rsidDel="006A4999" w:rsidRDefault="00452898" w:rsidP="00452898">
            <w:pPr>
              <w:spacing w:after="0" w:line="240" w:lineRule="auto"/>
              <w:jc w:val="center"/>
              <w:rPr>
                <w:del w:id="4445" w:author="Bikram Adhikari (bdhikari)" w:date="2025-10-16T13:00:00Z" w16du:dateUtc="2025-10-16T18:00:00Z"/>
                <w:rFonts w:asciiTheme="majorBidi" w:eastAsia="Times New Roman" w:hAnsiTheme="majorBidi" w:cstheme="majorBidi"/>
                <w:kern w:val="0"/>
                <w:sz w:val="18"/>
                <w:szCs w:val="18"/>
                <w14:ligatures w14:val="none"/>
              </w:rPr>
            </w:pPr>
            <w:del w:id="4446" w:author="Bikram Adhikari (bdhikari)" w:date="2025-10-16T13:00:00Z" w16du:dateUtc="2025-10-16T18:00:00Z">
              <w:r w:rsidRPr="00A12542" w:rsidDel="006A4999">
                <w:rPr>
                  <w:rFonts w:asciiTheme="majorBidi" w:hAnsiTheme="majorBidi" w:cstheme="majorBidi"/>
                  <w:sz w:val="18"/>
                  <w:szCs w:val="18"/>
                </w:rPr>
                <w:delText>0.39</w:delText>
              </w:r>
            </w:del>
          </w:p>
        </w:tc>
      </w:tr>
    </w:tbl>
    <w:p w14:paraId="041DB33E" w14:textId="77777777" w:rsidR="000B7726" w:rsidRPr="00404587" w:rsidRDefault="00396907" w:rsidP="00186D1E">
      <w:pPr>
        <w:spacing w:after="0"/>
        <w:rPr>
          <w:rFonts w:asciiTheme="majorBidi" w:hAnsiTheme="majorBidi" w:cstheme="majorBidi"/>
          <w:i/>
          <w:iCs/>
          <w:sz w:val="18"/>
          <w:szCs w:val="18"/>
          <w:rPrChange w:id="4447" w:author="Bikram Adhikari (bdhikari)" w:date="2025-10-16T15:25:00Z" w16du:dateUtc="2025-10-16T20:25:00Z">
            <w:rPr>
              <w:rFonts w:asciiTheme="majorBidi" w:hAnsiTheme="majorBidi" w:cstheme="majorBidi"/>
              <w:i/>
              <w:iCs/>
              <w:sz w:val="22"/>
              <w:szCs w:val="22"/>
            </w:rPr>
          </w:rPrChange>
        </w:rPr>
      </w:pPr>
      <w:r w:rsidRPr="00404587">
        <w:rPr>
          <w:rFonts w:asciiTheme="majorBidi" w:hAnsiTheme="majorBidi" w:cstheme="majorBidi"/>
          <w:i/>
          <w:iCs/>
          <w:sz w:val="18"/>
          <w:szCs w:val="18"/>
          <w:rPrChange w:id="4448" w:author="Bikram Adhikari (bdhikari)" w:date="2025-10-16T15:25:00Z" w16du:dateUtc="2025-10-16T20:25:00Z">
            <w:rPr>
              <w:rFonts w:asciiTheme="majorBidi" w:hAnsiTheme="majorBidi" w:cstheme="majorBidi"/>
              <w:i/>
              <w:iCs/>
              <w:sz w:val="22"/>
              <w:szCs w:val="22"/>
            </w:rPr>
          </w:rPrChange>
        </w:rPr>
        <w:t>n: weighted frequency; %: weighted percent</w:t>
      </w:r>
    </w:p>
    <w:p w14:paraId="181E14DC" w14:textId="0AEB68BC" w:rsidR="00396907" w:rsidRPr="00404587" w:rsidRDefault="00396907" w:rsidP="00186D1E">
      <w:pPr>
        <w:spacing w:after="0"/>
        <w:rPr>
          <w:rFonts w:asciiTheme="majorBidi" w:hAnsiTheme="majorBidi" w:cstheme="majorBidi"/>
          <w:i/>
          <w:iCs/>
          <w:sz w:val="18"/>
          <w:szCs w:val="18"/>
          <w:rPrChange w:id="4449" w:author="Bikram Adhikari (bdhikari)" w:date="2025-10-16T15:25:00Z" w16du:dateUtc="2025-10-16T20:25:00Z">
            <w:rPr>
              <w:rFonts w:asciiTheme="majorBidi" w:hAnsiTheme="majorBidi" w:cstheme="majorBidi"/>
              <w:i/>
              <w:iCs/>
              <w:sz w:val="22"/>
              <w:szCs w:val="22"/>
            </w:rPr>
          </w:rPrChange>
        </w:rPr>
      </w:pPr>
      <w:r w:rsidRPr="00404587">
        <w:rPr>
          <w:rFonts w:asciiTheme="majorBidi" w:hAnsiTheme="majorBidi" w:cstheme="majorBidi"/>
          <w:i/>
          <w:iCs/>
          <w:sz w:val="18"/>
          <w:szCs w:val="18"/>
          <w:rPrChange w:id="4450" w:author="Bikram Adhikari (bdhikari)" w:date="2025-10-16T15:25:00Z" w16du:dateUtc="2025-10-16T20:25:00Z">
            <w:rPr>
              <w:rFonts w:asciiTheme="majorBidi" w:hAnsiTheme="majorBidi" w:cstheme="majorBidi"/>
              <w:i/>
              <w:iCs/>
              <w:sz w:val="22"/>
              <w:szCs w:val="22"/>
            </w:rPr>
          </w:rPrChange>
        </w:rPr>
        <w:t xml:space="preserve">* Row </w:t>
      </w:r>
      <w:r w:rsidR="0088475D" w:rsidRPr="00404587">
        <w:rPr>
          <w:rFonts w:asciiTheme="majorBidi" w:hAnsiTheme="majorBidi" w:cstheme="majorBidi"/>
          <w:i/>
          <w:iCs/>
          <w:sz w:val="18"/>
          <w:szCs w:val="18"/>
          <w:rPrChange w:id="4451" w:author="Bikram Adhikari (bdhikari)" w:date="2025-10-16T15:25:00Z" w16du:dateUtc="2025-10-16T20:25:00Z">
            <w:rPr>
              <w:rFonts w:asciiTheme="majorBidi" w:hAnsiTheme="majorBidi" w:cstheme="majorBidi"/>
              <w:i/>
              <w:iCs/>
              <w:sz w:val="22"/>
              <w:szCs w:val="22"/>
            </w:rPr>
          </w:rPrChange>
        </w:rPr>
        <w:t>percent</w:t>
      </w:r>
    </w:p>
    <w:p w14:paraId="27AE50B4" w14:textId="61BFA826" w:rsidR="0004701C" w:rsidRPr="00404587" w:rsidRDefault="00C108F3" w:rsidP="00186D1E">
      <w:pPr>
        <w:spacing w:after="0"/>
        <w:rPr>
          <w:rFonts w:asciiTheme="majorBidi" w:hAnsiTheme="majorBidi" w:cstheme="majorBidi"/>
          <w:i/>
          <w:iCs/>
          <w:sz w:val="18"/>
          <w:szCs w:val="18"/>
          <w:rPrChange w:id="4452" w:author="Bikram Adhikari (bdhikari)" w:date="2025-10-16T15:25:00Z" w16du:dateUtc="2025-10-16T20:25:00Z">
            <w:rPr>
              <w:rFonts w:asciiTheme="majorBidi" w:hAnsiTheme="majorBidi" w:cstheme="majorBidi"/>
              <w:i/>
              <w:iCs/>
              <w:sz w:val="22"/>
              <w:szCs w:val="22"/>
            </w:rPr>
          </w:rPrChange>
        </w:rPr>
      </w:pPr>
      <w:r w:rsidRPr="00404587">
        <w:rPr>
          <w:rFonts w:asciiTheme="majorBidi" w:hAnsiTheme="majorBidi" w:cstheme="majorBidi"/>
          <w:i/>
          <w:iCs/>
          <w:sz w:val="18"/>
          <w:szCs w:val="18"/>
          <w:rPrChange w:id="4453" w:author="Bikram Adhikari (bdhikari)" w:date="2025-10-16T15:25:00Z" w16du:dateUtc="2025-10-16T20:25:00Z">
            <w:rPr>
              <w:rFonts w:asciiTheme="majorBidi" w:hAnsiTheme="majorBidi" w:cstheme="majorBidi"/>
              <w:i/>
              <w:iCs/>
              <w:sz w:val="22"/>
              <w:szCs w:val="22"/>
            </w:rPr>
          </w:rPrChange>
        </w:rPr>
        <w:t>R</w:t>
      </w:r>
      <w:r w:rsidR="009B79BC" w:rsidRPr="00404587">
        <w:rPr>
          <w:rFonts w:asciiTheme="majorBidi" w:hAnsiTheme="majorBidi" w:cstheme="majorBidi"/>
          <w:i/>
          <w:iCs/>
          <w:sz w:val="18"/>
          <w:szCs w:val="18"/>
          <w:rPrChange w:id="4454" w:author="Bikram Adhikari (bdhikari)" w:date="2025-10-16T15:25:00Z" w16du:dateUtc="2025-10-16T20:25:00Z">
            <w:rPr>
              <w:rFonts w:asciiTheme="majorBidi" w:hAnsiTheme="majorBidi" w:cstheme="majorBidi"/>
              <w:i/>
              <w:iCs/>
              <w:sz w:val="22"/>
              <w:szCs w:val="22"/>
            </w:rPr>
          </w:rPrChange>
        </w:rPr>
        <w:t>ef: reference grou</w:t>
      </w:r>
      <w:r w:rsidR="006A788A" w:rsidRPr="00404587">
        <w:rPr>
          <w:rFonts w:asciiTheme="majorBidi" w:hAnsiTheme="majorBidi" w:cstheme="majorBidi"/>
          <w:i/>
          <w:iCs/>
          <w:sz w:val="18"/>
          <w:szCs w:val="18"/>
          <w:rPrChange w:id="4455" w:author="Bikram Adhikari (bdhikari)" w:date="2025-10-16T15:25:00Z" w16du:dateUtc="2025-10-16T20:25:00Z">
            <w:rPr>
              <w:rFonts w:asciiTheme="majorBidi" w:hAnsiTheme="majorBidi" w:cstheme="majorBidi"/>
              <w:i/>
              <w:iCs/>
              <w:sz w:val="22"/>
              <w:szCs w:val="22"/>
            </w:rPr>
          </w:rPrChange>
        </w:rPr>
        <w:t xml:space="preserve">p; OR: odds ratio; </w:t>
      </w:r>
      <w:r w:rsidR="00473791" w:rsidRPr="00404587">
        <w:rPr>
          <w:rFonts w:asciiTheme="majorBidi" w:hAnsiTheme="majorBidi" w:cstheme="majorBidi"/>
          <w:i/>
          <w:iCs/>
          <w:sz w:val="18"/>
          <w:szCs w:val="18"/>
          <w:rPrChange w:id="4456" w:author="Bikram Adhikari (bdhikari)" w:date="2025-10-16T15:25:00Z" w16du:dateUtc="2025-10-16T20:25:00Z">
            <w:rPr>
              <w:rFonts w:asciiTheme="majorBidi" w:hAnsiTheme="majorBidi" w:cstheme="majorBidi"/>
              <w:i/>
              <w:iCs/>
              <w:sz w:val="22"/>
              <w:szCs w:val="22"/>
            </w:rPr>
          </w:rPrChange>
        </w:rPr>
        <w:t xml:space="preserve">AOR: adjusted odds ratio; </w:t>
      </w:r>
      <w:r w:rsidR="006A788A" w:rsidRPr="00404587">
        <w:rPr>
          <w:rFonts w:asciiTheme="majorBidi" w:hAnsiTheme="majorBidi" w:cstheme="majorBidi"/>
          <w:i/>
          <w:iCs/>
          <w:sz w:val="18"/>
          <w:szCs w:val="18"/>
          <w:rPrChange w:id="4457" w:author="Bikram Adhikari (bdhikari)" w:date="2025-10-16T15:25:00Z" w16du:dateUtc="2025-10-16T20:25:00Z">
            <w:rPr>
              <w:rFonts w:asciiTheme="majorBidi" w:hAnsiTheme="majorBidi" w:cstheme="majorBidi"/>
              <w:i/>
              <w:iCs/>
              <w:sz w:val="22"/>
              <w:szCs w:val="22"/>
            </w:rPr>
          </w:rPrChange>
        </w:rPr>
        <w:t xml:space="preserve">CI: confidence </w:t>
      </w:r>
      <w:r w:rsidR="006C480E" w:rsidRPr="00404587">
        <w:rPr>
          <w:rFonts w:asciiTheme="majorBidi" w:hAnsiTheme="majorBidi" w:cstheme="majorBidi"/>
          <w:i/>
          <w:iCs/>
          <w:sz w:val="18"/>
          <w:szCs w:val="18"/>
          <w:rPrChange w:id="4458" w:author="Bikram Adhikari (bdhikari)" w:date="2025-10-16T15:25:00Z" w16du:dateUtc="2025-10-16T20:25:00Z">
            <w:rPr>
              <w:rFonts w:asciiTheme="majorBidi" w:hAnsiTheme="majorBidi" w:cstheme="majorBidi"/>
              <w:i/>
              <w:iCs/>
              <w:sz w:val="22"/>
              <w:szCs w:val="22"/>
            </w:rPr>
          </w:rPrChange>
        </w:rPr>
        <w:t>interval</w:t>
      </w:r>
    </w:p>
    <w:p w14:paraId="62EE0879" w14:textId="18F7182F" w:rsidR="00404587" w:rsidRPr="002B5F19" w:rsidRDefault="00C81C4F" w:rsidP="00404587">
      <w:pPr>
        <w:spacing w:after="0"/>
        <w:rPr>
          <w:ins w:id="4459" w:author="Bikram Adhikari (bdhikari)" w:date="2025-10-16T15:25:00Z" w16du:dateUtc="2025-10-16T20:25:00Z"/>
          <w:rFonts w:asciiTheme="majorBidi" w:hAnsiTheme="majorBidi" w:cstheme="majorBidi"/>
          <w:i/>
          <w:iCs/>
          <w:sz w:val="18"/>
          <w:szCs w:val="18"/>
        </w:rPr>
      </w:pPr>
      <w:r w:rsidRPr="00404587">
        <w:rPr>
          <w:rFonts w:asciiTheme="majorBidi" w:hAnsiTheme="majorBidi" w:cstheme="majorBidi"/>
          <w:i/>
          <w:iCs/>
          <w:sz w:val="18"/>
          <w:szCs w:val="18"/>
          <w:rPrChange w:id="4460" w:author="Bikram Adhikari (bdhikari)" w:date="2025-10-16T15:25:00Z" w16du:dateUtc="2025-10-16T20:25:00Z">
            <w:rPr>
              <w:rFonts w:asciiTheme="majorBidi" w:hAnsiTheme="majorBidi" w:cstheme="majorBidi"/>
              <w:i/>
              <w:iCs/>
              <w:sz w:val="22"/>
              <w:szCs w:val="22"/>
              <w:vertAlign w:val="superscript"/>
            </w:rPr>
          </w:rPrChange>
        </w:rPr>
        <w:t>#</w:t>
      </w:r>
      <w:r w:rsidRPr="00404587">
        <w:rPr>
          <w:rFonts w:asciiTheme="majorBidi" w:hAnsiTheme="majorBidi" w:cstheme="majorBidi"/>
          <w:i/>
          <w:iCs/>
          <w:sz w:val="18"/>
          <w:szCs w:val="18"/>
          <w:rPrChange w:id="4461" w:author="Bikram Adhikari (bdhikari)" w:date="2025-10-16T15:25:00Z" w16du:dateUtc="2025-10-16T20:25:00Z">
            <w:rPr>
              <w:rFonts w:asciiTheme="majorBidi" w:hAnsiTheme="majorBidi" w:cstheme="majorBidi"/>
              <w:i/>
              <w:iCs/>
              <w:sz w:val="22"/>
              <w:szCs w:val="22"/>
            </w:rPr>
          </w:rPrChange>
        </w:rPr>
        <w:t xml:space="preserve"> </w:t>
      </w:r>
      <w:r w:rsidR="002416F0" w:rsidRPr="00404587">
        <w:rPr>
          <w:rFonts w:asciiTheme="majorBidi" w:hAnsiTheme="majorBidi" w:cstheme="majorBidi"/>
          <w:i/>
          <w:iCs/>
          <w:sz w:val="18"/>
          <w:szCs w:val="18"/>
          <w:rPrChange w:id="4462" w:author="Bikram Adhikari (bdhikari)" w:date="2025-10-16T15:25:00Z" w16du:dateUtc="2025-10-16T20:25:00Z">
            <w:rPr>
              <w:rFonts w:asciiTheme="majorBidi" w:hAnsiTheme="majorBidi" w:cstheme="majorBidi"/>
              <w:i/>
              <w:iCs/>
              <w:sz w:val="22"/>
              <w:szCs w:val="22"/>
            </w:rPr>
          </w:rPrChange>
        </w:rPr>
        <w:t>adjusted for age, sex of child, father’s education, parity, place of residence, ecological belt, mother’s age at childbirth</w:t>
      </w:r>
      <w:ins w:id="4463" w:author="Bikram Adhikari (bdhikari)" w:date="2025-10-16T15:25:00Z" w16du:dateUtc="2025-10-16T20:25:00Z">
        <w:r w:rsidR="00404587" w:rsidRPr="00404587">
          <w:rPr>
            <w:rFonts w:asciiTheme="majorBidi" w:hAnsiTheme="majorBidi" w:cstheme="majorBidi"/>
            <w:i/>
            <w:iCs/>
            <w:sz w:val="18"/>
            <w:szCs w:val="18"/>
            <w:rPrChange w:id="4464" w:author="Bikram Adhikari (bdhikari)" w:date="2025-10-16T15:25:00Z" w16du:dateUtc="2025-10-16T20:25:00Z">
              <w:rPr>
                <w:rFonts w:asciiTheme="majorBidi" w:hAnsiTheme="majorBidi" w:cstheme="majorBidi"/>
                <w:i/>
                <w:iCs/>
                <w:sz w:val="22"/>
                <w:szCs w:val="22"/>
              </w:rPr>
            </w:rPrChange>
          </w:rPr>
          <w:t xml:space="preserve"> </w:t>
        </w:r>
        <w:r w:rsidR="00404587">
          <w:rPr>
            <w:rFonts w:asciiTheme="majorBidi" w:hAnsiTheme="majorBidi" w:cstheme="majorBidi"/>
            <w:i/>
            <w:iCs/>
            <w:sz w:val="18"/>
            <w:szCs w:val="18"/>
          </w:rPr>
          <w:t>and adjusted for each other</w:t>
        </w:r>
      </w:ins>
    </w:p>
    <w:p w14:paraId="3B819B66" w14:textId="60C7EA50" w:rsidR="002416F0" w:rsidRPr="00A12542" w:rsidRDefault="002416F0" w:rsidP="002416F0">
      <w:pPr>
        <w:spacing w:after="0"/>
        <w:rPr>
          <w:rFonts w:asciiTheme="majorBidi" w:hAnsiTheme="majorBidi" w:cstheme="majorBidi"/>
          <w:i/>
          <w:iCs/>
          <w:sz w:val="22"/>
          <w:szCs w:val="22"/>
        </w:rPr>
      </w:pPr>
    </w:p>
    <w:p w14:paraId="07AC096E" w14:textId="77777777" w:rsidR="00161063" w:rsidRPr="00A12542" w:rsidRDefault="00161063" w:rsidP="00775DF7">
      <w:pPr>
        <w:pStyle w:val="Caption"/>
        <w:keepNext/>
        <w:spacing w:line="360" w:lineRule="auto"/>
        <w:jc w:val="both"/>
        <w:rPr>
          <w:rFonts w:asciiTheme="majorBidi" w:hAnsiTheme="majorBidi" w:cstheme="majorBidi"/>
          <w:i w:val="0"/>
          <w:iCs w:val="0"/>
          <w:color w:val="auto"/>
          <w:sz w:val="22"/>
          <w:szCs w:val="22"/>
        </w:rPr>
      </w:pPr>
    </w:p>
    <w:p w14:paraId="218C182F" w14:textId="7B7B81D1" w:rsidR="00800B5E" w:rsidRPr="00A12542" w:rsidRDefault="002B6610" w:rsidP="00775DF7">
      <w:pPr>
        <w:pStyle w:val="Caption"/>
        <w:keepNext/>
        <w:spacing w:line="360" w:lineRule="auto"/>
        <w:jc w:val="both"/>
        <w:rPr>
          <w:rFonts w:asciiTheme="majorBidi" w:hAnsiTheme="majorBidi" w:cstheme="majorBidi"/>
          <w:i w:val="0"/>
          <w:iCs w:val="0"/>
          <w:color w:val="auto"/>
          <w:sz w:val="22"/>
          <w:szCs w:val="22"/>
        </w:rPr>
      </w:pPr>
      <w:r w:rsidRPr="00A12542">
        <w:rPr>
          <w:rFonts w:asciiTheme="majorBidi" w:hAnsiTheme="majorBidi" w:cstheme="majorBidi"/>
          <w:i w:val="0"/>
          <w:iCs w:val="0"/>
          <w:color w:val="auto"/>
          <w:sz w:val="22"/>
          <w:szCs w:val="22"/>
        </w:rPr>
        <w:t xml:space="preserve">Table </w:t>
      </w:r>
      <w:del w:id="4465" w:author="Bikram Adhikari (bdhikari)" w:date="2025-10-09T15:48:00Z" w16du:dateUtc="2025-10-09T20:48:00Z">
        <w:r w:rsidR="0004701C" w:rsidRPr="00A12542" w:rsidDel="008B0585">
          <w:rPr>
            <w:rFonts w:asciiTheme="majorBidi" w:hAnsiTheme="majorBidi" w:cstheme="majorBidi"/>
            <w:i w:val="0"/>
            <w:iCs w:val="0"/>
            <w:color w:val="auto"/>
            <w:sz w:val="22"/>
            <w:szCs w:val="22"/>
          </w:rPr>
          <w:delText xml:space="preserve">5 </w:delText>
        </w:r>
      </w:del>
      <w:ins w:id="4466" w:author="Bikram Adhikari (bdhikari)" w:date="2025-10-16T13:08:00Z" w16du:dateUtc="2025-10-16T18:08:00Z">
        <w:r w:rsidR="004424A0">
          <w:rPr>
            <w:rFonts w:asciiTheme="majorBidi" w:hAnsiTheme="majorBidi" w:cstheme="majorBidi"/>
            <w:i w:val="0"/>
            <w:iCs w:val="0"/>
            <w:color w:val="auto"/>
            <w:sz w:val="22"/>
            <w:szCs w:val="22"/>
          </w:rPr>
          <w:t>7</w:t>
        </w:r>
      </w:ins>
      <w:ins w:id="4467" w:author="Bikram Adhikari (bdhikari)" w:date="2025-10-09T15:48:00Z" w16du:dateUtc="2025-10-09T20:48:00Z">
        <w:r w:rsidR="008B0585" w:rsidRPr="00A12542">
          <w:rPr>
            <w:rFonts w:asciiTheme="majorBidi" w:hAnsiTheme="majorBidi" w:cstheme="majorBidi"/>
            <w:i w:val="0"/>
            <w:iCs w:val="0"/>
            <w:color w:val="auto"/>
            <w:sz w:val="22"/>
            <w:szCs w:val="22"/>
          </w:rPr>
          <w:t xml:space="preserve"> </w:t>
        </w:r>
      </w:ins>
      <w:r w:rsidR="0004701C" w:rsidRPr="00A12542">
        <w:rPr>
          <w:rFonts w:asciiTheme="majorBidi" w:hAnsiTheme="majorBidi" w:cstheme="majorBidi"/>
          <w:i w:val="0"/>
          <w:iCs w:val="0"/>
          <w:color w:val="auto"/>
          <w:sz w:val="22"/>
          <w:szCs w:val="22"/>
        </w:rPr>
        <w:t>presents the factors associated with</w:t>
      </w:r>
      <w:r w:rsidR="0088475D" w:rsidRPr="00A12542">
        <w:rPr>
          <w:rFonts w:asciiTheme="majorBidi" w:hAnsiTheme="majorBidi" w:cstheme="majorBidi"/>
          <w:i w:val="0"/>
          <w:iCs w:val="0"/>
          <w:color w:val="auto"/>
          <w:sz w:val="22"/>
          <w:szCs w:val="22"/>
        </w:rPr>
        <w:t xml:space="preserve"> </w:t>
      </w:r>
      <w:r w:rsidR="0004701C" w:rsidRPr="00A12542">
        <w:rPr>
          <w:rFonts w:asciiTheme="majorBidi" w:hAnsiTheme="majorBidi" w:cstheme="majorBidi"/>
          <w:i w:val="0"/>
          <w:iCs w:val="0"/>
          <w:color w:val="auto"/>
          <w:sz w:val="22"/>
          <w:szCs w:val="22"/>
        </w:rPr>
        <w:t xml:space="preserve">co-existence of undernutrition and anemia among children aged 6-59 months. </w:t>
      </w:r>
      <w:r w:rsidR="00526DEC" w:rsidRPr="00A12542">
        <w:rPr>
          <w:rFonts w:asciiTheme="majorBidi" w:hAnsiTheme="majorBidi" w:cstheme="majorBidi"/>
          <w:i w:val="0"/>
          <w:iCs w:val="0"/>
          <w:color w:val="auto"/>
          <w:sz w:val="22"/>
          <w:szCs w:val="22"/>
        </w:rPr>
        <w:t xml:space="preserve">The co-existence of </w:t>
      </w:r>
      <w:r w:rsidR="00EB5638" w:rsidRPr="00A12542">
        <w:rPr>
          <w:rFonts w:asciiTheme="majorBidi" w:hAnsiTheme="majorBidi" w:cstheme="majorBidi"/>
          <w:i w:val="0"/>
          <w:iCs w:val="0"/>
          <w:color w:val="auto"/>
          <w:sz w:val="22"/>
          <w:szCs w:val="22"/>
        </w:rPr>
        <w:t>undernutrition</w:t>
      </w:r>
      <w:r w:rsidR="00526DEC" w:rsidRPr="00A12542">
        <w:rPr>
          <w:rFonts w:asciiTheme="majorBidi" w:hAnsiTheme="majorBidi" w:cstheme="majorBidi"/>
          <w:i w:val="0"/>
          <w:iCs w:val="0"/>
          <w:color w:val="auto"/>
          <w:sz w:val="22"/>
          <w:szCs w:val="22"/>
        </w:rPr>
        <w:t xml:space="preserve"> and anemia is significantly associated with </w:t>
      </w:r>
      <w:r w:rsidRPr="00A12542">
        <w:rPr>
          <w:rFonts w:asciiTheme="majorBidi" w:hAnsiTheme="majorBidi" w:cstheme="majorBidi"/>
          <w:i w:val="0"/>
          <w:iCs w:val="0"/>
          <w:color w:val="auto"/>
          <w:sz w:val="22"/>
          <w:szCs w:val="22"/>
        </w:rPr>
        <w:t>the richest</w:t>
      </w:r>
      <w:r w:rsidR="00526DEC" w:rsidRPr="00A12542">
        <w:rPr>
          <w:rFonts w:asciiTheme="majorBidi" w:hAnsiTheme="majorBidi" w:cstheme="majorBidi"/>
          <w:i w:val="0"/>
          <w:iCs w:val="0"/>
          <w:color w:val="auto"/>
          <w:sz w:val="22"/>
          <w:szCs w:val="22"/>
        </w:rPr>
        <w:t xml:space="preserve"> wealth quintile, </w:t>
      </w:r>
      <w:r w:rsidR="00140EA7" w:rsidRPr="00A12542">
        <w:rPr>
          <w:rFonts w:asciiTheme="majorBidi" w:hAnsiTheme="majorBidi" w:cstheme="majorBidi"/>
          <w:i w:val="0"/>
          <w:iCs w:val="0"/>
          <w:color w:val="auto"/>
          <w:sz w:val="22"/>
          <w:szCs w:val="22"/>
        </w:rPr>
        <w:t>the mother's</w:t>
      </w:r>
      <w:r w:rsidR="009343C5" w:rsidRPr="00A12542">
        <w:rPr>
          <w:rFonts w:asciiTheme="majorBidi" w:hAnsiTheme="majorBidi" w:cstheme="majorBidi"/>
          <w:i w:val="0"/>
          <w:iCs w:val="0"/>
          <w:color w:val="auto"/>
          <w:sz w:val="22"/>
          <w:szCs w:val="22"/>
        </w:rPr>
        <w:t xml:space="preserve"> education status</w:t>
      </w:r>
      <w:r w:rsidR="00EB5638" w:rsidRPr="00A12542">
        <w:rPr>
          <w:rFonts w:asciiTheme="majorBidi" w:hAnsiTheme="majorBidi" w:cstheme="majorBidi"/>
          <w:i w:val="0"/>
          <w:iCs w:val="0"/>
          <w:color w:val="auto"/>
          <w:sz w:val="22"/>
          <w:szCs w:val="22"/>
        </w:rPr>
        <w:t xml:space="preserve">, </w:t>
      </w:r>
      <w:r w:rsidR="00140EA7" w:rsidRPr="00A12542">
        <w:rPr>
          <w:rFonts w:asciiTheme="majorBidi" w:hAnsiTheme="majorBidi" w:cstheme="majorBidi"/>
          <w:i w:val="0"/>
          <w:iCs w:val="0"/>
          <w:color w:val="auto"/>
          <w:sz w:val="22"/>
          <w:szCs w:val="22"/>
        </w:rPr>
        <w:t xml:space="preserve">the </w:t>
      </w:r>
      <w:r w:rsidR="00EB5638" w:rsidRPr="00A12542">
        <w:rPr>
          <w:rFonts w:asciiTheme="majorBidi" w:hAnsiTheme="majorBidi" w:cstheme="majorBidi"/>
          <w:i w:val="0"/>
          <w:iCs w:val="0"/>
          <w:color w:val="auto"/>
          <w:sz w:val="22"/>
          <w:szCs w:val="22"/>
        </w:rPr>
        <w:t xml:space="preserve">mother’s </w:t>
      </w:r>
      <w:del w:id="4468" w:author="Bikram Adhikari (bdhikari)" w:date="2025-10-16T14:38:00Z" w16du:dateUtc="2025-10-16T19:38:00Z">
        <w:r w:rsidR="00EB5638" w:rsidRPr="00A12542" w:rsidDel="0001242B">
          <w:rPr>
            <w:rFonts w:asciiTheme="majorBidi" w:hAnsiTheme="majorBidi" w:cstheme="majorBidi"/>
            <w:i w:val="0"/>
            <w:iCs w:val="0"/>
            <w:color w:val="auto"/>
            <w:sz w:val="22"/>
            <w:szCs w:val="22"/>
          </w:rPr>
          <w:delText>nutritional status</w:delText>
        </w:r>
      </w:del>
      <w:ins w:id="4469" w:author="Bikram Adhikari (bdhikari)" w:date="2025-10-16T14:38:00Z" w16du:dateUtc="2025-10-16T19:38:00Z">
        <w:r w:rsidR="0001242B">
          <w:rPr>
            <w:rFonts w:asciiTheme="majorBidi" w:hAnsiTheme="majorBidi" w:cstheme="majorBidi"/>
            <w:i w:val="0"/>
            <w:iCs w:val="0"/>
            <w:color w:val="auto"/>
            <w:sz w:val="22"/>
            <w:szCs w:val="22"/>
          </w:rPr>
          <w:t>BMI</w:t>
        </w:r>
      </w:ins>
      <w:r w:rsidR="000F19A5">
        <w:rPr>
          <w:rFonts w:asciiTheme="majorBidi" w:hAnsiTheme="majorBidi" w:cstheme="majorBidi"/>
          <w:i w:val="0"/>
          <w:iCs w:val="0"/>
          <w:color w:val="auto"/>
          <w:sz w:val="22"/>
          <w:szCs w:val="22"/>
        </w:rPr>
        <w:t>,</w:t>
      </w:r>
      <w:r w:rsidR="00EB5638" w:rsidRPr="00A12542">
        <w:rPr>
          <w:rFonts w:asciiTheme="majorBidi" w:hAnsiTheme="majorBidi" w:cstheme="majorBidi"/>
          <w:i w:val="0"/>
          <w:iCs w:val="0"/>
          <w:color w:val="auto"/>
          <w:sz w:val="22"/>
          <w:szCs w:val="22"/>
        </w:rPr>
        <w:t xml:space="preserve"> and </w:t>
      </w:r>
      <w:r w:rsidR="00473791">
        <w:rPr>
          <w:rFonts w:asciiTheme="majorBidi" w:hAnsiTheme="majorBidi" w:cstheme="majorBidi"/>
          <w:i w:val="0"/>
          <w:iCs w:val="0"/>
          <w:color w:val="auto"/>
          <w:sz w:val="22"/>
          <w:szCs w:val="22"/>
        </w:rPr>
        <w:t xml:space="preserve">presence </w:t>
      </w:r>
      <w:ins w:id="4470" w:author="Bikram Adhikari (bdhikari)" w:date="2025-10-16T13:34:00Z" w16du:dateUtc="2025-10-16T18:34:00Z">
        <w:r w:rsidR="0080088A">
          <w:rPr>
            <w:rFonts w:asciiTheme="majorBidi" w:hAnsiTheme="majorBidi" w:cstheme="majorBidi"/>
            <w:i w:val="0"/>
            <w:iCs w:val="0"/>
            <w:color w:val="auto"/>
            <w:sz w:val="22"/>
            <w:szCs w:val="22"/>
          </w:rPr>
          <w:t xml:space="preserve">of </w:t>
        </w:r>
      </w:ins>
      <w:r w:rsidR="00EB5638" w:rsidRPr="00A12542">
        <w:rPr>
          <w:rFonts w:asciiTheme="majorBidi" w:hAnsiTheme="majorBidi" w:cstheme="majorBidi"/>
          <w:i w:val="0"/>
          <w:iCs w:val="0"/>
          <w:color w:val="auto"/>
          <w:sz w:val="22"/>
          <w:szCs w:val="22"/>
        </w:rPr>
        <w:t xml:space="preserve">anemia in children. The children from </w:t>
      </w:r>
      <w:r w:rsidR="00140EA7" w:rsidRPr="00A12542">
        <w:rPr>
          <w:rFonts w:asciiTheme="majorBidi" w:hAnsiTheme="majorBidi" w:cstheme="majorBidi"/>
          <w:i w:val="0"/>
          <w:iCs w:val="0"/>
          <w:color w:val="auto"/>
          <w:sz w:val="22"/>
          <w:szCs w:val="22"/>
        </w:rPr>
        <w:t xml:space="preserve">the </w:t>
      </w:r>
      <w:r w:rsidR="00EB5638" w:rsidRPr="00A12542">
        <w:rPr>
          <w:rFonts w:asciiTheme="majorBidi" w:hAnsiTheme="majorBidi" w:cstheme="majorBidi"/>
          <w:i w:val="0"/>
          <w:iCs w:val="0"/>
          <w:color w:val="auto"/>
          <w:sz w:val="22"/>
          <w:szCs w:val="22"/>
        </w:rPr>
        <w:t xml:space="preserve">richest wealth quintile were </w:t>
      </w:r>
      <w:del w:id="4471" w:author="Bikram Adhikari (bdhikari)" w:date="2025-10-16T12:53:00Z" w16du:dateUtc="2025-10-16T17:53:00Z">
        <w:r w:rsidR="00456825" w:rsidRPr="00A12542" w:rsidDel="006D064A">
          <w:rPr>
            <w:rFonts w:asciiTheme="majorBidi" w:hAnsiTheme="majorBidi" w:cstheme="majorBidi"/>
            <w:i w:val="0"/>
            <w:iCs w:val="0"/>
            <w:color w:val="auto"/>
            <w:sz w:val="22"/>
            <w:szCs w:val="22"/>
          </w:rPr>
          <w:delText>51</w:delText>
        </w:r>
      </w:del>
      <w:ins w:id="4472" w:author="Bikram Adhikari (bdhikari)" w:date="2025-10-16T12:55:00Z" w16du:dateUtc="2025-10-16T17:55:00Z">
        <w:r w:rsidR="00E97C5A">
          <w:rPr>
            <w:rFonts w:asciiTheme="majorBidi" w:hAnsiTheme="majorBidi" w:cstheme="majorBidi"/>
            <w:i w:val="0"/>
            <w:iCs w:val="0"/>
            <w:color w:val="auto"/>
            <w:sz w:val="22"/>
            <w:szCs w:val="22"/>
          </w:rPr>
          <w:t>53</w:t>
        </w:r>
      </w:ins>
      <w:r w:rsidR="00456825" w:rsidRPr="00A12542">
        <w:rPr>
          <w:rFonts w:asciiTheme="majorBidi" w:hAnsiTheme="majorBidi" w:cstheme="majorBidi"/>
          <w:i w:val="0"/>
          <w:iCs w:val="0"/>
          <w:color w:val="auto"/>
          <w:sz w:val="22"/>
          <w:szCs w:val="22"/>
        </w:rPr>
        <w:t xml:space="preserve">% </w:t>
      </w:r>
      <w:r w:rsidR="008148E2"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8148E2" w:rsidRPr="00A12542">
        <w:rPr>
          <w:rFonts w:asciiTheme="majorBidi" w:hAnsiTheme="majorBidi" w:cstheme="majorBidi"/>
          <w:i w:val="0"/>
          <w:iCs w:val="0"/>
          <w:color w:val="auto"/>
          <w:sz w:val="22"/>
          <w:szCs w:val="22"/>
        </w:rPr>
        <w:t>O</w:t>
      </w:r>
      <w:del w:id="4473" w:author="Bikram Adhikari (bdhikari)" w:date="2025-10-08T22:11:00Z" w16du:dateUtc="2025-10-09T03:11:00Z">
        <w:r w:rsidR="00A87B52" w:rsidDel="00D2363F">
          <w:rPr>
            <w:rFonts w:asciiTheme="majorBidi" w:hAnsiTheme="majorBidi" w:cstheme="majorBidi"/>
            <w:i w:val="0"/>
            <w:iCs w:val="0"/>
            <w:color w:val="auto"/>
            <w:sz w:val="22"/>
            <w:szCs w:val="22"/>
          </w:rPr>
          <w:delText>L</w:delText>
        </w:r>
      </w:del>
      <w:r w:rsidR="008148E2" w:rsidRPr="00A12542">
        <w:rPr>
          <w:rFonts w:asciiTheme="majorBidi" w:hAnsiTheme="majorBidi" w:cstheme="majorBidi"/>
          <w:i w:val="0"/>
          <w:iCs w:val="0"/>
          <w:color w:val="auto"/>
          <w:sz w:val="22"/>
          <w:szCs w:val="22"/>
        </w:rPr>
        <w:t xml:space="preserve">R: </w:t>
      </w:r>
      <w:r w:rsidR="001C5769" w:rsidRPr="00A12542">
        <w:rPr>
          <w:rFonts w:asciiTheme="majorBidi" w:hAnsiTheme="majorBidi" w:cstheme="majorBidi"/>
          <w:i w:val="0"/>
          <w:iCs w:val="0"/>
          <w:color w:val="auto"/>
          <w:sz w:val="22"/>
          <w:szCs w:val="22"/>
        </w:rPr>
        <w:t>0.49; 95%CI: 0.26</w:t>
      </w:r>
      <w:r w:rsidR="0003150C">
        <w:rPr>
          <w:rFonts w:asciiTheme="majorBidi" w:hAnsiTheme="majorBidi" w:cstheme="majorBidi"/>
          <w:i w:val="0"/>
          <w:iCs w:val="0"/>
          <w:color w:val="auto"/>
          <w:sz w:val="22"/>
          <w:szCs w:val="22"/>
        </w:rPr>
        <w:t xml:space="preserve"> to</w:t>
      </w:r>
      <w:r w:rsidR="001C5769" w:rsidRPr="00A12542">
        <w:rPr>
          <w:rFonts w:asciiTheme="majorBidi" w:hAnsiTheme="majorBidi" w:cstheme="majorBidi"/>
          <w:i w:val="0"/>
          <w:iCs w:val="0"/>
          <w:color w:val="auto"/>
          <w:sz w:val="22"/>
          <w:szCs w:val="22"/>
        </w:rPr>
        <w:t xml:space="preserve"> 0.</w:t>
      </w:r>
      <w:ins w:id="4474" w:author="Bikram Adhikari (bdhikari)" w:date="2025-10-16T12:53:00Z" w16du:dateUtc="2025-10-16T17:53:00Z">
        <w:r w:rsidR="006D064A">
          <w:rPr>
            <w:rFonts w:asciiTheme="majorBidi" w:hAnsiTheme="majorBidi" w:cstheme="majorBidi"/>
            <w:i w:val="0"/>
            <w:iCs w:val="0"/>
            <w:color w:val="auto"/>
            <w:sz w:val="22"/>
            <w:szCs w:val="22"/>
          </w:rPr>
          <w:t>86</w:t>
        </w:r>
      </w:ins>
      <w:del w:id="4475" w:author="Bikram Adhikari (bdhikari)" w:date="2025-10-16T12:53:00Z" w16du:dateUtc="2025-10-16T17:53:00Z">
        <w:r w:rsidR="001C5769" w:rsidRPr="00A12542" w:rsidDel="006D064A">
          <w:rPr>
            <w:rFonts w:asciiTheme="majorBidi" w:hAnsiTheme="majorBidi" w:cstheme="majorBidi"/>
            <w:i w:val="0"/>
            <w:iCs w:val="0"/>
            <w:color w:val="auto"/>
            <w:sz w:val="22"/>
            <w:szCs w:val="22"/>
          </w:rPr>
          <w:delText>91</w:delText>
        </w:r>
      </w:del>
      <w:r w:rsidR="008148E2" w:rsidRPr="00A12542">
        <w:rPr>
          <w:rFonts w:asciiTheme="majorBidi" w:hAnsiTheme="majorBidi" w:cstheme="majorBidi"/>
          <w:i w:val="0"/>
          <w:iCs w:val="0"/>
          <w:color w:val="auto"/>
          <w:sz w:val="22"/>
          <w:szCs w:val="22"/>
        </w:rPr>
        <w:t>)</w:t>
      </w:r>
      <w:r w:rsidR="001C5769" w:rsidRPr="00A12542">
        <w:rPr>
          <w:rFonts w:asciiTheme="majorBidi" w:hAnsiTheme="majorBidi" w:cstheme="majorBidi"/>
          <w:i w:val="0"/>
          <w:iCs w:val="0"/>
          <w:color w:val="auto"/>
          <w:sz w:val="22"/>
          <w:szCs w:val="22"/>
        </w:rPr>
        <w:t xml:space="preserve"> </w:t>
      </w:r>
      <w:r w:rsidR="00456825" w:rsidRPr="00A12542">
        <w:rPr>
          <w:rFonts w:asciiTheme="majorBidi" w:hAnsiTheme="majorBidi" w:cstheme="majorBidi"/>
          <w:i w:val="0"/>
          <w:iCs w:val="0"/>
          <w:color w:val="auto"/>
          <w:sz w:val="22"/>
          <w:szCs w:val="22"/>
        </w:rPr>
        <w:t xml:space="preserve">less likely to have co-existence of </w:t>
      </w:r>
      <w:r w:rsidR="00C81CE6" w:rsidRPr="00A12542">
        <w:rPr>
          <w:rFonts w:asciiTheme="majorBidi" w:hAnsiTheme="majorBidi" w:cstheme="majorBidi"/>
          <w:i w:val="0"/>
          <w:iCs w:val="0"/>
          <w:color w:val="auto"/>
          <w:sz w:val="22"/>
          <w:szCs w:val="22"/>
        </w:rPr>
        <w:t>undernutrition</w:t>
      </w:r>
      <w:r w:rsidR="00456825" w:rsidRPr="00A12542">
        <w:rPr>
          <w:rFonts w:asciiTheme="majorBidi" w:hAnsiTheme="majorBidi" w:cstheme="majorBidi"/>
          <w:i w:val="0"/>
          <w:iCs w:val="0"/>
          <w:color w:val="auto"/>
          <w:sz w:val="22"/>
          <w:szCs w:val="22"/>
        </w:rPr>
        <w:t xml:space="preserve"> and anemia </w:t>
      </w:r>
      <w:r w:rsidR="00140EA7" w:rsidRPr="00A12542">
        <w:rPr>
          <w:rFonts w:asciiTheme="majorBidi" w:hAnsiTheme="majorBidi" w:cstheme="majorBidi"/>
          <w:i w:val="0"/>
          <w:iCs w:val="0"/>
          <w:color w:val="auto"/>
          <w:sz w:val="22"/>
          <w:szCs w:val="22"/>
        </w:rPr>
        <w:t>than</w:t>
      </w:r>
      <w:r w:rsidR="00456825" w:rsidRPr="00A12542">
        <w:rPr>
          <w:rFonts w:asciiTheme="majorBidi" w:hAnsiTheme="majorBidi" w:cstheme="majorBidi"/>
          <w:i w:val="0"/>
          <w:iCs w:val="0"/>
          <w:color w:val="auto"/>
          <w:sz w:val="22"/>
          <w:szCs w:val="22"/>
        </w:rPr>
        <w:t xml:space="preserve"> children from </w:t>
      </w:r>
      <w:r w:rsidR="0066413E" w:rsidRPr="00A12542">
        <w:rPr>
          <w:rFonts w:asciiTheme="majorBidi" w:hAnsiTheme="majorBidi" w:cstheme="majorBidi"/>
          <w:i w:val="0"/>
          <w:iCs w:val="0"/>
          <w:color w:val="auto"/>
          <w:sz w:val="22"/>
          <w:szCs w:val="22"/>
        </w:rPr>
        <w:t xml:space="preserve">the </w:t>
      </w:r>
      <w:r w:rsidR="00456825" w:rsidRPr="00A12542">
        <w:rPr>
          <w:rFonts w:asciiTheme="majorBidi" w:hAnsiTheme="majorBidi" w:cstheme="majorBidi"/>
          <w:i w:val="0"/>
          <w:iCs w:val="0"/>
          <w:color w:val="auto"/>
          <w:sz w:val="22"/>
          <w:szCs w:val="22"/>
        </w:rPr>
        <w:t xml:space="preserve">poorest wealth quintile. The children </w:t>
      </w:r>
      <w:r w:rsidR="000D40B7" w:rsidRPr="00A12542">
        <w:rPr>
          <w:rFonts w:asciiTheme="majorBidi" w:hAnsiTheme="majorBidi" w:cstheme="majorBidi"/>
          <w:i w:val="0"/>
          <w:iCs w:val="0"/>
          <w:color w:val="auto"/>
          <w:sz w:val="22"/>
          <w:szCs w:val="22"/>
        </w:rPr>
        <w:t xml:space="preserve">whose </w:t>
      </w:r>
      <w:r w:rsidRPr="00A12542">
        <w:rPr>
          <w:rFonts w:asciiTheme="majorBidi" w:hAnsiTheme="majorBidi" w:cstheme="majorBidi"/>
          <w:i w:val="0"/>
          <w:iCs w:val="0"/>
          <w:color w:val="auto"/>
          <w:sz w:val="22"/>
          <w:szCs w:val="22"/>
        </w:rPr>
        <w:t>mothers</w:t>
      </w:r>
      <w:r w:rsidR="000D40B7" w:rsidRPr="00A12542">
        <w:rPr>
          <w:rFonts w:asciiTheme="majorBidi" w:hAnsiTheme="majorBidi" w:cstheme="majorBidi"/>
          <w:i w:val="0"/>
          <w:iCs w:val="0"/>
          <w:color w:val="auto"/>
          <w:sz w:val="22"/>
          <w:szCs w:val="22"/>
        </w:rPr>
        <w:t xml:space="preserve"> ha</w:t>
      </w:r>
      <w:ins w:id="4476" w:author="Bikram Adhikari (bdhikari)" w:date="2025-10-16T13:43:00Z" w16du:dateUtc="2025-10-16T18:43:00Z">
        <w:r w:rsidR="0072662A">
          <w:rPr>
            <w:rFonts w:asciiTheme="majorBidi" w:hAnsiTheme="majorBidi" w:cstheme="majorBidi"/>
            <w:i w:val="0"/>
            <w:iCs w:val="0"/>
            <w:color w:val="auto"/>
            <w:sz w:val="22"/>
            <w:szCs w:val="22"/>
          </w:rPr>
          <w:t>d</w:t>
        </w:r>
      </w:ins>
      <w:del w:id="4477" w:author="Bikram Adhikari (bdhikari)" w:date="2025-10-16T13:43:00Z" w16du:dateUtc="2025-10-16T18:43:00Z">
        <w:r w:rsidR="000D40B7" w:rsidRPr="00A12542" w:rsidDel="0072662A">
          <w:rPr>
            <w:rFonts w:asciiTheme="majorBidi" w:hAnsiTheme="majorBidi" w:cstheme="majorBidi"/>
            <w:i w:val="0"/>
            <w:iCs w:val="0"/>
            <w:color w:val="auto"/>
            <w:sz w:val="22"/>
            <w:szCs w:val="22"/>
          </w:rPr>
          <w:delText>ve</w:delText>
        </w:r>
      </w:del>
      <w:r w:rsidR="000D40B7" w:rsidRPr="00A12542">
        <w:rPr>
          <w:rFonts w:asciiTheme="majorBidi" w:hAnsiTheme="majorBidi" w:cstheme="majorBidi"/>
          <w:i w:val="0"/>
          <w:iCs w:val="0"/>
          <w:color w:val="auto"/>
          <w:sz w:val="22"/>
          <w:szCs w:val="22"/>
        </w:rPr>
        <w:t xml:space="preserve"> secondary or </w:t>
      </w:r>
      <w:r w:rsidR="00C81CE6" w:rsidRPr="00A12542">
        <w:rPr>
          <w:rFonts w:asciiTheme="majorBidi" w:hAnsiTheme="majorBidi" w:cstheme="majorBidi"/>
          <w:i w:val="0"/>
          <w:iCs w:val="0"/>
          <w:color w:val="auto"/>
          <w:sz w:val="22"/>
          <w:szCs w:val="22"/>
        </w:rPr>
        <w:t>higher-level</w:t>
      </w:r>
      <w:r w:rsidR="000D40B7" w:rsidRPr="00A12542">
        <w:rPr>
          <w:rFonts w:asciiTheme="majorBidi" w:hAnsiTheme="majorBidi" w:cstheme="majorBidi"/>
          <w:i w:val="0"/>
          <w:iCs w:val="0"/>
          <w:color w:val="auto"/>
          <w:sz w:val="22"/>
          <w:szCs w:val="22"/>
        </w:rPr>
        <w:t xml:space="preserve"> education ha</w:t>
      </w:r>
      <w:ins w:id="4478" w:author="Bikram Adhikari (bdhikari)" w:date="2025-10-16T13:43:00Z" w16du:dateUtc="2025-10-16T18:43:00Z">
        <w:r w:rsidR="0072662A">
          <w:rPr>
            <w:rFonts w:asciiTheme="majorBidi" w:hAnsiTheme="majorBidi" w:cstheme="majorBidi"/>
            <w:i w:val="0"/>
            <w:iCs w:val="0"/>
            <w:color w:val="auto"/>
            <w:sz w:val="22"/>
            <w:szCs w:val="22"/>
          </w:rPr>
          <w:t xml:space="preserve">d </w:t>
        </w:r>
      </w:ins>
      <w:del w:id="4479" w:author="Bikram Adhikari (bdhikari)" w:date="2025-10-16T13:43:00Z" w16du:dateUtc="2025-10-16T18:43:00Z">
        <w:r w:rsidR="000D40B7" w:rsidRPr="00A12542" w:rsidDel="0072662A">
          <w:rPr>
            <w:rFonts w:asciiTheme="majorBidi" w:hAnsiTheme="majorBidi" w:cstheme="majorBidi"/>
            <w:i w:val="0"/>
            <w:iCs w:val="0"/>
            <w:color w:val="auto"/>
            <w:sz w:val="22"/>
            <w:szCs w:val="22"/>
          </w:rPr>
          <w:delText xml:space="preserve">ve </w:delText>
        </w:r>
      </w:del>
      <w:ins w:id="4480" w:author="Bikram Adhikari (bdhikari)" w:date="2025-10-16T12:55:00Z" w16du:dateUtc="2025-10-16T17:55:00Z">
        <w:r w:rsidR="00C77B5F">
          <w:rPr>
            <w:rFonts w:asciiTheme="majorBidi" w:hAnsiTheme="majorBidi" w:cstheme="majorBidi"/>
            <w:i w:val="0"/>
            <w:iCs w:val="0"/>
            <w:color w:val="auto"/>
            <w:sz w:val="22"/>
            <w:szCs w:val="22"/>
          </w:rPr>
          <w:t>48</w:t>
        </w:r>
      </w:ins>
      <w:del w:id="4481" w:author="Bikram Adhikari (bdhikari)" w:date="2025-10-16T12:54:00Z" w16du:dateUtc="2025-10-16T17:54:00Z">
        <w:r w:rsidR="000D40B7" w:rsidRPr="00A12542" w:rsidDel="006D064A">
          <w:rPr>
            <w:rFonts w:asciiTheme="majorBidi" w:hAnsiTheme="majorBidi" w:cstheme="majorBidi"/>
            <w:i w:val="0"/>
            <w:iCs w:val="0"/>
            <w:color w:val="auto"/>
            <w:sz w:val="22"/>
            <w:szCs w:val="22"/>
          </w:rPr>
          <w:delText>45</w:delText>
        </w:r>
      </w:del>
      <w:r w:rsidR="000D40B7" w:rsidRPr="00A12542">
        <w:rPr>
          <w:rFonts w:asciiTheme="majorBidi" w:hAnsiTheme="majorBidi" w:cstheme="majorBidi"/>
          <w:i w:val="0"/>
          <w:iCs w:val="0"/>
          <w:color w:val="auto"/>
          <w:sz w:val="22"/>
          <w:szCs w:val="22"/>
        </w:rPr>
        <w:t xml:space="preserve">% </w:t>
      </w:r>
      <w:r w:rsidR="00B426CB"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B426CB" w:rsidRPr="00A12542">
        <w:rPr>
          <w:rFonts w:asciiTheme="majorBidi" w:hAnsiTheme="majorBidi" w:cstheme="majorBidi"/>
          <w:i w:val="0"/>
          <w:iCs w:val="0"/>
          <w:color w:val="auto"/>
          <w:sz w:val="22"/>
          <w:szCs w:val="22"/>
        </w:rPr>
        <w:t>O</w:t>
      </w:r>
      <w:del w:id="4482" w:author="Bikram Adhikari (bdhikari)" w:date="2025-10-08T22:11:00Z" w16du:dateUtc="2025-10-09T03:11:00Z">
        <w:r w:rsidR="00A87B52" w:rsidDel="00D2363F">
          <w:rPr>
            <w:rFonts w:asciiTheme="majorBidi" w:hAnsiTheme="majorBidi" w:cstheme="majorBidi"/>
            <w:i w:val="0"/>
            <w:iCs w:val="0"/>
            <w:color w:val="auto"/>
            <w:sz w:val="22"/>
            <w:szCs w:val="22"/>
          </w:rPr>
          <w:delText>L</w:delText>
        </w:r>
      </w:del>
      <w:r w:rsidR="00B426CB" w:rsidRPr="00A12542">
        <w:rPr>
          <w:rFonts w:asciiTheme="majorBidi" w:hAnsiTheme="majorBidi" w:cstheme="majorBidi"/>
          <w:i w:val="0"/>
          <w:iCs w:val="0"/>
          <w:color w:val="auto"/>
          <w:sz w:val="22"/>
          <w:szCs w:val="22"/>
        </w:rPr>
        <w:t xml:space="preserve">R: </w:t>
      </w:r>
      <w:r w:rsidR="009B3B07" w:rsidRPr="00A12542">
        <w:rPr>
          <w:rFonts w:asciiTheme="majorBidi" w:hAnsiTheme="majorBidi" w:cstheme="majorBidi"/>
          <w:i w:val="0"/>
          <w:iCs w:val="0"/>
          <w:color w:val="auto"/>
          <w:sz w:val="22"/>
          <w:szCs w:val="22"/>
        </w:rPr>
        <w:t>0.5</w:t>
      </w:r>
      <w:ins w:id="4483" w:author="Bikram Adhikari (bdhikari)" w:date="2025-10-16T12:54:00Z" w16du:dateUtc="2025-10-16T17:54:00Z">
        <w:r w:rsidR="006D064A">
          <w:rPr>
            <w:rFonts w:asciiTheme="majorBidi" w:hAnsiTheme="majorBidi" w:cstheme="majorBidi"/>
            <w:i w:val="0"/>
            <w:iCs w:val="0"/>
            <w:color w:val="auto"/>
            <w:sz w:val="22"/>
            <w:szCs w:val="22"/>
          </w:rPr>
          <w:t>2</w:t>
        </w:r>
      </w:ins>
      <w:del w:id="4484" w:author="Bikram Adhikari (bdhikari)" w:date="2025-10-16T12:54:00Z" w16du:dateUtc="2025-10-16T17:54:00Z">
        <w:r w:rsidR="009B3B07" w:rsidRPr="00A12542" w:rsidDel="006D064A">
          <w:rPr>
            <w:rFonts w:asciiTheme="majorBidi" w:hAnsiTheme="majorBidi" w:cstheme="majorBidi"/>
            <w:i w:val="0"/>
            <w:iCs w:val="0"/>
            <w:color w:val="auto"/>
            <w:sz w:val="22"/>
            <w:szCs w:val="22"/>
          </w:rPr>
          <w:delText>5</w:delText>
        </w:r>
      </w:del>
      <w:r w:rsidR="009B3B07" w:rsidRPr="00A12542">
        <w:rPr>
          <w:rFonts w:asciiTheme="majorBidi" w:hAnsiTheme="majorBidi" w:cstheme="majorBidi"/>
          <w:i w:val="0"/>
          <w:iCs w:val="0"/>
          <w:color w:val="auto"/>
          <w:sz w:val="22"/>
          <w:szCs w:val="22"/>
        </w:rPr>
        <w:t xml:space="preserve">; 95%CI: </w:t>
      </w:r>
      <w:r w:rsidR="008148E2" w:rsidRPr="00A12542">
        <w:rPr>
          <w:rFonts w:asciiTheme="majorBidi" w:hAnsiTheme="majorBidi" w:cstheme="majorBidi"/>
          <w:i w:val="0"/>
          <w:iCs w:val="0"/>
          <w:color w:val="auto"/>
          <w:sz w:val="22"/>
          <w:szCs w:val="22"/>
        </w:rPr>
        <w:t>0.3</w:t>
      </w:r>
      <w:ins w:id="4485" w:author="Bikram Adhikari (bdhikari)" w:date="2025-10-16T12:54:00Z" w16du:dateUtc="2025-10-16T17:54:00Z">
        <w:r w:rsidR="006D064A">
          <w:rPr>
            <w:rFonts w:asciiTheme="majorBidi" w:hAnsiTheme="majorBidi" w:cstheme="majorBidi"/>
            <w:i w:val="0"/>
            <w:iCs w:val="0"/>
            <w:color w:val="auto"/>
            <w:sz w:val="22"/>
            <w:szCs w:val="22"/>
          </w:rPr>
          <w:t>2</w:t>
        </w:r>
      </w:ins>
      <w:del w:id="4486" w:author="Bikram Adhikari (bdhikari)" w:date="2025-10-16T12:54:00Z" w16du:dateUtc="2025-10-16T17:54:00Z">
        <w:r w:rsidR="008148E2" w:rsidRPr="00A12542" w:rsidDel="006D064A">
          <w:rPr>
            <w:rFonts w:asciiTheme="majorBidi" w:hAnsiTheme="majorBidi" w:cstheme="majorBidi"/>
            <w:i w:val="0"/>
            <w:iCs w:val="0"/>
            <w:color w:val="auto"/>
            <w:sz w:val="22"/>
            <w:szCs w:val="22"/>
          </w:rPr>
          <w:delText>3</w:delText>
        </w:r>
      </w:del>
      <w:r w:rsidR="0003150C">
        <w:rPr>
          <w:rFonts w:asciiTheme="majorBidi" w:hAnsiTheme="majorBidi" w:cstheme="majorBidi"/>
          <w:i w:val="0"/>
          <w:iCs w:val="0"/>
          <w:color w:val="auto"/>
          <w:sz w:val="22"/>
          <w:szCs w:val="22"/>
        </w:rPr>
        <w:t xml:space="preserve"> to</w:t>
      </w:r>
      <w:r w:rsidR="00686110" w:rsidRPr="00A12542">
        <w:rPr>
          <w:rFonts w:asciiTheme="majorBidi" w:hAnsiTheme="majorBidi" w:cstheme="majorBidi"/>
          <w:i w:val="0"/>
          <w:iCs w:val="0"/>
          <w:color w:val="auto"/>
          <w:sz w:val="22"/>
          <w:szCs w:val="22"/>
        </w:rPr>
        <w:t xml:space="preserve"> </w:t>
      </w:r>
      <w:r w:rsidR="006E3F16" w:rsidRPr="00A12542">
        <w:rPr>
          <w:rFonts w:asciiTheme="majorBidi" w:hAnsiTheme="majorBidi" w:cstheme="majorBidi"/>
          <w:i w:val="0"/>
          <w:iCs w:val="0"/>
          <w:color w:val="auto"/>
          <w:sz w:val="22"/>
          <w:szCs w:val="22"/>
        </w:rPr>
        <w:t>0.93)</w:t>
      </w:r>
      <w:r w:rsidR="000D40B7" w:rsidRPr="00A12542">
        <w:rPr>
          <w:rFonts w:asciiTheme="majorBidi" w:hAnsiTheme="majorBidi" w:cstheme="majorBidi"/>
          <w:i w:val="0"/>
          <w:iCs w:val="0"/>
          <w:color w:val="auto"/>
          <w:sz w:val="22"/>
          <w:szCs w:val="22"/>
        </w:rPr>
        <w:t xml:space="preserve"> lower </w:t>
      </w:r>
      <w:ins w:id="4487" w:author="Bikram Adhikari (bdhikari)" w:date="2025-10-16T13:25:00Z" w16du:dateUtc="2025-10-16T18:25:00Z">
        <w:r w:rsidR="0061726B">
          <w:rPr>
            <w:rFonts w:asciiTheme="majorBidi" w:hAnsiTheme="majorBidi" w:cstheme="majorBidi"/>
            <w:i w:val="0"/>
            <w:iCs w:val="0"/>
            <w:color w:val="auto"/>
            <w:sz w:val="22"/>
            <w:szCs w:val="22"/>
          </w:rPr>
          <w:t>odds</w:t>
        </w:r>
      </w:ins>
      <w:del w:id="4488" w:author="Bikram Adhikari (bdhikari)" w:date="2025-10-16T13:25:00Z" w16du:dateUtc="2025-10-16T18:25:00Z">
        <w:r w:rsidR="000D40B7" w:rsidRPr="00A12542" w:rsidDel="0061726B">
          <w:rPr>
            <w:rFonts w:asciiTheme="majorBidi" w:hAnsiTheme="majorBidi" w:cstheme="majorBidi"/>
            <w:i w:val="0"/>
            <w:iCs w:val="0"/>
            <w:color w:val="auto"/>
            <w:sz w:val="22"/>
            <w:szCs w:val="22"/>
          </w:rPr>
          <w:delText>likelihood</w:delText>
        </w:r>
      </w:del>
      <w:r w:rsidR="000D40B7" w:rsidRPr="00A12542">
        <w:rPr>
          <w:rFonts w:asciiTheme="majorBidi" w:hAnsiTheme="majorBidi" w:cstheme="majorBidi"/>
          <w:i w:val="0"/>
          <w:iCs w:val="0"/>
          <w:color w:val="auto"/>
          <w:sz w:val="22"/>
          <w:szCs w:val="22"/>
        </w:rPr>
        <w:t xml:space="preserve"> </w:t>
      </w:r>
      <w:r w:rsidR="000A4C71" w:rsidRPr="00A12542">
        <w:rPr>
          <w:rFonts w:asciiTheme="majorBidi" w:hAnsiTheme="majorBidi" w:cstheme="majorBidi"/>
          <w:i w:val="0"/>
          <w:iCs w:val="0"/>
          <w:color w:val="auto"/>
          <w:sz w:val="22"/>
          <w:szCs w:val="22"/>
        </w:rPr>
        <w:t xml:space="preserve">of having co-existence compared to children whose </w:t>
      </w:r>
      <w:r w:rsidR="007A1156" w:rsidRPr="00A12542">
        <w:rPr>
          <w:rFonts w:asciiTheme="majorBidi" w:hAnsiTheme="majorBidi" w:cstheme="majorBidi"/>
          <w:i w:val="0"/>
          <w:iCs w:val="0"/>
          <w:color w:val="auto"/>
          <w:sz w:val="22"/>
          <w:szCs w:val="22"/>
        </w:rPr>
        <w:t>mothers</w:t>
      </w:r>
      <w:r w:rsidR="000A4C71" w:rsidRPr="00A12542">
        <w:rPr>
          <w:rFonts w:asciiTheme="majorBidi" w:hAnsiTheme="majorBidi" w:cstheme="majorBidi"/>
          <w:i w:val="0"/>
          <w:iCs w:val="0"/>
          <w:color w:val="auto"/>
          <w:sz w:val="22"/>
          <w:szCs w:val="22"/>
        </w:rPr>
        <w:t xml:space="preserve"> ha</w:t>
      </w:r>
      <w:ins w:id="4489" w:author="Bikram Adhikari (bdhikari)" w:date="2025-10-16T13:44:00Z" w16du:dateUtc="2025-10-16T18:44:00Z">
        <w:r w:rsidR="0072662A">
          <w:rPr>
            <w:rFonts w:asciiTheme="majorBidi" w:hAnsiTheme="majorBidi" w:cstheme="majorBidi"/>
            <w:i w:val="0"/>
            <w:iCs w:val="0"/>
            <w:color w:val="auto"/>
            <w:sz w:val="22"/>
            <w:szCs w:val="22"/>
          </w:rPr>
          <w:t>d</w:t>
        </w:r>
      </w:ins>
      <w:del w:id="4490" w:author="Bikram Adhikari (bdhikari)" w:date="2025-10-16T13:44:00Z" w16du:dateUtc="2025-10-16T18:44:00Z">
        <w:r w:rsidR="000A4C71" w:rsidRPr="00A12542" w:rsidDel="0072662A">
          <w:rPr>
            <w:rFonts w:asciiTheme="majorBidi" w:hAnsiTheme="majorBidi" w:cstheme="majorBidi"/>
            <w:i w:val="0"/>
            <w:iCs w:val="0"/>
            <w:color w:val="auto"/>
            <w:sz w:val="22"/>
            <w:szCs w:val="22"/>
          </w:rPr>
          <w:delText>ve</w:delText>
        </w:r>
      </w:del>
      <w:r w:rsidR="000A4C71" w:rsidRPr="00A12542">
        <w:rPr>
          <w:rFonts w:asciiTheme="majorBidi" w:hAnsiTheme="majorBidi" w:cstheme="majorBidi"/>
          <w:i w:val="0"/>
          <w:iCs w:val="0"/>
          <w:color w:val="auto"/>
          <w:sz w:val="22"/>
          <w:szCs w:val="22"/>
        </w:rPr>
        <w:t xml:space="preserve"> no formal education</w:t>
      </w:r>
      <w:r w:rsidR="00566B4A" w:rsidRPr="00A12542">
        <w:rPr>
          <w:rFonts w:asciiTheme="majorBidi" w:hAnsiTheme="majorBidi" w:cstheme="majorBidi"/>
          <w:i w:val="0"/>
          <w:iCs w:val="0"/>
          <w:color w:val="auto"/>
          <w:sz w:val="22"/>
          <w:szCs w:val="22"/>
        </w:rPr>
        <w:t xml:space="preserve">, </w:t>
      </w:r>
      <w:r w:rsidR="000A4C71" w:rsidRPr="00A12542">
        <w:rPr>
          <w:rFonts w:asciiTheme="majorBidi" w:hAnsiTheme="majorBidi" w:cstheme="majorBidi"/>
          <w:i w:val="0"/>
          <w:iCs w:val="0"/>
          <w:color w:val="auto"/>
          <w:sz w:val="22"/>
          <w:szCs w:val="22"/>
        </w:rPr>
        <w:t xml:space="preserve">whose mother’s participation in </w:t>
      </w:r>
      <w:r w:rsidR="007A1156" w:rsidRPr="00A12542">
        <w:rPr>
          <w:rFonts w:asciiTheme="majorBidi" w:hAnsiTheme="majorBidi" w:cstheme="majorBidi"/>
          <w:i w:val="0"/>
          <w:iCs w:val="0"/>
          <w:color w:val="auto"/>
          <w:sz w:val="22"/>
          <w:szCs w:val="22"/>
        </w:rPr>
        <w:t>decision-making</w:t>
      </w:r>
      <w:r w:rsidR="000A4C71" w:rsidRPr="00A12542">
        <w:rPr>
          <w:rFonts w:asciiTheme="majorBidi" w:hAnsiTheme="majorBidi" w:cstheme="majorBidi"/>
          <w:i w:val="0"/>
          <w:iCs w:val="0"/>
          <w:color w:val="auto"/>
          <w:sz w:val="22"/>
          <w:szCs w:val="22"/>
        </w:rPr>
        <w:t xml:space="preserve"> in </w:t>
      </w:r>
      <w:r w:rsidR="007A1156" w:rsidRPr="00A12542">
        <w:rPr>
          <w:rFonts w:asciiTheme="majorBidi" w:hAnsiTheme="majorBidi" w:cstheme="majorBidi"/>
          <w:i w:val="0"/>
          <w:iCs w:val="0"/>
          <w:color w:val="auto"/>
          <w:sz w:val="22"/>
          <w:szCs w:val="22"/>
        </w:rPr>
        <w:t xml:space="preserve">the </w:t>
      </w:r>
      <w:r w:rsidR="000A4C71" w:rsidRPr="00A12542">
        <w:rPr>
          <w:rFonts w:asciiTheme="majorBidi" w:hAnsiTheme="majorBidi" w:cstheme="majorBidi"/>
          <w:i w:val="0"/>
          <w:iCs w:val="0"/>
          <w:color w:val="auto"/>
          <w:sz w:val="22"/>
          <w:szCs w:val="22"/>
        </w:rPr>
        <w:t xml:space="preserve">family </w:t>
      </w:r>
      <w:r w:rsidR="007A1156" w:rsidRPr="00A12542">
        <w:rPr>
          <w:rFonts w:asciiTheme="majorBidi" w:hAnsiTheme="majorBidi" w:cstheme="majorBidi"/>
          <w:i w:val="0"/>
          <w:iCs w:val="0"/>
          <w:color w:val="auto"/>
          <w:sz w:val="22"/>
          <w:szCs w:val="22"/>
        </w:rPr>
        <w:t>was</w:t>
      </w:r>
      <w:r w:rsidR="000A4C71" w:rsidRPr="00A12542">
        <w:rPr>
          <w:rFonts w:asciiTheme="majorBidi" w:hAnsiTheme="majorBidi" w:cstheme="majorBidi"/>
          <w:i w:val="0"/>
          <w:iCs w:val="0"/>
          <w:color w:val="auto"/>
          <w:sz w:val="22"/>
          <w:szCs w:val="22"/>
        </w:rPr>
        <w:t xml:space="preserve"> </w:t>
      </w:r>
      <w:ins w:id="4491" w:author="Bikram Adhikari (bdhikari)" w:date="2025-10-16T12:57:00Z" w16du:dateUtc="2025-10-16T17:57:00Z">
        <w:r w:rsidR="00F80CBB">
          <w:rPr>
            <w:rFonts w:asciiTheme="majorBidi" w:hAnsiTheme="majorBidi" w:cstheme="majorBidi"/>
            <w:i w:val="0"/>
            <w:iCs w:val="0"/>
            <w:color w:val="auto"/>
            <w:sz w:val="22"/>
            <w:szCs w:val="22"/>
          </w:rPr>
          <w:t>34</w:t>
        </w:r>
      </w:ins>
      <w:del w:id="4492" w:author="Bikram Adhikari (bdhikari)" w:date="2025-10-16T12:56:00Z" w16du:dateUtc="2025-10-16T17:56:00Z">
        <w:r w:rsidR="0097177D" w:rsidRPr="00A12542" w:rsidDel="00C77B5F">
          <w:rPr>
            <w:rFonts w:asciiTheme="majorBidi" w:hAnsiTheme="majorBidi" w:cstheme="majorBidi"/>
            <w:i w:val="0"/>
            <w:iCs w:val="0"/>
            <w:color w:val="auto"/>
            <w:sz w:val="22"/>
            <w:szCs w:val="22"/>
          </w:rPr>
          <w:delText>37</w:delText>
        </w:r>
      </w:del>
      <w:r w:rsidR="0097177D" w:rsidRPr="00A12542">
        <w:rPr>
          <w:rFonts w:asciiTheme="majorBidi" w:hAnsiTheme="majorBidi" w:cstheme="majorBidi"/>
          <w:i w:val="0"/>
          <w:iCs w:val="0"/>
          <w:color w:val="auto"/>
          <w:sz w:val="22"/>
          <w:szCs w:val="22"/>
        </w:rPr>
        <w:t xml:space="preserve">% </w:t>
      </w:r>
      <w:r w:rsidR="006E3F16"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6E3F16" w:rsidRPr="00A12542">
        <w:rPr>
          <w:rFonts w:asciiTheme="majorBidi" w:hAnsiTheme="majorBidi" w:cstheme="majorBidi"/>
          <w:i w:val="0"/>
          <w:iCs w:val="0"/>
          <w:color w:val="auto"/>
          <w:sz w:val="22"/>
          <w:szCs w:val="22"/>
        </w:rPr>
        <w:t>O</w:t>
      </w:r>
      <w:del w:id="4493" w:author="Bikram Adhikari (bdhikari)" w:date="2025-10-08T22:11:00Z" w16du:dateUtc="2025-10-09T03:11:00Z">
        <w:r w:rsidR="00A87B52" w:rsidDel="00D2363F">
          <w:rPr>
            <w:rFonts w:asciiTheme="majorBidi" w:hAnsiTheme="majorBidi" w:cstheme="majorBidi"/>
            <w:i w:val="0"/>
            <w:iCs w:val="0"/>
            <w:color w:val="auto"/>
            <w:sz w:val="22"/>
            <w:szCs w:val="22"/>
          </w:rPr>
          <w:delText>L</w:delText>
        </w:r>
      </w:del>
      <w:r w:rsidR="006E3F16" w:rsidRPr="00A12542">
        <w:rPr>
          <w:rFonts w:asciiTheme="majorBidi" w:hAnsiTheme="majorBidi" w:cstheme="majorBidi"/>
          <w:i w:val="0"/>
          <w:iCs w:val="0"/>
          <w:color w:val="auto"/>
          <w:sz w:val="22"/>
          <w:szCs w:val="22"/>
        </w:rPr>
        <w:t>R: 0.</w:t>
      </w:r>
      <w:ins w:id="4494" w:author="Bikram Adhikari (bdhikari)" w:date="2025-10-16T12:56:00Z" w16du:dateUtc="2025-10-16T17:56:00Z">
        <w:r w:rsidR="009950B5">
          <w:rPr>
            <w:rFonts w:asciiTheme="majorBidi" w:hAnsiTheme="majorBidi" w:cstheme="majorBidi"/>
            <w:i w:val="0"/>
            <w:iCs w:val="0"/>
            <w:color w:val="auto"/>
            <w:sz w:val="22"/>
            <w:szCs w:val="22"/>
          </w:rPr>
          <w:t>66</w:t>
        </w:r>
      </w:ins>
      <w:del w:id="4495" w:author="Bikram Adhikari (bdhikari)" w:date="2025-10-16T12:56:00Z" w16du:dateUtc="2025-10-16T17:56:00Z">
        <w:r w:rsidR="006E3F16" w:rsidRPr="00A12542" w:rsidDel="00C77B5F">
          <w:rPr>
            <w:rFonts w:asciiTheme="majorBidi" w:hAnsiTheme="majorBidi" w:cstheme="majorBidi"/>
            <w:i w:val="0"/>
            <w:iCs w:val="0"/>
            <w:color w:val="auto"/>
            <w:sz w:val="22"/>
            <w:szCs w:val="22"/>
          </w:rPr>
          <w:delText>63</w:delText>
        </w:r>
      </w:del>
      <w:r w:rsidR="006E3F16" w:rsidRPr="00A12542">
        <w:rPr>
          <w:rFonts w:asciiTheme="majorBidi" w:hAnsiTheme="majorBidi" w:cstheme="majorBidi"/>
          <w:i w:val="0"/>
          <w:iCs w:val="0"/>
          <w:color w:val="auto"/>
          <w:sz w:val="22"/>
          <w:szCs w:val="22"/>
        </w:rPr>
        <w:t xml:space="preserve">; 95%CI: </w:t>
      </w:r>
      <w:r w:rsidR="00DC0B53" w:rsidRPr="00A12542">
        <w:rPr>
          <w:rFonts w:asciiTheme="majorBidi" w:hAnsiTheme="majorBidi" w:cstheme="majorBidi"/>
          <w:i w:val="0"/>
          <w:iCs w:val="0"/>
          <w:color w:val="auto"/>
          <w:sz w:val="22"/>
          <w:szCs w:val="22"/>
        </w:rPr>
        <w:t>0.4</w:t>
      </w:r>
      <w:ins w:id="4496" w:author="Bikram Adhikari (bdhikari)" w:date="2025-10-16T12:56:00Z" w16du:dateUtc="2025-10-16T17:56:00Z">
        <w:r w:rsidR="009950B5">
          <w:rPr>
            <w:rFonts w:asciiTheme="majorBidi" w:hAnsiTheme="majorBidi" w:cstheme="majorBidi"/>
            <w:i w:val="0"/>
            <w:iCs w:val="0"/>
            <w:color w:val="auto"/>
            <w:sz w:val="22"/>
            <w:szCs w:val="22"/>
          </w:rPr>
          <w:t>7</w:t>
        </w:r>
      </w:ins>
      <w:del w:id="4497" w:author="Bikram Adhikari (bdhikari)" w:date="2025-10-16T12:56:00Z" w16du:dateUtc="2025-10-16T17:56:00Z">
        <w:r w:rsidR="00DC0B53" w:rsidRPr="00A12542" w:rsidDel="009950B5">
          <w:rPr>
            <w:rFonts w:asciiTheme="majorBidi" w:hAnsiTheme="majorBidi" w:cstheme="majorBidi"/>
            <w:i w:val="0"/>
            <w:iCs w:val="0"/>
            <w:color w:val="auto"/>
            <w:sz w:val="22"/>
            <w:szCs w:val="22"/>
          </w:rPr>
          <w:delText>4</w:delText>
        </w:r>
      </w:del>
      <w:r w:rsidR="0003150C">
        <w:rPr>
          <w:rFonts w:asciiTheme="majorBidi" w:hAnsiTheme="majorBidi" w:cstheme="majorBidi"/>
          <w:i w:val="0"/>
          <w:iCs w:val="0"/>
          <w:color w:val="auto"/>
          <w:sz w:val="22"/>
          <w:szCs w:val="22"/>
        </w:rPr>
        <w:t xml:space="preserve"> to </w:t>
      </w:r>
      <w:r w:rsidR="00686110" w:rsidRPr="00A12542">
        <w:rPr>
          <w:rFonts w:asciiTheme="majorBidi" w:hAnsiTheme="majorBidi" w:cstheme="majorBidi"/>
          <w:i w:val="0"/>
          <w:iCs w:val="0"/>
          <w:color w:val="auto"/>
          <w:sz w:val="22"/>
          <w:szCs w:val="22"/>
        </w:rPr>
        <w:t>0.9</w:t>
      </w:r>
      <w:ins w:id="4498" w:author="Bikram Adhikari (bdhikari)" w:date="2025-10-16T12:56:00Z" w16du:dateUtc="2025-10-16T17:56:00Z">
        <w:r w:rsidR="009950B5">
          <w:rPr>
            <w:rFonts w:asciiTheme="majorBidi" w:hAnsiTheme="majorBidi" w:cstheme="majorBidi"/>
            <w:i w:val="0"/>
            <w:iCs w:val="0"/>
            <w:color w:val="auto"/>
            <w:sz w:val="22"/>
            <w:szCs w:val="22"/>
          </w:rPr>
          <w:t>4</w:t>
        </w:r>
      </w:ins>
      <w:del w:id="4499" w:author="Bikram Adhikari (bdhikari)" w:date="2025-10-16T12:56:00Z" w16du:dateUtc="2025-10-16T17:56:00Z">
        <w:r w:rsidR="00686110" w:rsidRPr="00A12542" w:rsidDel="009950B5">
          <w:rPr>
            <w:rFonts w:asciiTheme="majorBidi" w:hAnsiTheme="majorBidi" w:cstheme="majorBidi"/>
            <w:i w:val="0"/>
            <w:iCs w:val="0"/>
            <w:color w:val="auto"/>
            <w:sz w:val="22"/>
            <w:szCs w:val="22"/>
          </w:rPr>
          <w:delText>1</w:delText>
        </w:r>
      </w:del>
      <w:r w:rsidR="00686110" w:rsidRPr="00A12542">
        <w:rPr>
          <w:rFonts w:asciiTheme="majorBidi" w:hAnsiTheme="majorBidi" w:cstheme="majorBidi"/>
          <w:i w:val="0"/>
          <w:iCs w:val="0"/>
          <w:color w:val="auto"/>
          <w:sz w:val="22"/>
          <w:szCs w:val="22"/>
        </w:rPr>
        <w:t xml:space="preserve">) </w:t>
      </w:r>
      <w:r w:rsidR="0097177D" w:rsidRPr="00A12542">
        <w:rPr>
          <w:rFonts w:asciiTheme="majorBidi" w:hAnsiTheme="majorBidi" w:cstheme="majorBidi"/>
          <w:i w:val="0"/>
          <w:iCs w:val="0"/>
          <w:color w:val="auto"/>
          <w:sz w:val="22"/>
          <w:szCs w:val="22"/>
        </w:rPr>
        <w:t xml:space="preserve">lower </w:t>
      </w:r>
      <w:ins w:id="4500" w:author="Bikram Adhikari (bdhikari)" w:date="2025-10-16T13:25:00Z" w16du:dateUtc="2025-10-16T18:25:00Z">
        <w:r w:rsidR="0061726B">
          <w:rPr>
            <w:rFonts w:asciiTheme="majorBidi" w:hAnsiTheme="majorBidi" w:cstheme="majorBidi"/>
            <w:i w:val="0"/>
            <w:iCs w:val="0"/>
            <w:color w:val="auto"/>
            <w:sz w:val="22"/>
            <w:szCs w:val="22"/>
          </w:rPr>
          <w:t>odds</w:t>
        </w:r>
      </w:ins>
      <w:del w:id="4501" w:author="Bikram Adhikari (bdhikari)" w:date="2025-10-16T13:25:00Z" w16du:dateUtc="2025-10-16T18:25:00Z">
        <w:r w:rsidR="0097177D" w:rsidRPr="00A12542" w:rsidDel="0061726B">
          <w:rPr>
            <w:rFonts w:asciiTheme="majorBidi" w:hAnsiTheme="majorBidi" w:cstheme="majorBidi"/>
            <w:i w:val="0"/>
            <w:iCs w:val="0"/>
            <w:color w:val="auto"/>
            <w:sz w:val="22"/>
            <w:szCs w:val="22"/>
          </w:rPr>
          <w:delText>likelihood</w:delText>
        </w:r>
      </w:del>
      <w:r w:rsidR="0097177D" w:rsidRPr="00A12542">
        <w:rPr>
          <w:rFonts w:asciiTheme="majorBidi" w:hAnsiTheme="majorBidi" w:cstheme="majorBidi"/>
          <w:i w:val="0"/>
          <w:iCs w:val="0"/>
          <w:color w:val="auto"/>
          <w:sz w:val="22"/>
          <w:szCs w:val="22"/>
        </w:rPr>
        <w:t xml:space="preserve"> o</w:t>
      </w:r>
      <w:r w:rsidR="00566B4A" w:rsidRPr="00A12542">
        <w:rPr>
          <w:rFonts w:asciiTheme="majorBidi" w:hAnsiTheme="majorBidi" w:cstheme="majorBidi"/>
          <w:i w:val="0"/>
          <w:iCs w:val="0"/>
          <w:color w:val="auto"/>
          <w:sz w:val="22"/>
          <w:szCs w:val="22"/>
        </w:rPr>
        <w:t>f</w:t>
      </w:r>
      <w:r w:rsidR="0097177D" w:rsidRPr="00A12542">
        <w:rPr>
          <w:rFonts w:asciiTheme="majorBidi" w:hAnsiTheme="majorBidi" w:cstheme="majorBidi"/>
          <w:i w:val="0"/>
          <w:iCs w:val="0"/>
          <w:color w:val="auto"/>
          <w:sz w:val="22"/>
          <w:szCs w:val="22"/>
        </w:rPr>
        <w:t xml:space="preserve"> having co-existence</w:t>
      </w:r>
      <w:r w:rsidR="00C81CE6" w:rsidRPr="00A12542">
        <w:rPr>
          <w:rFonts w:asciiTheme="majorBidi" w:hAnsiTheme="majorBidi" w:cstheme="majorBidi"/>
          <w:i w:val="0"/>
          <w:iCs w:val="0"/>
          <w:color w:val="auto"/>
          <w:sz w:val="22"/>
          <w:szCs w:val="22"/>
        </w:rPr>
        <w:t xml:space="preserve"> after adjusting for </w:t>
      </w:r>
      <w:r w:rsidR="00473791">
        <w:rPr>
          <w:rFonts w:asciiTheme="majorBidi" w:hAnsiTheme="majorBidi" w:cstheme="majorBidi"/>
          <w:i w:val="0"/>
          <w:iCs w:val="0"/>
          <w:color w:val="auto"/>
          <w:sz w:val="22"/>
          <w:szCs w:val="22"/>
        </w:rPr>
        <w:t>confounding</w:t>
      </w:r>
      <w:r w:rsidR="00C81CE6" w:rsidRPr="00A12542">
        <w:rPr>
          <w:rFonts w:asciiTheme="majorBidi" w:hAnsiTheme="majorBidi" w:cstheme="majorBidi"/>
          <w:i w:val="0"/>
          <w:iCs w:val="0"/>
          <w:color w:val="auto"/>
          <w:sz w:val="22"/>
          <w:szCs w:val="22"/>
        </w:rPr>
        <w:t xml:space="preserve"> variables</w:t>
      </w:r>
      <w:r w:rsidR="0097177D" w:rsidRPr="00A12542">
        <w:rPr>
          <w:rFonts w:asciiTheme="majorBidi" w:hAnsiTheme="majorBidi" w:cstheme="majorBidi"/>
          <w:i w:val="0"/>
          <w:iCs w:val="0"/>
          <w:color w:val="auto"/>
          <w:sz w:val="22"/>
          <w:szCs w:val="22"/>
        </w:rPr>
        <w:t xml:space="preserve">. </w:t>
      </w:r>
      <w:r w:rsidR="00C81CE6" w:rsidRPr="00A12542">
        <w:rPr>
          <w:rFonts w:asciiTheme="majorBidi" w:hAnsiTheme="majorBidi" w:cstheme="majorBidi"/>
          <w:i w:val="0"/>
          <w:iCs w:val="0"/>
          <w:color w:val="auto"/>
          <w:sz w:val="22"/>
          <w:szCs w:val="22"/>
        </w:rPr>
        <w:t>The child w</w:t>
      </w:r>
      <w:r w:rsidR="00BB452C" w:rsidRPr="00A12542">
        <w:rPr>
          <w:rFonts w:asciiTheme="majorBidi" w:hAnsiTheme="majorBidi" w:cstheme="majorBidi"/>
          <w:i w:val="0"/>
          <w:iCs w:val="0"/>
          <w:color w:val="auto"/>
          <w:sz w:val="22"/>
          <w:szCs w:val="22"/>
        </w:rPr>
        <w:t xml:space="preserve">hose mother was </w:t>
      </w:r>
      <w:ins w:id="4502" w:author="Bikram Adhikari (bdhikari)" w:date="2025-10-16T14:24:00Z" w16du:dateUtc="2025-10-16T19:24:00Z">
        <w:r w:rsidR="00D81D20">
          <w:rPr>
            <w:rFonts w:asciiTheme="majorBidi" w:hAnsiTheme="majorBidi" w:cstheme="majorBidi"/>
            <w:i w:val="0"/>
            <w:iCs w:val="0"/>
            <w:color w:val="auto"/>
            <w:sz w:val="22"/>
            <w:szCs w:val="22"/>
          </w:rPr>
          <w:t xml:space="preserve">classified as </w:t>
        </w:r>
      </w:ins>
      <w:r w:rsidR="00BB452C" w:rsidRPr="00A12542">
        <w:rPr>
          <w:rFonts w:asciiTheme="majorBidi" w:hAnsiTheme="majorBidi" w:cstheme="majorBidi"/>
          <w:i w:val="0"/>
          <w:iCs w:val="0"/>
          <w:color w:val="auto"/>
          <w:sz w:val="22"/>
          <w:szCs w:val="22"/>
        </w:rPr>
        <w:t xml:space="preserve">thin </w:t>
      </w:r>
      <w:ins w:id="4503" w:author="Bikram Adhikari (bdhikari)" w:date="2025-10-16T14:24:00Z" w16du:dateUtc="2025-10-16T19:24:00Z">
        <w:r w:rsidR="009948B4">
          <w:rPr>
            <w:rFonts w:asciiTheme="majorBidi" w:hAnsiTheme="majorBidi" w:cstheme="majorBidi"/>
            <w:i w:val="0"/>
            <w:iCs w:val="0"/>
            <w:color w:val="auto"/>
            <w:sz w:val="22"/>
            <w:szCs w:val="22"/>
          </w:rPr>
          <w:t>(BMI&lt;18 kg/m</w:t>
        </w:r>
        <w:r w:rsidR="009948B4" w:rsidRPr="009948B4">
          <w:rPr>
            <w:rFonts w:asciiTheme="majorBidi" w:hAnsiTheme="majorBidi" w:cstheme="majorBidi"/>
            <w:i w:val="0"/>
            <w:iCs w:val="0"/>
            <w:color w:val="auto"/>
            <w:sz w:val="22"/>
            <w:szCs w:val="22"/>
            <w:vertAlign w:val="superscript"/>
            <w:rPrChange w:id="4504" w:author="Bikram Adhikari (bdhikari)" w:date="2025-10-16T14:24:00Z" w16du:dateUtc="2025-10-16T19:24:00Z">
              <w:rPr>
                <w:rFonts w:asciiTheme="majorBidi" w:hAnsiTheme="majorBidi" w:cstheme="majorBidi"/>
                <w:i w:val="0"/>
                <w:iCs w:val="0"/>
                <w:color w:val="auto"/>
                <w:sz w:val="22"/>
                <w:szCs w:val="22"/>
              </w:rPr>
            </w:rPrChange>
          </w:rPr>
          <w:t>2</w:t>
        </w:r>
        <w:r w:rsidR="009948B4">
          <w:rPr>
            <w:rFonts w:asciiTheme="majorBidi" w:hAnsiTheme="majorBidi" w:cstheme="majorBidi"/>
            <w:i w:val="0"/>
            <w:iCs w:val="0"/>
            <w:color w:val="auto"/>
            <w:sz w:val="22"/>
            <w:szCs w:val="22"/>
          </w:rPr>
          <w:t xml:space="preserve">) </w:t>
        </w:r>
      </w:ins>
      <w:r w:rsidRPr="00A12542">
        <w:rPr>
          <w:rFonts w:asciiTheme="majorBidi" w:hAnsiTheme="majorBidi" w:cstheme="majorBidi"/>
          <w:i w:val="0"/>
          <w:iCs w:val="0"/>
          <w:color w:val="auto"/>
          <w:sz w:val="22"/>
          <w:szCs w:val="22"/>
        </w:rPr>
        <w:t>was</w:t>
      </w:r>
      <w:r w:rsidR="00BB452C" w:rsidRPr="00A12542">
        <w:rPr>
          <w:rFonts w:asciiTheme="majorBidi" w:hAnsiTheme="majorBidi" w:cstheme="majorBidi"/>
          <w:i w:val="0"/>
          <w:iCs w:val="0"/>
          <w:color w:val="auto"/>
          <w:sz w:val="22"/>
          <w:szCs w:val="22"/>
        </w:rPr>
        <w:t xml:space="preserve"> 1.</w:t>
      </w:r>
      <w:ins w:id="4505" w:author="Bikram Adhikari (bdhikari)" w:date="2025-10-16T12:57:00Z" w16du:dateUtc="2025-10-16T17:57:00Z">
        <w:r w:rsidR="00F80CBB">
          <w:rPr>
            <w:rFonts w:asciiTheme="majorBidi" w:hAnsiTheme="majorBidi" w:cstheme="majorBidi"/>
            <w:i w:val="0"/>
            <w:iCs w:val="0"/>
            <w:color w:val="auto"/>
            <w:sz w:val="22"/>
            <w:szCs w:val="22"/>
          </w:rPr>
          <w:t>8</w:t>
        </w:r>
      </w:ins>
      <w:del w:id="4506" w:author="Bikram Adhikari (bdhikari)" w:date="2025-10-16T12:57:00Z" w16du:dateUtc="2025-10-16T17:57:00Z">
        <w:r w:rsidR="00BB452C" w:rsidRPr="00A12542" w:rsidDel="00F80CBB">
          <w:rPr>
            <w:rFonts w:asciiTheme="majorBidi" w:hAnsiTheme="majorBidi" w:cstheme="majorBidi"/>
            <w:i w:val="0"/>
            <w:iCs w:val="0"/>
            <w:color w:val="auto"/>
            <w:sz w:val="22"/>
            <w:szCs w:val="22"/>
          </w:rPr>
          <w:delText>9</w:delText>
        </w:r>
      </w:del>
      <w:r w:rsidR="00C91EE4" w:rsidRPr="00A12542">
        <w:rPr>
          <w:rFonts w:asciiTheme="majorBidi" w:hAnsiTheme="majorBidi" w:cstheme="majorBidi"/>
          <w:i w:val="0"/>
          <w:iCs w:val="0"/>
          <w:color w:val="auto"/>
          <w:sz w:val="22"/>
          <w:szCs w:val="22"/>
        </w:rPr>
        <w:t>0</w:t>
      </w:r>
      <w:r w:rsidR="00BB452C" w:rsidRPr="00A12542">
        <w:rPr>
          <w:rFonts w:asciiTheme="majorBidi" w:hAnsiTheme="majorBidi" w:cstheme="majorBidi"/>
          <w:i w:val="0"/>
          <w:iCs w:val="0"/>
          <w:color w:val="auto"/>
          <w:sz w:val="22"/>
          <w:szCs w:val="22"/>
        </w:rPr>
        <w:t xml:space="preserve"> times</w:t>
      </w:r>
      <w:r w:rsidR="00686110" w:rsidRPr="00A12542">
        <w:rPr>
          <w:rFonts w:asciiTheme="majorBidi" w:hAnsiTheme="majorBidi" w:cstheme="majorBidi"/>
          <w:i w:val="0"/>
          <w:iCs w:val="0"/>
          <w:color w:val="auto"/>
          <w:sz w:val="22"/>
          <w:szCs w:val="22"/>
        </w:rPr>
        <w:t xml:space="preserve"> </w:t>
      </w:r>
      <w:r w:rsidR="00574DDB" w:rsidRPr="00A12542">
        <w:rPr>
          <w:rFonts w:asciiTheme="majorBidi" w:hAnsiTheme="majorBidi" w:cstheme="majorBidi"/>
          <w:i w:val="0"/>
          <w:iCs w:val="0"/>
          <w:color w:val="auto"/>
          <w:sz w:val="22"/>
          <w:szCs w:val="22"/>
        </w:rPr>
        <w:t xml:space="preserve">(95%CI: </w:t>
      </w:r>
      <w:r w:rsidR="008148E2" w:rsidRPr="00A12542">
        <w:rPr>
          <w:rFonts w:asciiTheme="majorBidi" w:hAnsiTheme="majorBidi" w:cstheme="majorBidi"/>
          <w:i w:val="0"/>
          <w:iCs w:val="0"/>
          <w:color w:val="auto"/>
          <w:sz w:val="22"/>
          <w:szCs w:val="22"/>
        </w:rPr>
        <w:t>1.2</w:t>
      </w:r>
      <w:ins w:id="4507" w:author="Bikram Adhikari (bdhikari)" w:date="2025-10-16T12:57:00Z" w16du:dateUtc="2025-10-16T17:57:00Z">
        <w:r w:rsidR="00F80CBB">
          <w:rPr>
            <w:rFonts w:asciiTheme="majorBidi" w:hAnsiTheme="majorBidi" w:cstheme="majorBidi"/>
            <w:i w:val="0"/>
            <w:iCs w:val="0"/>
            <w:color w:val="auto"/>
            <w:sz w:val="22"/>
            <w:szCs w:val="22"/>
          </w:rPr>
          <w:t>0</w:t>
        </w:r>
      </w:ins>
      <w:del w:id="4508" w:author="Bikram Adhikari (bdhikari)" w:date="2025-10-16T12:57:00Z" w16du:dateUtc="2025-10-16T17:57:00Z">
        <w:r w:rsidR="008148E2" w:rsidRPr="00A12542" w:rsidDel="00F80CBB">
          <w:rPr>
            <w:rFonts w:asciiTheme="majorBidi" w:hAnsiTheme="majorBidi" w:cstheme="majorBidi"/>
            <w:i w:val="0"/>
            <w:iCs w:val="0"/>
            <w:color w:val="auto"/>
            <w:sz w:val="22"/>
            <w:szCs w:val="22"/>
          </w:rPr>
          <w:delText>4</w:delText>
        </w:r>
      </w:del>
      <w:r w:rsidR="0003150C">
        <w:rPr>
          <w:rFonts w:asciiTheme="majorBidi" w:hAnsiTheme="majorBidi" w:cstheme="majorBidi"/>
          <w:i w:val="0"/>
          <w:iCs w:val="0"/>
          <w:color w:val="auto"/>
          <w:sz w:val="22"/>
          <w:szCs w:val="22"/>
        </w:rPr>
        <w:t xml:space="preserve"> to </w:t>
      </w:r>
      <w:r w:rsidR="00574DDB" w:rsidRPr="00A12542">
        <w:rPr>
          <w:rFonts w:asciiTheme="majorBidi" w:hAnsiTheme="majorBidi" w:cstheme="majorBidi"/>
          <w:i w:val="0"/>
          <w:iCs w:val="0"/>
          <w:color w:val="auto"/>
          <w:sz w:val="22"/>
          <w:szCs w:val="22"/>
        </w:rPr>
        <w:t>2.</w:t>
      </w:r>
      <w:ins w:id="4509" w:author="Bikram Adhikari (bdhikari)" w:date="2025-10-16T12:57:00Z" w16du:dateUtc="2025-10-16T17:57:00Z">
        <w:r w:rsidR="00F80CBB">
          <w:rPr>
            <w:rFonts w:asciiTheme="majorBidi" w:hAnsiTheme="majorBidi" w:cstheme="majorBidi"/>
            <w:i w:val="0"/>
            <w:iCs w:val="0"/>
            <w:color w:val="auto"/>
            <w:sz w:val="22"/>
            <w:szCs w:val="22"/>
          </w:rPr>
          <w:t>7</w:t>
        </w:r>
      </w:ins>
      <w:del w:id="4510" w:author="Bikram Adhikari (bdhikari)" w:date="2025-10-16T12:57:00Z" w16du:dateUtc="2025-10-16T17:57:00Z">
        <w:r w:rsidR="00574DDB" w:rsidRPr="00A12542" w:rsidDel="00F80CBB">
          <w:rPr>
            <w:rFonts w:asciiTheme="majorBidi" w:hAnsiTheme="majorBidi" w:cstheme="majorBidi"/>
            <w:i w:val="0"/>
            <w:iCs w:val="0"/>
            <w:color w:val="auto"/>
            <w:sz w:val="22"/>
            <w:szCs w:val="22"/>
          </w:rPr>
          <w:delText>9</w:delText>
        </w:r>
      </w:del>
      <w:r w:rsidR="00574DDB" w:rsidRPr="00A12542">
        <w:rPr>
          <w:rFonts w:asciiTheme="majorBidi" w:hAnsiTheme="majorBidi" w:cstheme="majorBidi"/>
          <w:i w:val="0"/>
          <w:iCs w:val="0"/>
          <w:color w:val="auto"/>
          <w:sz w:val="22"/>
          <w:szCs w:val="22"/>
        </w:rPr>
        <w:t>0</w:t>
      </w:r>
      <w:r w:rsidR="00686110" w:rsidRPr="00A12542">
        <w:rPr>
          <w:rFonts w:asciiTheme="majorBidi" w:hAnsiTheme="majorBidi" w:cstheme="majorBidi"/>
          <w:i w:val="0"/>
          <w:iCs w:val="0"/>
          <w:color w:val="auto"/>
          <w:sz w:val="22"/>
          <w:szCs w:val="22"/>
        </w:rPr>
        <w:t>)</w:t>
      </w:r>
      <w:r w:rsidR="00BB452C" w:rsidRPr="00A12542">
        <w:rPr>
          <w:rFonts w:asciiTheme="majorBidi" w:hAnsiTheme="majorBidi" w:cstheme="majorBidi"/>
          <w:i w:val="0"/>
          <w:iCs w:val="0"/>
          <w:color w:val="auto"/>
          <w:sz w:val="22"/>
          <w:szCs w:val="22"/>
        </w:rPr>
        <w:t xml:space="preserve"> more </w:t>
      </w:r>
      <w:del w:id="4511" w:author="Bikram Adhikari (bdhikari)" w:date="2025-10-16T15:24:00Z" w16du:dateUtc="2025-10-16T20:24:00Z">
        <w:r w:rsidR="00BB452C" w:rsidRPr="00A12542" w:rsidDel="00CF7227">
          <w:rPr>
            <w:rFonts w:asciiTheme="majorBidi" w:hAnsiTheme="majorBidi" w:cstheme="majorBidi"/>
            <w:i w:val="0"/>
            <w:iCs w:val="0"/>
            <w:color w:val="auto"/>
            <w:sz w:val="22"/>
            <w:szCs w:val="22"/>
          </w:rPr>
          <w:delText xml:space="preserve">likely </w:delText>
        </w:r>
      </w:del>
      <w:ins w:id="4512" w:author="Bikram Adhikari (bdhikari)" w:date="2025-10-16T15:24:00Z" w16du:dateUtc="2025-10-16T20:24:00Z">
        <w:r w:rsidR="00CF7227" w:rsidRPr="00A12542">
          <w:rPr>
            <w:rFonts w:asciiTheme="majorBidi" w:hAnsiTheme="majorBidi" w:cstheme="majorBidi"/>
            <w:i w:val="0"/>
            <w:iCs w:val="0"/>
            <w:color w:val="auto"/>
            <w:sz w:val="22"/>
            <w:szCs w:val="22"/>
          </w:rPr>
          <w:t xml:space="preserve">likely </w:t>
        </w:r>
        <w:r w:rsidR="00CF7227">
          <w:rPr>
            <w:rFonts w:asciiTheme="majorBidi" w:hAnsiTheme="majorBidi" w:cstheme="majorBidi"/>
            <w:i w:val="0"/>
            <w:iCs w:val="0"/>
            <w:color w:val="auto"/>
            <w:sz w:val="22"/>
            <w:szCs w:val="22"/>
          </w:rPr>
          <w:t>and</w:t>
        </w:r>
      </w:ins>
      <w:ins w:id="4513" w:author="Bikram Adhikari (bdhikari)" w:date="2025-10-16T12:58:00Z" w16du:dateUtc="2025-10-16T17:58:00Z">
        <w:r w:rsidR="00F80CBB">
          <w:rPr>
            <w:rFonts w:asciiTheme="majorBidi" w:hAnsiTheme="majorBidi" w:cstheme="majorBidi"/>
            <w:i w:val="0"/>
            <w:iCs w:val="0"/>
            <w:color w:val="auto"/>
            <w:sz w:val="22"/>
            <w:szCs w:val="22"/>
          </w:rPr>
          <w:t xml:space="preserve"> mother with anemia were 2.43 times more likely to</w:t>
        </w:r>
      </w:ins>
      <w:del w:id="4514" w:author="Bikram Adhikari (bdhikari)" w:date="2025-10-16T13:44:00Z" w16du:dateUtc="2025-10-16T18:44:00Z">
        <w:r w:rsidR="00BB452C" w:rsidRPr="00A12542" w:rsidDel="00F167DC">
          <w:rPr>
            <w:rFonts w:asciiTheme="majorBidi" w:hAnsiTheme="majorBidi" w:cstheme="majorBidi"/>
            <w:i w:val="0"/>
            <w:iCs w:val="0"/>
            <w:color w:val="auto"/>
            <w:sz w:val="22"/>
            <w:szCs w:val="22"/>
          </w:rPr>
          <w:delText>to</w:delText>
        </w:r>
      </w:del>
      <w:r w:rsidR="00BB452C" w:rsidRPr="00A12542">
        <w:rPr>
          <w:rFonts w:asciiTheme="majorBidi" w:hAnsiTheme="majorBidi" w:cstheme="majorBidi"/>
          <w:i w:val="0"/>
          <w:iCs w:val="0"/>
          <w:color w:val="auto"/>
          <w:sz w:val="22"/>
          <w:szCs w:val="22"/>
        </w:rPr>
        <w:t xml:space="preserve"> </w:t>
      </w:r>
      <w:r w:rsidRPr="00A12542">
        <w:rPr>
          <w:rFonts w:asciiTheme="majorBidi" w:hAnsiTheme="majorBidi" w:cstheme="majorBidi"/>
          <w:i w:val="0"/>
          <w:iCs w:val="0"/>
          <w:color w:val="auto"/>
          <w:sz w:val="22"/>
          <w:szCs w:val="22"/>
        </w:rPr>
        <w:t xml:space="preserve">have co-existence compared to </w:t>
      </w:r>
      <w:r w:rsidR="00933D17" w:rsidRPr="00A12542">
        <w:rPr>
          <w:rFonts w:asciiTheme="majorBidi" w:hAnsiTheme="majorBidi" w:cstheme="majorBidi"/>
          <w:i w:val="0"/>
          <w:iCs w:val="0"/>
          <w:color w:val="auto"/>
          <w:sz w:val="22"/>
          <w:szCs w:val="22"/>
        </w:rPr>
        <w:t xml:space="preserve">a </w:t>
      </w:r>
      <w:r w:rsidRPr="00A12542">
        <w:rPr>
          <w:rFonts w:asciiTheme="majorBidi" w:hAnsiTheme="majorBidi" w:cstheme="majorBidi"/>
          <w:i w:val="0"/>
          <w:iCs w:val="0"/>
          <w:color w:val="auto"/>
          <w:sz w:val="22"/>
          <w:szCs w:val="22"/>
        </w:rPr>
        <w:t xml:space="preserve">child whose mother </w:t>
      </w:r>
      <w:r w:rsidR="00933D17" w:rsidRPr="00A12542">
        <w:rPr>
          <w:rFonts w:asciiTheme="majorBidi" w:hAnsiTheme="majorBidi" w:cstheme="majorBidi"/>
          <w:i w:val="0"/>
          <w:iCs w:val="0"/>
          <w:color w:val="auto"/>
          <w:sz w:val="22"/>
          <w:szCs w:val="22"/>
        </w:rPr>
        <w:t>had</w:t>
      </w:r>
      <w:r w:rsidRPr="00A12542">
        <w:rPr>
          <w:rFonts w:asciiTheme="majorBidi" w:hAnsiTheme="majorBidi" w:cstheme="majorBidi"/>
          <w:i w:val="0"/>
          <w:iCs w:val="0"/>
          <w:color w:val="auto"/>
          <w:sz w:val="22"/>
          <w:szCs w:val="22"/>
        </w:rPr>
        <w:t xml:space="preserve"> normal nutrition status.</w:t>
      </w:r>
    </w:p>
    <w:p w14:paraId="03B9282A" w14:textId="037B6A29" w:rsidR="0053205B" w:rsidRPr="00A12542" w:rsidRDefault="00A42A13" w:rsidP="00A42A13">
      <w:pPr>
        <w:pStyle w:val="Caption"/>
        <w:keepNext/>
        <w:rPr>
          <w:rFonts w:asciiTheme="majorBidi" w:hAnsiTheme="majorBidi" w:cstheme="majorBidi"/>
          <w:b/>
          <w:bCs/>
          <w:color w:val="auto"/>
          <w:sz w:val="22"/>
          <w:szCs w:val="22"/>
        </w:rPr>
      </w:pPr>
      <w:r w:rsidRPr="00A12542">
        <w:rPr>
          <w:rFonts w:asciiTheme="majorBidi" w:hAnsiTheme="majorBidi" w:cstheme="majorBidi"/>
          <w:b/>
          <w:bCs/>
          <w:color w:val="auto"/>
          <w:sz w:val="22"/>
          <w:szCs w:val="22"/>
        </w:rPr>
        <w:t xml:space="preserve">Table </w:t>
      </w:r>
      <w:r w:rsidRPr="00A12542">
        <w:rPr>
          <w:rFonts w:asciiTheme="majorBidi" w:hAnsiTheme="majorBidi" w:cstheme="majorBidi"/>
          <w:b/>
          <w:bCs/>
          <w:color w:val="auto"/>
          <w:sz w:val="22"/>
          <w:szCs w:val="22"/>
        </w:rPr>
        <w:fldChar w:fldCharType="begin"/>
      </w:r>
      <w:r w:rsidRPr="00A12542">
        <w:rPr>
          <w:rFonts w:asciiTheme="majorBidi" w:hAnsiTheme="majorBidi" w:cstheme="majorBidi"/>
          <w:b/>
          <w:bCs/>
          <w:color w:val="auto"/>
          <w:sz w:val="22"/>
          <w:szCs w:val="22"/>
        </w:rPr>
        <w:instrText xml:space="preserve"> SEQ Table \* ARABIC </w:instrText>
      </w:r>
      <w:r w:rsidRPr="00A12542">
        <w:rPr>
          <w:rFonts w:asciiTheme="majorBidi" w:hAnsiTheme="majorBidi" w:cstheme="majorBidi"/>
          <w:b/>
          <w:bCs/>
          <w:color w:val="auto"/>
          <w:sz w:val="22"/>
          <w:szCs w:val="22"/>
        </w:rPr>
        <w:fldChar w:fldCharType="separate"/>
      </w:r>
      <w:ins w:id="4515" w:author="Bikram Adhikari (bdhikari)" w:date="2025-10-16T12:40:00Z" w16du:dateUtc="2025-10-16T17:40:00Z">
        <w:r w:rsidR="008B418D">
          <w:rPr>
            <w:rFonts w:asciiTheme="majorBidi" w:hAnsiTheme="majorBidi" w:cstheme="majorBidi"/>
            <w:b/>
            <w:bCs/>
            <w:noProof/>
            <w:color w:val="auto"/>
            <w:sz w:val="22"/>
            <w:szCs w:val="22"/>
          </w:rPr>
          <w:t>7</w:t>
        </w:r>
      </w:ins>
      <w:del w:id="4516" w:author="Bikram Adhikari (bdhikari)" w:date="2025-10-09T15:33:00Z" w16du:dateUtc="2025-10-09T20:33:00Z">
        <w:r w:rsidR="005664AA" w:rsidDel="00251ECC">
          <w:rPr>
            <w:rFonts w:asciiTheme="majorBidi" w:hAnsiTheme="majorBidi" w:cstheme="majorBidi"/>
            <w:b/>
            <w:bCs/>
            <w:noProof/>
            <w:color w:val="auto"/>
            <w:sz w:val="22"/>
            <w:szCs w:val="22"/>
          </w:rPr>
          <w:delText>5</w:delText>
        </w:r>
      </w:del>
      <w:r w:rsidRPr="00A12542">
        <w:rPr>
          <w:rFonts w:asciiTheme="majorBidi" w:hAnsiTheme="majorBidi" w:cstheme="majorBidi"/>
          <w:b/>
          <w:bCs/>
          <w:color w:val="auto"/>
          <w:sz w:val="22"/>
          <w:szCs w:val="22"/>
        </w:rPr>
        <w:fldChar w:fldCharType="end"/>
      </w:r>
      <w:r w:rsidRPr="00A12542">
        <w:rPr>
          <w:rFonts w:asciiTheme="majorBidi" w:hAnsiTheme="majorBidi" w:cstheme="majorBidi"/>
          <w:b/>
          <w:bCs/>
          <w:color w:val="auto"/>
          <w:sz w:val="22"/>
          <w:szCs w:val="22"/>
        </w:rPr>
        <w:t>: Factors associated with co-occurrence of undernutrition and anemia among children aged 6-59 months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517" w:author="Bikram Adhikari (bdhikari)" w:date="2025-10-16T14:05:00Z" w16du:dateUtc="2025-10-16T19:05: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41"/>
        <w:gridCol w:w="621"/>
        <w:gridCol w:w="1290"/>
        <w:gridCol w:w="737"/>
        <w:gridCol w:w="621"/>
        <w:gridCol w:w="1290"/>
        <w:gridCol w:w="737"/>
        <w:gridCol w:w="621"/>
        <w:gridCol w:w="1290"/>
        <w:gridCol w:w="868"/>
        <w:tblGridChange w:id="4518">
          <w:tblGrid>
            <w:gridCol w:w="935"/>
            <w:gridCol w:w="6"/>
            <w:gridCol w:w="611"/>
            <w:gridCol w:w="10"/>
            <w:gridCol w:w="1270"/>
            <w:gridCol w:w="20"/>
            <w:gridCol w:w="712"/>
            <w:gridCol w:w="25"/>
            <w:gridCol w:w="621"/>
            <w:gridCol w:w="35"/>
            <w:gridCol w:w="1255"/>
            <w:gridCol w:w="25"/>
            <w:gridCol w:w="712"/>
            <w:gridCol w:w="20"/>
            <w:gridCol w:w="601"/>
            <w:gridCol w:w="16"/>
            <w:gridCol w:w="1274"/>
            <w:gridCol w:w="6"/>
            <w:gridCol w:w="862"/>
          </w:tblGrid>
        </w:tblGridChange>
      </w:tblGrid>
      <w:tr w:rsidR="008A5F0F" w:rsidRPr="00A12542" w14:paraId="4831A09E" w14:textId="77777777" w:rsidTr="008A5F0F">
        <w:trPr>
          <w:trHeight w:val="20"/>
          <w:ins w:id="4519" w:author="Bikram Adhikari (bdhikari)" w:date="2025-10-16T14:04:00Z" w16du:dateUtc="2025-10-16T19:04:00Z"/>
          <w:trPrChange w:id="4520" w:author="Bikram Adhikari (bdhikari)" w:date="2025-10-16T14:05:00Z" w16du:dateUtc="2025-10-16T19:05:00Z">
            <w:trPr>
              <w:trHeight w:val="20"/>
            </w:trPr>
          </w:trPrChange>
        </w:trPr>
        <w:tc>
          <w:tcPr>
            <w:tcW w:w="522" w:type="pct"/>
            <w:vMerge w:val="restart"/>
            <w:shd w:val="clear" w:color="auto" w:fill="C1E4F5" w:themeFill="accent1" w:themeFillTint="33"/>
            <w:vAlign w:val="center"/>
            <w:tcPrChange w:id="4521" w:author="Bikram Adhikari (bdhikari)" w:date="2025-10-16T14:05:00Z" w16du:dateUtc="2025-10-16T19:05:00Z">
              <w:tcPr>
                <w:tcW w:w="522" w:type="pct"/>
                <w:gridSpan w:val="2"/>
                <w:vMerge w:val="restart"/>
                <w:vAlign w:val="center"/>
              </w:tcPr>
            </w:tcPrChange>
          </w:tcPr>
          <w:p w14:paraId="150000AC" w14:textId="07B7F7C5" w:rsidR="008A5F0F" w:rsidRDefault="008A5F0F" w:rsidP="3F0A6228">
            <w:pPr>
              <w:spacing w:after="0" w:line="240" w:lineRule="auto"/>
              <w:rPr>
                <w:ins w:id="4522" w:author="Bikram Adhikari (bdhikari)" w:date="2025-10-16T14:04:00Z" w16du:dateUtc="2025-10-16T19:04:00Z"/>
                <w:rFonts w:asciiTheme="majorBidi" w:eastAsia="Times New Roman" w:hAnsiTheme="majorBidi" w:cstheme="majorBidi"/>
                <w:b/>
                <w:bCs/>
                <w:kern w:val="0"/>
                <w:sz w:val="16"/>
                <w:szCs w:val="16"/>
                <w14:ligatures w14:val="none"/>
              </w:rPr>
            </w:pPr>
            <w:ins w:id="4523" w:author="Bikram Adhikari (bdhikari)" w:date="2025-10-16T14:05:00Z" w16du:dateUtc="2025-10-16T19:05:00Z">
              <w:r w:rsidRPr="00A12542">
                <w:rPr>
                  <w:rFonts w:asciiTheme="majorBidi" w:eastAsia="Times New Roman" w:hAnsiTheme="majorBidi" w:cstheme="majorBidi"/>
                  <w:b/>
                  <w:bCs/>
                  <w:kern w:val="0"/>
                  <w:sz w:val="16"/>
                  <w:szCs w:val="16"/>
                  <w14:ligatures w14:val="none"/>
                </w:rPr>
                <w:t>Exposure variables</w:t>
              </w:r>
            </w:ins>
          </w:p>
        </w:tc>
        <w:tc>
          <w:tcPr>
            <w:tcW w:w="1469" w:type="pct"/>
            <w:gridSpan w:val="3"/>
            <w:shd w:val="clear" w:color="auto" w:fill="C1E4F5" w:themeFill="accent1" w:themeFillTint="33"/>
            <w:vAlign w:val="center"/>
            <w:tcPrChange w:id="4524" w:author="Bikram Adhikari (bdhikari)" w:date="2025-10-16T14:05:00Z" w16du:dateUtc="2025-10-16T19:05:00Z">
              <w:tcPr>
                <w:tcW w:w="1469" w:type="pct"/>
                <w:gridSpan w:val="6"/>
                <w:vAlign w:val="center"/>
              </w:tcPr>
            </w:tcPrChange>
          </w:tcPr>
          <w:p w14:paraId="71F1E4E1" w14:textId="56D4B600" w:rsidR="008A5F0F" w:rsidRPr="00A12542" w:rsidRDefault="008A5F0F" w:rsidP="00DE1354">
            <w:pPr>
              <w:spacing w:after="0" w:line="240" w:lineRule="auto"/>
              <w:jc w:val="center"/>
              <w:rPr>
                <w:ins w:id="4525" w:author="Bikram Adhikari (bdhikari)" w:date="2025-10-16T14:04:00Z" w16du:dateUtc="2025-10-16T19:04:00Z"/>
                <w:rFonts w:asciiTheme="majorBidi" w:eastAsia="Times New Roman" w:hAnsiTheme="majorBidi" w:cstheme="majorBidi"/>
                <w:kern w:val="0"/>
                <w:sz w:val="18"/>
                <w:szCs w:val="18"/>
                <w14:ligatures w14:val="none"/>
              </w:rPr>
            </w:pPr>
            <w:ins w:id="4526" w:author="Bikram Adhikari (bdhikari)" w:date="2025-10-16T14:04:00Z" w16du:dateUtc="2025-10-16T19:04:00Z">
              <w:r w:rsidRPr="3F0A6228">
                <w:rPr>
                  <w:rFonts w:asciiTheme="majorBidi" w:eastAsia="Times New Roman" w:hAnsiTheme="majorBidi" w:cstheme="majorBidi"/>
                  <w:b/>
                  <w:bCs/>
                  <w:kern w:val="0"/>
                  <w:sz w:val="16"/>
                  <w:szCs w:val="16"/>
                  <w14:ligatures w14:val="none"/>
                </w:rPr>
                <w:t>Anemia only vs Normal</w:t>
              </w:r>
            </w:ins>
          </w:p>
        </w:tc>
        <w:tc>
          <w:tcPr>
            <w:tcW w:w="1469" w:type="pct"/>
            <w:gridSpan w:val="3"/>
            <w:shd w:val="clear" w:color="auto" w:fill="C1E4F5" w:themeFill="accent1" w:themeFillTint="33"/>
            <w:vAlign w:val="center"/>
            <w:tcPrChange w:id="4527" w:author="Bikram Adhikari (bdhikari)" w:date="2025-10-16T14:05:00Z" w16du:dateUtc="2025-10-16T19:05:00Z">
              <w:tcPr>
                <w:tcW w:w="1469" w:type="pct"/>
                <w:gridSpan w:val="5"/>
                <w:vAlign w:val="center"/>
              </w:tcPr>
            </w:tcPrChange>
          </w:tcPr>
          <w:p w14:paraId="5AF7F435" w14:textId="1465FA04" w:rsidR="008A5F0F" w:rsidRPr="00A12542" w:rsidRDefault="008A5F0F" w:rsidP="00DE1354">
            <w:pPr>
              <w:spacing w:after="0" w:line="240" w:lineRule="auto"/>
              <w:jc w:val="center"/>
              <w:rPr>
                <w:ins w:id="4528" w:author="Bikram Adhikari (bdhikari)" w:date="2025-10-16T14:04:00Z" w16du:dateUtc="2025-10-16T19:04:00Z"/>
                <w:rFonts w:asciiTheme="majorBidi" w:eastAsia="Times New Roman" w:hAnsiTheme="majorBidi" w:cstheme="majorBidi"/>
                <w:kern w:val="0"/>
                <w:sz w:val="18"/>
                <w:szCs w:val="18"/>
                <w14:ligatures w14:val="none"/>
              </w:rPr>
            </w:pPr>
            <w:ins w:id="4529" w:author="Bikram Adhikari (bdhikari)" w:date="2025-10-16T14:04:00Z" w16du:dateUtc="2025-10-16T19:04:00Z">
              <w:r w:rsidRPr="00A12542">
                <w:rPr>
                  <w:rFonts w:asciiTheme="majorBidi" w:eastAsia="Times New Roman" w:hAnsiTheme="majorBidi" w:cstheme="majorBidi"/>
                  <w:b/>
                  <w:bCs/>
                  <w:kern w:val="0"/>
                  <w:sz w:val="16"/>
                  <w:szCs w:val="16"/>
                  <w14:ligatures w14:val="none"/>
                </w:rPr>
                <w:t>Undernutrition only vs Normal</w:t>
              </w:r>
            </w:ins>
          </w:p>
        </w:tc>
        <w:tc>
          <w:tcPr>
            <w:tcW w:w="1541" w:type="pct"/>
            <w:gridSpan w:val="3"/>
            <w:shd w:val="clear" w:color="auto" w:fill="C1E4F5" w:themeFill="accent1" w:themeFillTint="33"/>
            <w:vAlign w:val="center"/>
            <w:tcPrChange w:id="4530" w:author="Bikram Adhikari (bdhikari)" w:date="2025-10-16T14:05:00Z" w16du:dateUtc="2025-10-16T19:05:00Z">
              <w:tcPr>
                <w:tcW w:w="1541" w:type="pct"/>
                <w:gridSpan w:val="6"/>
                <w:vAlign w:val="center"/>
              </w:tcPr>
            </w:tcPrChange>
          </w:tcPr>
          <w:p w14:paraId="52209CF1" w14:textId="67005627" w:rsidR="008A5F0F" w:rsidRPr="00A12542" w:rsidRDefault="008A5F0F" w:rsidP="00DE1354">
            <w:pPr>
              <w:spacing w:after="0" w:line="240" w:lineRule="auto"/>
              <w:jc w:val="center"/>
              <w:rPr>
                <w:ins w:id="4531" w:author="Bikram Adhikari (bdhikari)" w:date="2025-10-16T14:04:00Z" w16du:dateUtc="2025-10-16T19:04:00Z"/>
                <w:rFonts w:asciiTheme="majorBidi" w:eastAsia="Times New Roman" w:hAnsiTheme="majorBidi" w:cstheme="majorBidi"/>
                <w:kern w:val="0"/>
                <w:sz w:val="18"/>
                <w:szCs w:val="18"/>
                <w14:ligatures w14:val="none"/>
              </w:rPr>
            </w:pPr>
            <w:ins w:id="4532" w:author="Bikram Adhikari (bdhikari)" w:date="2025-10-16T14:04:00Z" w16du:dateUtc="2025-10-16T19:04:00Z">
              <w:r w:rsidRPr="3F0A6228">
                <w:rPr>
                  <w:rFonts w:asciiTheme="majorBidi" w:eastAsia="Times New Roman" w:hAnsiTheme="majorBidi" w:cstheme="majorBidi"/>
                  <w:b/>
                  <w:bCs/>
                  <w:kern w:val="0"/>
                  <w:sz w:val="16"/>
                  <w:szCs w:val="16"/>
                  <w14:ligatures w14:val="none"/>
                </w:rPr>
                <w:t>Coexistence vs Normal</w:t>
              </w:r>
            </w:ins>
          </w:p>
        </w:tc>
      </w:tr>
      <w:tr w:rsidR="008A5F0F" w:rsidRPr="00A12542" w14:paraId="2C1E11C6" w14:textId="77777777" w:rsidTr="008A5F0F">
        <w:trPr>
          <w:trHeight w:val="20"/>
          <w:ins w:id="4533" w:author="Bikram Adhikari (bdhikari)" w:date="2025-10-16T14:04:00Z" w16du:dateUtc="2025-10-16T19:04:00Z"/>
          <w:trPrChange w:id="4534" w:author="Bikram Adhikari (bdhikari)" w:date="2025-10-16T14:05:00Z" w16du:dateUtc="2025-10-16T19:05:00Z">
            <w:trPr>
              <w:trHeight w:val="20"/>
            </w:trPr>
          </w:trPrChange>
        </w:trPr>
        <w:tc>
          <w:tcPr>
            <w:tcW w:w="522" w:type="pct"/>
            <w:vMerge/>
            <w:shd w:val="clear" w:color="auto" w:fill="C1E4F5" w:themeFill="accent1" w:themeFillTint="33"/>
            <w:vAlign w:val="center"/>
            <w:tcPrChange w:id="4535" w:author="Bikram Adhikari (bdhikari)" w:date="2025-10-16T14:05:00Z" w16du:dateUtc="2025-10-16T19:05:00Z">
              <w:tcPr>
                <w:tcW w:w="522" w:type="pct"/>
                <w:gridSpan w:val="2"/>
                <w:vMerge/>
                <w:vAlign w:val="center"/>
              </w:tcPr>
            </w:tcPrChange>
          </w:tcPr>
          <w:p w14:paraId="4790F77F" w14:textId="77777777" w:rsidR="008A5F0F" w:rsidRDefault="008A5F0F" w:rsidP="008A5F0F">
            <w:pPr>
              <w:spacing w:after="0" w:line="240" w:lineRule="auto"/>
              <w:rPr>
                <w:ins w:id="4536" w:author="Bikram Adhikari (bdhikari)" w:date="2025-10-16T14:04:00Z" w16du:dateUtc="2025-10-16T19:04:00Z"/>
                <w:rFonts w:asciiTheme="majorBidi" w:eastAsia="Times New Roman" w:hAnsiTheme="majorBidi" w:cstheme="majorBidi"/>
                <w:b/>
                <w:bCs/>
                <w:kern w:val="0"/>
                <w:sz w:val="16"/>
                <w:szCs w:val="16"/>
                <w14:ligatures w14:val="none"/>
              </w:rPr>
            </w:pPr>
          </w:p>
        </w:tc>
        <w:tc>
          <w:tcPr>
            <w:tcW w:w="344" w:type="pct"/>
            <w:shd w:val="clear" w:color="auto" w:fill="C1E4F5" w:themeFill="accent1" w:themeFillTint="33"/>
            <w:vAlign w:val="center"/>
            <w:tcPrChange w:id="4537" w:author="Bikram Adhikari (bdhikari)" w:date="2025-10-16T14:05:00Z" w16du:dateUtc="2025-10-16T19:05:00Z">
              <w:tcPr>
                <w:tcW w:w="344" w:type="pct"/>
                <w:gridSpan w:val="2"/>
                <w:vAlign w:val="center"/>
              </w:tcPr>
            </w:tcPrChange>
          </w:tcPr>
          <w:p w14:paraId="1F73AC30" w14:textId="424E9A3D" w:rsidR="008A5F0F" w:rsidRPr="00A12542" w:rsidRDefault="008A5F0F" w:rsidP="008A5F0F">
            <w:pPr>
              <w:spacing w:after="0" w:line="240" w:lineRule="auto"/>
              <w:jc w:val="center"/>
              <w:rPr>
                <w:ins w:id="4538" w:author="Bikram Adhikari (bdhikari)" w:date="2025-10-16T14:04:00Z" w16du:dateUtc="2025-10-16T19:04:00Z"/>
                <w:rFonts w:asciiTheme="majorBidi" w:eastAsia="Times New Roman" w:hAnsiTheme="majorBidi" w:cstheme="majorBidi"/>
                <w:kern w:val="0"/>
                <w:sz w:val="18"/>
                <w:szCs w:val="18"/>
                <w14:ligatures w14:val="none"/>
              </w:rPr>
            </w:pPr>
            <w:ins w:id="4539" w:author="Bikram Adhikari (bdhikari)" w:date="2025-10-16T14:04:00Z" w16du:dateUtc="2025-10-16T19:04:00Z">
              <w:r>
                <w:rPr>
                  <w:rFonts w:asciiTheme="majorBidi" w:eastAsia="Times New Roman" w:hAnsiTheme="majorBidi" w:cstheme="majorBidi"/>
                  <w:b/>
                  <w:bCs/>
                  <w:kern w:val="0"/>
                  <w:sz w:val="16"/>
                  <w:szCs w:val="16"/>
                  <w14:ligatures w14:val="none"/>
                </w:rPr>
                <w:t>a</w:t>
              </w:r>
              <w:r w:rsidRPr="00A12542">
                <w:rPr>
                  <w:rFonts w:asciiTheme="majorBidi" w:eastAsia="Times New Roman" w:hAnsiTheme="majorBidi" w:cstheme="majorBidi"/>
                  <w:b/>
                  <w:bCs/>
                  <w:kern w:val="0"/>
                  <w:sz w:val="16"/>
                  <w:szCs w:val="16"/>
                  <w14:ligatures w14:val="none"/>
                </w:rPr>
                <w:t>OR</w:t>
              </w:r>
              <w:r w:rsidRPr="00473791">
                <w:rPr>
                  <w:rFonts w:asciiTheme="majorBidi" w:eastAsia="Times New Roman" w:hAnsiTheme="majorBidi" w:cstheme="majorBidi"/>
                  <w:b/>
                  <w:bCs/>
                  <w:kern w:val="0"/>
                  <w:sz w:val="16"/>
                  <w:szCs w:val="16"/>
                  <w:vertAlign w:val="superscript"/>
                  <w14:ligatures w14:val="none"/>
                </w:rPr>
                <w:t>#</w:t>
              </w:r>
            </w:ins>
          </w:p>
        </w:tc>
        <w:tc>
          <w:tcPr>
            <w:tcW w:w="715" w:type="pct"/>
            <w:shd w:val="clear" w:color="auto" w:fill="C1E4F5" w:themeFill="accent1" w:themeFillTint="33"/>
            <w:vAlign w:val="center"/>
            <w:tcPrChange w:id="4540" w:author="Bikram Adhikari (bdhikari)" w:date="2025-10-16T14:05:00Z" w16du:dateUtc="2025-10-16T19:05:00Z">
              <w:tcPr>
                <w:tcW w:w="715" w:type="pct"/>
                <w:gridSpan w:val="2"/>
                <w:vAlign w:val="center"/>
              </w:tcPr>
            </w:tcPrChange>
          </w:tcPr>
          <w:p w14:paraId="33A17A3D" w14:textId="3BEF91DB" w:rsidR="008A5F0F" w:rsidRPr="00A12542" w:rsidRDefault="008A5F0F" w:rsidP="008A5F0F">
            <w:pPr>
              <w:spacing w:after="0" w:line="240" w:lineRule="auto"/>
              <w:jc w:val="center"/>
              <w:rPr>
                <w:ins w:id="4541" w:author="Bikram Adhikari (bdhikari)" w:date="2025-10-16T14:04:00Z" w16du:dateUtc="2025-10-16T19:04:00Z"/>
                <w:rFonts w:asciiTheme="majorBidi" w:eastAsia="Times New Roman" w:hAnsiTheme="majorBidi" w:cstheme="majorBidi"/>
                <w:kern w:val="0"/>
                <w:sz w:val="18"/>
                <w:szCs w:val="18"/>
                <w14:ligatures w14:val="none"/>
              </w:rPr>
            </w:pPr>
            <w:ins w:id="4542" w:author="Bikram Adhikari (bdhikari)" w:date="2025-10-16T14:04:00Z" w16du:dateUtc="2025-10-16T19:04:00Z">
              <w:r w:rsidRPr="00A12542">
                <w:rPr>
                  <w:rFonts w:asciiTheme="majorBidi" w:eastAsia="Times New Roman" w:hAnsiTheme="majorBidi" w:cstheme="majorBidi"/>
                  <w:b/>
                  <w:bCs/>
                  <w:kern w:val="0"/>
                  <w:sz w:val="16"/>
                  <w:szCs w:val="16"/>
                  <w14:ligatures w14:val="none"/>
                </w:rPr>
                <w:t>95% CI</w:t>
              </w:r>
            </w:ins>
          </w:p>
        </w:tc>
        <w:tc>
          <w:tcPr>
            <w:tcW w:w="409" w:type="pct"/>
            <w:shd w:val="clear" w:color="auto" w:fill="C1E4F5" w:themeFill="accent1" w:themeFillTint="33"/>
            <w:vAlign w:val="center"/>
            <w:tcPrChange w:id="4543" w:author="Bikram Adhikari (bdhikari)" w:date="2025-10-16T14:05:00Z" w16du:dateUtc="2025-10-16T19:05:00Z">
              <w:tcPr>
                <w:tcW w:w="409" w:type="pct"/>
                <w:gridSpan w:val="2"/>
                <w:vAlign w:val="center"/>
              </w:tcPr>
            </w:tcPrChange>
          </w:tcPr>
          <w:p w14:paraId="54DB56F7" w14:textId="70BB62E3" w:rsidR="008A5F0F" w:rsidRPr="00A12542" w:rsidRDefault="008A5F0F" w:rsidP="008A5F0F">
            <w:pPr>
              <w:spacing w:after="0" w:line="240" w:lineRule="auto"/>
              <w:jc w:val="center"/>
              <w:rPr>
                <w:ins w:id="4544" w:author="Bikram Adhikari (bdhikari)" w:date="2025-10-16T14:04:00Z" w16du:dateUtc="2025-10-16T19:04:00Z"/>
                <w:rFonts w:asciiTheme="majorBidi" w:eastAsia="Times New Roman" w:hAnsiTheme="majorBidi" w:cstheme="majorBidi"/>
                <w:kern w:val="0"/>
                <w:sz w:val="18"/>
                <w:szCs w:val="18"/>
                <w14:ligatures w14:val="none"/>
              </w:rPr>
            </w:pPr>
            <w:ins w:id="4545" w:author="Bikram Adhikari (bdhikari)" w:date="2025-10-16T14:04:00Z" w16du:dateUtc="2025-10-16T19:04:00Z">
              <w:r w:rsidRPr="00A12542">
                <w:rPr>
                  <w:rFonts w:asciiTheme="majorBidi" w:eastAsia="Times New Roman" w:hAnsiTheme="majorBidi" w:cstheme="majorBidi"/>
                  <w:b/>
                  <w:bCs/>
                  <w:kern w:val="0"/>
                  <w:sz w:val="16"/>
                  <w:szCs w:val="16"/>
                  <w14:ligatures w14:val="none"/>
                </w:rPr>
                <w:t>p-value</w:t>
              </w:r>
            </w:ins>
          </w:p>
        </w:tc>
        <w:tc>
          <w:tcPr>
            <w:tcW w:w="344" w:type="pct"/>
            <w:shd w:val="clear" w:color="auto" w:fill="C1E4F5" w:themeFill="accent1" w:themeFillTint="33"/>
            <w:vAlign w:val="center"/>
            <w:tcPrChange w:id="4546" w:author="Bikram Adhikari (bdhikari)" w:date="2025-10-16T14:05:00Z" w16du:dateUtc="2025-10-16T19:05:00Z">
              <w:tcPr>
                <w:tcW w:w="344" w:type="pct"/>
                <w:vAlign w:val="center"/>
              </w:tcPr>
            </w:tcPrChange>
          </w:tcPr>
          <w:p w14:paraId="7DA435A4" w14:textId="77CA677F" w:rsidR="008A5F0F" w:rsidRPr="008A5F0F" w:rsidRDefault="008A5F0F" w:rsidP="008A5F0F">
            <w:pPr>
              <w:spacing w:after="0" w:line="240" w:lineRule="auto"/>
              <w:jc w:val="center"/>
              <w:rPr>
                <w:ins w:id="4547" w:author="Bikram Adhikari (bdhikari)" w:date="2025-10-16T14:04:00Z" w16du:dateUtc="2025-10-16T19:04:00Z"/>
                <w:rFonts w:asciiTheme="majorBidi" w:hAnsiTheme="majorBidi" w:cstheme="majorBidi"/>
                <w:sz w:val="18"/>
                <w:szCs w:val="18"/>
              </w:rPr>
            </w:pPr>
            <w:ins w:id="4548" w:author="Bikram Adhikari (bdhikari)" w:date="2025-10-16T14:04:00Z" w16du:dateUtc="2025-10-16T19:04:00Z">
              <w:r>
                <w:rPr>
                  <w:rFonts w:asciiTheme="majorBidi" w:eastAsia="Times New Roman" w:hAnsiTheme="majorBidi" w:cstheme="majorBidi"/>
                  <w:b/>
                  <w:bCs/>
                  <w:kern w:val="0"/>
                  <w:sz w:val="16"/>
                  <w:szCs w:val="16"/>
                  <w14:ligatures w14:val="none"/>
                </w:rPr>
                <w:t>a</w:t>
              </w:r>
              <w:r w:rsidRPr="00A12542">
                <w:rPr>
                  <w:rFonts w:asciiTheme="majorBidi" w:eastAsia="Times New Roman" w:hAnsiTheme="majorBidi" w:cstheme="majorBidi"/>
                  <w:b/>
                  <w:bCs/>
                  <w:kern w:val="0"/>
                  <w:sz w:val="16"/>
                  <w:szCs w:val="16"/>
                  <w14:ligatures w14:val="none"/>
                </w:rPr>
                <w:t>OR</w:t>
              </w:r>
              <w:r w:rsidRPr="00473791">
                <w:rPr>
                  <w:rFonts w:asciiTheme="majorBidi" w:eastAsia="Times New Roman" w:hAnsiTheme="majorBidi" w:cstheme="majorBidi"/>
                  <w:b/>
                  <w:bCs/>
                  <w:kern w:val="0"/>
                  <w:sz w:val="16"/>
                  <w:szCs w:val="16"/>
                  <w:vertAlign w:val="superscript"/>
                  <w14:ligatures w14:val="none"/>
                </w:rPr>
                <w:t>#</w:t>
              </w:r>
            </w:ins>
          </w:p>
        </w:tc>
        <w:tc>
          <w:tcPr>
            <w:tcW w:w="715" w:type="pct"/>
            <w:shd w:val="clear" w:color="auto" w:fill="C1E4F5" w:themeFill="accent1" w:themeFillTint="33"/>
            <w:vAlign w:val="center"/>
            <w:tcPrChange w:id="4549" w:author="Bikram Adhikari (bdhikari)" w:date="2025-10-16T14:05:00Z" w16du:dateUtc="2025-10-16T19:05:00Z">
              <w:tcPr>
                <w:tcW w:w="715" w:type="pct"/>
                <w:gridSpan w:val="2"/>
                <w:vAlign w:val="center"/>
              </w:tcPr>
            </w:tcPrChange>
          </w:tcPr>
          <w:p w14:paraId="1FAAD4B5" w14:textId="69CC2BCD" w:rsidR="008A5F0F" w:rsidRPr="00A12542" w:rsidRDefault="008A5F0F" w:rsidP="008A5F0F">
            <w:pPr>
              <w:spacing w:after="0" w:line="240" w:lineRule="auto"/>
              <w:jc w:val="center"/>
              <w:rPr>
                <w:ins w:id="4550" w:author="Bikram Adhikari (bdhikari)" w:date="2025-10-16T14:04:00Z" w16du:dateUtc="2025-10-16T19:04:00Z"/>
                <w:rFonts w:asciiTheme="majorBidi" w:eastAsia="Times New Roman" w:hAnsiTheme="majorBidi" w:cstheme="majorBidi"/>
                <w:kern w:val="0"/>
                <w:sz w:val="18"/>
                <w:szCs w:val="18"/>
                <w14:ligatures w14:val="none"/>
              </w:rPr>
            </w:pPr>
            <w:ins w:id="4551" w:author="Bikram Adhikari (bdhikari)" w:date="2025-10-16T14:04:00Z" w16du:dateUtc="2025-10-16T19:04:00Z">
              <w:r w:rsidRPr="00A12542">
                <w:rPr>
                  <w:rFonts w:asciiTheme="majorBidi" w:eastAsia="Times New Roman" w:hAnsiTheme="majorBidi" w:cstheme="majorBidi"/>
                  <w:b/>
                  <w:bCs/>
                  <w:kern w:val="0"/>
                  <w:sz w:val="16"/>
                  <w:szCs w:val="16"/>
                  <w14:ligatures w14:val="none"/>
                </w:rPr>
                <w:t>95% CI</w:t>
              </w:r>
            </w:ins>
          </w:p>
        </w:tc>
        <w:tc>
          <w:tcPr>
            <w:tcW w:w="409" w:type="pct"/>
            <w:shd w:val="clear" w:color="auto" w:fill="C1E4F5" w:themeFill="accent1" w:themeFillTint="33"/>
            <w:vAlign w:val="center"/>
            <w:tcPrChange w:id="4552" w:author="Bikram Adhikari (bdhikari)" w:date="2025-10-16T14:05:00Z" w16du:dateUtc="2025-10-16T19:05:00Z">
              <w:tcPr>
                <w:tcW w:w="409" w:type="pct"/>
                <w:gridSpan w:val="2"/>
                <w:vAlign w:val="center"/>
              </w:tcPr>
            </w:tcPrChange>
          </w:tcPr>
          <w:p w14:paraId="77AEEE9B" w14:textId="58B941B8" w:rsidR="008A5F0F" w:rsidRPr="00A12542" w:rsidRDefault="008A5F0F" w:rsidP="008A5F0F">
            <w:pPr>
              <w:spacing w:after="0" w:line="240" w:lineRule="auto"/>
              <w:jc w:val="center"/>
              <w:rPr>
                <w:ins w:id="4553" w:author="Bikram Adhikari (bdhikari)" w:date="2025-10-16T14:04:00Z" w16du:dateUtc="2025-10-16T19:04:00Z"/>
                <w:rFonts w:asciiTheme="majorBidi" w:eastAsia="Times New Roman" w:hAnsiTheme="majorBidi" w:cstheme="majorBidi"/>
                <w:kern w:val="0"/>
                <w:sz w:val="18"/>
                <w:szCs w:val="18"/>
                <w14:ligatures w14:val="none"/>
              </w:rPr>
            </w:pPr>
            <w:ins w:id="4554" w:author="Bikram Adhikari (bdhikari)" w:date="2025-10-16T14:04:00Z" w16du:dateUtc="2025-10-16T19:04:00Z">
              <w:r w:rsidRPr="00A12542">
                <w:rPr>
                  <w:rFonts w:asciiTheme="majorBidi" w:eastAsia="Times New Roman" w:hAnsiTheme="majorBidi" w:cstheme="majorBidi"/>
                  <w:b/>
                  <w:bCs/>
                  <w:kern w:val="0"/>
                  <w:sz w:val="16"/>
                  <w:szCs w:val="16"/>
                  <w14:ligatures w14:val="none"/>
                </w:rPr>
                <w:t>p-value</w:t>
              </w:r>
            </w:ins>
          </w:p>
        </w:tc>
        <w:tc>
          <w:tcPr>
            <w:tcW w:w="344" w:type="pct"/>
            <w:shd w:val="clear" w:color="auto" w:fill="C1E4F5" w:themeFill="accent1" w:themeFillTint="33"/>
            <w:vAlign w:val="center"/>
            <w:tcPrChange w:id="4555" w:author="Bikram Adhikari (bdhikari)" w:date="2025-10-16T14:05:00Z" w16du:dateUtc="2025-10-16T19:05:00Z">
              <w:tcPr>
                <w:tcW w:w="344" w:type="pct"/>
                <w:gridSpan w:val="2"/>
                <w:vAlign w:val="center"/>
              </w:tcPr>
            </w:tcPrChange>
          </w:tcPr>
          <w:p w14:paraId="0D049BC2" w14:textId="561B1F69" w:rsidR="008A5F0F" w:rsidRPr="00A12542" w:rsidRDefault="008A5F0F" w:rsidP="008A5F0F">
            <w:pPr>
              <w:spacing w:after="0" w:line="240" w:lineRule="auto"/>
              <w:jc w:val="center"/>
              <w:rPr>
                <w:ins w:id="4556" w:author="Bikram Adhikari (bdhikari)" w:date="2025-10-16T14:04:00Z" w16du:dateUtc="2025-10-16T19:04:00Z"/>
                <w:rFonts w:asciiTheme="majorBidi" w:eastAsia="Times New Roman" w:hAnsiTheme="majorBidi" w:cstheme="majorBidi"/>
                <w:kern w:val="0"/>
                <w:sz w:val="18"/>
                <w:szCs w:val="18"/>
                <w14:ligatures w14:val="none"/>
              </w:rPr>
            </w:pPr>
            <w:ins w:id="4557" w:author="Bikram Adhikari (bdhikari)" w:date="2025-10-16T14:04:00Z" w16du:dateUtc="2025-10-16T19:04:00Z">
              <w:r>
                <w:rPr>
                  <w:rFonts w:asciiTheme="majorBidi" w:eastAsia="Times New Roman" w:hAnsiTheme="majorBidi" w:cstheme="majorBidi"/>
                  <w:b/>
                  <w:bCs/>
                  <w:kern w:val="0"/>
                  <w:sz w:val="16"/>
                  <w:szCs w:val="16"/>
                  <w14:ligatures w14:val="none"/>
                </w:rPr>
                <w:t>a</w:t>
              </w:r>
              <w:r w:rsidRPr="00A12542">
                <w:rPr>
                  <w:rFonts w:asciiTheme="majorBidi" w:eastAsia="Times New Roman" w:hAnsiTheme="majorBidi" w:cstheme="majorBidi"/>
                  <w:b/>
                  <w:bCs/>
                  <w:kern w:val="0"/>
                  <w:sz w:val="16"/>
                  <w:szCs w:val="16"/>
                  <w14:ligatures w14:val="none"/>
                </w:rPr>
                <w:t>OR</w:t>
              </w:r>
              <w:r w:rsidRPr="00473791">
                <w:rPr>
                  <w:rFonts w:asciiTheme="majorBidi" w:eastAsia="Times New Roman" w:hAnsiTheme="majorBidi" w:cstheme="majorBidi"/>
                  <w:b/>
                  <w:bCs/>
                  <w:kern w:val="0"/>
                  <w:sz w:val="16"/>
                  <w:szCs w:val="16"/>
                  <w:vertAlign w:val="superscript"/>
                  <w14:ligatures w14:val="none"/>
                </w:rPr>
                <w:t>#</w:t>
              </w:r>
            </w:ins>
          </w:p>
        </w:tc>
        <w:tc>
          <w:tcPr>
            <w:tcW w:w="715" w:type="pct"/>
            <w:shd w:val="clear" w:color="auto" w:fill="C1E4F5" w:themeFill="accent1" w:themeFillTint="33"/>
            <w:vAlign w:val="center"/>
            <w:tcPrChange w:id="4558" w:author="Bikram Adhikari (bdhikari)" w:date="2025-10-16T14:05:00Z" w16du:dateUtc="2025-10-16T19:05:00Z">
              <w:tcPr>
                <w:tcW w:w="715" w:type="pct"/>
                <w:gridSpan w:val="2"/>
                <w:vAlign w:val="center"/>
              </w:tcPr>
            </w:tcPrChange>
          </w:tcPr>
          <w:p w14:paraId="04D8273D" w14:textId="6990EABD" w:rsidR="008A5F0F" w:rsidRPr="00A12542" w:rsidRDefault="008A5F0F" w:rsidP="008A5F0F">
            <w:pPr>
              <w:spacing w:after="0" w:line="240" w:lineRule="auto"/>
              <w:jc w:val="center"/>
              <w:rPr>
                <w:ins w:id="4559" w:author="Bikram Adhikari (bdhikari)" w:date="2025-10-16T14:04:00Z" w16du:dateUtc="2025-10-16T19:04:00Z"/>
                <w:rFonts w:asciiTheme="majorBidi" w:eastAsia="Times New Roman" w:hAnsiTheme="majorBidi" w:cstheme="majorBidi"/>
                <w:kern w:val="0"/>
                <w:sz w:val="18"/>
                <w:szCs w:val="18"/>
                <w14:ligatures w14:val="none"/>
              </w:rPr>
            </w:pPr>
            <w:ins w:id="4560" w:author="Bikram Adhikari (bdhikari)" w:date="2025-10-16T14:04:00Z" w16du:dateUtc="2025-10-16T19:04:00Z">
              <w:r w:rsidRPr="00A12542">
                <w:rPr>
                  <w:rFonts w:asciiTheme="majorBidi" w:eastAsia="Times New Roman" w:hAnsiTheme="majorBidi" w:cstheme="majorBidi"/>
                  <w:b/>
                  <w:bCs/>
                  <w:kern w:val="0"/>
                  <w:sz w:val="16"/>
                  <w:szCs w:val="16"/>
                  <w14:ligatures w14:val="none"/>
                </w:rPr>
                <w:t>95% CI</w:t>
              </w:r>
            </w:ins>
          </w:p>
        </w:tc>
        <w:tc>
          <w:tcPr>
            <w:tcW w:w="481" w:type="pct"/>
            <w:shd w:val="clear" w:color="auto" w:fill="C1E4F5" w:themeFill="accent1" w:themeFillTint="33"/>
            <w:vAlign w:val="center"/>
            <w:tcPrChange w:id="4561" w:author="Bikram Adhikari (bdhikari)" w:date="2025-10-16T14:05:00Z" w16du:dateUtc="2025-10-16T19:05:00Z">
              <w:tcPr>
                <w:tcW w:w="481" w:type="pct"/>
                <w:gridSpan w:val="2"/>
                <w:vAlign w:val="center"/>
              </w:tcPr>
            </w:tcPrChange>
          </w:tcPr>
          <w:p w14:paraId="736606C1" w14:textId="778A4E91" w:rsidR="008A5F0F" w:rsidRPr="00A12542" w:rsidRDefault="008A5F0F" w:rsidP="008A5F0F">
            <w:pPr>
              <w:spacing w:after="0" w:line="240" w:lineRule="auto"/>
              <w:jc w:val="center"/>
              <w:rPr>
                <w:ins w:id="4562" w:author="Bikram Adhikari (bdhikari)" w:date="2025-10-16T14:04:00Z" w16du:dateUtc="2025-10-16T19:04:00Z"/>
                <w:rFonts w:asciiTheme="majorBidi" w:eastAsia="Times New Roman" w:hAnsiTheme="majorBidi" w:cstheme="majorBidi"/>
                <w:kern w:val="0"/>
                <w:sz w:val="18"/>
                <w:szCs w:val="18"/>
                <w14:ligatures w14:val="none"/>
              </w:rPr>
            </w:pPr>
            <w:ins w:id="4563" w:author="Bikram Adhikari (bdhikari)" w:date="2025-10-16T14:04:00Z" w16du:dateUtc="2025-10-16T19:04:00Z">
              <w:r w:rsidRPr="00A12542">
                <w:rPr>
                  <w:rFonts w:asciiTheme="majorBidi" w:eastAsia="Times New Roman" w:hAnsiTheme="majorBidi" w:cstheme="majorBidi"/>
                  <w:b/>
                  <w:bCs/>
                  <w:kern w:val="0"/>
                  <w:sz w:val="16"/>
                  <w:szCs w:val="16"/>
                  <w14:ligatures w14:val="none"/>
                </w:rPr>
                <w:t>p-value</w:t>
              </w:r>
            </w:ins>
          </w:p>
        </w:tc>
      </w:tr>
      <w:tr w:rsidR="008A5F0F" w:rsidRPr="00A12542" w14:paraId="66F7E423" w14:textId="77777777" w:rsidTr="008A5F0F">
        <w:trPr>
          <w:trHeight w:val="20"/>
          <w:ins w:id="4564" w:author="Bikram Adhikari (bdhikari)" w:date="2025-10-16T12:20:00Z" w16du:dateUtc="2025-10-16T17:20:00Z"/>
          <w:trPrChange w:id="4565" w:author="Bikram Adhikari (bdhikari)" w:date="2025-10-16T14:04:00Z" w16du:dateUtc="2025-10-16T19:04:00Z">
            <w:trPr>
              <w:trHeight w:val="20"/>
            </w:trPr>
          </w:trPrChange>
        </w:trPr>
        <w:tc>
          <w:tcPr>
            <w:tcW w:w="522" w:type="pct"/>
            <w:vAlign w:val="center"/>
            <w:tcPrChange w:id="4566" w:author="Bikram Adhikari (bdhikari)" w:date="2025-10-16T14:04:00Z" w16du:dateUtc="2025-10-16T19:04:00Z">
              <w:tcPr>
                <w:tcW w:w="497" w:type="pct"/>
                <w:vAlign w:val="center"/>
              </w:tcPr>
            </w:tcPrChange>
          </w:tcPr>
          <w:p w14:paraId="1E9781AB" w14:textId="233C06C4" w:rsidR="008A5F0F" w:rsidRPr="3F0A6228" w:rsidRDefault="008A5F0F" w:rsidP="008A5F0F">
            <w:pPr>
              <w:spacing w:after="0" w:line="240" w:lineRule="auto"/>
              <w:rPr>
                <w:ins w:id="4567" w:author="Bikram Adhikari (bdhikari)" w:date="2025-10-16T12:20:00Z" w16du:dateUtc="2025-10-16T17:20:00Z"/>
                <w:rFonts w:asciiTheme="majorBidi" w:eastAsia="Times New Roman" w:hAnsiTheme="majorBidi" w:cstheme="majorBidi"/>
                <w:b/>
                <w:bCs/>
                <w:kern w:val="0"/>
                <w:sz w:val="16"/>
                <w:szCs w:val="16"/>
                <w14:ligatures w14:val="none"/>
              </w:rPr>
            </w:pPr>
            <w:ins w:id="4568" w:author="Bikram Adhikari (bdhikari)" w:date="2025-10-16T12:20:00Z" w16du:dateUtc="2025-10-16T17:20:00Z">
              <w:r>
                <w:rPr>
                  <w:rFonts w:asciiTheme="majorBidi" w:eastAsia="Times New Roman" w:hAnsiTheme="majorBidi" w:cstheme="majorBidi"/>
                  <w:b/>
                  <w:bCs/>
                  <w:kern w:val="0"/>
                  <w:sz w:val="16"/>
                  <w:szCs w:val="16"/>
                  <w14:ligatures w14:val="none"/>
                </w:rPr>
                <w:t>Age</w:t>
              </w:r>
            </w:ins>
            <w:ins w:id="4569" w:author="Bikram Adhikari (bdhikari)" w:date="2025-10-16T12:42:00Z" w16du:dateUtc="2025-10-16T17:42:00Z">
              <w:r>
                <w:rPr>
                  <w:rFonts w:asciiTheme="majorBidi" w:eastAsia="Times New Roman" w:hAnsiTheme="majorBidi" w:cstheme="majorBidi"/>
                  <w:b/>
                  <w:bCs/>
                  <w:kern w:val="0"/>
                  <w:sz w:val="16"/>
                  <w:szCs w:val="16"/>
                  <w14:ligatures w14:val="none"/>
                </w:rPr>
                <w:t xml:space="preserve"> of child (ref: 6-11 months chi)</w:t>
              </w:r>
            </w:ins>
          </w:p>
        </w:tc>
        <w:tc>
          <w:tcPr>
            <w:tcW w:w="344" w:type="pct"/>
            <w:vAlign w:val="center"/>
            <w:tcPrChange w:id="4570" w:author="Bikram Adhikari (bdhikari)" w:date="2025-10-16T14:04:00Z" w16du:dateUtc="2025-10-16T19:04:00Z">
              <w:tcPr>
                <w:tcW w:w="331" w:type="pct"/>
                <w:gridSpan w:val="2"/>
                <w:vAlign w:val="center"/>
              </w:tcPr>
            </w:tcPrChange>
          </w:tcPr>
          <w:p w14:paraId="35563159" w14:textId="77777777" w:rsidR="008A5F0F" w:rsidRPr="00A12542" w:rsidRDefault="008A5F0F" w:rsidP="008A5F0F">
            <w:pPr>
              <w:spacing w:after="0" w:line="240" w:lineRule="auto"/>
              <w:jc w:val="center"/>
              <w:rPr>
                <w:ins w:id="4571" w:author="Bikram Adhikari (bdhikari)" w:date="2025-10-16T12:20:00Z" w16du:dateUtc="2025-10-16T17:20:00Z"/>
                <w:rFonts w:asciiTheme="majorBidi" w:eastAsia="Times New Roman" w:hAnsiTheme="majorBidi" w:cstheme="majorBidi"/>
                <w:kern w:val="0"/>
                <w:sz w:val="18"/>
                <w:szCs w:val="18"/>
                <w14:ligatures w14:val="none"/>
              </w:rPr>
            </w:pPr>
          </w:p>
        </w:tc>
        <w:tc>
          <w:tcPr>
            <w:tcW w:w="715" w:type="pct"/>
            <w:vAlign w:val="center"/>
            <w:tcPrChange w:id="4572" w:author="Bikram Adhikari (bdhikari)" w:date="2025-10-16T14:04:00Z" w16du:dateUtc="2025-10-16T19:04:00Z">
              <w:tcPr>
                <w:tcW w:w="679" w:type="pct"/>
                <w:gridSpan w:val="2"/>
                <w:vAlign w:val="center"/>
              </w:tcPr>
            </w:tcPrChange>
          </w:tcPr>
          <w:p w14:paraId="46AFEDF6" w14:textId="77777777" w:rsidR="008A5F0F" w:rsidRPr="00A12542" w:rsidRDefault="008A5F0F" w:rsidP="008A5F0F">
            <w:pPr>
              <w:spacing w:after="0" w:line="240" w:lineRule="auto"/>
              <w:jc w:val="center"/>
              <w:rPr>
                <w:ins w:id="4573" w:author="Bikram Adhikari (bdhikari)" w:date="2025-10-16T12:20:00Z" w16du:dateUtc="2025-10-16T17:20:00Z"/>
                <w:rFonts w:asciiTheme="majorBidi" w:eastAsia="Times New Roman" w:hAnsiTheme="majorBidi" w:cstheme="majorBidi"/>
                <w:kern w:val="0"/>
                <w:sz w:val="18"/>
                <w:szCs w:val="18"/>
                <w14:ligatures w14:val="none"/>
              </w:rPr>
            </w:pPr>
          </w:p>
        </w:tc>
        <w:tc>
          <w:tcPr>
            <w:tcW w:w="409" w:type="pct"/>
            <w:vAlign w:val="center"/>
            <w:tcPrChange w:id="4574" w:author="Bikram Adhikari (bdhikari)" w:date="2025-10-16T14:04:00Z" w16du:dateUtc="2025-10-16T19:04:00Z">
              <w:tcPr>
                <w:tcW w:w="391" w:type="pct"/>
                <w:gridSpan w:val="2"/>
                <w:vAlign w:val="center"/>
              </w:tcPr>
            </w:tcPrChange>
          </w:tcPr>
          <w:p w14:paraId="6648CCE8" w14:textId="77777777" w:rsidR="008A5F0F" w:rsidRPr="00A12542" w:rsidRDefault="008A5F0F" w:rsidP="008A5F0F">
            <w:pPr>
              <w:spacing w:after="0" w:line="240" w:lineRule="auto"/>
              <w:jc w:val="center"/>
              <w:rPr>
                <w:ins w:id="4575" w:author="Bikram Adhikari (bdhikari)" w:date="2025-10-16T12:20:00Z" w16du:dateUtc="2025-10-16T17:20:00Z"/>
                <w:rFonts w:asciiTheme="majorBidi" w:eastAsia="Times New Roman" w:hAnsiTheme="majorBidi" w:cstheme="majorBidi"/>
                <w:kern w:val="0"/>
                <w:sz w:val="18"/>
                <w:szCs w:val="18"/>
                <w14:ligatures w14:val="none"/>
              </w:rPr>
            </w:pPr>
          </w:p>
        </w:tc>
        <w:tc>
          <w:tcPr>
            <w:tcW w:w="344" w:type="pct"/>
            <w:vAlign w:val="center"/>
            <w:tcPrChange w:id="4576" w:author="Bikram Adhikari (bdhikari)" w:date="2025-10-16T14:04:00Z" w16du:dateUtc="2025-10-16T19:04:00Z">
              <w:tcPr>
                <w:tcW w:w="365" w:type="pct"/>
                <w:gridSpan w:val="3"/>
                <w:vAlign w:val="center"/>
              </w:tcPr>
            </w:tcPrChange>
          </w:tcPr>
          <w:p w14:paraId="11E9D89F" w14:textId="77777777" w:rsidR="008A5F0F" w:rsidRPr="001F4CC8" w:rsidRDefault="008A5F0F" w:rsidP="008A5F0F">
            <w:pPr>
              <w:spacing w:after="0" w:line="240" w:lineRule="auto"/>
              <w:jc w:val="center"/>
              <w:rPr>
                <w:ins w:id="4577" w:author="Bikram Adhikari (bdhikari)" w:date="2025-10-16T12:20:00Z" w16du:dateUtc="2025-10-16T17:20:00Z"/>
                <w:rFonts w:asciiTheme="majorBidi" w:hAnsiTheme="majorBidi" w:cstheme="majorBidi"/>
                <w:sz w:val="18"/>
                <w:szCs w:val="18"/>
                <w:rPrChange w:id="4578" w:author="Bikram Adhikari (bdhikari)" w:date="2025-10-16T12:58:00Z" w16du:dateUtc="2025-10-16T17:58:00Z">
                  <w:rPr>
                    <w:ins w:id="4579" w:author="Bikram Adhikari (bdhikari)" w:date="2025-10-16T12:20:00Z" w16du:dateUtc="2025-10-16T17:20:00Z"/>
                    <w:rFonts w:asciiTheme="majorBidi" w:eastAsia="Times New Roman" w:hAnsiTheme="majorBidi" w:cstheme="majorBidi"/>
                    <w:kern w:val="0"/>
                    <w:sz w:val="18"/>
                    <w:szCs w:val="18"/>
                    <w14:ligatures w14:val="none"/>
                  </w:rPr>
                </w:rPrChange>
              </w:rPr>
            </w:pPr>
          </w:p>
        </w:tc>
        <w:tc>
          <w:tcPr>
            <w:tcW w:w="715" w:type="pct"/>
            <w:vAlign w:val="center"/>
            <w:tcPrChange w:id="4580" w:author="Bikram Adhikari (bdhikari)" w:date="2025-10-16T14:04:00Z" w16du:dateUtc="2025-10-16T19:04:00Z">
              <w:tcPr>
                <w:tcW w:w="750" w:type="pct"/>
                <w:gridSpan w:val="2"/>
                <w:vAlign w:val="center"/>
              </w:tcPr>
            </w:tcPrChange>
          </w:tcPr>
          <w:p w14:paraId="5327F44C" w14:textId="77777777" w:rsidR="008A5F0F" w:rsidRPr="00A12542" w:rsidRDefault="008A5F0F" w:rsidP="008A5F0F">
            <w:pPr>
              <w:spacing w:after="0" w:line="240" w:lineRule="auto"/>
              <w:jc w:val="center"/>
              <w:rPr>
                <w:ins w:id="4581" w:author="Bikram Adhikari (bdhikari)" w:date="2025-10-16T12:20:00Z" w16du:dateUtc="2025-10-16T17:20:00Z"/>
                <w:rFonts w:asciiTheme="majorBidi" w:eastAsia="Times New Roman" w:hAnsiTheme="majorBidi" w:cstheme="majorBidi"/>
                <w:kern w:val="0"/>
                <w:sz w:val="18"/>
                <w:szCs w:val="18"/>
                <w14:ligatures w14:val="none"/>
              </w:rPr>
            </w:pPr>
          </w:p>
        </w:tc>
        <w:tc>
          <w:tcPr>
            <w:tcW w:w="409" w:type="pct"/>
            <w:vAlign w:val="center"/>
            <w:tcPrChange w:id="4582" w:author="Bikram Adhikari (bdhikari)" w:date="2025-10-16T14:04:00Z" w16du:dateUtc="2025-10-16T19:04:00Z">
              <w:tcPr>
                <w:tcW w:w="435" w:type="pct"/>
                <w:gridSpan w:val="2"/>
                <w:vAlign w:val="center"/>
              </w:tcPr>
            </w:tcPrChange>
          </w:tcPr>
          <w:p w14:paraId="3ED3EBB7" w14:textId="77777777" w:rsidR="008A5F0F" w:rsidRPr="00A12542" w:rsidRDefault="008A5F0F" w:rsidP="008A5F0F">
            <w:pPr>
              <w:spacing w:after="0" w:line="240" w:lineRule="auto"/>
              <w:jc w:val="center"/>
              <w:rPr>
                <w:ins w:id="4583" w:author="Bikram Adhikari (bdhikari)" w:date="2025-10-16T12:20:00Z" w16du:dateUtc="2025-10-16T17:20:00Z"/>
                <w:rFonts w:asciiTheme="majorBidi" w:eastAsia="Times New Roman" w:hAnsiTheme="majorBidi" w:cstheme="majorBidi"/>
                <w:kern w:val="0"/>
                <w:sz w:val="18"/>
                <w:szCs w:val="18"/>
                <w14:ligatures w14:val="none"/>
              </w:rPr>
            </w:pPr>
          </w:p>
        </w:tc>
        <w:tc>
          <w:tcPr>
            <w:tcW w:w="344" w:type="pct"/>
            <w:vAlign w:val="center"/>
            <w:tcPrChange w:id="4584" w:author="Bikram Adhikari (bdhikari)" w:date="2025-10-16T14:04:00Z" w16du:dateUtc="2025-10-16T19:04:00Z">
              <w:tcPr>
                <w:tcW w:w="365" w:type="pct"/>
                <w:gridSpan w:val="2"/>
                <w:vAlign w:val="center"/>
              </w:tcPr>
            </w:tcPrChange>
          </w:tcPr>
          <w:p w14:paraId="630698BB" w14:textId="77777777" w:rsidR="008A5F0F" w:rsidRPr="00A12542" w:rsidRDefault="008A5F0F" w:rsidP="008A5F0F">
            <w:pPr>
              <w:spacing w:after="0" w:line="240" w:lineRule="auto"/>
              <w:jc w:val="center"/>
              <w:rPr>
                <w:ins w:id="4585" w:author="Bikram Adhikari (bdhikari)" w:date="2025-10-16T12:20:00Z" w16du:dateUtc="2025-10-16T17:20:00Z"/>
                <w:rFonts w:asciiTheme="majorBidi" w:eastAsia="Times New Roman" w:hAnsiTheme="majorBidi" w:cstheme="majorBidi"/>
                <w:kern w:val="0"/>
                <w:sz w:val="18"/>
                <w:szCs w:val="18"/>
                <w14:ligatures w14:val="none"/>
              </w:rPr>
            </w:pPr>
          </w:p>
        </w:tc>
        <w:tc>
          <w:tcPr>
            <w:tcW w:w="715" w:type="pct"/>
            <w:vAlign w:val="center"/>
            <w:tcPrChange w:id="4586" w:author="Bikram Adhikari (bdhikari)" w:date="2025-10-16T14:04:00Z" w16du:dateUtc="2025-10-16T19:04:00Z">
              <w:tcPr>
                <w:tcW w:w="750" w:type="pct"/>
                <w:gridSpan w:val="2"/>
                <w:vAlign w:val="center"/>
              </w:tcPr>
            </w:tcPrChange>
          </w:tcPr>
          <w:p w14:paraId="0F1E2231" w14:textId="77777777" w:rsidR="008A5F0F" w:rsidRPr="00A12542" w:rsidRDefault="008A5F0F" w:rsidP="008A5F0F">
            <w:pPr>
              <w:spacing w:after="0" w:line="240" w:lineRule="auto"/>
              <w:jc w:val="center"/>
              <w:rPr>
                <w:ins w:id="4587" w:author="Bikram Adhikari (bdhikari)" w:date="2025-10-16T12:20:00Z" w16du:dateUtc="2025-10-16T17:20:00Z"/>
                <w:rFonts w:asciiTheme="majorBidi" w:eastAsia="Times New Roman" w:hAnsiTheme="majorBidi" w:cstheme="majorBidi"/>
                <w:kern w:val="0"/>
                <w:sz w:val="18"/>
                <w:szCs w:val="18"/>
                <w14:ligatures w14:val="none"/>
              </w:rPr>
            </w:pPr>
          </w:p>
        </w:tc>
        <w:tc>
          <w:tcPr>
            <w:tcW w:w="481" w:type="pct"/>
            <w:vAlign w:val="center"/>
            <w:tcPrChange w:id="4588" w:author="Bikram Adhikari (bdhikari)" w:date="2025-10-16T14:04:00Z" w16du:dateUtc="2025-10-16T19:04:00Z">
              <w:tcPr>
                <w:tcW w:w="435" w:type="pct"/>
                <w:vAlign w:val="center"/>
              </w:tcPr>
            </w:tcPrChange>
          </w:tcPr>
          <w:p w14:paraId="121266A1" w14:textId="77777777" w:rsidR="008A5F0F" w:rsidRPr="00A12542" w:rsidRDefault="008A5F0F" w:rsidP="008A5F0F">
            <w:pPr>
              <w:spacing w:after="0" w:line="240" w:lineRule="auto"/>
              <w:jc w:val="center"/>
              <w:rPr>
                <w:ins w:id="4589" w:author="Bikram Adhikari (bdhikari)" w:date="2025-10-16T12:20:00Z" w16du:dateUtc="2025-10-16T17:20:00Z"/>
                <w:rFonts w:asciiTheme="majorBidi" w:eastAsia="Times New Roman" w:hAnsiTheme="majorBidi" w:cstheme="majorBidi"/>
                <w:kern w:val="0"/>
                <w:sz w:val="18"/>
                <w:szCs w:val="18"/>
                <w14:ligatures w14:val="none"/>
              </w:rPr>
            </w:pPr>
          </w:p>
        </w:tc>
      </w:tr>
      <w:tr w:rsidR="008A5F0F" w:rsidRPr="00A12542" w14:paraId="49506F84" w14:textId="77777777" w:rsidTr="008A5F0F">
        <w:trPr>
          <w:trHeight w:val="20"/>
          <w:ins w:id="4590" w:author="Bikram Adhikari (bdhikari)" w:date="2025-10-16T12:20:00Z" w16du:dateUtc="2025-10-16T17:20:00Z"/>
          <w:trPrChange w:id="4591" w:author="Bikram Adhikari (bdhikari)" w:date="2025-10-16T14:04:00Z" w16du:dateUtc="2025-10-16T19:04:00Z">
            <w:trPr>
              <w:trHeight w:val="20"/>
            </w:trPr>
          </w:trPrChange>
        </w:trPr>
        <w:tc>
          <w:tcPr>
            <w:tcW w:w="522" w:type="pct"/>
            <w:vAlign w:val="center"/>
            <w:tcPrChange w:id="4592" w:author="Bikram Adhikari (bdhikari)" w:date="2025-10-16T14:04:00Z" w16du:dateUtc="2025-10-16T19:04:00Z">
              <w:tcPr>
                <w:tcW w:w="497" w:type="pct"/>
                <w:vAlign w:val="center"/>
              </w:tcPr>
            </w:tcPrChange>
          </w:tcPr>
          <w:p w14:paraId="6909BFB0" w14:textId="424B27E0" w:rsidR="008A5F0F" w:rsidRPr="00B81757" w:rsidRDefault="008A5F0F" w:rsidP="008A5F0F">
            <w:pPr>
              <w:spacing w:after="0" w:line="240" w:lineRule="auto"/>
              <w:rPr>
                <w:ins w:id="4593" w:author="Bikram Adhikari (bdhikari)" w:date="2025-10-16T12:20:00Z" w16du:dateUtc="2025-10-16T17:20:00Z"/>
                <w:rFonts w:asciiTheme="majorBidi" w:eastAsia="Times New Roman" w:hAnsiTheme="majorBidi" w:cstheme="majorBidi"/>
                <w:kern w:val="0"/>
                <w:sz w:val="16"/>
                <w:szCs w:val="16"/>
                <w14:ligatures w14:val="none"/>
                <w:rPrChange w:id="4594" w:author="Bikram Adhikari (bdhikari)" w:date="2025-10-16T12:21:00Z" w16du:dateUtc="2025-10-16T17:21:00Z">
                  <w:rPr>
                    <w:ins w:id="4595" w:author="Bikram Adhikari (bdhikari)" w:date="2025-10-16T12:20:00Z" w16du:dateUtc="2025-10-16T17:20:00Z"/>
                    <w:rFonts w:asciiTheme="majorBidi" w:eastAsia="Times New Roman" w:hAnsiTheme="majorBidi" w:cstheme="majorBidi"/>
                    <w:b/>
                    <w:bCs/>
                    <w:kern w:val="0"/>
                    <w:sz w:val="16"/>
                    <w:szCs w:val="16"/>
                    <w14:ligatures w14:val="none"/>
                  </w:rPr>
                </w:rPrChange>
              </w:rPr>
            </w:pPr>
            <w:ins w:id="4596" w:author="Bikram Adhikari (bdhikari)" w:date="2025-10-16T12:20:00Z" w16du:dateUtc="2025-10-16T17:20:00Z">
              <w:r w:rsidRPr="00B81757">
                <w:rPr>
                  <w:rFonts w:asciiTheme="majorBidi" w:eastAsia="Times New Roman" w:hAnsiTheme="majorBidi" w:cstheme="majorBidi"/>
                  <w:kern w:val="0"/>
                  <w:sz w:val="16"/>
                  <w:szCs w:val="16"/>
                  <w14:ligatures w14:val="none"/>
                  <w:rPrChange w:id="4597" w:author="Bikram Adhikari (bdhikari)" w:date="2025-10-16T12:21:00Z" w16du:dateUtc="2025-10-16T17:21:00Z">
                    <w:rPr>
                      <w:rFonts w:asciiTheme="majorBidi" w:eastAsia="Times New Roman" w:hAnsiTheme="majorBidi" w:cstheme="majorBidi"/>
                      <w:b/>
                      <w:bCs/>
                      <w:kern w:val="0"/>
                      <w:sz w:val="16"/>
                      <w:szCs w:val="16"/>
                      <w14:ligatures w14:val="none"/>
                    </w:rPr>
                  </w:rPrChange>
                </w:rPr>
                <w:t>1-3 years</w:t>
              </w:r>
            </w:ins>
          </w:p>
        </w:tc>
        <w:tc>
          <w:tcPr>
            <w:tcW w:w="344" w:type="pct"/>
            <w:vAlign w:val="center"/>
            <w:tcPrChange w:id="4598" w:author="Bikram Adhikari (bdhikari)" w:date="2025-10-16T14:04:00Z" w16du:dateUtc="2025-10-16T19:04:00Z">
              <w:tcPr>
                <w:tcW w:w="331" w:type="pct"/>
                <w:gridSpan w:val="2"/>
              </w:tcPr>
            </w:tcPrChange>
          </w:tcPr>
          <w:p w14:paraId="360BAA44" w14:textId="010083EB" w:rsidR="008A5F0F" w:rsidRPr="00B81757" w:rsidRDefault="008A5F0F" w:rsidP="008A5F0F">
            <w:pPr>
              <w:spacing w:after="0" w:line="240" w:lineRule="auto"/>
              <w:jc w:val="center"/>
              <w:rPr>
                <w:ins w:id="4599" w:author="Bikram Adhikari (bdhikari)" w:date="2025-10-16T12:20:00Z" w16du:dateUtc="2025-10-16T17:20:00Z"/>
                <w:rFonts w:asciiTheme="majorBidi" w:hAnsiTheme="majorBidi" w:cstheme="majorBidi"/>
                <w:sz w:val="18"/>
                <w:szCs w:val="18"/>
                <w:rPrChange w:id="4600" w:author="Bikram Adhikari (bdhikari)" w:date="2025-10-16T12:21:00Z" w16du:dateUtc="2025-10-16T17:21:00Z">
                  <w:rPr>
                    <w:ins w:id="4601" w:author="Bikram Adhikari (bdhikari)" w:date="2025-10-16T12:20:00Z" w16du:dateUtc="2025-10-16T17:20:00Z"/>
                    <w:rFonts w:asciiTheme="majorBidi" w:eastAsia="Times New Roman" w:hAnsiTheme="majorBidi" w:cstheme="majorBidi"/>
                    <w:kern w:val="0"/>
                    <w:sz w:val="18"/>
                    <w:szCs w:val="18"/>
                    <w14:ligatures w14:val="none"/>
                  </w:rPr>
                </w:rPrChange>
              </w:rPr>
            </w:pPr>
            <w:ins w:id="4602" w:author="Bikram Adhikari (bdhikari)" w:date="2025-10-16T12:20:00Z" w16du:dateUtc="2025-10-16T17:20:00Z">
              <w:r w:rsidRPr="00B81757">
                <w:rPr>
                  <w:rFonts w:asciiTheme="majorBidi" w:hAnsiTheme="majorBidi" w:cstheme="majorBidi"/>
                  <w:sz w:val="18"/>
                  <w:szCs w:val="18"/>
                  <w:rPrChange w:id="4603" w:author="Bikram Adhikari (bdhikari)" w:date="2025-10-16T12:21:00Z" w16du:dateUtc="2025-10-16T17:21:00Z">
                    <w:rPr>
                      <w:color w:val="000000"/>
                      <w:sz w:val="22"/>
                      <w:szCs w:val="22"/>
                    </w:rPr>
                  </w:rPrChange>
                </w:rPr>
                <w:t>0.37</w:t>
              </w:r>
            </w:ins>
          </w:p>
        </w:tc>
        <w:tc>
          <w:tcPr>
            <w:tcW w:w="715" w:type="pct"/>
            <w:vAlign w:val="center"/>
            <w:tcPrChange w:id="4604" w:author="Bikram Adhikari (bdhikari)" w:date="2025-10-16T14:04:00Z" w16du:dateUtc="2025-10-16T19:04:00Z">
              <w:tcPr>
                <w:tcW w:w="679" w:type="pct"/>
                <w:gridSpan w:val="2"/>
              </w:tcPr>
            </w:tcPrChange>
          </w:tcPr>
          <w:p w14:paraId="788FB8AF" w14:textId="0BD171BE" w:rsidR="008A5F0F" w:rsidRPr="00B81757" w:rsidRDefault="008A5F0F" w:rsidP="008A5F0F">
            <w:pPr>
              <w:spacing w:after="0" w:line="240" w:lineRule="auto"/>
              <w:jc w:val="center"/>
              <w:rPr>
                <w:ins w:id="4605" w:author="Bikram Adhikari (bdhikari)" w:date="2025-10-16T12:20:00Z" w16du:dateUtc="2025-10-16T17:20:00Z"/>
                <w:rFonts w:asciiTheme="majorBidi" w:hAnsiTheme="majorBidi" w:cstheme="majorBidi"/>
                <w:sz w:val="18"/>
                <w:szCs w:val="18"/>
                <w:rPrChange w:id="4606" w:author="Bikram Adhikari (bdhikari)" w:date="2025-10-16T12:21:00Z" w16du:dateUtc="2025-10-16T17:21:00Z">
                  <w:rPr>
                    <w:ins w:id="4607" w:author="Bikram Adhikari (bdhikari)" w:date="2025-10-16T12:20:00Z" w16du:dateUtc="2025-10-16T17:20:00Z"/>
                    <w:rFonts w:asciiTheme="majorBidi" w:eastAsia="Times New Roman" w:hAnsiTheme="majorBidi" w:cstheme="majorBidi"/>
                    <w:kern w:val="0"/>
                    <w:sz w:val="18"/>
                    <w:szCs w:val="18"/>
                    <w14:ligatures w14:val="none"/>
                  </w:rPr>
                </w:rPrChange>
              </w:rPr>
            </w:pPr>
            <w:ins w:id="4608" w:author="Bikram Adhikari (bdhikari)" w:date="2025-10-16T12:20:00Z" w16du:dateUtc="2025-10-16T17:20:00Z">
              <w:r w:rsidRPr="00B81757">
                <w:rPr>
                  <w:rFonts w:asciiTheme="majorBidi" w:hAnsiTheme="majorBidi" w:cstheme="majorBidi"/>
                  <w:sz w:val="18"/>
                  <w:szCs w:val="18"/>
                  <w:rPrChange w:id="4609" w:author="Bikram Adhikari (bdhikari)" w:date="2025-10-16T12:21:00Z" w16du:dateUtc="2025-10-16T17:21:00Z">
                    <w:rPr>
                      <w:color w:val="000000"/>
                      <w:sz w:val="22"/>
                      <w:szCs w:val="22"/>
                    </w:rPr>
                  </w:rPrChange>
                </w:rPr>
                <w:t>0.25 – 0.54</w:t>
              </w:r>
            </w:ins>
          </w:p>
        </w:tc>
        <w:tc>
          <w:tcPr>
            <w:tcW w:w="409" w:type="pct"/>
            <w:vAlign w:val="center"/>
            <w:tcPrChange w:id="4610" w:author="Bikram Adhikari (bdhikari)" w:date="2025-10-16T14:04:00Z" w16du:dateUtc="2025-10-16T19:04:00Z">
              <w:tcPr>
                <w:tcW w:w="391" w:type="pct"/>
                <w:gridSpan w:val="2"/>
              </w:tcPr>
            </w:tcPrChange>
          </w:tcPr>
          <w:p w14:paraId="3CAD0471" w14:textId="7D053DAE" w:rsidR="008A5F0F" w:rsidRPr="00B81757" w:rsidRDefault="008A5F0F" w:rsidP="008A5F0F">
            <w:pPr>
              <w:spacing w:after="0" w:line="240" w:lineRule="auto"/>
              <w:jc w:val="center"/>
              <w:rPr>
                <w:ins w:id="4611" w:author="Bikram Adhikari (bdhikari)" w:date="2025-10-16T12:20:00Z" w16du:dateUtc="2025-10-16T17:20:00Z"/>
                <w:rFonts w:asciiTheme="majorBidi" w:hAnsiTheme="majorBidi" w:cstheme="majorBidi"/>
                <w:sz w:val="18"/>
                <w:szCs w:val="18"/>
                <w:rPrChange w:id="4612" w:author="Bikram Adhikari (bdhikari)" w:date="2025-10-16T12:21:00Z" w16du:dateUtc="2025-10-16T17:21:00Z">
                  <w:rPr>
                    <w:ins w:id="4613" w:author="Bikram Adhikari (bdhikari)" w:date="2025-10-16T12:20:00Z" w16du:dateUtc="2025-10-16T17:20:00Z"/>
                    <w:rFonts w:asciiTheme="majorBidi" w:eastAsia="Times New Roman" w:hAnsiTheme="majorBidi" w:cstheme="majorBidi"/>
                    <w:kern w:val="0"/>
                    <w:sz w:val="18"/>
                    <w:szCs w:val="18"/>
                    <w14:ligatures w14:val="none"/>
                  </w:rPr>
                </w:rPrChange>
              </w:rPr>
            </w:pPr>
            <w:ins w:id="4614" w:author="Bikram Adhikari (bdhikari)" w:date="2025-10-16T12:20:00Z" w16du:dateUtc="2025-10-16T17:20:00Z">
              <w:r w:rsidRPr="00B81757">
                <w:rPr>
                  <w:rFonts w:asciiTheme="majorBidi" w:hAnsiTheme="majorBidi" w:cstheme="majorBidi"/>
                  <w:sz w:val="18"/>
                  <w:szCs w:val="18"/>
                  <w:rPrChange w:id="4615" w:author="Bikram Adhikari (bdhikari)" w:date="2025-10-16T12:21:00Z" w16du:dateUtc="2025-10-16T17:21:00Z">
                    <w:rPr>
                      <w:b/>
                      <w:bCs/>
                      <w:color w:val="000000"/>
                      <w:sz w:val="22"/>
                      <w:szCs w:val="22"/>
                    </w:rPr>
                  </w:rPrChange>
                </w:rPr>
                <w:t>&lt;0.001</w:t>
              </w:r>
            </w:ins>
          </w:p>
        </w:tc>
        <w:tc>
          <w:tcPr>
            <w:tcW w:w="344" w:type="pct"/>
            <w:vAlign w:val="center"/>
            <w:tcPrChange w:id="4616" w:author="Bikram Adhikari (bdhikari)" w:date="2025-10-16T14:04:00Z" w16du:dateUtc="2025-10-16T19:04:00Z">
              <w:tcPr>
                <w:tcW w:w="365" w:type="pct"/>
                <w:gridSpan w:val="3"/>
              </w:tcPr>
            </w:tcPrChange>
          </w:tcPr>
          <w:p w14:paraId="5490280F" w14:textId="3E74ED1C" w:rsidR="008A5F0F" w:rsidRPr="001F4CC8" w:rsidRDefault="008A5F0F" w:rsidP="008A5F0F">
            <w:pPr>
              <w:spacing w:after="0" w:line="240" w:lineRule="auto"/>
              <w:jc w:val="center"/>
              <w:rPr>
                <w:ins w:id="4617" w:author="Bikram Adhikari (bdhikari)" w:date="2025-10-16T12:20:00Z" w16du:dateUtc="2025-10-16T17:20:00Z"/>
                <w:rFonts w:asciiTheme="majorBidi" w:hAnsiTheme="majorBidi" w:cstheme="majorBidi"/>
                <w:sz w:val="18"/>
                <w:szCs w:val="18"/>
                <w:rPrChange w:id="4618" w:author="Bikram Adhikari (bdhikari)" w:date="2025-10-16T12:58:00Z" w16du:dateUtc="2025-10-16T17:58:00Z">
                  <w:rPr>
                    <w:ins w:id="4619" w:author="Bikram Adhikari (bdhikari)" w:date="2025-10-16T12:20:00Z" w16du:dateUtc="2025-10-16T17:20:00Z"/>
                    <w:rFonts w:asciiTheme="majorBidi" w:eastAsia="Times New Roman" w:hAnsiTheme="majorBidi" w:cstheme="majorBidi"/>
                    <w:kern w:val="0"/>
                    <w:sz w:val="18"/>
                    <w:szCs w:val="18"/>
                    <w14:ligatures w14:val="none"/>
                  </w:rPr>
                </w:rPrChange>
              </w:rPr>
            </w:pPr>
            <w:ins w:id="4620" w:author="Bikram Adhikari (bdhikari)" w:date="2025-10-16T12:23:00Z" w16du:dateUtc="2025-10-16T17:23:00Z">
              <w:r w:rsidRPr="001F4CC8">
                <w:rPr>
                  <w:rFonts w:asciiTheme="majorBidi" w:hAnsiTheme="majorBidi" w:cstheme="majorBidi"/>
                  <w:sz w:val="18"/>
                  <w:szCs w:val="18"/>
                  <w:rPrChange w:id="4621" w:author="Bikram Adhikari (bdhikari)" w:date="2025-10-16T12:58:00Z" w16du:dateUtc="2025-10-16T17:58:00Z">
                    <w:rPr>
                      <w:color w:val="000000"/>
                      <w:sz w:val="22"/>
                      <w:szCs w:val="22"/>
                    </w:rPr>
                  </w:rPrChange>
                </w:rPr>
                <w:t>3.02</w:t>
              </w:r>
            </w:ins>
          </w:p>
        </w:tc>
        <w:tc>
          <w:tcPr>
            <w:tcW w:w="715" w:type="pct"/>
            <w:vAlign w:val="center"/>
            <w:tcPrChange w:id="4622" w:author="Bikram Adhikari (bdhikari)" w:date="2025-10-16T14:04:00Z" w16du:dateUtc="2025-10-16T19:04:00Z">
              <w:tcPr>
                <w:tcW w:w="750" w:type="pct"/>
                <w:gridSpan w:val="2"/>
              </w:tcPr>
            </w:tcPrChange>
          </w:tcPr>
          <w:p w14:paraId="395DAC74" w14:textId="26B925FD" w:rsidR="008A5F0F" w:rsidRPr="00025173" w:rsidRDefault="008A5F0F" w:rsidP="008A5F0F">
            <w:pPr>
              <w:spacing w:after="0" w:line="240" w:lineRule="auto"/>
              <w:jc w:val="center"/>
              <w:rPr>
                <w:ins w:id="4623" w:author="Bikram Adhikari (bdhikari)" w:date="2025-10-16T12:20:00Z" w16du:dateUtc="2025-10-16T17:20:00Z"/>
                <w:rFonts w:asciiTheme="majorBidi" w:hAnsiTheme="majorBidi" w:cstheme="majorBidi"/>
                <w:sz w:val="18"/>
                <w:szCs w:val="18"/>
                <w:rPrChange w:id="4624" w:author="Bikram Adhikari (bdhikari)" w:date="2025-10-16T12:26:00Z" w16du:dateUtc="2025-10-16T17:26:00Z">
                  <w:rPr>
                    <w:ins w:id="4625" w:author="Bikram Adhikari (bdhikari)" w:date="2025-10-16T12:20:00Z" w16du:dateUtc="2025-10-16T17:20:00Z"/>
                    <w:rFonts w:asciiTheme="majorBidi" w:eastAsia="Times New Roman" w:hAnsiTheme="majorBidi" w:cstheme="majorBidi"/>
                    <w:kern w:val="0"/>
                    <w:sz w:val="18"/>
                    <w:szCs w:val="18"/>
                    <w14:ligatures w14:val="none"/>
                  </w:rPr>
                </w:rPrChange>
              </w:rPr>
            </w:pPr>
            <w:ins w:id="4626" w:author="Bikram Adhikari (bdhikari)" w:date="2025-10-16T12:23:00Z" w16du:dateUtc="2025-10-16T17:23:00Z">
              <w:r w:rsidRPr="00025173">
                <w:rPr>
                  <w:rFonts w:asciiTheme="majorBidi" w:hAnsiTheme="majorBidi" w:cstheme="majorBidi"/>
                  <w:sz w:val="18"/>
                  <w:szCs w:val="18"/>
                  <w:rPrChange w:id="4627" w:author="Bikram Adhikari (bdhikari)" w:date="2025-10-16T12:26:00Z" w16du:dateUtc="2025-10-16T17:26:00Z">
                    <w:rPr>
                      <w:color w:val="000000"/>
                      <w:sz w:val="22"/>
                      <w:szCs w:val="22"/>
                    </w:rPr>
                  </w:rPrChange>
                </w:rPr>
                <w:t>1.32 – 6.91</w:t>
              </w:r>
            </w:ins>
          </w:p>
        </w:tc>
        <w:tc>
          <w:tcPr>
            <w:tcW w:w="409" w:type="pct"/>
            <w:vAlign w:val="center"/>
            <w:tcPrChange w:id="4628" w:author="Bikram Adhikari (bdhikari)" w:date="2025-10-16T14:04:00Z" w16du:dateUtc="2025-10-16T19:04:00Z">
              <w:tcPr>
                <w:tcW w:w="435" w:type="pct"/>
                <w:gridSpan w:val="2"/>
              </w:tcPr>
            </w:tcPrChange>
          </w:tcPr>
          <w:p w14:paraId="59ADB249" w14:textId="27F31415" w:rsidR="008A5F0F" w:rsidRPr="00025173" w:rsidRDefault="008A5F0F" w:rsidP="008A5F0F">
            <w:pPr>
              <w:spacing w:after="0" w:line="240" w:lineRule="auto"/>
              <w:jc w:val="center"/>
              <w:rPr>
                <w:ins w:id="4629" w:author="Bikram Adhikari (bdhikari)" w:date="2025-10-16T12:20:00Z" w16du:dateUtc="2025-10-16T17:20:00Z"/>
                <w:rFonts w:asciiTheme="majorBidi" w:hAnsiTheme="majorBidi" w:cstheme="majorBidi"/>
                <w:sz w:val="18"/>
                <w:szCs w:val="18"/>
                <w:rPrChange w:id="4630" w:author="Bikram Adhikari (bdhikari)" w:date="2025-10-16T12:26:00Z" w16du:dateUtc="2025-10-16T17:26:00Z">
                  <w:rPr>
                    <w:ins w:id="4631" w:author="Bikram Adhikari (bdhikari)" w:date="2025-10-16T12:20:00Z" w16du:dateUtc="2025-10-16T17:20:00Z"/>
                    <w:rFonts w:asciiTheme="majorBidi" w:eastAsia="Times New Roman" w:hAnsiTheme="majorBidi" w:cstheme="majorBidi"/>
                    <w:kern w:val="0"/>
                    <w:sz w:val="18"/>
                    <w:szCs w:val="18"/>
                    <w14:ligatures w14:val="none"/>
                  </w:rPr>
                </w:rPrChange>
              </w:rPr>
            </w:pPr>
            <w:ins w:id="4632" w:author="Bikram Adhikari (bdhikari)" w:date="2025-10-16T12:23:00Z" w16du:dateUtc="2025-10-16T17:23:00Z">
              <w:r w:rsidRPr="00025173">
                <w:rPr>
                  <w:rFonts w:asciiTheme="majorBidi" w:hAnsiTheme="majorBidi" w:cstheme="majorBidi"/>
                  <w:sz w:val="18"/>
                  <w:szCs w:val="18"/>
                  <w:rPrChange w:id="4633" w:author="Bikram Adhikari (bdhikari)" w:date="2025-10-16T12:26:00Z" w16du:dateUtc="2025-10-16T17:26:00Z">
                    <w:rPr>
                      <w:b/>
                      <w:bCs/>
                      <w:color w:val="000000"/>
                      <w:sz w:val="22"/>
                      <w:szCs w:val="22"/>
                    </w:rPr>
                  </w:rPrChange>
                </w:rPr>
                <w:t>0.009</w:t>
              </w:r>
            </w:ins>
          </w:p>
        </w:tc>
        <w:tc>
          <w:tcPr>
            <w:tcW w:w="344" w:type="pct"/>
            <w:vAlign w:val="center"/>
            <w:tcPrChange w:id="4634" w:author="Bikram Adhikari (bdhikari)" w:date="2025-10-16T14:04:00Z" w16du:dateUtc="2025-10-16T19:04:00Z">
              <w:tcPr>
                <w:tcW w:w="365" w:type="pct"/>
                <w:gridSpan w:val="2"/>
              </w:tcPr>
            </w:tcPrChange>
          </w:tcPr>
          <w:p w14:paraId="779D73AE" w14:textId="5CCA47EF" w:rsidR="008A5F0F" w:rsidRPr="00025173" w:rsidRDefault="008A5F0F" w:rsidP="008A5F0F">
            <w:pPr>
              <w:spacing w:after="0" w:line="240" w:lineRule="auto"/>
              <w:jc w:val="center"/>
              <w:rPr>
                <w:ins w:id="4635" w:author="Bikram Adhikari (bdhikari)" w:date="2025-10-16T12:20:00Z" w16du:dateUtc="2025-10-16T17:20:00Z"/>
                <w:rFonts w:asciiTheme="majorBidi" w:hAnsiTheme="majorBidi" w:cstheme="majorBidi"/>
                <w:sz w:val="18"/>
                <w:szCs w:val="18"/>
                <w:rPrChange w:id="4636" w:author="Bikram Adhikari (bdhikari)" w:date="2025-10-16T12:26:00Z" w16du:dateUtc="2025-10-16T17:26:00Z">
                  <w:rPr>
                    <w:ins w:id="4637" w:author="Bikram Adhikari (bdhikari)" w:date="2025-10-16T12:20:00Z" w16du:dateUtc="2025-10-16T17:20:00Z"/>
                    <w:rFonts w:asciiTheme="majorBidi" w:eastAsia="Times New Roman" w:hAnsiTheme="majorBidi" w:cstheme="majorBidi"/>
                    <w:kern w:val="0"/>
                    <w:sz w:val="18"/>
                    <w:szCs w:val="18"/>
                    <w14:ligatures w14:val="none"/>
                  </w:rPr>
                </w:rPrChange>
              </w:rPr>
            </w:pPr>
            <w:ins w:id="4638" w:author="Bikram Adhikari (bdhikari)" w:date="2025-10-16T12:25:00Z" w16du:dateUtc="2025-10-16T17:25:00Z">
              <w:r w:rsidRPr="00025173">
                <w:rPr>
                  <w:rFonts w:asciiTheme="majorBidi" w:hAnsiTheme="majorBidi" w:cstheme="majorBidi"/>
                  <w:sz w:val="18"/>
                  <w:szCs w:val="18"/>
                  <w:rPrChange w:id="4639" w:author="Bikram Adhikari (bdhikari)" w:date="2025-10-16T12:26:00Z" w16du:dateUtc="2025-10-16T17:26:00Z">
                    <w:rPr>
                      <w:color w:val="000000"/>
                      <w:sz w:val="22"/>
                      <w:szCs w:val="22"/>
                    </w:rPr>
                  </w:rPrChange>
                </w:rPr>
                <w:t>0.68</w:t>
              </w:r>
            </w:ins>
          </w:p>
        </w:tc>
        <w:tc>
          <w:tcPr>
            <w:tcW w:w="715" w:type="pct"/>
            <w:vAlign w:val="center"/>
            <w:tcPrChange w:id="4640" w:author="Bikram Adhikari (bdhikari)" w:date="2025-10-16T14:04:00Z" w16du:dateUtc="2025-10-16T19:04:00Z">
              <w:tcPr>
                <w:tcW w:w="750" w:type="pct"/>
                <w:gridSpan w:val="2"/>
              </w:tcPr>
            </w:tcPrChange>
          </w:tcPr>
          <w:p w14:paraId="6E6BE041" w14:textId="57367690" w:rsidR="008A5F0F" w:rsidRPr="00025173" w:rsidRDefault="008A5F0F" w:rsidP="008A5F0F">
            <w:pPr>
              <w:spacing w:after="0" w:line="240" w:lineRule="auto"/>
              <w:jc w:val="center"/>
              <w:rPr>
                <w:ins w:id="4641" w:author="Bikram Adhikari (bdhikari)" w:date="2025-10-16T12:20:00Z" w16du:dateUtc="2025-10-16T17:20:00Z"/>
                <w:rFonts w:asciiTheme="majorBidi" w:hAnsiTheme="majorBidi" w:cstheme="majorBidi"/>
                <w:sz w:val="18"/>
                <w:szCs w:val="18"/>
                <w:rPrChange w:id="4642" w:author="Bikram Adhikari (bdhikari)" w:date="2025-10-16T12:26:00Z" w16du:dateUtc="2025-10-16T17:26:00Z">
                  <w:rPr>
                    <w:ins w:id="4643" w:author="Bikram Adhikari (bdhikari)" w:date="2025-10-16T12:20:00Z" w16du:dateUtc="2025-10-16T17:20:00Z"/>
                    <w:rFonts w:asciiTheme="majorBidi" w:eastAsia="Times New Roman" w:hAnsiTheme="majorBidi" w:cstheme="majorBidi"/>
                    <w:kern w:val="0"/>
                    <w:sz w:val="18"/>
                    <w:szCs w:val="18"/>
                    <w14:ligatures w14:val="none"/>
                  </w:rPr>
                </w:rPrChange>
              </w:rPr>
            </w:pPr>
            <w:ins w:id="4644" w:author="Bikram Adhikari (bdhikari)" w:date="2025-10-16T12:25:00Z" w16du:dateUtc="2025-10-16T17:25:00Z">
              <w:r w:rsidRPr="00025173">
                <w:rPr>
                  <w:rFonts w:asciiTheme="majorBidi" w:hAnsiTheme="majorBidi" w:cstheme="majorBidi"/>
                  <w:sz w:val="18"/>
                  <w:szCs w:val="18"/>
                  <w:rPrChange w:id="4645" w:author="Bikram Adhikari (bdhikari)" w:date="2025-10-16T12:26:00Z" w16du:dateUtc="2025-10-16T17:26:00Z">
                    <w:rPr>
                      <w:color w:val="000000"/>
                      <w:sz w:val="22"/>
                      <w:szCs w:val="22"/>
                    </w:rPr>
                  </w:rPrChange>
                </w:rPr>
                <w:t>0.42 – 1.11</w:t>
              </w:r>
            </w:ins>
          </w:p>
        </w:tc>
        <w:tc>
          <w:tcPr>
            <w:tcW w:w="481" w:type="pct"/>
            <w:vAlign w:val="center"/>
            <w:tcPrChange w:id="4646" w:author="Bikram Adhikari (bdhikari)" w:date="2025-10-16T14:04:00Z" w16du:dateUtc="2025-10-16T19:04:00Z">
              <w:tcPr>
                <w:tcW w:w="435" w:type="pct"/>
              </w:tcPr>
            </w:tcPrChange>
          </w:tcPr>
          <w:p w14:paraId="3B871C2B" w14:textId="5F6F4AE0" w:rsidR="008A5F0F" w:rsidRPr="00025173" w:rsidRDefault="008A5F0F" w:rsidP="008A5F0F">
            <w:pPr>
              <w:spacing w:after="0" w:line="240" w:lineRule="auto"/>
              <w:jc w:val="center"/>
              <w:rPr>
                <w:ins w:id="4647" w:author="Bikram Adhikari (bdhikari)" w:date="2025-10-16T12:20:00Z" w16du:dateUtc="2025-10-16T17:20:00Z"/>
                <w:rFonts w:asciiTheme="majorBidi" w:hAnsiTheme="majorBidi" w:cstheme="majorBidi"/>
                <w:sz w:val="18"/>
                <w:szCs w:val="18"/>
                <w:rPrChange w:id="4648" w:author="Bikram Adhikari (bdhikari)" w:date="2025-10-16T12:26:00Z" w16du:dateUtc="2025-10-16T17:26:00Z">
                  <w:rPr>
                    <w:ins w:id="4649" w:author="Bikram Adhikari (bdhikari)" w:date="2025-10-16T12:20:00Z" w16du:dateUtc="2025-10-16T17:20:00Z"/>
                    <w:rFonts w:asciiTheme="majorBidi" w:eastAsia="Times New Roman" w:hAnsiTheme="majorBidi" w:cstheme="majorBidi"/>
                    <w:kern w:val="0"/>
                    <w:sz w:val="18"/>
                    <w:szCs w:val="18"/>
                    <w14:ligatures w14:val="none"/>
                  </w:rPr>
                </w:rPrChange>
              </w:rPr>
            </w:pPr>
            <w:ins w:id="4650" w:author="Bikram Adhikari (bdhikari)" w:date="2025-10-16T12:25:00Z" w16du:dateUtc="2025-10-16T17:25:00Z">
              <w:r w:rsidRPr="00025173">
                <w:rPr>
                  <w:rFonts w:asciiTheme="majorBidi" w:hAnsiTheme="majorBidi" w:cstheme="majorBidi"/>
                  <w:sz w:val="18"/>
                  <w:szCs w:val="18"/>
                  <w:rPrChange w:id="4651" w:author="Bikram Adhikari (bdhikari)" w:date="2025-10-16T12:26:00Z" w16du:dateUtc="2025-10-16T17:26:00Z">
                    <w:rPr>
                      <w:color w:val="000000"/>
                      <w:sz w:val="22"/>
                      <w:szCs w:val="22"/>
                    </w:rPr>
                  </w:rPrChange>
                </w:rPr>
                <w:t>0.123</w:t>
              </w:r>
            </w:ins>
          </w:p>
        </w:tc>
      </w:tr>
      <w:tr w:rsidR="008A5F0F" w:rsidRPr="00A12542" w14:paraId="02DA8CC6" w14:textId="77777777" w:rsidTr="008A5F0F">
        <w:trPr>
          <w:trHeight w:val="20"/>
          <w:ins w:id="4652" w:author="Bikram Adhikari (bdhikari)" w:date="2025-10-16T12:19:00Z" w16du:dateUtc="2025-10-16T17:19:00Z"/>
          <w:trPrChange w:id="4653" w:author="Bikram Adhikari (bdhikari)" w:date="2025-10-16T14:04:00Z" w16du:dateUtc="2025-10-16T19:04:00Z">
            <w:trPr>
              <w:trHeight w:val="20"/>
            </w:trPr>
          </w:trPrChange>
        </w:trPr>
        <w:tc>
          <w:tcPr>
            <w:tcW w:w="522" w:type="pct"/>
            <w:vAlign w:val="center"/>
            <w:tcPrChange w:id="4654" w:author="Bikram Adhikari (bdhikari)" w:date="2025-10-16T14:04:00Z" w16du:dateUtc="2025-10-16T19:04:00Z">
              <w:tcPr>
                <w:tcW w:w="497" w:type="pct"/>
                <w:vAlign w:val="center"/>
              </w:tcPr>
            </w:tcPrChange>
          </w:tcPr>
          <w:p w14:paraId="7E0CC0CC" w14:textId="72BC0D1E" w:rsidR="008A5F0F" w:rsidRPr="00B81757" w:rsidRDefault="008A5F0F" w:rsidP="008A5F0F">
            <w:pPr>
              <w:spacing w:after="0" w:line="240" w:lineRule="auto"/>
              <w:rPr>
                <w:ins w:id="4655" w:author="Bikram Adhikari (bdhikari)" w:date="2025-10-16T12:19:00Z" w16du:dateUtc="2025-10-16T17:19:00Z"/>
                <w:rFonts w:asciiTheme="majorBidi" w:eastAsia="Times New Roman" w:hAnsiTheme="majorBidi" w:cstheme="majorBidi"/>
                <w:kern w:val="0"/>
                <w:sz w:val="16"/>
                <w:szCs w:val="16"/>
                <w14:ligatures w14:val="none"/>
                <w:rPrChange w:id="4656" w:author="Bikram Adhikari (bdhikari)" w:date="2025-10-16T12:21:00Z" w16du:dateUtc="2025-10-16T17:21:00Z">
                  <w:rPr>
                    <w:ins w:id="4657" w:author="Bikram Adhikari (bdhikari)" w:date="2025-10-16T12:19:00Z" w16du:dateUtc="2025-10-16T17:19:00Z"/>
                    <w:rFonts w:asciiTheme="majorBidi" w:eastAsia="Times New Roman" w:hAnsiTheme="majorBidi" w:cstheme="majorBidi"/>
                    <w:b/>
                    <w:bCs/>
                    <w:kern w:val="0"/>
                    <w:sz w:val="16"/>
                    <w:szCs w:val="16"/>
                    <w14:ligatures w14:val="none"/>
                  </w:rPr>
                </w:rPrChange>
              </w:rPr>
            </w:pPr>
            <w:ins w:id="4658" w:author="Bikram Adhikari (bdhikari)" w:date="2025-10-16T12:20:00Z" w16du:dateUtc="2025-10-16T17:20:00Z">
              <w:r w:rsidRPr="00B81757">
                <w:rPr>
                  <w:rFonts w:asciiTheme="majorBidi" w:eastAsia="Times New Roman" w:hAnsiTheme="majorBidi" w:cstheme="majorBidi"/>
                  <w:kern w:val="0"/>
                  <w:sz w:val="16"/>
                  <w:szCs w:val="16"/>
                  <w14:ligatures w14:val="none"/>
                  <w:rPrChange w:id="4659" w:author="Bikram Adhikari (bdhikari)" w:date="2025-10-16T12:21:00Z" w16du:dateUtc="2025-10-16T17:21:00Z">
                    <w:rPr>
                      <w:rFonts w:asciiTheme="majorBidi" w:eastAsia="Times New Roman" w:hAnsiTheme="majorBidi" w:cstheme="majorBidi"/>
                      <w:b/>
                      <w:bCs/>
                      <w:kern w:val="0"/>
                      <w:sz w:val="16"/>
                      <w:szCs w:val="16"/>
                      <w14:ligatures w14:val="none"/>
                    </w:rPr>
                  </w:rPrChange>
                </w:rPr>
                <w:t>45 years</w:t>
              </w:r>
            </w:ins>
          </w:p>
        </w:tc>
        <w:tc>
          <w:tcPr>
            <w:tcW w:w="344" w:type="pct"/>
            <w:vAlign w:val="center"/>
            <w:tcPrChange w:id="4660" w:author="Bikram Adhikari (bdhikari)" w:date="2025-10-16T14:04:00Z" w16du:dateUtc="2025-10-16T19:04:00Z">
              <w:tcPr>
                <w:tcW w:w="331" w:type="pct"/>
                <w:gridSpan w:val="2"/>
              </w:tcPr>
            </w:tcPrChange>
          </w:tcPr>
          <w:p w14:paraId="4A4D57EE" w14:textId="4D1C2F73" w:rsidR="008A5F0F" w:rsidRPr="00B81757" w:rsidRDefault="008A5F0F" w:rsidP="008A5F0F">
            <w:pPr>
              <w:spacing w:after="0" w:line="240" w:lineRule="auto"/>
              <w:jc w:val="center"/>
              <w:rPr>
                <w:ins w:id="4661" w:author="Bikram Adhikari (bdhikari)" w:date="2025-10-16T12:19:00Z" w16du:dateUtc="2025-10-16T17:19:00Z"/>
                <w:rFonts w:asciiTheme="majorBidi" w:hAnsiTheme="majorBidi" w:cstheme="majorBidi"/>
                <w:sz w:val="18"/>
                <w:szCs w:val="18"/>
                <w:rPrChange w:id="4662" w:author="Bikram Adhikari (bdhikari)" w:date="2025-10-16T12:21:00Z" w16du:dateUtc="2025-10-16T17:21:00Z">
                  <w:rPr>
                    <w:ins w:id="4663" w:author="Bikram Adhikari (bdhikari)" w:date="2025-10-16T12:19:00Z" w16du:dateUtc="2025-10-16T17:19:00Z"/>
                    <w:rFonts w:asciiTheme="majorBidi" w:eastAsia="Times New Roman" w:hAnsiTheme="majorBidi" w:cstheme="majorBidi"/>
                    <w:kern w:val="0"/>
                    <w:sz w:val="18"/>
                    <w:szCs w:val="18"/>
                    <w14:ligatures w14:val="none"/>
                  </w:rPr>
                </w:rPrChange>
              </w:rPr>
            </w:pPr>
            <w:ins w:id="4664" w:author="Bikram Adhikari (bdhikari)" w:date="2025-10-16T12:20:00Z" w16du:dateUtc="2025-10-16T17:20:00Z">
              <w:r w:rsidRPr="00B81757">
                <w:rPr>
                  <w:rFonts w:asciiTheme="majorBidi" w:hAnsiTheme="majorBidi" w:cstheme="majorBidi"/>
                  <w:sz w:val="18"/>
                  <w:szCs w:val="18"/>
                  <w:rPrChange w:id="4665" w:author="Bikram Adhikari (bdhikari)" w:date="2025-10-16T12:21:00Z" w16du:dateUtc="2025-10-16T17:21:00Z">
                    <w:rPr>
                      <w:color w:val="000000"/>
                      <w:sz w:val="22"/>
                      <w:szCs w:val="22"/>
                    </w:rPr>
                  </w:rPrChange>
                </w:rPr>
                <w:t>0.16</w:t>
              </w:r>
            </w:ins>
          </w:p>
        </w:tc>
        <w:tc>
          <w:tcPr>
            <w:tcW w:w="715" w:type="pct"/>
            <w:vAlign w:val="center"/>
            <w:tcPrChange w:id="4666" w:author="Bikram Adhikari (bdhikari)" w:date="2025-10-16T14:04:00Z" w16du:dateUtc="2025-10-16T19:04:00Z">
              <w:tcPr>
                <w:tcW w:w="679" w:type="pct"/>
                <w:gridSpan w:val="2"/>
              </w:tcPr>
            </w:tcPrChange>
          </w:tcPr>
          <w:p w14:paraId="14332F30" w14:textId="4D5536B4" w:rsidR="008A5F0F" w:rsidRPr="00B81757" w:rsidRDefault="008A5F0F" w:rsidP="008A5F0F">
            <w:pPr>
              <w:spacing w:after="0" w:line="240" w:lineRule="auto"/>
              <w:jc w:val="center"/>
              <w:rPr>
                <w:ins w:id="4667" w:author="Bikram Adhikari (bdhikari)" w:date="2025-10-16T12:19:00Z" w16du:dateUtc="2025-10-16T17:19:00Z"/>
                <w:rFonts w:asciiTheme="majorBidi" w:hAnsiTheme="majorBidi" w:cstheme="majorBidi"/>
                <w:sz w:val="18"/>
                <w:szCs w:val="18"/>
                <w:rPrChange w:id="4668" w:author="Bikram Adhikari (bdhikari)" w:date="2025-10-16T12:21:00Z" w16du:dateUtc="2025-10-16T17:21:00Z">
                  <w:rPr>
                    <w:ins w:id="4669" w:author="Bikram Adhikari (bdhikari)" w:date="2025-10-16T12:19:00Z" w16du:dateUtc="2025-10-16T17:19:00Z"/>
                    <w:rFonts w:asciiTheme="majorBidi" w:eastAsia="Times New Roman" w:hAnsiTheme="majorBidi" w:cstheme="majorBidi"/>
                    <w:kern w:val="0"/>
                    <w:sz w:val="18"/>
                    <w:szCs w:val="18"/>
                    <w14:ligatures w14:val="none"/>
                  </w:rPr>
                </w:rPrChange>
              </w:rPr>
            </w:pPr>
            <w:ins w:id="4670" w:author="Bikram Adhikari (bdhikari)" w:date="2025-10-16T12:20:00Z" w16du:dateUtc="2025-10-16T17:20:00Z">
              <w:r w:rsidRPr="00B81757">
                <w:rPr>
                  <w:rFonts w:asciiTheme="majorBidi" w:hAnsiTheme="majorBidi" w:cstheme="majorBidi"/>
                  <w:sz w:val="18"/>
                  <w:szCs w:val="18"/>
                  <w:rPrChange w:id="4671" w:author="Bikram Adhikari (bdhikari)" w:date="2025-10-16T12:21:00Z" w16du:dateUtc="2025-10-16T17:21:00Z">
                    <w:rPr>
                      <w:color w:val="000000"/>
                      <w:sz w:val="22"/>
                      <w:szCs w:val="22"/>
                    </w:rPr>
                  </w:rPrChange>
                </w:rPr>
                <w:t>0.11 – 0.24</w:t>
              </w:r>
            </w:ins>
          </w:p>
        </w:tc>
        <w:tc>
          <w:tcPr>
            <w:tcW w:w="409" w:type="pct"/>
            <w:vAlign w:val="center"/>
            <w:tcPrChange w:id="4672" w:author="Bikram Adhikari (bdhikari)" w:date="2025-10-16T14:04:00Z" w16du:dateUtc="2025-10-16T19:04:00Z">
              <w:tcPr>
                <w:tcW w:w="391" w:type="pct"/>
                <w:gridSpan w:val="2"/>
              </w:tcPr>
            </w:tcPrChange>
          </w:tcPr>
          <w:p w14:paraId="0AA6033B" w14:textId="59206EC1" w:rsidR="008A5F0F" w:rsidRPr="00B81757" w:rsidRDefault="008A5F0F" w:rsidP="008A5F0F">
            <w:pPr>
              <w:spacing w:after="0" w:line="240" w:lineRule="auto"/>
              <w:jc w:val="center"/>
              <w:rPr>
                <w:ins w:id="4673" w:author="Bikram Adhikari (bdhikari)" w:date="2025-10-16T12:19:00Z" w16du:dateUtc="2025-10-16T17:19:00Z"/>
                <w:rFonts w:asciiTheme="majorBidi" w:hAnsiTheme="majorBidi" w:cstheme="majorBidi"/>
                <w:sz w:val="18"/>
                <w:szCs w:val="18"/>
                <w:rPrChange w:id="4674" w:author="Bikram Adhikari (bdhikari)" w:date="2025-10-16T12:21:00Z" w16du:dateUtc="2025-10-16T17:21:00Z">
                  <w:rPr>
                    <w:ins w:id="4675" w:author="Bikram Adhikari (bdhikari)" w:date="2025-10-16T12:19:00Z" w16du:dateUtc="2025-10-16T17:19:00Z"/>
                    <w:rFonts w:asciiTheme="majorBidi" w:eastAsia="Times New Roman" w:hAnsiTheme="majorBidi" w:cstheme="majorBidi"/>
                    <w:kern w:val="0"/>
                    <w:sz w:val="18"/>
                    <w:szCs w:val="18"/>
                    <w14:ligatures w14:val="none"/>
                  </w:rPr>
                </w:rPrChange>
              </w:rPr>
            </w:pPr>
            <w:ins w:id="4676" w:author="Bikram Adhikari (bdhikari)" w:date="2025-10-16T12:20:00Z" w16du:dateUtc="2025-10-16T17:20:00Z">
              <w:r w:rsidRPr="00B81757">
                <w:rPr>
                  <w:rFonts w:asciiTheme="majorBidi" w:hAnsiTheme="majorBidi" w:cstheme="majorBidi"/>
                  <w:sz w:val="18"/>
                  <w:szCs w:val="18"/>
                  <w:rPrChange w:id="4677" w:author="Bikram Adhikari (bdhikari)" w:date="2025-10-16T12:21:00Z" w16du:dateUtc="2025-10-16T17:21:00Z">
                    <w:rPr>
                      <w:b/>
                      <w:bCs/>
                      <w:color w:val="000000"/>
                      <w:sz w:val="22"/>
                      <w:szCs w:val="22"/>
                    </w:rPr>
                  </w:rPrChange>
                </w:rPr>
                <w:t>&lt;0.001</w:t>
              </w:r>
            </w:ins>
          </w:p>
        </w:tc>
        <w:tc>
          <w:tcPr>
            <w:tcW w:w="344" w:type="pct"/>
            <w:vAlign w:val="center"/>
            <w:tcPrChange w:id="4678" w:author="Bikram Adhikari (bdhikari)" w:date="2025-10-16T14:04:00Z" w16du:dateUtc="2025-10-16T19:04:00Z">
              <w:tcPr>
                <w:tcW w:w="365" w:type="pct"/>
                <w:gridSpan w:val="3"/>
              </w:tcPr>
            </w:tcPrChange>
          </w:tcPr>
          <w:p w14:paraId="1DD6AA27" w14:textId="335633CF" w:rsidR="008A5F0F" w:rsidRPr="001F4CC8" w:rsidRDefault="008A5F0F" w:rsidP="008A5F0F">
            <w:pPr>
              <w:spacing w:after="0" w:line="240" w:lineRule="auto"/>
              <w:jc w:val="center"/>
              <w:rPr>
                <w:ins w:id="4679" w:author="Bikram Adhikari (bdhikari)" w:date="2025-10-16T12:19:00Z" w16du:dateUtc="2025-10-16T17:19:00Z"/>
                <w:rFonts w:asciiTheme="majorBidi" w:hAnsiTheme="majorBidi" w:cstheme="majorBidi"/>
                <w:sz w:val="18"/>
                <w:szCs w:val="18"/>
                <w:rPrChange w:id="4680" w:author="Bikram Adhikari (bdhikari)" w:date="2025-10-16T12:58:00Z" w16du:dateUtc="2025-10-16T17:58:00Z">
                  <w:rPr>
                    <w:ins w:id="4681" w:author="Bikram Adhikari (bdhikari)" w:date="2025-10-16T12:19:00Z" w16du:dateUtc="2025-10-16T17:19:00Z"/>
                    <w:rFonts w:asciiTheme="majorBidi" w:eastAsia="Times New Roman" w:hAnsiTheme="majorBidi" w:cstheme="majorBidi"/>
                    <w:kern w:val="0"/>
                    <w:sz w:val="18"/>
                    <w:szCs w:val="18"/>
                    <w14:ligatures w14:val="none"/>
                  </w:rPr>
                </w:rPrChange>
              </w:rPr>
            </w:pPr>
            <w:ins w:id="4682" w:author="Bikram Adhikari (bdhikari)" w:date="2025-10-16T12:23:00Z" w16du:dateUtc="2025-10-16T17:23:00Z">
              <w:r w:rsidRPr="001F4CC8">
                <w:rPr>
                  <w:rFonts w:asciiTheme="majorBidi" w:hAnsiTheme="majorBidi" w:cstheme="majorBidi"/>
                  <w:sz w:val="18"/>
                  <w:szCs w:val="18"/>
                  <w:rPrChange w:id="4683" w:author="Bikram Adhikari (bdhikari)" w:date="2025-10-16T12:58:00Z" w16du:dateUtc="2025-10-16T17:58:00Z">
                    <w:rPr>
                      <w:color w:val="000000"/>
                      <w:sz w:val="22"/>
                      <w:szCs w:val="22"/>
                    </w:rPr>
                  </w:rPrChange>
                </w:rPr>
                <w:t>3.16</w:t>
              </w:r>
            </w:ins>
          </w:p>
        </w:tc>
        <w:tc>
          <w:tcPr>
            <w:tcW w:w="715" w:type="pct"/>
            <w:vAlign w:val="center"/>
            <w:tcPrChange w:id="4684" w:author="Bikram Adhikari (bdhikari)" w:date="2025-10-16T14:04:00Z" w16du:dateUtc="2025-10-16T19:04:00Z">
              <w:tcPr>
                <w:tcW w:w="750" w:type="pct"/>
                <w:gridSpan w:val="2"/>
              </w:tcPr>
            </w:tcPrChange>
          </w:tcPr>
          <w:p w14:paraId="4F4A6B17" w14:textId="0D0E5F4C" w:rsidR="008A5F0F" w:rsidRPr="00025173" w:rsidRDefault="008A5F0F" w:rsidP="008A5F0F">
            <w:pPr>
              <w:spacing w:after="0" w:line="240" w:lineRule="auto"/>
              <w:jc w:val="center"/>
              <w:rPr>
                <w:ins w:id="4685" w:author="Bikram Adhikari (bdhikari)" w:date="2025-10-16T12:19:00Z" w16du:dateUtc="2025-10-16T17:19:00Z"/>
                <w:rFonts w:asciiTheme="majorBidi" w:hAnsiTheme="majorBidi" w:cstheme="majorBidi"/>
                <w:sz w:val="18"/>
                <w:szCs w:val="18"/>
                <w:rPrChange w:id="4686" w:author="Bikram Adhikari (bdhikari)" w:date="2025-10-16T12:26:00Z" w16du:dateUtc="2025-10-16T17:26:00Z">
                  <w:rPr>
                    <w:ins w:id="4687" w:author="Bikram Adhikari (bdhikari)" w:date="2025-10-16T12:19:00Z" w16du:dateUtc="2025-10-16T17:19:00Z"/>
                    <w:rFonts w:asciiTheme="majorBidi" w:eastAsia="Times New Roman" w:hAnsiTheme="majorBidi" w:cstheme="majorBidi"/>
                    <w:kern w:val="0"/>
                    <w:sz w:val="18"/>
                    <w:szCs w:val="18"/>
                    <w14:ligatures w14:val="none"/>
                  </w:rPr>
                </w:rPrChange>
              </w:rPr>
            </w:pPr>
            <w:ins w:id="4688" w:author="Bikram Adhikari (bdhikari)" w:date="2025-10-16T12:23:00Z" w16du:dateUtc="2025-10-16T17:23:00Z">
              <w:r w:rsidRPr="00025173">
                <w:rPr>
                  <w:rFonts w:asciiTheme="majorBidi" w:hAnsiTheme="majorBidi" w:cstheme="majorBidi"/>
                  <w:sz w:val="18"/>
                  <w:szCs w:val="18"/>
                  <w:rPrChange w:id="4689" w:author="Bikram Adhikari (bdhikari)" w:date="2025-10-16T12:26:00Z" w16du:dateUtc="2025-10-16T17:26:00Z">
                    <w:rPr>
                      <w:color w:val="000000"/>
                      <w:sz w:val="22"/>
                      <w:szCs w:val="22"/>
                    </w:rPr>
                  </w:rPrChange>
                </w:rPr>
                <w:t>1.39 – 7.20</w:t>
              </w:r>
            </w:ins>
          </w:p>
        </w:tc>
        <w:tc>
          <w:tcPr>
            <w:tcW w:w="409" w:type="pct"/>
            <w:vAlign w:val="center"/>
            <w:tcPrChange w:id="4690" w:author="Bikram Adhikari (bdhikari)" w:date="2025-10-16T14:04:00Z" w16du:dateUtc="2025-10-16T19:04:00Z">
              <w:tcPr>
                <w:tcW w:w="435" w:type="pct"/>
                <w:gridSpan w:val="2"/>
              </w:tcPr>
            </w:tcPrChange>
          </w:tcPr>
          <w:p w14:paraId="74FB31C9" w14:textId="7B6AAAF1" w:rsidR="008A5F0F" w:rsidRPr="00025173" w:rsidRDefault="008A5F0F" w:rsidP="008A5F0F">
            <w:pPr>
              <w:spacing w:after="0" w:line="240" w:lineRule="auto"/>
              <w:jc w:val="center"/>
              <w:rPr>
                <w:ins w:id="4691" w:author="Bikram Adhikari (bdhikari)" w:date="2025-10-16T12:19:00Z" w16du:dateUtc="2025-10-16T17:19:00Z"/>
                <w:rFonts w:asciiTheme="majorBidi" w:hAnsiTheme="majorBidi" w:cstheme="majorBidi"/>
                <w:sz w:val="18"/>
                <w:szCs w:val="18"/>
                <w:rPrChange w:id="4692" w:author="Bikram Adhikari (bdhikari)" w:date="2025-10-16T12:26:00Z" w16du:dateUtc="2025-10-16T17:26:00Z">
                  <w:rPr>
                    <w:ins w:id="4693" w:author="Bikram Adhikari (bdhikari)" w:date="2025-10-16T12:19:00Z" w16du:dateUtc="2025-10-16T17:19:00Z"/>
                    <w:rFonts w:asciiTheme="majorBidi" w:eastAsia="Times New Roman" w:hAnsiTheme="majorBidi" w:cstheme="majorBidi"/>
                    <w:kern w:val="0"/>
                    <w:sz w:val="18"/>
                    <w:szCs w:val="18"/>
                    <w14:ligatures w14:val="none"/>
                  </w:rPr>
                </w:rPrChange>
              </w:rPr>
            </w:pPr>
            <w:ins w:id="4694" w:author="Bikram Adhikari (bdhikari)" w:date="2025-10-16T12:23:00Z" w16du:dateUtc="2025-10-16T17:23:00Z">
              <w:r w:rsidRPr="00025173">
                <w:rPr>
                  <w:rFonts w:asciiTheme="majorBidi" w:hAnsiTheme="majorBidi" w:cstheme="majorBidi"/>
                  <w:sz w:val="18"/>
                  <w:szCs w:val="18"/>
                  <w:rPrChange w:id="4695" w:author="Bikram Adhikari (bdhikari)" w:date="2025-10-16T12:26:00Z" w16du:dateUtc="2025-10-16T17:26:00Z">
                    <w:rPr>
                      <w:b/>
                      <w:bCs/>
                      <w:color w:val="000000"/>
                      <w:sz w:val="22"/>
                      <w:szCs w:val="22"/>
                    </w:rPr>
                  </w:rPrChange>
                </w:rPr>
                <w:t>0.006</w:t>
              </w:r>
            </w:ins>
          </w:p>
        </w:tc>
        <w:tc>
          <w:tcPr>
            <w:tcW w:w="344" w:type="pct"/>
            <w:vAlign w:val="center"/>
            <w:tcPrChange w:id="4696" w:author="Bikram Adhikari (bdhikari)" w:date="2025-10-16T14:04:00Z" w16du:dateUtc="2025-10-16T19:04:00Z">
              <w:tcPr>
                <w:tcW w:w="365" w:type="pct"/>
                <w:gridSpan w:val="2"/>
              </w:tcPr>
            </w:tcPrChange>
          </w:tcPr>
          <w:p w14:paraId="63B1E374" w14:textId="4B98680A" w:rsidR="008A5F0F" w:rsidRPr="00025173" w:rsidRDefault="008A5F0F" w:rsidP="008A5F0F">
            <w:pPr>
              <w:spacing w:after="0" w:line="240" w:lineRule="auto"/>
              <w:jc w:val="center"/>
              <w:rPr>
                <w:ins w:id="4697" w:author="Bikram Adhikari (bdhikari)" w:date="2025-10-16T12:19:00Z" w16du:dateUtc="2025-10-16T17:19:00Z"/>
                <w:rFonts w:asciiTheme="majorBidi" w:hAnsiTheme="majorBidi" w:cstheme="majorBidi"/>
                <w:sz w:val="18"/>
                <w:szCs w:val="18"/>
                <w:rPrChange w:id="4698" w:author="Bikram Adhikari (bdhikari)" w:date="2025-10-16T12:26:00Z" w16du:dateUtc="2025-10-16T17:26:00Z">
                  <w:rPr>
                    <w:ins w:id="4699" w:author="Bikram Adhikari (bdhikari)" w:date="2025-10-16T12:19:00Z" w16du:dateUtc="2025-10-16T17:19:00Z"/>
                    <w:rFonts w:asciiTheme="majorBidi" w:eastAsia="Times New Roman" w:hAnsiTheme="majorBidi" w:cstheme="majorBidi"/>
                    <w:kern w:val="0"/>
                    <w:sz w:val="18"/>
                    <w:szCs w:val="18"/>
                    <w14:ligatures w14:val="none"/>
                  </w:rPr>
                </w:rPrChange>
              </w:rPr>
            </w:pPr>
            <w:ins w:id="4700" w:author="Bikram Adhikari (bdhikari)" w:date="2025-10-16T12:25:00Z" w16du:dateUtc="2025-10-16T17:25:00Z">
              <w:r w:rsidRPr="00025173">
                <w:rPr>
                  <w:rFonts w:asciiTheme="majorBidi" w:hAnsiTheme="majorBidi" w:cstheme="majorBidi"/>
                  <w:sz w:val="18"/>
                  <w:szCs w:val="18"/>
                  <w:rPrChange w:id="4701" w:author="Bikram Adhikari (bdhikari)" w:date="2025-10-16T12:26:00Z" w16du:dateUtc="2025-10-16T17:26:00Z">
                    <w:rPr>
                      <w:color w:val="000000"/>
                      <w:sz w:val="22"/>
                      <w:szCs w:val="22"/>
                    </w:rPr>
                  </w:rPrChange>
                </w:rPr>
                <w:t>0.21</w:t>
              </w:r>
            </w:ins>
          </w:p>
        </w:tc>
        <w:tc>
          <w:tcPr>
            <w:tcW w:w="715" w:type="pct"/>
            <w:vAlign w:val="center"/>
            <w:tcPrChange w:id="4702" w:author="Bikram Adhikari (bdhikari)" w:date="2025-10-16T14:04:00Z" w16du:dateUtc="2025-10-16T19:04:00Z">
              <w:tcPr>
                <w:tcW w:w="750" w:type="pct"/>
                <w:gridSpan w:val="2"/>
              </w:tcPr>
            </w:tcPrChange>
          </w:tcPr>
          <w:p w14:paraId="3A6FC7A9" w14:textId="30DC1A5B" w:rsidR="008A5F0F" w:rsidRPr="00025173" w:rsidRDefault="008A5F0F" w:rsidP="008A5F0F">
            <w:pPr>
              <w:spacing w:after="0" w:line="240" w:lineRule="auto"/>
              <w:jc w:val="center"/>
              <w:rPr>
                <w:ins w:id="4703" w:author="Bikram Adhikari (bdhikari)" w:date="2025-10-16T12:19:00Z" w16du:dateUtc="2025-10-16T17:19:00Z"/>
                <w:rFonts w:asciiTheme="majorBidi" w:hAnsiTheme="majorBidi" w:cstheme="majorBidi"/>
                <w:sz w:val="18"/>
                <w:szCs w:val="18"/>
                <w:rPrChange w:id="4704" w:author="Bikram Adhikari (bdhikari)" w:date="2025-10-16T12:26:00Z" w16du:dateUtc="2025-10-16T17:26:00Z">
                  <w:rPr>
                    <w:ins w:id="4705" w:author="Bikram Adhikari (bdhikari)" w:date="2025-10-16T12:19:00Z" w16du:dateUtc="2025-10-16T17:19:00Z"/>
                    <w:rFonts w:asciiTheme="majorBidi" w:eastAsia="Times New Roman" w:hAnsiTheme="majorBidi" w:cstheme="majorBidi"/>
                    <w:kern w:val="0"/>
                    <w:sz w:val="18"/>
                    <w:szCs w:val="18"/>
                    <w14:ligatures w14:val="none"/>
                  </w:rPr>
                </w:rPrChange>
              </w:rPr>
            </w:pPr>
            <w:ins w:id="4706" w:author="Bikram Adhikari (bdhikari)" w:date="2025-10-16T12:25:00Z" w16du:dateUtc="2025-10-16T17:25:00Z">
              <w:r w:rsidRPr="00025173">
                <w:rPr>
                  <w:rFonts w:asciiTheme="majorBidi" w:hAnsiTheme="majorBidi" w:cstheme="majorBidi"/>
                  <w:sz w:val="18"/>
                  <w:szCs w:val="18"/>
                  <w:rPrChange w:id="4707" w:author="Bikram Adhikari (bdhikari)" w:date="2025-10-16T12:26:00Z" w16du:dateUtc="2025-10-16T17:26:00Z">
                    <w:rPr>
                      <w:color w:val="000000"/>
                      <w:sz w:val="22"/>
                      <w:szCs w:val="22"/>
                    </w:rPr>
                  </w:rPrChange>
                </w:rPr>
                <w:t>0.12 – 0.35</w:t>
              </w:r>
            </w:ins>
          </w:p>
        </w:tc>
        <w:tc>
          <w:tcPr>
            <w:tcW w:w="481" w:type="pct"/>
            <w:vAlign w:val="center"/>
            <w:tcPrChange w:id="4708" w:author="Bikram Adhikari (bdhikari)" w:date="2025-10-16T14:04:00Z" w16du:dateUtc="2025-10-16T19:04:00Z">
              <w:tcPr>
                <w:tcW w:w="435" w:type="pct"/>
              </w:tcPr>
            </w:tcPrChange>
          </w:tcPr>
          <w:p w14:paraId="6D4B7529" w14:textId="06EBDCEB" w:rsidR="008A5F0F" w:rsidRPr="00025173" w:rsidRDefault="008A5F0F" w:rsidP="008A5F0F">
            <w:pPr>
              <w:spacing w:after="0" w:line="240" w:lineRule="auto"/>
              <w:jc w:val="center"/>
              <w:rPr>
                <w:ins w:id="4709" w:author="Bikram Adhikari (bdhikari)" w:date="2025-10-16T12:19:00Z" w16du:dateUtc="2025-10-16T17:19:00Z"/>
                <w:rFonts w:asciiTheme="majorBidi" w:hAnsiTheme="majorBidi" w:cstheme="majorBidi"/>
                <w:sz w:val="18"/>
                <w:szCs w:val="18"/>
                <w:rPrChange w:id="4710" w:author="Bikram Adhikari (bdhikari)" w:date="2025-10-16T12:26:00Z" w16du:dateUtc="2025-10-16T17:26:00Z">
                  <w:rPr>
                    <w:ins w:id="4711" w:author="Bikram Adhikari (bdhikari)" w:date="2025-10-16T12:19:00Z" w16du:dateUtc="2025-10-16T17:19:00Z"/>
                    <w:rFonts w:asciiTheme="majorBidi" w:eastAsia="Times New Roman" w:hAnsiTheme="majorBidi" w:cstheme="majorBidi"/>
                    <w:kern w:val="0"/>
                    <w:sz w:val="18"/>
                    <w:szCs w:val="18"/>
                    <w14:ligatures w14:val="none"/>
                  </w:rPr>
                </w:rPrChange>
              </w:rPr>
            </w:pPr>
            <w:ins w:id="4712" w:author="Bikram Adhikari (bdhikari)" w:date="2025-10-16T12:25:00Z" w16du:dateUtc="2025-10-16T17:25:00Z">
              <w:r w:rsidRPr="00025173">
                <w:rPr>
                  <w:rFonts w:asciiTheme="majorBidi" w:hAnsiTheme="majorBidi" w:cstheme="majorBidi"/>
                  <w:sz w:val="18"/>
                  <w:szCs w:val="18"/>
                  <w:rPrChange w:id="4713" w:author="Bikram Adhikari (bdhikari)" w:date="2025-10-16T12:26:00Z" w16du:dateUtc="2025-10-16T17:26:00Z">
                    <w:rPr>
                      <w:b/>
                      <w:bCs/>
                      <w:color w:val="000000"/>
                      <w:sz w:val="22"/>
                      <w:szCs w:val="22"/>
                    </w:rPr>
                  </w:rPrChange>
                </w:rPr>
                <w:t>&lt;0.001</w:t>
              </w:r>
            </w:ins>
          </w:p>
        </w:tc>
      </w:tr>
      <w:tr w:rsidR="008A5F0F" w:rsidRPr="00A12542" w14:paraId="69832152" w14:textId="77777777" w:rsidTr="008A5F0F">
        <w:trPr>
          <w:trHeight w:val="20"/>
          <w:trPrChange w:id="4714" w:author="Bikram Adhikari (bdhikari)" w:date="2025-10-16T14:04:00Z" w16du:dateUtc="2025-10-16T19:04:00Z">
            <w:trPr>
              <w:trHeight w:val="20"/>
            </w:trPr>
          </w:trPrChange>
        </w:trPr>
        <w:tc>
          <w:tcPr>
            <w:tcW w:w="522" w:type="pct"/>
            <w:vAlign w:val="center"/>
            <w:tcPrChange w:id="4715" w:author="Bikram Adhikari (bdhikari)" w:date="2025-10-16T14:04:00Z" w16du:dateUtc="2025-10-16T19:04:00Z">
              <w:tcPr>
                <w:tcW w:w="497" w:type="pct"/>
                <w:vAlign w:val="center"/>
              </w:tcPr>
            </w:tcPrChange>
          </w:tcPr>
          <w:p w14:paraId="4201E5EA" w14:textId="7886CEE3" w:rsidR="008A5F0F" w:rsidRPr="00A12542" w:rsidRDefault="008A5F0F" w:rsidP="008A5F0F">
            <w:pPr>
              <w:spacing w:after="0" w:line="240" w:lineRule="auto"/>
              <w:rPr>
                <w:rFonts w:asciiTheme="majorBidi" w:eastAsia="Times New Roman" w:hAnsiTheme="majorBidi" w:cstheme="majorBidi"/>
                <w:b/>
                <w:bCs/>
                <w:kern w:val="0"/>
                <w:sz w:val="16"/>
                <w:szCs w:val="16"/>
                <w14:ligatures w14:val="none"/>
              </w:rPr>
            </w:pPr>
            <w:r w:rsidRPr="3F0A6228">
              <w:rPr>
                <w:rFonts w:asciiTheme="majorBidi" w:eastAsia="Times New Roman" w:hAnsiTheme="majorBidi" w:cstheme="majorBidi"/>
                <w:b/>
                <w:bCs/>
                <w:kern w:val="0"/>
                <w:sz w:val="16"/>
                <w:szCs w:val="16"/>
                <w14:ligatures w14:val="none"/>
              </w:rPr>
              <w:t>Wealth Quintile</w:t>
            </w:r>
            <w:r>
              <w:rPr>
                <w:rFonts w:asciiTheme="majorBidi" w:eastAsia="Times New Roman" w:hAnsiTheme="majorBidi" w:cstheme="majorBidi"/>
                <w:b/>
                <w:bCs/>
                <w:kern w:val="0"/>
                <w:sz w:val="16"/>
                <w:szCs w:val="16"/>
                <w14:ligatures w14:val="none"/>
              </w:rPr>
              <w:t xml:space="preserve"> </w:t>
            </w:r>
            <w:r w:rsidRPr="008840C9">
              <w:rPr>
                <w:rFonts w:asciiTheme="majorBidi" w:eastAsia="Times New Roman" w:hAnsiTheme="majorBidi" w:cstheme="majorBidi"/>
                <w:i/>
                <w:iCs/>
                <w:kern w:val="0"/>
                <w:sz w:val="16"/>
                <w:szCs w:val="16"/>
                <w14:ligatures w14:val="none"/>
              </w:rPr>
              <w:t>(ref: Poorest)</w:t>
            </w:r>
          </w:p>
        </w:tc>
        <w:tc>
          <w:tcPr>
            <w:tcW w:w="344" w:type="pct"/>
            <w:vAlign w:val="center"/>
            <w:tcPrChange w:id="4716" w:author="Bikram Adhikari (bdhikari)" w:date="2025-10-16T14:04:00Z" w16du:dateUtc="2025-10-16T19:04:00Z">
              <w:tcPr>
                <w:tcW w:w="331" w:type="pct"/>
                <w:gridSpan w:val="2"/>
                <w:vAlign w:val="center"/>
              </w:tcPr>
            </w:tcPrChange>
          </w:tcPr>
          <w:p w14:paraId="5DDE1E51" w14:textId="26D18FFE" w:rsidR="008A5F0F" w:rsidRPr="00B81757" w:rsidRDefault="008A5F0F" w:rsidP="008A5F0F">
            <w:pPr>
              <w:spacing w:after="0" w:line="240" w:lineRule="auto"/>
              <w:jc w:val="center"/>
              <w:rPr>
                <w:rFonts w:asciiTheme="majorBidi" w:hAnsiTheme="majorBidi" w:cstheme="majorBidi"/>
                <w:sz w:val="18"/>
                <w:szCs w:val="18"/>
                <w:rPrChange w:id="4717"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715" w:type="pct"/>
            <w:vAlign w:val="center"/>
            <w:tcPrChange w:id="4718" w:author="Bikram Adhikari (bdhikari)" w:date="2025-10-16T14:04:00Z" w16du:dateUtc="2025-10-16T19:04:00Z">
              <w:tcPr>
                <w:tcW w:w="679" w:type="pct"/>
                <w:gridSpan w:val="2"/>
                <w:vAlign w:val="center"/>
              </w:tcPr>
            </w:tcPrChange>
          </w:tcPr>
          <w:p w14:paraId="2D3E013D" w14:textId="508DD29F" w:rsidR="008A5F0F" w:rsidRPr="00B81757" w:rsidRDefault="008A5F0F" w:rsidP="008A5F0F">
            <w:pPr>
              <w:spacing w:after="0" w:line="240" w:lineRule="auto"/>
              <w:jc w:val="center"/>
              <w:rPr>
                <w:rFonts w:asciiTheme="majorBidi" w:hAnsiTheme="majorBidi" w:cstheme="majorBidi"/>
                <w:sz w:val="18"/>
                <w:szCs w:val="18"/>
                <w:rPrChange w:id="4719"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409" w:type="pct"/>
            <w:vAlign w:val="center"/>
            <w:tcPrChange w:id="4720" w:author="Bikram Adhikari (bdhikari)" w:date="2025-10-16T14:04:00Z" w16du:dateUtc="2025-10-16T19:04:00Z">
              <w:tcPr>
                <w:tcW w:w="391" w:type="pct"/>
                <w:gridSpan w:val="2"/>
                <w:vAlign w:val="center"/>
              </w:tcPr>
            </w:tcPrChange>
          </w:tcPr>
          <w:p w14:paraId="3EC245A5" w14:textId="6BD6054F" w:rsidR="008A5F0F" w:rsidRPr="00B81757" w:rsidRDefault="008A5F0F" w:rsidP="008A5F0F">
            <w:pPr>
              <w:spacing w:after="0" w:line="240" w:lineRule="auto"/>
              <w:jc w:val="center"/>
              <w:rPr>
                <w:rFonts w:asciiTheme="majorBidi" w:hAnsiTheme="majorBidi" w:cstheme="majorBidi"/>
                <w:sz w:val="18"/>
                <w:szCs w:val="18"/>
                <w:rPrChange w:id="4721"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344" w:type="pct"/>
            <w:vAlign w:val="center"/>
            <w:tcPrChange w:id="4722" w:author="Bikram Adhikari (bdhikari)" w:date="2025-10-16T14:04:00Z" w16du:dateUtc="2025-10-16T19:04:00Z">
              <w:tcPr>
                <w:tcW w:w="365" w:type="pct"/>
                <w:gridSpan w:val="3"/>
                <w:vAlign w:val="center"/>
              </w:tcPr>
            </w:tcPrChange>
          </w:tcPr>
          <w:p w14:paraId="3DF6A588" w14:textId="0C96A8F4" w:rsidR="008A5F0F" w:rsidRPr="001F4CC8" w:rsidRDefault="008A5F0F" w:rsidP="008A5F0F">
            <w:pPr>
              <w:spacing w:after="0" w:line="240" w:lineRule="auto"/>
              <w:jc w:val="center"/>
              <w:rPr>
                <w:rFonts w:asciiTheme="majorBidi" w:hAnsiTheme="majorBidi" w:cstheme="majorBidi"/>
                <w:sz w:val="18"/>
                <w:szCs w:val="18"/>
                <w:rPrChange w:id="4723" w:author="Bikram Adhikari (bdhikari)" w:date="2025-10-16T12:58:00Z" w16du:dateUtc="2025-10-16T17:58:00Z">
                  <w:rPr>
                    <w:rFonts w:asciiTheme="majorBidi" w:eastAsia="Times New Roman" w:hAnsiTheme="majorBidi" w:cstheme="majorBidi"/>
                    <w:kern w:val="0"/>
                    <w:sz w:val="18"/>
                    <w:szCs w:val="18"/>
                    <w14:ligatures w14:val="none"/>
                  </w:rPr>
                </w:rPrChange>
              </w:rPr>
            </w:pPr>
          </w:p>
        </w:tc>
        <w:tc>
          <w:tcPr>
            <w:tcW w:w="715" w:type="pct"/>
            <w:vAlign w:val="center"/>
            <w:tcPrChange w:id="4724" w:author="Bikram Adhikari (bdhikari)" w:date="2025-10-16T14:04:00Z" w16du:dateUtc="2025-10-16T19:04:00Z">
              <w:tcPr>
                <w:tcW w:w="750" w:type="pct"/>
                <w:gridSpan w:val="2"/>
                <w:vAlign w:val="center"/>
              </w:tcPr>
            </w:tcPrChange>
          </w:tcPr>
          <w:p w14:paraId="3A391D09" w14:textId="0ADC58DC" w:rsidR="008A5F0F" w:rsidRPr="00025173" w:rsidRDefault="008A5F0F" w:rsidP="008A5F0F">
            <w:pPr>
              <w:spacing w:after="0" w:line="240" w:lineRule="auto"/>
              <w:jc w:val="center"/>
              <w:rPr>
                <w:rFonts w:asciiTheme="majorBidi" w:hAnsiTheme="majorBidi" w:cstheme="majorBidi"/>
                <w:sz w:val="18"/>
                <w:szCs w:val="18"/>
                <w:rPrChange w:id="4725"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409" w:type="pct"/>
            <w:vAlign w:val="center"/>
            <w:tcPrChange w:id="4726" w:author="Bikram Adhikari (bdhikari)" w:date="2025-10-16T14:04:00Z" w16du:dateUtc="2025-10-16T19:04:00Z">
              <w:tcPr>
                <w:tcW w:w="435" w:type="pct"/>
                <w:gridSpan w:val="2"/>
                <w:vAlign w:val="center"/>
              </w:tcPr>
            </w:tcPrChange>
          </w:tcPr>
          <w:p w14:paraId="3C1BB8D0" w14:textId="42499696" w:rsidR="008A5F0F" w:rsidRPr="00025173" w:rsidRDefault="008A5F0F" w:rsidP="008A5F0F">
            <w:pPr>
              <w:spacing w:after="0" w:line="240" w:lineRule="auto"/>
              <w:jc w:val="center"/>
              <w:rPr>
                <w:rFonts w:asciiTheme="majorBidi" w:hAnsiTheme="majorBidi" w:cstheme="majorBidi"/>
                <w:sz w:val="18"/>
                <w:szCs w:val="18"/>
                <w:rPrChange w:id="4727"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344" w:type="pct"/>
            <w:vAlign w:val="center"/>
            <w:tcPrChange w:id="4728" w:author="Bikram Adhikari (bdhikari)" w:date="2025-10-16T14:04:00Z" w16du:dateUtc="2025-10-16T19:04:00Z">
              <w:tcPr>
                <w:tcW w:w="365" w:type="pct"/>
                <w:gridSpan w:val="2"/>
                <w:vAlign w:val="center"/>
              </w:tcPr>
            </w:tcPrChange>
          </w:tcPr>
          <w:p w14:paraId="0E8DD58A" w14:textId="1C22C7D8" w:rsidR="008A5F0F" w:rsidRPr="00025173" w:rsidRDefault="008A5F0F" w:rsidP="008A5F0F">
            <w:pPr>
              <w:spacing w:after="0" w:line="240" w:lineRule="auto"/>
              <w:jc w:val="center"/>
              <w:rPr>
                <w:rFonts w:asciiTheme="majorBidi" w:hAnsiTheme="majorBidi" w:cstheme="majorBidi"/>
                <w:sz w:val="18"/>
                <w:szCs w:val="18"/>
                <w:rPrChange w:id="4729"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715" w:type="pct"/>
            <w:vAlign w:val="center"/>
            <w:tcPrChange w:id="4730" w:author="Bikram Adhikari (bdhikari)" w:date="2025-10-16T14:04:00Z" w16du:dateUtc="2025-10-16T19:04:00Z">
              <w:tcPr>
                <w:tcW w:w="750" w:type="pct"/>
                <w:gridSpan w:val="2"/>
                <w:vAlign w:val="center"/>
              </w:tcPr>
            </w:tcPrChange>
          </w:tcPr>
          <w:p w14:paraId="7245B7AB" w14:textId="7D596AA7" w:rsidR="008A5F0F" w:rsidRPr="00025173" w:rsidRDefault="008A5F0F" w:rsidP="008A5F0F">
            <w:pPr>
              <w:spacing w:after="0" w:line="240" w:lineRule="auto"/>
              <w:jc w:val="center"/>
              <w:rPr>
                <w:rFonts w:asciiTheme="majorBidi" w:hAnsiTheme="majorBidi" w:cstheme="majorBidi"/>
                <w:sz w:val="18"/>
                <w:szCs w:val="18"/>
                <w:rPrChange w:id="4731"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481" w:type="pct"/>
            <w:vAlign w:val="center"/>
            <w:tcPrChange w:id="4732" w:author="Bikram Adhikari (bdhikari)" w:date="2025-10-16T14:04:00Z" w16du:dateUtc="2025-10-16T19:04:00Z">
              <w:tcPr>
                <w:tcW w:w="435" w:type="pct"/>
                <w:vAlign w:val="center"/>
              </w:tcPr>
            </w:tcPrChange>
          </w:tcPr>
          <w:p w14:paraId="77A3FF39" w14:textId="6A5D89EB" w:rsidR="008A5F0F" w:rsidRPr="00025173" w:rsidRDefault="008A5F0F" w:rsidP="008A5F0F">
            <w:pPr>
              <w:spacing w:after="0" w:line="240" w:lineRule="auto"/>
              <w:jc w:val="center"/>
              <w:rPr>
                <w:rFonts w:asciiTheme="majorBidi" w:hAnsiTheme="majorBidi" w:cstheme="majorBidi"/>
                <w:sz w:val="18"/>
                <w:szCs w:val="18"/>
                <w:rPrChange w:id="4733" w:author="Bikram Adhikari (bdhikari)" w:date="2025-10-16T12:26:00Z" w16du:dateUtc="2025-10-16T17:26:00Z">
                  <w:rPr>
                    <w:rFonts w:asciiTheme="majorBidi" w:eastAsia="Times New Roman" w:hAnsiTheme="majorBidi" w:cstheme="majorBidi"/>
                    <w:kern w:val="0"/>
                    <w:sz w:val="18"/>
                    <w:szCs w:val="18"/>
                    <w14:ligatures w14:val="none"/>
                  </w:rPr>
                </w:rPrChange>
              </w:rPr>
            </w:pPr>
          </w:p>
        </w:tc>
      </w:tr>
      <w:tr w:rsidR="008A5F0F" w:rsidRPr="00A12542" w14:paraId="0F604BD5" w14:textId="2C0CF375" w:rsidTr="008A5F0F">
        <w:trPr>
          <w:trHeight w:val="20"/>
        </w:trPr>
        <w:tc>
          <w:tcPr>
            <w:tcW w:w="522" w:type="pct"/>
            <w:vAlign w:val="center"/>
            <w:hideMark/>
          </w:tcPr>
          <w:p w14:paraId="5AE4A6C9" w14:textId="7EE32923"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Poorer</w:t>
            </w:r>
          </w:p>
        </w:tc>
        <w:tc>
          <w:tcPr>
            <w:tcW w:w="344" w:type="pct"/>
            <w:vAlign w:val="center"/>
          </w:tcPr>
          <w:p w14:paraId="10DF5ADE" w14:textId="0CC9729A" w:rsidR="008A5F0F" w:rsidRPr="00B81757" w:rsidRDefault="008A5F0F" w:rsidP="008A5F0F">
            <w:pPr>
              <w:spacing w:after="0" w:line="240" w:lineRule="auto"/>
              <w:jc w:val="center"/>
              <w:rPr>
                <w:rFonts w:asciiTheme="majorBidi" w:hAnsiTheme="majorBidi" w:cstheme="majorBidi"/>
                <w:sz w:val="18"/>
                <w:szCs w:val="18"/>
                <w:rPrChange w:id="4734" w:author="Bikram Adhikari (bdhikari)" w:date="2025-10-16T12:21:00Z" w16du:dateUtc="2025-10-16T17:21:00Z">
                  <w:rPr>
                    <w:rFonts w:asciiTheme="majorBidi" w:eastAsia="Times New Roman" w:hAnsiTheme="majorBidi" w:cstheme="majorBidi"/>
                    <w:kern w:val="0"/>
                    <w:sz w:val="18"/>
                    <w:szCs w:val="18"/>
                    <w14:ligatures w14:val="none"/>
                  </w:rPr>
                </w:rPrChange>
              </w:rPr>
            </w:pPr>
            <w:ins w:id="4735" w:author="Bikram Adhikari (bdhikari)" w:date="2025-10-16T12:17:00Z" w16du:dateUtc="2025-10-16T17:17:00Z">
              <w:r w:rsidRPr="00B81757">
                <w:rPr>
                  <w:rFonts w:asciiTheme="majorBidi" w:hAnsiTheme="majorBidi" w:cstheme="majorBidi"/>
                  <w:sz w:val="18"/>
                  <w:szCs w:val="18"/>
                  <w:rPrChange w:id="4736" w:author="Bikram Adhikari (bdhikari)" w:date="2025-10-16T12:21:00Z" w16du:dateUtc="2025-10-16T17:21:00Z">
                    <w:rPr>
                      <w:color w:val="000000"/>
                      <w:sz w:val="22"/>
                      <w:szCs w:val="22"/>
                    </w:rPr>
                  </w:rPrChange>
                </w:rPr>
                <w:t>0.94</w:t>
              </w:r>
            </w:ins>
            <w:del w:id="4737" w:author="Bikram Adhikari (bdhikari)" w:date="2025-10-16T12:17:00Z" w16du:dateUtc="2025-10-16T17:17:00Z">
              <w:r w:rsidRPr="00A12542" w:rsidDel="002F4B41">
                <w:rPr>
                  <w:rFonts w:asciiTheme="majorBidi" w:hAnsiTheme="majorBidi" w:cstheme="majorBidi"/>
                  <w:sz w:val="18"/>
                  <w:szCs w:val="18"/>
                </w:rPr>
                <w:delText>0.97</w:delText>
              </w:r>
            </w:del>
          </w:p>
        </w:tc>
        <w:tc>
          <w:tcPr>
            <w:tcW w:w="715" w:type="pct"/>
            <w:vAlign w:val="center"/>
          </w:tcPr>
          <w:p w14:paraId="63ADB510" w14:textId="4427CEB1" w:rsidR="008A5F0F" w:rsidRPr="00B81757" w:rsidRDefault="008A5F0F" w:rsidP="008A5F0F">
            <w:pPr>
              <w:spacing w:after="0" w:line="240" w:lineRule="auto"/>
              <w:jc w:val="center"/>
              <w:rPr>
                <w:rFonts w:asciiTheme="majorBidi" w:hAnsiTheme="majorBidi" w:cstheme="majorBidi"/>
                <w:sz w:val="18"/>
                <w:szCs w:val="18"/>
                <w:rPrChange w:id="4738" w:author="Bikram Adhikari (bdhikari)" w:date="2025-10-16T12:21:00Z" w16du:dateUtc="2025-10-16T17:21:00Z">
                  <w:rPr>
                    <w:rFonts w:asciiTheme="majorBidi" w:eastAsia="Times New Roman" w:hAnsiTheme="majorBidi" w:cstheme="majorBidi"/>
                    <w:kern w:val="0"/>
                    <w:sz w:val="18"/>
                    <w:szCs w:val="18"/>
                    <w14:ligatures w14:val="none"/>
                  </w:rPr>
                </w:rPrChange>
              </w:rPr>
            </w:pPr>
            <w:ins w:id="4739" w:author="Bikram Adhikari (bdhikari)" w:date="2025-10-16T12:17:00Z" w16du:dateUtc="2025-10-16T17:17:00Z">
              <w:r w:rsidRPr="00B81757">
                <w:rPr>
                  <w:rFonts w:asciiTheme="majorBidi" w:hAnsiTheme="majorBidi" w:cstheme="majorBidi"/>
                  <w:sz w:val="18"/>
                  <w:szCs w:val="18"/>
                  <w:rPrChange w:id="4740" w:author="Bikram Adhikari (bdhikari)" w:date="2025-10-16T12:21:00Z" w16du:dateUtc="2025-10-16T17:21:00Z">
                    <w:rPr>
                      <w:color w:val="000000"/>
                      <w:sz w:val="22"/>
                      <w:szCs w:val="22"/>
                    </w:rPr>
                  </w:rPrChange>
                </w:rPr>
                <w:t>0.63 – 1.40</w:t>
              </w:r>
            </w:ins>
            <w:del w:id="4741" w:author="Bikram Adhikari (bdhikari)" w:date="2025-10-16T12:17:00Z" w16du:dateUtc="2025-10-16T17:17:00Z">
              <w:r w:rsidRPr="00A12542" w:rsidDel="002F4B41">
                <w:rPr>
                  <w:rFonts w:asciiTheme="majorBidi" w:hAnsiTheme="majorBidi" w:cstheme="majorBidi"/>
                  <w:sz w:val="18"/>
                  <w:szCs w:val="18"/>
                </w:rPr>
                <w:delText>0.64 </w:delText>
              </w:r>
              <w:r w:rsidDel="002F4B41">
                <w:rPr>
                  <w:rFonts w:asciiTheme="majorBidi" w:hAnsiTheme="majorBidi" w:cstheme="majorBidi"/>
                  <w:sz w:val="18"/>
                  <w:szCs w:val="18"/>
                </w:rPr>
                <w:delText>to</w:delText>
              </w:r>
              <w:r w:rsidRPr="00A12542" w:rsidDel="002F4B41">
                <w:rPr>
                  <w:rFonts w:asciiTheme="majorBidi" w:hAnsiTheme="majorBidi" w:cstheme="majorBidi"/>
                  <w:sz w:val="18"/>
                  <w:szCs w:val="18"/>
                </w:rPr>
                <w:delText> 1.46</w:delText>
              </w:r>
            </w:del>
          </w:p>
        </w:tc>
        <w:tc>
          <w:tcPr>
            <w:tcW w:w="409" w:type="pct"/>
            <w:vAlign w:val="center"/>
          </w:tcPr>
          <w:p w14:paraId="1A080C6B" w14:textId="68C8D6D1" w:rsidR="008A5F0F" w:rsidRPr="00B81757" w:rsidRDefault="008A5F0F" w:rsidP="008A5F0F">
            <w:pPr>
              <w:spacing w:after="0" w:line="240" w:lineRule="auto"/>
              <w:jc w:val="center"/>
              <w:rPr>
                <w:rFonts w:asciiTheme="majorBidi" w:hAnsiTheme="majorBidi" w:cstheme="majorBidi"/>
                <w:sz w:val="18"/>
                <w:szCs w:val="18"/>
                <w:rPrChange w:id="4742" w:author="Bikram Adhikari (bdhikari)" w:date="2025-10-16T12:21:00Z" w16du:dateUtc="2025-10-16T17:21:00Z">
                  <w:rPr>
                    <w:rFonts w:asciiTheme="majorBidi" w:eastAsia="Times New Roman" w:hAnsiTheme="majorBidi" w:cstheme="majorBidi"/>
                    <w:kern w:val="0"/>
                    <w:sz w:val="18"/>
                    <w:szCs w:val="18"/>
                    <w14:ligatures w14:val="none"/>
                  </w:rPr>
                </w:rPrChange>
              </w:rPr>
            </w:pPr>
            <w:ins w:id="4743" w:author="Bikram Adhikari (bdhikari)" w:date="2025-10-16T12:17:00Z" w16du:dateUtc="2025-10-16T17:17:00Z">
              <w:r w:rsidRPr="00B81757">
                <w:rPr>
                  <w:rFonts w:asciiTheme="majorBidi" w:hAnsiTheme="majorBidi" w:cstheme="majorBidi"/>
                  <w:sz w:val="18"/>
                  <w:szCs w:val="18"/>
                  <w:rPrChange w:id="4744" w:author="Bikram Adhikari (bdhikari)" w:date="2025-10-16T12:21:00Z" w16du:dateUtc="2025-10-16T17:21:00Z">
                    <w:rPr>
                      <w:color w:val="000000"/>
                      <w:sz w:val="22"/>
                      <w:szCs w:val="22"/>
                    </w:rPr>
                  </w:rPrChange>
                </w:rPr>
                <w:t>0.77</w:t>
              </w:r>
            </w:ins>
            <w:del w:id="4745" w:author="Bikram Adhikari (bdhikari)" w:date="2025-10-16T12:17:00Z" w16du:dateUtc="2025-10-16T17:17:00Z">
              <w:r w:rsidRPr="00A12542" w:rsidDel="002F4B41">
                <w:rPr>
                  <w:rFonts w:asciiTheme="majorBidi" w:hAnsiTheme="majorBidi" w:cstheme="majorBidi"/>
                  <w:sz w:val="18"/>
                  <w:szCs w:val="18"/>
                </w:rPr>
                <w:delText>0.882</w:delText>
              </w:r>
            </w:del>
          </w:p>
        </w:tc>
        <w:tc>
          <w:tcPr>
            <w:tcW w:w="344" w:type="pct"/>
            <w:vAlign w:val="center"/>
          </w:tcPr>
          <w:p w14:paraId="3DAA7C53" w14:textId="76F70C1A" w:rsidR="008A5F0F" w:rsidRPr="00A12542" w:rsidRDefault="008A5F0F" w:rsidP="008A5F0F">
            <w:pPr>
              <w:spacing w:after="0" w:line="240" w:lineRule="auto"/>
              <w:jc w:val="center"/>
              <w:rPr>
                <w:rFonts w:asciiTheme="majorBidi" w:hAnsiTheme="majorBidi" w:cstheme="majorBidi"/>
                <w:sz w:val="18"/>
                <w:szCs w:val="18"/>
              </w:rPr>
            </w:pPr>
            <w:ins w:id="4746" w:author="Bikram Adhikari (bdhikari)" w:date="2025-10-16T12:21:00Z" w16du:dateUtc="2025-10-16T17:21:00Z">
              <w:r w:rsidRPr="001F4CC8">
                <w:rPr>
                  <w:rFonts w:asciiTheme="majorBidi" w:hAnsiTheme="majorBidi" w:cstheme="majorBidi"/>
                  <w:sz w:val="18"/>
                  <w:szCs w:val="18"/>
                  <w:rPrChange w:id="4747" w:author="Bikram Adhikari (bdhikari)" w:date="2025-10-16T12:58:00Z" w16du:dateUtc="2025-10-16T17:58:00Z">
                    <w:rPr>
                      <w:color w:val="000000"/>
                      <w:sz w:val="22"/>
                      <w:szCs w:val="22"/>
                    </w:rPr>
                  </w:rPrChange>
                </w:rPr>
                <w:t>0.98</w:t>
              </w:r>
            </w:ins>
            <w:del w:id="4748" w:author="Bikram Adhikari (bdhikari)" w:date="2025-10-16T12:21:00Z" w16du:dateUtc="2025-10-16T17:21:00Z">
              <w:r w:rsidRPr="00A12542" w:rsidDel="00824579">
                <w:rPr>
                  <w:rFonts w:asciiTheme="majorBidi" w:hAnsiTheme="majorBidi" w:cstheme="majorBidi"/>
                  <w:sz w:val="18"/>
                  <w:szCs w:val="18"/>
                </w:rPr>
                <w:delText>0.98</w:delText>
              </w:r>
            </w:del>
          </w:p>
        </w:tc>
        <w:tc>
          <w:tcPr>
            <w:tcW w:w="715" w:type="pct"/>
            <w:vAlign w:val="center"/>
          </w:tcPr>
          <w:p w14:paraId="50704FC6" w14:textId="42E3191B" w:rsidR="008A5F0F" w:rsidRPr="00A12542" w:rsidRDefault="008A5F0F" w:rsidP="008A5F0F">
            <w:pPr>
              <w:spacing w:after="0" w:line="240" w:lineRule="auto"/>
              <w:jc w:val="center"/>
              <w:rPr>
                <w:rFonts w:asciiTheme="majorBidi" w:hAnsiTheme="majorBidi" w:cstheme="majorBidi"/>
                <w:sz w:val="18"/>
                <w:szCs w:val="18"/>
              </w:rPr>
            </w:pPr>
            <w:ins w:id="4749" w:author="Bikram Adhikari (bdhikari)" w:date="2025-10-16T12:21:00Z" w16du:dateUtc="2025-10-16T17:21:00Z">
              <w:r w:rsidRPr="00025173">
                <w:rPr>
                  <w:rFonts w:asciiTheme="majorBidi" w:hAnsiTheme="majorBidi" w:cstheme="majorBidi"/>
                  <w:sz w:val="18"/>
                  <w:szCs w:val="18"/>
                  <w:rPrChange w:id="4750" w:author="Bikram Adhikari (bdhikari)" w:date="2025-10-16T12:26:00Z" w16du:dateUtc="2025-10-16T17:26:00Z">
                    <w:rPr>
                      <w:color w:val="000000"/>
                      <w:sz w:val="22"/>
                      <w:szCs w:val="22"/>
                    </w:rPr>
                  </w:rPrChange>
                </w:rPr>
                <w:t>0.65 – 1.48</w:t>
              </w:r>
            </w:ins>
            <w:del w:id="4751" w:author="Bikram Adhikari (bdhikari)" w:date="2025-10-16T12:21:00Z" w16du:dateUtc="2025-10-16T17:21:00Z">
              <w:r w:rsidRPr="00A12542" w:rsidDel="00824579">
                <w:rPr>
                  <w:rFonts w:asciiTheme="majorBidi" w:hAnsiTheme="majorBidi" w:cstheme="majorBidi"/>
                  <w:sz w:val="18"/>
                  <w:szCs w:val="18"/>
                </w:rPr>
                <w:delText>0.64 </w:delText>
              </w:r>
              <w:r w:rsidDel="00824579">
                <w:rPr>
                  <w:rFonts w:asciiTheme="majorBidi" w:hAnsiTheme="majorBidi" w:cstheme="majorBidi"/>
                  <w:sz w:val="18"/>
                  <w:szCs w:val="18"/>
                </w:rPr>
                <w:delText>to</w:delText>
              </w:r>
              <w:r w:rsidRPr="00A12542" w:rsidDel="00824579">
                <w:rPr>
                  <w:rFonts w:asciiTheme="majorBidi" w:hAnsiTheme="majorBidi" w:cstheme="majorBidi"/>
                  <w:sz w:val="18"/>
                  <w:szCs w:val="18"/>
                </w:rPr>
                <w:delText> 1.51</w:delText>
              </w:r>
            </w:del>
          </w:p>
        </w:tc>
        <w:tc>
          <w:tcPr>
            <w:tcW w:w="409" w:type="pct"/>
            <w:vAlign w:val="center"/>
          </w:tcPr>
          <w:p w14:paraId="7FB12DAD" w14:textId="4760C019" w:rsidR="008A5F0F" w:rsidRPr="00A12542" w:rsidRDefault="008A5F0F" w:rsidP="008A5F0F">
            <w:pPr>
              <w:spacing w:after="0" w:line="240" w:lineRule="auto"/>
              <w:jc w:val="center"/>
              <w:rPr>
                <w:rFonts w:asciiTheme="majorBidi" w:hAnsiTheme="majorBidi" w:cstheme="majorBidi"/>
                <w:sz w:val="18"/>
                <w:szCs w:val="18"/>
              </w:rPr>
            </w:pPr>
            <w:ins w:id="4752" w:author="Bikram Adhikari (bdhikari)" w:date="2025-10-16T12:21:00Z" w16du:dateUtc="2025-10-16T17:21:00Z">
              <w:r w:rsidRPr="00025173">
                <w:rPr>
                  <w:rFonts w:asciiTheme="majorBidi" w:hAnsiTheme="majorBidi" w:cstheme="majorBidi"/>
                  <w:sz w:val="18"/>
                  <w:szCs w:val="18"/>
                  <w:rPrChange w:id="4753" w:author="Bikram Adhikari (bdhikari)" w:date="2025-10-16T12:26:00Z" w16du:dateUtc="2025-10-16T17:26:00Z">
                    <w:rPr>
                      <w:color w:val="000000"/>
                      <w:sz w:val="22"/>
                      <w:szCs w:val="22"/>
                    </w:rPr>
                  </w:rPrChange>
                </w:rPr>
                <w:t>0.928</w:t>
              </w:r>
            </w:ins>
            <w:del w:id="4754" w:author="Bikram Adhikari (bdhikari)" w:date="2025-10-16T12:21:00Z" w16du:dateUtc="2025-10-16T17:21:00Z">
              <w:r w:rsidRPr="00A12542" w:rsidDel="00824579">
                <w:rPr>
                  <w:rFonts w:asciiTheme="majorBidi" w:hAnsiTheme="majorBidi" w:cstheme="majorBidi"/>
                  <w:sz w:val="18"/>
                  <w:szCs w:val="18"/>
                </w:rPr>
                <w:delText>0.929</w:delText>
              </w:r>
            </w:del>
          </w:p>
        </w:tc>
        <w:tc>
          <w:tcPr>
            <w:tcW w:w="344" w:type="pct"/>
            <w:vAlign w:val="center"/>
          </w:tcPr>
          <w:p w14:paraId="03D60668" w14:textId="01C37302" w:rsidR="008A5F0F" w:rsidRPr="00A12542" w:rsidRDefault="008A5F0F" w:rsidP="008A5F0F">
            <w:pPr>
              <w:spacing w:after="0" w:line="240" w:lineRule="auto"/>
              <w:jc w:val="center"/>
              <w:rPr>
                <w:rFonts w:asciiTheme="majorBidi" w:hAnsiTheme="majorBidi" w:cstheme="majorBidi"/>
                <w:sz w:val="18"/>
                <w:szCs w:val="18"/>
              </w:rPr>
            </w:pPr>
            <w:ins w:id="4755" w:author="Bikram Adhikari (bdhikari)" w:date="2025-10-16T12:24:00Z" w16du:dateUtc="2025-10-16T17:24:00Z">
              <w:r w:rsidRPr="00025173">
                <w:rPr>
                  <w:rFonts w:asciiTheme="majorBidi" w:hAnsiTheme="majorBidi" w:cstheme="majorBidi"/>
                  <w:sz w:val="18"/>
                  <w:szCs w:val="18"/>
                  <w:rPrChange w:id="4756" w:author="Bikram Adhikari (bdhikari)" w:date="2025-10-16T12:26:00Z" w16du:dateUtc="2025-10-16T17:26:00Z">
                    <w:rPr>
                      <w:color w:val="000000"/>
                      <w:sz w:val="22"/>
                      <w:szCs w:val="22"/>
                    </w:rPr>
                  </w:rPrChange>
                </w:rPr>
                <w:t>0.8</w:t>
              </w:r>
            </w:ins>
            <w:del w:id="4757" w:author="Bikram Adhikari (bdhikari)" w:date="2025-10-16T12:24:00Z" w16du:dateUtc="2025-10-16T17:24:00Z">
              <w:r w:rsidRPr="00A12542" w:rsidDel="00F11A3F">
                <w:rPr>
                  <w:rFonts w:asciiTheme="majorBidi" w:hAnsiTheme="majorBidi" w:cstheme="majorBidi"/>
                  <w:sz w:val="18"/>
                  <w:szCs w:val="18"/>
                </w:rPr>
                <w:delText>0.79</w:delText>
              </w:r>
            </w:del>
          </w:p>
        </w:tc>
        <w:tc>
          <w:tcPr>
            <w:tcW w:w="715" w:type="pct"/>
            <w:vAlign w:val="center"/>
          </w:tcPr>
          <w:p w14:paraId="07E4AA3F" w14:textId="1BA7C007" w:rsidR="008A5F0F" w:rsidRPr="00A12542" w:rsidRDefault="008A5F0F" w:rsidP="008A5F0F">
            <w:pPr>
              <w:spacing w:after="0" w:line="240" w:lineRule="auto"/>
              <w:jc w:val="center"/>
              <w:rPr>
                <w:rFonts w:asciiTheme="majorBidi" w:hAnsiTheme="majorBidi" w:cstheme="majorBidi"/>
                <w:sz w:val="18"/>
                <w:szCs w:val="18"/>
              </w:rPr>
            </w:pPr>
            <w:ins w:id="4758" w:author="Bikram Adhikari (bdhikari)" w:date="2025-10-16T12:24:00Z" w16du:dateUtc="2025-10-16T17:24:00Z">
              <w:r w:rsidRPr="00025173">
                <w:rPr>
                  <w:rFonts w:asciiTheme="majorBidi" w:hAnsiTheme="majorBidi" w:cstheme="majorBidi"/>
                  <w:sz w:val="18"/>
                  <w:szCs w:val="18"/>
                  <w:rPrChange w:id="4759" w:author="Bikram Adhikari (bdhikari)" w:date="2025-10-16T12:26:00Z" w16du:dateUtc="2025-10-16T17:26:00Z">
                    <w:rPr>
                      <w:color w:val="000000"/>
                      <w:sz w:val="22"/>
                      <w:szCs w:val="22"/>
                    </w:rPr>
                  </w:rPrChange>
                </w:rPr>
                <w:t>0.51 – 1.25</w:t>
              </w:r>
            </w:ins>
            <w:del w:id="4760" w:author="Bikram Adhikari (bdhikari)" w:date="2025-10-16T12:24:00Z" w16du:dateUtc="2025-10-16T17:24:00Z">
              <w:r w:rsidRPr="00A12542" w:rsidDel="00F11A3F">
                <w:rPr>
                  <w:rFonts w:asciiTheme="majorBidi" w:hAnsiTheme="majorBidi" w:cstheme="majorBidi"/>
                  <w:sz w:val="18"/>
                  <w:szCs w:val="18"/>
                </w:rPr>
                <w:delText>0.49 </w:delText>
              </w:r>
              <w:r w:rsidDel="00F11A3F">
                <w:rPr>
                  <w:rFonts w:asciiTheme="majorBidi" w:hAnsiTheme="majorBidi" w:cstheme="majorBidi"/>
                  <w:sz w:val="18"/>
                  <w:szCs w:val="18"/>
                </w:rPr>
                <w:delText>to</w:delText>
              </w:r>
              <w:r w:rsidRPr="00A12542" w:rsidDel="00F11A3F">
                <w:rPr>
                  <w:rFonts w:asciiTheme="majorBidi" w:hAnsiTheme="majorBidi" w:cstheme="majorBidi"/>
                  <w:sz w:val="18"/>
                  <w:szCs w:val="18"/>
                </w:rPr>
                <w:delText> 1.27</w:delText>
              </w:r>
            </w:del>
          </w:p>
        </w:tc>
        <w:tc>
          <w:tcPr>
            <w:tcW w:w="481" w:type="pct"/>
            <w:vAlign w:val="center"/>
          </w:tcPr>
          <w:p w14:paraId="6A63E516" w14:textId="48E832A7" w:rsidR="008A5F0F" w:rsidRPr="00A12542" w:rsidRDefault="008A5F0F" w:rsidP="008A5F0F">
            <w:pPr>
              <w:spacing w:after="0" w:line="240" w:lineRule="auto"/>
              <w:jc w:val="center"/>
              <w:rPr>
                <w:rFonts w:asciiTheme="majorBidi" w:hAnsiTheme="majorBidi" w:cstheme="majorBidi"/>
                <w:sz w:val="18"/>
                <w:szCs w:val="18"/>
              </w:rPr>
            </w:pPr>
            <w:ins w:id="4761" w:author="Bikram Adhikari (bdhikari)" w:date="2025-10-16T12:24:00Z" w16du:dateUtc="2025-10-16T17:24:00Z">
              <w:r w:rsidRPr="00025173">
                <w:rPr>
                  <w:rFonts w:asciiTheme="majorBidi" w:hAnsiTheme="majorBidi" w:cstheme="majorBidi"/>
                  <w:sz w:val="18"/>
                  <w:szCs w:val="18"/>
                  <w:rPrChange w:id="4762" w:author="Bikram Adhikari (bdhikari)" w:date="2025-10-16T12:26:00Z" w16du:dateUtc="2025-10-16T17:26:00Z">
                    <w:rPr>
                      <w:color w:val="000000"/>
                      <w:sz w:val="22"/>
                      <w:szCs w:val="22"/>
                    </w:rPr>
                  </w:rPrChange>
                </w:rPr>
                <w:t>0.325</w:t>
              </w:r>
            </w:ins>
            <w:del w:id="4763" w:author="Bikram Adhikari (bdhikari)" w:date="2025-10-16T12:24:00Z" w16du:dateUtc="2025-10-16T17:24:00Z">
              <w:r w:rsidRPr="00A12542" w:rsidDel="00F11A3F">
                <w:rPr>
                  <w:rFonts w:asciiTheme="majorBidi" w:hAnsiTheme="majorBidi" w:cstheme="majorBidi"/>
                  <w:sz w:val="18"/>
                  <w:szCs w:val="18"/>
                </w:rPr>
                <w:delText>0.338</w:delText>
              </w:r>
            </w:del>
          </w:p>
        </w:tc>
      </w:tr>
      <w:tr w:rsidR="008A5F0F" w:rsidRPr="00A12542" w14:paraId="71A803B5" w14:textId="6F047E6C" w:rsidTr="008A5F0F">
        <w:trPr>
          <w:trHeight w:val="20"/>
        </w:trPr>
        <w:tc>
          <w:tcPr>
            <w:tcW w:w="522" w:type="pct"/>
            <w:vAlign w:val="center"/>
            <w:hideMark/>
          </w:tcPr>
          <w:p w14:paraId="7C49E6B1" w14:textId="75FF2865"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Middle</w:t>
            </w:r>
          </w:p>
        </w:tc>
        <w:tc>
          <w:tcPr>
            <w:tcW w:w="344" w:type="pct"/>
            <w:vAlign w:val="center"/>
          </w:tcPr>
          <w:p w14:paraId="3A241CF8" w14:textId="4256670F" w:rsidR="008A5F0F" w:rsidRPr="00B81757" w:rsidRDefault="008A5F0F" w:rsidP="008A5F0F">
            <w:pPr>
              <w:spacing w:after="0" w:line="240" w:lineRule="auto"/>
              <w:jc w:val="center"/>
              <w:rPr>
                <w:rFonts w:asciiTheme="majorBidi" w:hAnsiTheme="majorBidi" w:cstheme="majorBidi"/>
                <w:sz w:val="18"/>
                <w:szCs w:val="18"/>
                <w:rPrChange w:id="4764" w:author="Bikram Adhikari (bdhikari)" w:date="2025-10-16T12:21:00Z" w16du:dateUtc="2025-10-16T17:21:00Z">
                  <w:rPr>
                    <w:rFonts w:asciiTheme="majorBidi" w:eastAsia="Times New Roman" w:hAnsiTheme="majorBidi" w:cstheme="majorBidi"/>
                    <w:kern w:val="0"/>
                    <w:sz w:val="18"/>
                    <w:szCs w:val="18"/>
                    <w14:ligatures w14:val="none"/>
                  </w:rPr>
                </w:rPrChange>
              </w:rPr>
            </w:pPr>
            <w:ins w:id="4765" w:author="Bikram Adhikari (bdhikari)" w:date="2025-10-16T12:17:00Z" w16du:dateUtc="2025-10-16T17:17:00Z">
              <w:r w:rsidRPr="00B81757">
                <w:rPr>
                  <w:rFonts w:asciiTheme="majorBidi" w:hAnsiTheme="majorBidi" w:cstheme="majorBidi"/>
                  <w:sz w:val="18"/>
                  <w:szCs w:val="18"/>
                  <w:rPrChange w:id="4766" w:author="Bikram Adhikari (bdhikari)" w:date="2025-10-16T12:21:00Z" w16du:dateUtc="2025-10-16T17:21:00Z">
                    <w:rPr>
                      <w:color w:val="000000"/>
                      <w:sz w:val="22"/>
                      <w:szCs w:val="22"/>
                    </w:rPr>
                  </w:rPrChange>
                </w:rPr>
                <w:t>0.98</w:t>
              </w:r>
            </w:ins>
            <w:del w:id="4767" w:author="Bikram Adhikari (bdhikari)" w:date="2025-10-16T12:17:00Z" w16du:dateUtc="2025-10-16T17:17:00Z">
              <w:r w:rsidRPr="00A12542" w:rsidDel="002F4B41">
                <w:rPr>
                  <w:rFonts w:asciiTheme="majorBidi" w:hAnsiTheme="majorBidi" w:cstheme="majorBidi"/>
                  <w:sz w:val="18"/>
                  <w:szCs w:val="18"/>
                </w:rPr>
                <w:delText>0.99</w:delText>
              </w:r>
            </w:del>
          </w:p>
        </w:tc>
        <w:tc>
          <w:tcPr>
            <w:tcW w:w="715" w:type="pct"/>
            <w:vAlign w:val="center"/>
          </w:tcPr>
          <w:p w14:paraId="16783BED" w14:textId="70B3EB96" w:rsidR="008A5F0F" w:rsidRPr="00B81757" w:rsidRDefault="008A5F0F" w:rsidP="008A5F0F">
            <w:pPr>
              <w:spacing w:after="0" w:line="240" w:lineRule="auto"/>
              <w:jc w:val="center"/>
              <w:rPr>
                <w:rFonts w:asciiTheme="majorBidi" w:hAnsiTheme="majorBidi" w:cstheme="majorBidi"/>
                <w:sz w:val="18"/>
                <w:szCs w:val="18"/>
                <w:rPrChange w:id="4768" w:author="Bikram Adhikari (bdhikari)" w:date="2025-10-16T12:21:00Z" w16du:dateUtc="2025-10-16T17:21:00Z">
                  <w:rPr>
                    <w:rFonts w:asciiTheme="majorBidi" w:eastAsia="Times New Roman" w:hAnsiTheme="majorBidi" w:cstheme="majorBidi"/>
                    <w:kern w:val="0"/>
                    <w:sz w:val="18"/>
                    <w:szCs w:val="18"/>
                    <w14:ligatures w14:val="none"/>
                  </w:rPr>
                </w:rPrChange>
              </w:rPr>
            </w:pPr>
            <w:ins w:id="4769" w:author="Bikram Adhikari (bdhikari)" w:date="2025-10-16T12:17:00Z" w16du:dateUtc="2025-10-16T17:17:00Z">
              <w:r w:rsidRPr="00B81757">
                <w:rPr>
                  <w:rFonts w:asciiTheme="majorBidi" w:hAnsiTheme="majorBidi" w:cstheme="majorBidi"/>
                  <w:sz w:val="18"/>
                  <w:szCs w:val="18"/>
                  <w:rPrChange w:id="4770" w:author="Bikram Adhikari (bdhikari)" w:date="2025-10-16T12:21:00Z" w16du:dateUtc="2025-10-16T17:21:00Z">
                    <w:rPr>
                      <w:color w:val="000000"/>
                      <w:sz w:val="22"/>
                      <w:szCs w:val="22"/>
                    </w:rPr>
                  </w:rPrChange>
                </w:rPr>
                <w:t>0.64 – 1.49</w:t>
              </w:r>
            </w:ins>
            <w:del w:id="4771" w:author="Bikram Adhikari (bdhikari)" w:date="2025-10-16T12:17:00Z" w16du:dateUtc="2025-10-16T17:17:00Z">
              <w:r w:rsidRPr="00A12542" w:rsidDel="002F4B41">
                <w:rPr>
                  <w:rFonts w:asciiTheme="majorBidi" w:hAnsiTheme="majorBidi" w:cstheme="majorBidi"/>
                  <w:sz w:val="18"/>
                  <w:szCs w:val="18"/>
                </w:rPr>
                <w:delText>0.64 </w:delText>
              </w:r>
              <w:r w:rsidDel="002F4B41">
                <w:rPr>
                  <w:rFonts w:asciiTheme="majorBidi" w:hAnsiTheme="majorBidi" w:cstheme="majorBidi"/>
                  <w:sz w:val="18"/>
                  <w:szCs w:val="18"/>
                </w:rPr>
                <w:delText>to</w:delText>
              </w:r>
              <w:r w:rsidRPr="00A12542" w:rsidDel="002F4B41">
                <w:rPr>
                  <w:rFonts w:asciiTheme="majorBidi" w:hAnsiTheme="majorBidi" w:cstheme="majorBidi"/>
                  <w:sz w:val="18"/>
                  <w:szCs w:val="18"/>
                </w:rPr>
                <w:delText> 1.53</w:delText>
              </w:r>
            </w:del>
          </w:p>
        </w:tc>
        <w:tc>
          <w:tcPr>
            <w:tcW w:w="409" w:type="pct"/>
            <w:vAlign w:val="center"/>
          </w:tcPr>
          <w:p w14:paraId="1D9FA0CE" w14:textId="611A5CB8" w:rsidR="008A5F0F" w:rsidRPr="00B81757" w:rsidRDefault="008A5F0F" w:rsidP="008A5F0F">
            <w:pPr>
              <w:spacing w:after="0" w:line="240" w:lineRule="auto"/>
              <w:jc w:val="center"/>
              <w:rPr>
                <w:rFonts w:asciiTheme="majorBidi" w:hAnsiTheme="majorBidi" w:cstheme="majorBidi"/>
                <w:sz w:val="18"/>
                <w:szCs w:val="18"/>
                <w:rPrChange w:id="4772" w:author="Bikram Adhikari (bdhikari)" w:date="2025-10-16T12:21:00Z" w16du:dateUtc="2025-10-16T17:21:00Z">
                  <w:rPr>
                    <w:rFonts w:asciiTheme="majorBidi" w:eastAsia="Times New Roman" w:hAnsiTheme="majorBidi" w:cstheme="majorBidi"/>
                    <w:kern w:val="0"/>
                    <w:sz w:val="18"/>
                    <w:szCs w:val="18"/>
                    <w14:ligatures w14:val="none"/>
                  </w:rPr>
                </w:rPrChange>
              </w:rPr>
            </w:pPr>
            <w:ins w:id="4773" w:author="Bikram Adhikari (bdhikari)" w:date="2025-10-16T12:17:00Z" w16du:dateUtc="2025-10-16T17:17:00Z">
              <w:r w:rsidRPr="00B81757">
                <w:rPr>
                  <w:rFonts w:asciiTheme="majorBidi" w:hAnsiTheme="majorBidi" w:cstheme="majorBidi"/>
                  <w:sz w:val="18"/>
                  <w:szCs w:val="18"/>
                  <w:rPrChange w:id="4774" w:author="Bikram Adhikari (bdhikari)" w:date="2025-10-16T12:21:00Z" w16du:dateUtc="2025-10-16T17:21:00Z">
                    <w:rPr>
                      <w:color w:val="000000"/>
                      <w:sz w:val="22"/>
                      <w:szCs w:val="22"/>
                    </w:rPr>
                  </w:rPrChange>
                </w:rPr>
                <w:t>0.917</w:t>
              </w:r>
            </w:ins>
            <w:del w:id="4775" w:author="Bikram Adhikari (bdhikari)" w:date="2025-10-16T12:17:00Z" w16du:dateUtc="2025-10-16T17:17:00Z">
              <w:r w:rsidRPr="00A12542" w:rsidDel="002F4B41">
                <w:rPr>
                  <w:rFonts w:asciiTheme="majorBidi" w:hAnsiTheme="majorBidi" w:cstheme="majorBidi"/>
                  <w:sz w:val="18"/>
                  <w:szCs w:val="18"/>
                </w:rPr>
                <w:delText>0.959</w:delText>
              </w:r>
            </w:del>
          </w:p>
        </w:tc>
        <w:tc>
          <w:tcPr>
            <w:tcW w:w="344" w:type="pct"/>
            <w:vAlign w:val="center"/>
          </w:tcPr>
          <w:p w14:paraId="288B3BB4" w14:textId="1E2536ED" w:rsidR="008A5F0F" w:rsidRPr="00A12542" w:rsidRDefault="008A5F0F" w:rsidP="008A5F0F">
            <w:pPr>
              <w:spacing w:after="0" w:line="240" w:lineRule="auto"/>
              <w:jc w:val="center"/>
              <w:rPr>
                <w:rFonts w:asciiTheme="majorBidi" w:hAnsiTheme="majorBidi" w:cstheme="majorBidi"/>
                <w:sz w:val="18"/>
                <w:szCs w:val="18"/>
              </w:rPr>
            </w:pPr>
            <w:ins w:id="4776" w:author="Bikram Adhikari (bdhikari)" w:date="2025-10-16T12:21:00Z" w16du:dateUtc="2025-10-16T17:21:00Z">
              <w:r w:rsidRPr="001F4CC8">
                <w:rPr>
                  <w:rFonts w:asciiTheme="majorBidi" w:hAnsiTheme="majorBidi" w:cstheme="majorBidi"/>
                  <w:sz w:val="18"/>
                  <w:szCs w:val="18"/>
                  <w:rPrChange w:id="4777" w:author="Bikram Adhikari (bdhikari)" w:date="2025-10-16T12:58:00Z" w16du:dateUtc="2025-10-16T17:58:00Z">
                    <w:rPr>
                      <w:color w:val="000000"/>
                      <w:sz w:val="22"/>
                      <w:szCs w:val="22"/>
                    </w:rPr>
                  </w:rPrChange>
                </w:rPr>
                <w:t>0.83</w:t>
              </w:r>
            </w:ins>
            <w:del w:id="4778" w:author="Bikram Adhikari (bdhikari)" w:date="2025-10-16T12:21:00Z" w16du:dateUtc="2025-10-16T17:21:00Z">
              <w:r w:rsidRPr="00A12542" w:rsidDel="00824579">
                <w:rPr>
                  <w:rFonts w:asciiTheme="majorBidi" w:hAnsiTheme="majorBidi" w:cstheme="majorBidi"/>
                  <w:sz w:val="18"/>
                  <w:szCs w:val="18"/>
                </w:rPr>
                <w:delText>0.91</w:delText>
              </w:r>
            </w:del>
          </w:p>
        </w:tc>
        <w:tc>
          <w:tcPr>
            <w:tcW w:w="715" w:type="pct"/>
            <w:vAlign w:val="center"/>
          </w:tcPr>
          <w:p w14:paraId="007E21A4" w14:textId="5CF23AB7" w:rsidR="008A5F0F" w:rsidRPr="00A12542" w:rsidRDefault="008A5F0F" w:rsidP="008A5F0F">
            <w:pPr>
              <w:spacing w:after="0" w:line="240" w:lineRule="auto"/>
              <w:jc w:val="center"/>
              <w:rPr>
                <w:rFonts w:asciiTheme="majorBidi" w:hAnsiTheme="majorBidi" w:cstheme="majorBidi"/>
                <w:sz w:val="18"/>
                <w:szCs w:val="18"/>
              </w:rPr>
            </w:pPr>
            <w:ins w:id="4779" w:author="Bikram Adhikari (bdhikari)" w:date="2025-10-16T12:21:00Z" w16du:dateUtc="2025-10-16T17:21:00Z">
              <w:r w:rsidRPr="00025173">
                <w:rPr>
                  <w:rFonts w:asciiTheme="majorBidi" w:hAnsiTheme="majorBidi" w:cstheme="majorBidi"/>
                  <w:sz w:val="18"/>
                  <w:szCs w:val="18"/>
                  <w:rPrChange w:id="4780" w:author="Bikram Adhikari (bdhikari)" w:date="2025-10-16T12:26:00Z" w16du:dateUtc="2025-10-16T17:26:00Z">
                    <w:rPr>
                      <w:color w:val="000000"/>
                      <w:sz w:val="22"/>
                      <w:szCs w:val="22"/>
                    </w:rPr>
                  </w:rPrChange>
                </w:rPr>
                <w:t>0.53 – 1.30</w:t>
              </w:r>
            </w:ins>
            <w:del w:id="4781" w:author="Bikram Adhikari (bdhikari)" w:date="2025-10-16T12:21:00Z" w16du:dateUtc="2025-10-16T17:21:00Z">
              <w:r w:rsidRPr="00A12542" w:rsidDel="00824579">
                <w:rPr>
                  <w:rFonts w:asciiTheme="majorBidi" w:hAnsiTheme="majorBidi" w:cstheme="majorBidi"/>
                  <w:sz w:val="18"/>
                  <w:szCs w:val="18"/>
                </w:rPr>
                <w:delText>0.57 </w:delText>
              </w:r>
              <w:r w:rsidDel="00824579">
                <w:rPr>
                  <w:rFonts w:asciiTheme="majorBidi" w:hAnsiTheme="majorBidi" w:cstheme="majorBidi"/>
                  <w:sz w:val="18"/>
                  <w:szCs w:val="18"/>
                </w:rPr>
                <w:delText>to</w:delText>
              </w:r>
              <w:r w:rsidRPr="00A12542" w:rsidDel="00824579">
                <w:rPr>
                  <w:rFonts w:asciiTheme="majorBidi" w:hAnsiTheme="majorBidi" w:cstheme="majorBidi"/>
                  <w:sz w:val="18"/>
                  <w:szCs w:val="18"/>
                </w:rPr>
                <w:delText> 1.46</w:delText>
              </w:r>
            </w:del>
          </w:p>
        </w:tc>
        <w:tc>
          <w:tcPr>
            <w:tcW w:w="409" w:type="pct"/>
            <w:vAlign w:val="center"/>
          </w:tcPr>
          <w:p w14:paraId="01DD3B5E" w14:textId="09FD3DFF" w:rsidR="008A5F0F" w:rsidRPr="00A12542" w:rsidRDefault="008A5F0F" w:rsidP="008A5F0F">
            <w:pPr>
              <w:spacing w:after="0" w:line="240" w:lineRule="auto"/>
              <w:jc w:val="center"/>
              <w:rPr>
                <w:rFonts w:asciiTheme="majorBidi" w:hAnsiTheme="majorBidi" w:cstheme="majorBidi"/>
                <w:sz w:val="18"/>
                <w:szCs w:val="18"/>
              </w:rPr>
            </w:pPr>
            <w:ins w:id="4782" w:author="Bikram Adhikari (bdhikari)" w:date="2025-10-16T12:21:00Z" w16du:dateUtc="2025-10-16T17:21:00Z">
              <w:r w:rsidRPr="00025173">
                <w:rPr>
                  <w:rFonts w:asciiTheme="majorBidi" w:hAnsiTheme="majorBidi" w:cstheme="majorBidi"/>
                  <w:sz w:val="18"/>
                  <w:szCs w:val="18"/>
                  <w:rPrChange w:id="4783" w:author="Bikram Adhikari (bdhikari)" w:date="2025-10-16T12:26:00Z" w16du:dateUtc="2025-10-16T17:26:00Z">
                    <w:rPr>
                      <w:color w:val="000000"/>
                      <w:sz w:val="22"/>
                      <w:szCs w:val="22"/>
                    </w:rPr>
                  </w:rPrChange>
                </w:rPr>
                <w:t>0.412</w:t>
              </w:r>
            </w:ins>
            <w:del w:id="4784" w:author="Bikram Adhikari (bdhikari)" w:date="2025-10-16T12:21:00Z" w16du:dateUtc="2025-10-16T17:21:00Z">
              <w:r w:rsidRPr="00A12542" w:rsidDel="00824579">
                <w:rPr>
                  <w:rFonts w:asciiTheme="majorBidi" w:hAnsiTheme="majorBidi" w:cstheme="majorBidi"/>
                  <w:sz w:val="18"/>
                  <w:szCs w:val="18"/>
                </w:rPr>
                <w:delText>0.704</w:delText>
              </w:r>
            </w:del>
          </w:p>
        </w:tc>
        <w:tc>
          <w:tcPr>
            <w:tcW w:w="344" w:type="pct"/>
            <w:vAlign w:val="center"/>
          </w:tcPr>
          <w:p w14:paraId="65DC9F18" w14:textId="1019D1E0" w:rsidR="008A5F0F" w:rsidRPr="00A12542" w:rsidRDefault="008A5F0F" w:rsidP="008A5F0F">
            <w:pPr>
              <w:spacing w:after="0" w:line="240" w:lineRule="auto"/>
              <w:jc w:val="center"/>
              <w:rPr>
                <w:rFonts w:asciiTheme="majorBidi" w:hAnsiTheme="majorBidi" w:cstheme="majorBidi"/>
                <w:sz w:val="18"/>
                <w:szCs w:val="18"/>
              </w:rPr>
            </w:pPr>
            <w:ins w:id="4785" w:author="Bikram Adhikari (bdhikari)" w:date="2025-10-16T12:24:00Z" w16du:dateUtc="2025-10-16T17:24:00Z">
              <w:r w:rsidRPr="00025173">
                <w:rPr>
                  <w:rFonts w:asciiTheme="majorBidi" w:hAnsiTheme="majorBidi" w:cstheme="majorBidi"/>
                  <w:sz w:val="18"/>
                  <w:szCs w:val="18"/>
                  <w:rPrChange w:id="4786" w:author="Bikram Adhikari (bdhikari)" w:date="2025-10-16T12:26:00Z" w16du:dateUtc="2025-10-16T17:26:00Z">
                    <w:rPr>
                      <w:color w:val="000000"/>
                      <w:sz w:val="22"/>
                      <w:szCs w:val="22"/>
                    </w:rPr>
                  </w:rPrChange>
                </w:rPr>
                <w:t>0.61</w:t>
              </w:r>
            </w:ins>
            <w:del w:id="4787" w:author="Bikram Adhikari (bdhikari)" w:date="2025-10-16T12:24:00Z" w16du:dateUtc="2025-10-16T17:24:00Z">
              <w:r w:rsidRPr="00A12542" w:rsidDel="00F11A3F">
                <w:rPr>
                  <w:rFonts w:asciiTheme="majorBidi" w:hAnsiTheme="majorBidi" w:cstheme="majorBidi"/>
                  <w:sz w:val="18"/>
                  <w:szCs w:val="18"/>
                </w:rPr>
                <w:delText>0.64</w:delText>
              </w:r>
            </w:del>
          </w:p>
        </w:tc>
        <w:tc>
          <w:tcPr>
            <w:tcW w:w="715" w:type="pct"/>
            <w:vAlign w:val="center"/>
          </w:tcPr>
          <w:p w14:paraId="1A72F3A4" w14:textId="2AC52482" w:rsidR="008A5F0F" w:rsidRPr="00A12542" w:rsidRDefault="008A5F0F" w:rsidP="008A5F0F">
            <w:pPr>
              <w:spacing w:after="0" w:line="240" w:lineRule="auto"/>
              <w:jc w:val="center"/>
              <w:rPr>
                <w:rFonts w:asciiTheme="majorBidi" w:hAnsiTheme="majorBidi" w:cstheme="majorBidi"/>
                <w:sz w:val="18"/>
                <w:szCs w:val="18"/>
              </w:rPr>
            </w:pPr>
            <w:ins w:id="4788" w:author="Bikram Adhikari (bdhikari)" w:date="2025-10-16T12:24:00Z" w16du:dateUtc="2025-10-16T17:24:00Z">
              <w:r w:rsidRPr="00025173">
                <w:rPr>
                  <w:rFonts w:asciiTheme="majorBidi" w:hAnsiTheme="majorBidi" w:cstheme="majorBidi"/>
                  <w:sz w:val="18"/>
                  <w:szCs w:val="18"/>
                  <w:rPrChange w:id="4789" w:author="Bikram Adhikari (bdhikari)" w:date="2025-10-16T12:26:00Z" w16du:dateUtc="2025-10-16T17:26:00Z">
                    <w:rPr>
                      <w:color w:val="000000"/>
                      <w:sz w:val="22"/>
                      <w:szCs w:val="22"/>
                    </w:rPr>
                  </w:rPrChange>
                </w:rPr>
                <w:t>0.37 – 1.01</w:t>
              </w:r>
            </w:ins>
            <w:del w:id="4790" w:author="Bikram Adhikari (bdhikari)" w:date="2025-10-16T12:24:00Z" w16du:dateUtc="2025-10-16T17:24:00Z">
              <w:r w:rsidRPr="00A12542" w:rsidDel="00F11A3F">
                <w:rPr>
                  <w:rFonts w:asciiTheme="majorBidi" w:hAnsiTheme="majorBidi" w:cstheme="majorBidi"/>
                  <w:sz w:val="18"/>
                  <w:szCs w:val="18"/>
                </w:rPr>
                <w:delText>0.38 </w:delText>
              </w:r>
              <w:r w:rsidDel="00F11A3F">
                <w:rPr>
                  <w:rFonts w:asciiTheme="majorBidi" w:hAnsiTheme="majorBidi" w:cstheme="majorBidi"/>
                  <w:sz w:val="18"/>
                  <w:szCs w:val="18"/>
                </w:rPr>
                <w:delText>to</w:delText>
              </w:r>
              <w:r w:rsidRPr="00A12542" w:rsidDel="00F11A3F">
                <w:rPr>
                  <w:rFonts w:asciiTheme="majorBidi" w:hAnsiTheme="majorBidi" w:cstheme="majorBidi"/>
                  <w:sz w:val="18"/>
                  <w:szCs w:val="18"/>
                </w:rPr>
                <w:delText> 1.07</w:delText>
              </w:r>
            </w:del>
          </w:p>
        </w:tc>
        <w:tc>
          <w:tcPr>
            <w:tcW w:w="481" w:type="pct"/>
            <w:vAlign w:val="center"/>
          </w:tcPr>
          <w:p w14:paraId="46F99E8A" w14:textId="3F257EB6" w:rsidR="008A5F0F" w:rsidRPr="00A12542" w:rsidRDefault="008A5F0F" w:rsidP="008A5F0F">
            <w:pPr>
              <w:spacing w:after="0" w:line="240" w:lineRule="auto"/>
              <w:jc w:val="center"/>
              <w:rPr>
                <w:rFonts w:asciiTheme="majorBidi" w:hAnsiTheme="majorBidi" w:cstheme="majorBidi"/>
                <w:sz w:val="18"/>
                <w:szCs w:val="18"/>
              </w:rPr>
            </w:pPr>
            <w:ins w:id="4791" w:author="Bikram Adhikari (bdhikari)" w:date="2025-10-16T12:24:00Z" w16du:dateUtc="2025-10-16T17:24:00Z">
              <w:r w:rsidRPr="00025173">
                <w:rPr>
                  <w:rFonts w:asciiTheme="majorBidi" w:hAnsiTheme="majorBidi" w:cstheme="majorBidi"/>
                  <w:sz w:val="18"/>
                  <w:szCs w:val="18"/>
                  <w:rPrChange w:id="4792" w:author="Bikram Adhikari (bdhikari)" w:date="2025-10-16T12:26:00Z" w16du:dateUtc="2025-10-16T17:26:00Z">
                    <w:rPr>
                      <w:color w:val="000000"/>
                      <w:sz w:val="22"/>
                      <w:szCs w:val="22"/>
                    </w:rPr>
                  </w:rPrChange>
                </w:rPr>
                <w:t>0.054</w:t>
              </w:r>
            </w:ins>
            <w:del w:id="4793" w:author="Bikram Adhikari (bdhikari)" w:date="2025-10-16T12:24:00Z" w16du:dateUtc="2025-10-16T17:24:00Z">
              <w:r w:rsidRPr="00A12542" w:rsidDel="00F11A3F">
                <w:rPr>
                  <w:rFonts w:asciiTheme="majorBidi" w:hAnsiTheme="majorBidi" w:cstheme="majorBidi"/>
                  <w:sz w:val="18"/>
                  <w:szCs w:val="18"/>
                </w:rPr>
                <w:delText>0.09</w:delText>
              </w:r>
            </w:del>
          </w:p>
        </w:tc>
      </w:tr>
      <w:tr w:rsidR="008A5F0F" w:rsidRPr="00A12542" w14:paraId="09561B98" w14:textId="4534DF2D" w:rsidTr="008A5F0F">
        <w:trPr>
          <w:trHeight w:val="20"/>
        </w:trPr>
        <w:tc>
          <w:tcPr>
            <w:tcW w:w="522" w:type="pct"/>
            <w:vAlign w:val="center"/>
            <w:hideMark/>
          </w:tcPr>
          <w:p w14:paraId="55A334DB" w14:textId="30E2F2B1"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Richer</w:t>
            </w:r>
          </w:p>
        </w:tc>
        <w:tc>
          <w:tcPr>
            <w:tcW w:w="344" w:type="pct"/>
            <w:vAlign w:val="center"/>
          </w:tcPr>
          <w:p w14:paraId="712FAA5E" w14:textId="55AF675E" w:rsidR="008A5F0F" w:rsidRPr="00B81757" w:rsidRDefault="008A5F0F" w:rsidP="008A5F0F">
            <w:pPr>
              <w:spacing w:after="0" w:line="240" w:lineRule="auto"/>
              <w:jc w:val="center"/>
              <w:rPr>
                <w:rFonts w:asciiTheme="majorBidi" w:hAnsiTheme="majorBidi" w:cstheme="majorBidi"/>
                <w:sz w:val="18"/>
                <w:szCs w:val="18"/>
                <w:rPrChange w:id="4794" w:author="Bikram Adhikari (bdhikari)" w:date="2025-10-16T12:21:00Z" w16du:dateUtc="2025-10-16T17:21:00Z">
                  <w:rPr>
                    <w:rFonts w:asciiTheme="majorBidi" w:eastAsia="Times New Roman" w:hAnsiTheme="majorBidi" w:cstheme="majorBidi"/>
                    <w:kern w:val="0"/>
                    <w:sz w:val="18"/>
                    <w:szCs w:val="18"/>
                    <w14:ligatures w14:val="none"/>
                  </w:rPr>
                </w:rPrChange>
              </w:rPr>
            </w:pPr>
            <w:ins w:id="4795" w:author="Bikram Adhikari (bdhikari)" w:date="2025-10-16T12:17:00Z" w16du:dateUtc="2025-10-16T17:17:00Z">
              <w:r w:rsidRPr="00B81757">
                <w:rPr>
                  <w:rFonts w:asciiTheme="majorBidi" w:hAnsiTheme="majorBidi" w:cstheme="majorBidi"/>
                  <w:sz w:val="18"/>
                  <w:szCs w:val="18"/>
                  <w:rPrChange w:id="4796" w:author="Bikram Adhikari (bdhikari)" w:date="2025-10-16T12:21:00Z" w16du:dateUtc="2025-10-16T17:21:00Z">
                    <w:rPr>
                      <w:color w:val="000000"/>
                      <w:sz w:val="22"/>
                      <w:szCs w:val="22"/>
                    </w:rPr>
                  </w:rPrChange>
                </w:rPr>
                <w:t>1.04</w:t>
              </w:r>
            </w:ins>
            <w:del w:id="4797" w:author="Bikram Adhikari (bdhikari)" w:date="2025-10-16T12:17:00Z" w16du:dateUtc="2025-10-16T17:17:00Z">
              <w:r w:rsidRPr="00A12542" w:rsidDel="002F4B41">
                <w:rPr>
                  <w:rFonts w:asciiTheme="majorBidi" w:hAnsiTheme="majorBidi" w:cstheme="majorBidi"/>
                  <w:sz w:val="18"/>
                  <w:szCs w:val="18"/>
                </w:rPr>
                <w:delText>0.92</w:delText>
              </w:r>
            </w:del>
          </w:p>
        </w:tc>
        <w:tc>
          <w:tcPr>
            <w:tcW w:w="715" w:type="pct"/>
            <w:vAlign w:val="center"/>
          </w:tcPr>
          <w:p w14:paraId="4CA7DF2B" w14:textId="22D114B3" w:rsidR="008A5F0F" w:rsidRPr="00B81757" w:rsidRDefault="008A5F0F" w:rsidP="008A5F0F">
            <w:pPr>
              <w:spacing w:after="0" w:line="240" w:lineRule="auto"/>
              <w:jc w:val="center"/>
              <w:rPr>
                <w:rFonts w:asciiTheme="majorBidi" w:hAnsiTheme="majorBidi" w:cstheme="majorBidi"/>
                <w:sz w:val="18"/>
                <w:szCs w:val="18"/>
                <w:rPrChange w:id="4798" w:author="Bikram Adhikari (bdhikari)" w:date="2025-10-16T12:21:00Z" w16du:dateUtc="2025-10-16T17:21:00Z">
                  <w:rPr>
                    <w:rFonts w:asciiTheme="majorBidi" w:eastAsia="Times New Roman" w:hAnsiTheme="majorBidi" w:cstheme="majorBidi"/>
                    <w:kern w:val="0"/>
                    <w:sz w:val="18"/>
                    <w:szCs w:val="18"/>
                    <w14:ligatures w14:val="none"/>
                  </w:rPr>
                </w:rPrChange>
              </w:rPr>
            </w:pPr>
            <w:ins w:id="4799" w:author="Bikram Adhikari (bdhikari)" w:date="2025-10-16T12:17:00Z" w16du:dateUtc="2025-10-16T17:17:00Z">
              <w:r w:rsidRPr="00B81757">
                <w:rPr>
                  <w:rFonts w:asciiTheme="majorBidi" w:hAnsiTheme="majorBidi" w:cstheme="majorBidi"/>
                  <w:sz w:val="18"/>
                  <w:szCs w:val="18"/>
                  <w:rPrChange w:id="4800" w:author="Bikram Adhikari (bdhikari)" w:date="2025-10-16T12:21:00Z" w16du:dateUtc="2025-10-16T17:21:00Z">
                    <w:rPr>
                      <w:color w:val="000000"/>
                      <w:sz w:val="22"/>
                      <w:szCs w:val="22"/>
                    </w:rPr>
                  </w:rPrChange>
                </w:rPr>
                <w:t>0.67 – 1.61</w:t>
              </w:r>
            </w:ins>
            <w:del w:id="4801" w:author="Bikram Adhikari (bdhikari)" w:date="2025-10-16T12:17:00Z" w16du:dateUtc="2025-10-16T17:17:00Z">
              <w:r w:rsidRPr="00A12542" w:rsidDel="002F4B41">
                <w:rPr>
                  <w:rFonts w:asciiTheme="majorBidi" w:hAnsiTheme="majorBidi" w:cstheme="majorBidi"/>
                  <w:sz w:val="18"/>
                  <w:szCs w:val="18"/>
                </w:rPr>
                <w:delText>0.59 </w:delText>
              </w:r>
              <w:r w:rsidDel="002F4B41">
                <w:rPr>
                  <w:rFonts w:asciiTheme="majorBidi" w:hAnsiTheme="majorBidi" w:cstheme="majorBidi"/>
                  <w:sz w:val="18"/>
                  <w:szCs w:val="18"/>
                </w:rPr>
                <w:delText>to</w:delText>
              </w:r>
              <w:r w:rsidRPr="00A12542" w:rsidDel="002F4B41">
                <w:rPr>
                  <w:rFonts w:asciiTheme="majorBidi" w:hAnsiTheme="majorBidi" w:cstheme="majorBidi"/>
                  <w:sz w:val="18"/>
                  <w:szCs w:val="18"/>
                </w:rPr>
                <w:delText> 1.45</w:delText>
              </w:r>
            </w:del>
          </w:p>
        </w:tc>
        <w:tc>
          <w:tcPr>
            <w:tcW w:w="409" w:type="pct"/>
            <w:vAlign w:val="center"/>
          </w:tcPr>
          <w:p w14:paraId="5F295ABF" w14:textId="78D8B428" w:rsidR="008A5F0F" w:rsidRPr="00B81757" w:rsidRDefault="008A5F0F" w:rsidP="008A5F0F">
            <w:pPr>
              <w:spacing w:after="0" w:line="240" w:lineRule="auto"/>
              <w:jc w:val="center"/>
              <w:rPr>
                <w:rFonts w:asciiTheme="majorBidi" w:hAnsiTheme="majorBidi" w:cstheme="majorBidi"/>
                <w:sz w:val="18"/>
                <w:szCs w:val="18"/>
                <w:rPrChange w:id="4802" w:author="Bikram Adhikari (bdhikari)" w:date="2025-10-16T12:21:00Z" w16du:dateUtc="2025-10-16T17:21:00Z">
                  <w:rPr>
                    <w:rFonts w:asciiTheme="majorBidi" w:eastAsia="Times New Roman" w:hAnsiTheme="majorBidi" w:cstheme="majorBidi"/>
                    <w:kern w:val="0"/>
                    <w:sz w:val="18"/>
                    <w:szCs w:val="18"/>
                    <w14:ligatures w14:val="none"/>
                  </w:rPr>
                </w:rPrChange>
              </w:rPr>
            </w:pPr>
            <w:ins w:id="4803" w:author="Bikram Adhikari (bdhikari)" w:date="2025-10-16T12:17:00Z" w16du:dateUtc="2025-10-16T17:17:00Z">
              <w:r w:rsidRPr="00B81757">
                <w:rPr>
                  <w:rFonts w:asciiTheme="majorBidi" w:hAnsiTheme="majorBidi" w:cstheme="majorBidi"/>
                  <w:sz w:val="18"/>
                  <w:szCs w:val="18"/>
                  <w:rPrChange w:id="4804" w:author="Bikram Adhikari (bdhikari)" w:date="2025-10-16T12:21:00Z" w16du:dateUtc="2025-10-16T17:21:00Z">
                    <w:rPr>
                      <w:color w:val="000000"/>
                      <w:sz w:val="22"/>
                      <w:szCs w:val="22"/>
                    </w:rPr>
                  </w:rPrChange>
                </w:rPr>
                <w:t>0.869</w:t>
              </w:r>
            </w:ins>
            <w:del w:id="4805" w:author="Bikram Adhikari (bdhikari)" w:date="2025-10-16T12:17:00Z" w16du:dateUtc="2025-10-16T17:17:00Z">
              <w:r w:rsidRPr="00A12542" w:rsidDel="002F4B41">
                <w:rPr>
                  <w:rFonts w:asciiTheme="majorBidi" w:hAnsiTheme="majorBidi" w:cstheme="majorBidi"/>
                  <w:sz w:val="18"/>
                  <w:szCs w:val="18"/>
                </w:rPr>
                <w:delText>0.723</w:delText>
              </w:r>
            </w:del>
          </w:p>
        </w:tc>
        <w:tc>
          <w:tcPr>
            <w:tcW w:w="344" w:type="pct"/>
            <w:vAlign w:val="center"/>
          </w:tcPr>
          <w:p w14:paraId="1FFEEF49" w14:textId="5D1006DC" w:rsidR="008A5F0F" w:rsidRPr="00A12542" w:rsidRDefault="008A5F0F" w:rsidP="008A5F0F">
            <w:pPr>
              <w:spacing w:after="0" w:line="240" w:lineRule="auto"/>
              <w:jc w:val="center"/>
              <w:rPr>
                <w:rFonts w:asciiTheme="majorBidi" w:hAnsiTheme="majorBidi" w:cstheme="majorBidi"/>
                <w:sz w:val="18"/>
                <w:szCs w:val="18"/>
              </w:rPr>
            </w:pPr>
            <w:ins w:id="4806" w:author="Bikram Adhikari (bdhikari)" w:date="2025-10-16T12:21:00Z" w16du:dateUtc="2025-10-16T17:21:00Z">
              <w:r w:rsidRPr="001F4CC8">
                <w:rPr>
                  <w:rFonts w:asciiTheme="majorBidi" w:hAnsiTheme="majorBidi" w:cstheme="majorBidi"/>
                  <w:sz w:val="18"/>
                  <w:szCs w:val="18"/>
                  <w:rPrChange w:id="4807" w:author="Bikram Adhikari (bdhikari)" w:date="2025-10-16T12:58:00Z" w16du:dateUtc="2025-10-16T17:58:00Z">
                    <w:rPr>
                      <w:color w:val="000000"/>
                      <w:sz w:val="22"/>
                      <w:szCs w:val="22"/>
                    </w:rPr>
                  </w:rPrChange>
                </w:rPr>
                <w:t>0.48</w:t>
              </w:r>
            </w:ins>
            <w:del w:id="4808" w:author="Bikram Adhikari (bdhikari)" w:date="2025-10-16T12:21:00Z" w16du:dateUtc="2025-10-16T17:21:00Z">
              <w:r w:rsidRPr="00A12542" w:rsidDel="00824579">
                <w:rPr>
                  <w:rFonts w:asciiTheme="majorBidi" w:hAnsiTheme="majorBidi" w:cstheme="majorBidi"/>
                  <w:sz w:val="18"/>
                  <w:szCs w:val="18"/>
                </w:rPr>
                <w:delText>0.5</w:delText>
              </w:r>
            </w:del>
          </w:p>
        </w:tc>
        <w:tc>
          <w:tcPr>
            <w:tcW w:w="715" w:type="pct"/>
            <w:vAlign w:val="center"/>
          </w:tcPr>
          <w:p w14:paraId="122E7799" w14:textId="7861DB5D" w:rsidR="008A5F0F" w:rsidRPr="00A12542" w:rsidRDefault="008A5F0F" w:rsidP="008A5F0F">
            <w:pPr>
              <w:spacing w:after="0" w:line="240" w:lineRule="auto"/>
              <w:jc w:val="center"/>
              <w:rPr>
                <w:rFonts w:asciiTheme="majorBidi" w:hAnsiTheme="majorBidi" w:cstheme="majorBidi"/>
                <w:sz w:val="18"/>
                <w:szCs w:val="18"/>
              </w:rPr>
            </w:pPr>
            <w:ins w:id="4809" w:author="Bikram Adhikari (bdhikari)" w:date="2025-10-16T12:21:00Z" w16du:dateUtc="2025-10-16T17:21:00Z">
              <w:r w:rsidRPr="00025173">
                <w:rPr>
                  <w:rFonts w:asciiTheme="majorBidi" w:hAnsiTheme="majorBidi" w:cstheme="majorBidi"/>
                  <w:sz w:val="18"/>
                  <w:szCs w:val="18"/>
                  <w:rPrChange w:id="4810" w:author="Bikram Adhikari (bdhikari)" w:date="2025-10-16T12:26:00Z" w16du:dateUtc="2025-10-16T17:26:00Z">
                    <w:rPr>
                      <w:color w:val="000000"/>
                      <w:sz w:val="22"/>
                      <w:szCs w:val="22"/>
                    </w:rPr>
                  </w:rPrChange>
                </w:rPr>
                <w:t>0.28 – 0.81</w:t>
              </w:r>
            </w:ins>
            <w:del w:id="4811" w:author="Bikram Adhikari (bdhikari)" w:date="2025-10-16T12:21:00Z" w16du:dateUtc="2025-10-16T17:21:00Z">
              <w:r w:rsidRPr="00A12542" w:rsidDel="00824579">
                <w:rPr>
                  <w:rFonts w:asciiTheme="majorBidi" w:hAnsiTheme="majorBidi" w:cstheme="majorBidi"/>
                  <w:sz w:val="18"/>
                  <w:szCs w:val="18"/>
                </w:rPr>
                <w:delText>0.29 </w:delText>
              </w:r>
              <w:r w:rsidDel="00824579">
                <w:rPr>
                  <w:rFonts w:asciiTheme="majorBidi" w:hAnsiTheme="majorBidi" w:cstheme="majorBidi"/>
                  <w:sz w:val="18"/>
                  <w:szCs w:val="18"/>
                </w:rPr>
                <w:delText>to</w:delText>
              </w:r>
              <w:r w:rsidRPr="00A12542" w:rsidDel="00824579">
                <w:rPr>
                  <w:rFonts w:asciiTheme="majorBidi" w:hAnsiTheme="majorBidi" w:cstheme="majorBidi"/>
                  <w:sz w:val="18"/>
                  <w:szCs w:val="18"/>
                </w:rPr>
                <w:delText> 0.85</w:delText>
              </w:r>
            </w:del>
          </w:p>
        </w:tc>
        <w:tc>
          <w:tcPr>
            <w:tcW w:w="409" w:type="pct"/>
            <w:vAlign w:val="center"/>
          </w:tcPr>
          <w:p w14:paraId="1BAEE547" w14:textId="1C7DBBB6" w:rsidR="008A5F0F" w:rsidRPr="00025173" w:rsidRDefault="008A5F0F" w:rsidP="008A5F0F">
            <w:pPr>
              <w:spacing w:after="0" w:line="240" w:lineRule="auto"/>
              <w:jc w:val="center"/>
              <w:rPr>
                <w:rFonts w:asciiTheme="majorBidi" w:hAnsiTheme="majorBidi" w:cstheme="majorBidi"/>
                <w:sz w:val="18"/>
                <w:szCs w:val="18"/>
                <w:rPrChange w:id="4812" w:author="Bikram Adhikari (bdhikari)" w:date="2025-10-16T12:26:00Z" w16du:dateUtc="2025-10-16T17:26:00Z">
                  <w:rPr>
                    <w:rFonts w:asciiTheme="majorBidi" w:hAnsiTheme="majorBidi" w:cstheme="majorBidi"/>
                    <w:b/>
                    <w:bCs/>
                    <w:sz w:val="18"/>
                    <w:szCs w:val="18"/>
                  </w:rPr>
                </w:rPrChange>
              </w:rPr>
            </w:pPr>
            <w:ins w:id="4813" w:author="Bikram Adhikari (bdhikari)" w:date="2025-10-16T12:21:00Z" w16du:dateUtc="2025-10-16T17:21:00Z">
              <w:r w:rsidRPr="00025173">
                <w:rPr>
                  <w:rFonts w:asciiTheme="majorBidi" w:hAnsiTheme="majorBidi" w:cstheme="majorBidi"/>
                  <w:sz w:val="18"/>
                  <w:szCs w:val="18"/>
                  <w:rPrChange w:id="4814" w:author="Bikram Adhikari (bdhikari)" w:date="2025-10-16T12:26:00Z" w16du:dateUtc="2025-10-16T17:26:00Z">
                    <w:rPr>
                      <w:b/>
                      <w:bCs/>
                      <w:color w:val="000000"/>
                      <w:sz w:val="22"/>
                      <w:szCs w:val="22"/>
                    </w:rPr>
                  </w:rPrChange>
                </w:rPr>
                <w:t>0.006</w:t>
              </w:r>
            </w:ins>
            <w:del w:id="4815" w:author="Bikram Adhikari (bdhikari)" w:date="2025-10-16T12:21:00Z" w16du:dateUtc="2025-10-16T17:21:00Z">
              <w:r w:rsidRPr="00025173" w:rsidDel="00824579">
                <w:rPr>
                  <w:rFonts w:asciiTheme="majorBidi" w:hAnsiTheme="majorBidi" w:cstheme="majorBidi"/>
                  <w:sz w:val="18"/>
                  <w:szCs w:val="18"/>
                  <w:rPrChange w:id="4816" w:author="Bikram Adhikari (bdhikari)" w:date="2025-10-16T12:26:00Z" w16du:dateUtc="2025-10-16T17:26:00Z">
                    <w:rPr>
                      <w:rFonts w:asciiTheme="majorBidi" w:hAnsiTheme="majorBidi" w:cstheme="majorBidi"/>
                      <w:b/>
                      <w:bCs/>
                      <w:sz w:val="18"/>
                      <w:szCs w:val="18"/>
                    </w:rPr>
                  </w:rPrChange>
                </w:rPr>
                <w:delText>0.011</w:delText>
              </w:r>
            </w:del>
          </w:p>
        </w:tc>
        <w:tc>
          <w:tcPr>
            <w:tcW w:w="344" w:type="pct"/>
            <w:vAlign w:val="center"/>
          </w:tcPr>
          <w:p w14:paraId="166B4D42" w14:textId="2F3F976C" w:rsidR="008A5F0F" w:rsidRPr="00A12542" w:rsidRDefault="008A5F0F" w:rsidP="008A5F0F">
            <w:pPr>
              <w:spacing w:after="0" w:line="240" w:lineRule="auto"/>
              <w:jc w:val="center"/>
              <w:rPr>
                <w:rFonts w:asciiTheme="majorBidi" w:hAnsiTheme="majorBidi" w:cstheme="majorBidi"/>
                <w:sz w:val="18"/>
                <w:szCs w:val="18"/>
              </w:rPr>
            </w:pPr>
            <w:ins w:id="4817" w:author="Bikram Adhikari (bdhikari)" w:date="2025-10-16T12:24:00Z" w16du:dateUtc="2025-10-16T17:24:00Z">
              <w:r w:rsidRPr="00025173">
                <w:rPr>
                  <w:rFonts w:asciiTheme="majorBidi" w:hAnsiTheme="majorBidi" w:cstheme="majorBidi"/>
                  <w:sz w:val="18"/>
                  <w:szCs w:val="18"/>
                  <w:rPrChange w:id="4818" w:author="Bikram Adhikari (bdhikari)" w:date="2025-10-16T12:26:00Z" w16du:dateUtc="2025-10-16T17:26:00Z">
                    <w:rPr>
                      <w:color w:val="000000"/>
                      <w:sz w:val="22"/>
                      <w:szCs w:val="22"/>
                    </w:rPr>
                  </w:rPrChange>
                </w:rPr>
                <w:t>0.58</w:t>
              </w:r>
            </w:ins>
            <w:del w:id="4819" w:author="Bikram Adhikari (bdhikari)" w:date="2025-10-16T12:24:00Z" w16du:dateUtc="2025-10-16T17:24:00Z">
              <w:r w:rsidRPr="00A12542" w:rsidDel="00F11A3F">
                <w:rPr>
                  <w:rFonts w:asciiTheme="majorBidi" w:hAnsiTheme="majorBidi" w:cstheme="majorBidi"/>
                  <w:sz w:val="18"/>
                  <w:szCs w:val="18"/>
                </w:rPr>
                <w:delText>0.59</w:delText>
              </w:r>
            </w:del>
          </w:p>
        </w:tc>
        <w:tc>
          <w:tcPr>
            <w:tcW w:w="715" w:type="pct"/>
            <w:vAlign w:val="center"/>
          </w:tcPr>
          <w:p w14:paraId="1862A947" w14:textId="323AFFF0" w:rsidR="008A5F0F" w:rsidRPr="00A12542" w:rsidRDefault="008A5F0F" w:rsidP="008A5F0F">
            <w:pPr>
              <w:spacing w:after="0" w:line="240" w:lineRule="auto"/>
              <w:jc w:val="center"/>
              <w:rPr>
                <w:rFonts w:asciiTheme="majorBidi" w:hAnsiTheme="majorBidi" w:cstheme="majorBidi"/>
                <w:sz w:val="18"/>
                <w:szCs w:val="18"/>
              </w:rPr>
            </w:pPr>
            <w:ins w:id="4820" w:author="Bikram Adhikari (bdhikari)" w:date="2025-10-16T12:24:00Z" w16du:dateUtc="2025-10-16T17:24:00Z">
              <w:r w:rsidRPr="00025173">
                <w:rPr>
                  <w:rFonts w:asciiTheme="majorBidi" w:hAnsiTheme="majorBidi" w:cstheme="majorBidi"/>
                  <w:sz w:val="18"/>
                  <w:szCs w:val="18"/>
                  <w:rPrChange w:id="4821" w:author="Bikram Adhikari (bdhikari)" w:date="2025-10-16T12:26:00Z" w16du:dateUtc="2025-10-16T17:26:00Z">
                    <w:rPr>
                      <w:color w:val="000000"/>
                      <w:sz w:val="22"/>
                      <w:szCs w:val="22"/>
                    </w:rPr>
                  </w:rPrChange>
                </w:rPr>
                <w:t>0.34 – </w:t>
              </w:r>
            </w:ins>
            <w:ins w:id="4822" w:author="Bikram Adhikari (bdhikari)" w:date="2025-10-16T12:52:00Z" w16du:dateUtc="2025-10-16T17:52:00Z">
              <w:r>
                <w:rPr>
                  <w:rFonts w:asciiTheme="majorBidi" w:hAnsiTheme="majorBidi" w:cstheme="majorBidi"/>
                  <w:sz w:val="18"/>
                  <w:szCs w:val="18"/>
                </w:rPr>
                <w:t>0.99</w:t>
              </w:r>
            </w:ins>
            <w:del w:id="4823" w:author="Bikram Adhikari (bdhikari)" w:date="2025-10-16T12:24:00Z" w16du:dateUtc="2025-10-16T17:24:00Z">
              <w:r w:rsidRPr="00A12542" w:rsidDel="00F11A3F">
                <w:rPr>
                  <w:rFonts w:asciiTheme="majorBidi" w:hAnsiTheme="majorBidi" w:cstheme="majorBidi"/>
                  <w:sz w:val="18"/>
                  <w:szCs w:val="18"/>
                </w:rPr>
                <w:delText>0.34 </w:delText>
              </w:r>
              <w:r w:rsidDel="00F11A3F">
                <w:rPr>
                  <w:rFonts w:asciiTheme="majorBidi" w:hAnsiTheme="majorBidi" w:cstheme="majorBidi"/>
                  <w:sz w:val="18"/>
                  <w:szCs w:val="18"/>
                </w:rPr>
                <w:delText>to</w:delText>
              </w:r>
              <w:r w:rsidRPr="00A12542" w:rsidDel="00F11A3F">
                <w:rPr>
                  <w:rFonts w:asciiTheme="majorBidi" w:hAnsiTheme="majorBidi" w:cstheme="majorBidi"/>
                  <w:sz w:val="18"/>
                  <w:szCs w:val="18"/>
                </w:rPr>
                <w:delText> 1.02</w:delText>
              </w:r>
            </w:del>
          </w:p>
        </w:tc>
        <w:tc>
          <w:tcPr>
            <w:tcW w:w="481" w:type="pct"/>
            <w:vAlign w:val="center"/>
          </w:tcPr>
          <w:p w14:paraId="1C04B9CC" w14:textId="52ACB314" w:rsidR="008A5F0F" w:rsidRPr="00A12542" w:rsidRDefault="008A5F0F" w:rsidP="008A5F0F">
            <w:pPr>
              <w:spacing w:after="0" w:line="240" w:lineRule="auto"/>
              <w:jc w:val="center"/>
              <w:rPr>
                <w:rFonts w:asciiTheme="majorBidi" w:hAnsiTheme="majorBidi" w:cstheme="majorBidi"/>
                <w:sz w:val="18"/>
                <w:szCs w:val="18"/>
              </w:rPr>
            </w:pPr>
            <w:ins w:id="4824" w:author="Bikram Adhikari (bdhikari)" w:date="2025-10-16T12:24:00Z" w16du:dateUtc="2025-10-16T17:24:00Z">
              <w:r w:rsidRPr="00025173">
                <w:rPr>
                  <w:rFonts w:asciiTheme="majorBidi" w:hAnsiTheme="majorBidi" w:cstheme="majorBidi"/>
                  <w:sz w:val="18"/>
                  <w:szCs w:val="18"/>
                  <w:rPrChange w:id="4825" w:author="Bikram Adhikari (bdhikari)" w:date="2025-10-16T12:26:00Z" w16du:dateUtc="2025-10-16T17:26:00Z">
                    <w:rPr>
                      <w:b/>
                      <w:bCs/>
                      <w:color w:val="000000"/>
                      <w:sz w:val="22"/>
                      <w:szCs w:val="22"/>
                    </w:rPr>
                  </w:rPrChange>
                </w:rPr>
                <w:t>0.048</w:t>
              </w:r>
            </w:ins>
            <w:del w:id="4826" w:author="Bikram Adhikari (bdhikari)" w:date="2025-10-16T12:24:00Z" w16du:dateUtc="2025-10-16T17:24:00Z">
              <w:r w:rsidRPr="00A12542" w:rsidDel="00F11A3F">
                <w:rPr>
                  <w:rFonts w:asciiTheme="majorBidi" w:hAnsiTheme="majorBidi" w:cstheme="majorBidi"/>
                  <w:sz w:val="18"/>
                  <w:szCs w:val="18"/>
                </w:rPr>
                <w:delText>0.06</w:delText>
              </w:r>
            </w:del>
          </w:p>
        </w:tc>
      </w:tr>
      <w:tr w:rsidR="008A5F0F" w:rsidRPr="00A12542" w14:paraId="4DC4C359" w14:textId="305602EE" w:rsidTr="008A5F0F">
        <w:trPr>
          <w:trHeight w:val="20"/>
        </w:trPr>
        <w:tc>
          <w:tcPr>
            <w:tcW w:w="522" w:type="pct"/>
            <w:vAlign w:val="center"/>
            <w:hideMark/>
          </w:tcPr>
          <w:p w14:paraId="476D5529" w14:textId="1C79578E"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ins w:id="4827" w:author="Bikram Adhikari (bdhikari)" w:date="2025-10-16T12:53:00Z" w16du:dateUtc="2025-10-16T17:53:00Z">
              <w:r>
                <w:rPr>
                  <w:rFonts w:asciiTheme="majorBidi" w:eastAsia="Times New Roman" w:hAnsiTheme="majorBidi" w:cstheme="majorBidi"/>
                  <w:kern w:val="0"/>
                  <w:sz w:val="16"/>
                  <w:szCs w:val="16"/>
                  <w14:ligatures w14:val="none"/>
                </w:rPr>
                <w:t>R</w:t>
              </w:r>
            </w:ins>
            <w:del w:id="4828" w:author="Bikram Adhikari (bdhikari)" w:date="2025-10-16T12:53:00Z" w16du:dateUtc="2025-10-16T17:53:00Z">
              <w:r w:rsidRPr="00A12542" w:rsidDel="006D064A">
                <w:rPr>
                  <w:rFonts w:asciiTheme="majorBidi" w:eastAsia="Times New Roman" w:hAnsiTheme="majorBidi" w:cstheme="majorBidi"/>
                  <w:kern w:val="0"/>
                  <w:sz w:val="16"/>
                  <w:szCs w:val="16"/>
                  <w14:ligatures w14:val="none"/>
                </w:rPr>
                <w:delText>r</w:delText>
              </w:r>
            </w:del>
            <w:r w:rsidRPr="00A12542">
              <w:rPr>
                <w:rFonts w:asciiTheme="majorBidi" w:eastAsia="Times New Roman" w:hAnsiTheme="majorBidi" w:cstheme="majorBidi"/>
                <w:kern w:val="0"/>
                <w:sz w:val="16"/>
                <w:szCs w:val="16"/>
                <w14:ligatures w14:val="none"/>
              </w:rPr>
              <w:t>ichest</w:t>
            </w:r>
          </w:p>
        </w:tc>
        <w:tc>
          <w:tcPr>
            <w:tcW w:w="344" w:type="pct"/>
            <w:vAlign w:val="center"/>
          </w:tcPr>
          <w:p w14:paraId="4868CF8D" w14:textId="6AD2DA63" w:rsidR="008A5F0F" w:rsidRPr="00B81757" w:rsidRDefault="008A5F0F" w:rsidP="008A5F0F">
            <w:pPr>
              <w:spacing w:after="0" w:line="240" w:lineRule="auto"/>
              <w:jc w:val="center"/>
              <w:rPr>
                <w:rFonts w:asciiTheme="majorBidi" w:hAnsiTheme="majorBidi" w:cstheme="majorBidi"/>
                <w:sz w:val="18"/>
                <w:szCs w:val="18"/>
                <w:rPrChange w:id="4829" w:author="Bikram Adhikari (bdhikari)" w:date="2025-10-16T12:21:00Z" w16du:dateUtc="2025-10-16T17:21:00Z">
                  <w:rPr>
                    <w:rFonts w:asciiTheme="majorBidi" w:eastAsia="Times New Roman" w:hAnsiTheme="majorBidi" w:cstheme="majorBidi"/>
                    <w:kern w:val="0"/>
                    <w:sz w:val="18"/>
                    <w:szCs w:val="18"/>
                    <w14:ligatures w14:val="none"/>
                  </w:rPr>
                </w:rPrChange>
              </w:rPr>
            </w:pPr>
            <w:ins w:id="4830" w:author="Bikram Adhikari (bdhikari)" w:date="2025-10-16T12:17:00Z" w16du:dateUtc="2025-10-16T17:17:00Z">
              <w:r w:rsidRPr="00B81757">
                <w:rPr>
                  <w:rFonts w:asciiTheme="majorBidi" w:hAnsiTheme="majorBidi" w:cstheme="majorBidi"/>
                  <w:sz w:val="18"/>
                  <w:szCs w:val="18"/>
                  <w:rPrChange w:id="4831" w:author="Bikram Adhikari (bdhikari)" w:date="2025-10-16T12:21:00Z" w16du:dateUtc="2025-10-16T17:21:00Z">
                    <w:rPr>
                      <w:color w:val="000000"/>
                      <w:sz w:val="22"/>
                      <w:szCs w:val="22"/>
                    </w:rPr>
                  </w:rPrChange>
                </w:rPr>
                <w:t>0.49</w:t>
              </w:r>
            </w:ins>
            <w:del w:id="4832" w:author="Bikram Adhikari (bdhikari)" w:date="2025-10-16T12:17:00Z" w16du:dateUtc="2025-10-16T17:17:00Z">
              <w:r w:rsidRPr="00A12542" w:rsidDel="002F4B41">
                <w:rPr>
                  <w:rFonts w:asciiTheme="majorBidi" w:hAnsiTheme="majorBidi" w:cstheme="majorBidi"/>
                  <w:sz w:val="18"/>
                  <w:szCs w:val="18"/>
                </w:rPr>
                <w:delText>0.45</w:delText>
              </w:r>
            </w:del>
          </w:p>
        </w:tc>
        <w:tc>
          <w:tcPr>
            <w:tcW w:w="715" w:type="pct"/>
            <w:vAlign w:val="center"/>
          </w:tcPr>
          <w:p w14:paraId="77EF1CE6" w14:textId="1C28AD5E" w:rsidR="008A5F0F" w:rsidRPr="00B81757" w:rsidRDefault="008A5F0F" w:rsidP="008A5F0F">
            <w:pPr>
              <w:spacing w:after="0" w:line="240" w:lineRule="auto"/>
              <w:jc w:val="center"/>
              <w:rPr>
                <w:rFonts w:asciiTheme="majorBidi" w:hAnsiTheme="majorBidi" w:cstheme="majorBidi"/>
                <w:sz w:val="18"/>
                <w:szCs w:val="18"/>
                <w:rPrChange w:id="4833" w:author="Bikram Adhikari (bdhikari)" w:date="2025-10-16T12:21:00Z" w16du:dateUtc="2025-10-16T17:21:00Z">
                  <w:rPr>
                    <w:rFonts w:asciiTheme="majorBidi" w:eastAsia="Times New Roman" w:hAnsiTheme="majorBidi" w:cstheme="majorBidi"/>
                    <w:kern w:val="0"/>
                    <w:sz w:val="18"/>
                    <w:szCs w:val="18"/>
                    <w14:ligatures w14:val="none"/>
                  </w:rPr>
                </w:rPrChange>
              </w:rPr>
            </w:pPr>
            <w:ins w:id="4834" w:author="Bikram Adhikari (bdhikari)" w:date="2025-10-16T12:17:00Z" w16du:dateUtc="2025-10-16T17:17:00Z">
              <w:r w:rsidRPr="00B81757">
                <w:rPr>
                  <w:rFonts w:asciiTheme="majorBidi" w:hAnsiTheme="majorBidi" w:cstheme="majorBidi"/>
                  <w:sz w:val="18"/>
                  <w:szCs w:val="18"/>
                  <w:rPrChange w:id="4835" w:author="Bikram Adhikari (bdhikari)" w:date="2025-10-16T12:21:00Z" w16du:dateUtc="2025-10-16T17:21:00Z">
                    <w:rPr>
                      <w:color w:val="000000"/>
                      <w:sz w:val="22"/>
                      <w:szCs w:val="22"/>
                    </w:rPr>
                  </w:rPrChange>
                </w:rPr>
                <w:t>0.30 – 0.79</w:t>
              </w:r>
            </w:ins>
            <w:del w:id="4836" w:author="Bikram Adhikari (bdhikari)" w:date="2025-10-16T12:17:00Z" w16du:dateUtc="2025-10-16T17:17:00Z">
              <w:r w:rsidRPr="00A12542" w:rsidDel="002F4B41">
                <w:rPr>
                  <w:rFonts w:asciiTheme="majorBidi" w:hAnsiTheme="majorBidi" w:cstheme="majorBidi"/>
                  <w:sz w:val="18"/>
                  <w:szCs w:val="18"/>
                </w:rPr>
                <w:delText>0.27 </w:delText>
              </w:r>
              <w:r w:rsidDel="002F4B41">
                <w:rPr>
                  <w:rFonts w:asciiTheme="majorBidi" w:hAnsiTheme="majorBidi" w:cstheme="majorBidi"/>
                  <w:sz w:val="18"/>
                  <w:szCs w:val="18"/>
                </w:rPr>
                <w:delText>to</w:delText>
              </w:r>
              <w:r w:rsidRPr="00A12542" w:rsidDel="002F4B41">
                <w:rPr>
                  <w:rFonts w:asciiTheme="majorBidi" w:hAnsiTheme="majorBidi" w:cstheme="majorBidi"/>
                  <w:sz w:val="18"/>
                  <w:szCs w:val="18"/>
                </w:rPr>
                <w:delText> 0.75</w:delText>
              </w:r>
            </w:del>
          </w:p>
        </w:tc>
        <w:tc>
          <w:tcPr>
            <w:tcW w:w="409" w:type="pct"/>
            <w:vAlign w:val="center"/>
          </w:tcPr>
          <w:p w14:paraId="2B34AB1A" w14:textId="25757941" w:rsidR="008A5F0F" w:rsidRPr="00B81757" w:rsidRDefault="008A5F0F" w:rsidP="008A5F0F">
            <w:pPr>
              <w:spacing w:after="0" w:line="240" w:lineRule="auto"/>
              <w:jc w:val="center"/>
              <w:rPr>
                <w:rFonts w:asciiTheme="majorBidi" w:hAnsiTheme="majorBidi" w:cstheme="majorBidi"/>
                <w:sz w:val="18"/>
                <w:szCs w:val="18"/>
                <w:rPrChange w:id="4837" w:author="Bikram Adhikari (bdhikari)" w:date="2025-10-16T12:21:00Z" w16du:dateUtc="2025-10-16T17:21:00Z">
                  <w:rPr>
                    <w:rFonts w:asciiTheme="majorBidi" w:eastAsia="Times New Roman" w:hAnsiTheme="majorBidi" w:cstheme="majorBidi"/>
                    <w:b/>
                    <w:bCs/>
                    <w:kern w:val="0"/>
                    <w:sz w:val="18"/>
                    <w:szCs w:val="18"/>
                    <w14:ligatures w14:val="none"/>
                  </w:rPr>
                </w:rPrChange>
              </w:rPr>
            </w:pPr>
            <w:ins w:id="4838" w:author="Bikram Adhikari (bdhikari)" w:date="2025-10-16T12:17:00Z" w16du:dateUtc="2025-10-16T17:17:00Z">
              <w:r w:rsidRPr="00B81757">
                <w:rPr>
                  <w:rFonts w:asciiTheme="majorBidi" w:hAnsiTheme="majorBidi" w:cstheme="majorBidi"/>
                  <w:sz w:val="18"/>
                  <w:szCs w:val="18"/>
                  <w:rPrChange w:id="4839" w:author="Bikram Adhikari (bdhikari)" w:date="2025-10-16T12:21:00Z" w16du:dateUtc="2025-10-16T17:21:00Z">
                    <w:rPr>
                      <w:b/>
                      <w:bCs/>
                      <w:color w:val="000000"/>
                      <w:sz w:val="22"/>
                      <w:szCs w:val="22"/>
                    </w:rPr>
                  </w:rPrChange>
                </w:rPr>
                <w:t>0.004</w:t>
              </w:r>
            </w:ins>
            <w:del w:id="4840" w:author="Bikram Adhikari (bdhikari)" w:date="2025-10-16T12:17:00Z" w16du:dateUtc="2025-10-16T17:17:00Z">
              <w:r w:rsidRPr="00B81757" w:rsidDel="002F4B41">
                <w:rPr>
                  <w:rFonts w:asciiTheme="majorBidi" w:hAnsiTheme="majorBidi" w:cstheme="majorBidi"/>
                  <w:sz w:val="18"/>
                  <w:szCs w:val="18"/>
                  <w:rPrChange w:id="4841" w:author="Bikram Adhikari (bdhikari)" w:date="2025-10-16T12:21:00Z" w16du:dateUtc="2025-10-16T17:21:00Z">
                    <w:rPr>
                      <w:rFonts w:asciiTheme="majorBidi" w:hAnsiTheme="majorBidi" w:cstheme="majorBidi"/>
                      <w:b/>
                      <w:bCs/>
                      <w:sz w:val="18"/>
                      <w:szCs w:val="18"/>
                    </w:rPr>
                  </w:rPrChange>
                </w:rPr>
                <w:delText>0.002</w:delText>
              </w:r>
            </w:del>
          </w:p>
        </w:tc>
        <w:tc>
          <w:tcPr>
            <w:tcW w:w="344" w:type="pct"/>
            <w:vAlign w:val="center"/>
          </w:tcPr>
          <w:p w14:paraId="35477A55" w14:textId="1FB631C3" w:rsidR="008A5F0F" w:rsidRPr="00A12542" w:rsidRDefault="008A5F0F" w:rsidP="008A5F0F">
            <w:pPr>
              <w:spacing w:after="0" w:line="240" w:lineRule="auto"/>
              <w:jc w:val="center"/>
              <w:rPr>
                <w:rFonts w:asciiTheme="majorBidi" w:hAnsiTheme="majorBidi" w:cstheme="majorBidi"/>
                <w:sz w:val="18"/>
                <w:szCs w:val="18"/>
              </w:rPr>
            </w:pPr>
            <w:ins w:id="4842" w:author="Bikram Adhikari (bdhikari)" w:date="2025-10-16T12:21:00Z" w16du:dateUtc="2025-10-16T17:21:00Z">
              <w:r w:rsidRPr="001F4CC8">
                <w:rPr>
                  <w:rFonts w:asciiTheme="majorBidi" w:hAnsiTheme="majorBidi" w:cstheme="majorBidi"/>
                  <w:sz w:val="18"/>
                  <w:szCs w:val="18"/>
                  <w:rPrChange w:id="4843" w:author="Bikram Adhikari (bdhikari)" w:date="2025-10-16T12:58:00Z" w16du:dateUtc="2025-10-16T17:58:00Z">
                    <w:rPr>
                      <w:color w:val="000000"/>
                      <w:sz w:val="22"/>
                      <w:szCs w:val="22"/>
                    </w:rPr>
                  </w:rPrChange>
                </w:rPr>
                <w:t>0.38</w:t>
              </w:r>
            </w:ins>
            <w:del w:id="4844" w:author="Bikram Adhikari (bdhikari)" w:date="2025-10-16T12:21:00Z" w16du:dateUtc="2025-10-16T17:21:00Z">
              <w:r w:rsidRPr="00A12542" w:rsidDel="00824579">
                <w:rPr>
                  <w:rFonts w:asciiTheme="majorBidi" w:hAnsiTheme="majorBidi" w:cstheme="majorBidi"/>
                  <w:sz w:val="18"/>
                  <w:szCs w:val="18"/>
                </w:rPr>
                <w:delText>0.42</w:delText>
              </w:r>
            </w:del>
          </w:p>
        </w:tc>
        <w:tc>
          <w:tcPr>
            <w:tcW w:w="715" w:type="pct"/>
            <w:vAlign w:val="center"/>
          </w:tcPr>
          <w:p w14:paraId="122CD863" w14:textId="47ED7DC7" w:rsidR="008A5F0F" w:rsidRPr="00A12542" w:rsidRDefault="008A5F0F" w:rsidP="008A5F0F">
            <w:pPr>
              <w:spacing w:after="0" w:line="240" w:lineRule="auto"/>
              <w:jc w:val="center"/>
              <w:rPr>
                <w:rFonts w:asciiTheme="majorBidi" w:hAnsiTheme="majorBidi" w:cstheme="majorBidi"/>
                <w:sz w:val="18"/>
                <w:szCs w:val="18"/>
              </w:rPr>
            </w:pPr>
            <w:ins w:id="4845" w:author="Bikram Adhikari (bdhikari)" w:date="2025-10-16T12:21:00Z" w16du:dateUtc="2025-10-16T17:21:00Z">
              <w:r w:rsidRPr="00025173">
                <w:rPr>
                  <w:rFonts w:asciiTheme="majorBidi" w:hAnsiTheme="majorBidi" w:cstheme="majorBidi"/>
                  <w:sz w:val="18"/>
                  <w:szCs w:val="18"/>
                  <w:rPrChange w:id="4846" w:author="Bikram Adhikari (bdhikari)" w:date="2025-10-16T12:26:00Z" w16du:dateUtc="2025-10-16T17:26:00Z">
                    <w:rPr>
                      <w:color w:val="000000"/>
                      <w:sz w:val="22"/>
                      <w:szCs w:val="22"/>
                    </w:rPr>
                  </w:rPrChange>
                </w:rPr>
                <w:t>0.21 – 0.67</w:t>
              </w:r>
            </w:ins>
            <w:del w:id="4847" w:author="Bikram Adhikari (bdhikari)" w:date="2025-10-16T12:21:00Z" w16du:dateUtc="2025-10-16T17:21:00Z">
              <w:r w:rsidRPr="00A12542" w:rsidDel="00824579">
                <w:rPr>
                  <w:rFonts w:asciiTheme="majorBidi" w:hAnsiTheme="majorBidi" w:cstheme="majorBidi"/>
                  <w:sz w:val="18"/>
                  <w:szCs w:val="18"/>
                </w:rPr>
                <w:delText>0.23 </w:delText>
              </w:r>
              <w:r w:rsidDel="00824579">
                <w:rPr>
                  <w:rFonts w:asciiTheme="majorBidi" w:hAnsiTheme="majorBidi" w:cstheme="majorBidi"/>
                  <w:sz w:val="18"/>
                  <w:szCs w:val="18"/>
                </w:rPr>
                <w:delText>to</w:delText>
              </w:r>
              <w:r w:rsidRPr="00A12542" w:rsidDel="00824579">
                <w:rPr>
                  <w:rFonts w:asciiTheme="majorBidi" w:hAnsiTheme="majorBidi" w:cstheme="majorBidi"/>
                  <w:sz w:val="18"/>
                  <w:szCs w:val="18"/>
                </w:rPr>
                <w:delText> 0.76</w:delText>
              </w:r>
            </w:del>
          </w:p>
        </w:tc>
        <w:tc>
          <w:tcPr>
            <w:tcW w:w="409" w:type="pct"/>
            <w:vAlign w:val="center"/>
          </w:tcPr>
          <w:p w14:paraId="5D7608B5" w14:textId="604511BF" w:rsidR="008A5F0F" w:rsidRPr="00025173" w:rsidRDefault="008A5F0F" w:rsidP="008A5F0F">
            <w:pPr>
              <w:spacing w:after="0" w:line="240" w:lineRule="auto"/>
              <w:jc w:val="center"/>
              <w:rPr>
                <w:rFonts w:asciiTheme="majorBidi" w:hAnsiTheme="majorBidi" w:cstheme="majorBidi"/>
                <w:sz w:val="18"/>
                <w:szCs w:val="18"/>
                <w:rPrChange w:id="4848" w:author="Bikram Adhikari (bdhikari)" w:date="2025-10-16T12:26:00Z" w16du:dateUtc="2025-10-16T17:26:00Z">
                  <w:rPr>
                    <w:rFonts w:asciiTheme="majorBidi" w:hAnsiTheme="majorBidi" w:cstheme="majorBidi"/>
                    <w:b/>
                    <w:bCs/>
                    <w:sz w:val="18"/>
                    <w:szCs w:val="18"/>
                  </w:rPr>
                </w:rPrChange>
              </w:rPr>
            </w:pPr>
            <w:ins w:id="4849" w:author="Bikram Adhikari (bdhikari)" w:date="2025-10-16T12:21:00Z" w16du:dateUtc="2025-10-16T17:21:00Z">
              <w:r w:rsidRPr="00025173">
                <w:rPr>
                  <w:rFonts w:asciiTheme="majorBidi" w:hAnsiTheme="majorBidi" w:cstheme="majorBidi"/>
                  <w:sz w:val="18"/>
                  <w:szCs w:val="18"/>
                  <w:rPrChange w:id="4850" w:author="Bikram Adhikari (bdhikari)" w:date="2025-10-16T12:26:00Z" w16du:dateUtc="2025-10-16T17:26:00Z">
                    <w:rPr>
                      <w:b/>
                      <w:bCs/>
                      <w:color w:val="000000"/>
                      <w:sz w:val="22"/>
                      <w:szCs w:val="22"/>
                    </w:rPr>
                  </w:rPrChange>
                </w:rPr>
                <w:t>0.001</w:t>
              </w:r>
            </w:ins>
            <w:del w:id="4851" w:author="Bikram Adhikari (bdhikari)" w:date="2025-10-16T12:21:00Z" w16du:dateUtc="2025-10-16T17:21:00Z">
              <w:r w:rsidRPr="00025173" w:rsidDel="00824579">
                <w:rPr>
                  <w:rFonts w:asciiTheme="majorBidi" w:hAnsiTheme="majorBidi" w:cstheme="majorBidi"/>
                  <w:sz w:val="18"/>
                  <w:szCs w:val="18"/>
                  <w:rPrChange w:id="4852" w:author="Bikram Adhikari (bdhikari)" w:date="2025-10-16T12:26:00Z" w16du:dateUtc="2025-10-16T17:26:00Z">
                    <w:rPr>
                      <w:rFonts w:asciiTheme="majorBidi" w:hAnsiTheme="majorBidi" w:cstheme="majorBidi"/>
                      <w:b/>
                      <w:bCs/>
                      <w:sz w:val="18"/>
                      <w:szCs w:val="18"/>
                    </w:rPr>
                  </w:rPrChange>
                </w:rPr>
                <w:delText>0.005</w:delText>
              </w:r>
            </w:del>
          </w:p>
        </w:tc>
        <w:tc>
          <w:tcPr>
            <w:tcW w:w="344" w:type="pct"/>
            <w:vAlign w:val="center"/>
          </w:tcPr>
          <w:p w14:paraId="688F159B" w14:textId="441B1733" w:rsidR="008A5F0F" w:rsidRPr="00A12542" w:rsidRDefault="008A5F0F" w:rsidP="008A5F0F">
            <w:pPr>
              <w:spacing w:after="0" w:line="240" w:lineRule="auto"/>
              <w:jc w:val="center"/>
              <w:rPr>
                <w:rFonts w:asciiTheme="majorBidi" w:hAnsiTheme="majorBidi" w:cstheme="majorBidi"/>
                <w:sz w:val="18"/>
                <w:szCs w:val="18"/>
              </w:rPr>
            </w:pPr>
            <w:ins w:id="4853" w:author="Bikram Adhikari (bdhikari)" w:date="2025-10-16T12:24:00Z" w16du:dateUtc="2025-10-16T17:24:00Z">
              <w:r w:rsidRPr="00025173">
                <w:rPr>
                  <w:rFonts w:asciiTheme="majorBidi" w:hAnsiTheme="majorBidi" w:cstheme="majorBidi"/>
                  <w:sz w:val="18"/>
                  <w:szCs w:val="18"/>
                  <w:rPrChange w:id="4854" w:author="Bikram Adhikari (bdhikari)" w:date="2025-10-16T12:26:00Z" w16du:dateUtc="2025-10-16T17:26:00Z">
                    <w:rPr>
                      <w:color w:val="000000"/>
                      <w:sz w:val="22"/>
                      <w:szCs w:val="22"/>
                    </w:rPr>
                  </w:rPrChange>
                </w:rPr>
                <w:t>0.47</w:t>
              </w:r>
            </w:ins>
            <w:del w:id="4855" w:author="Bikram Adhikari (bdhikari)" w:date="2025-10-16T12:24:00Z" w16du:dateUtc="2025-10-16T17:24:00Z">
              <w:r w:rsidRPr="00A12542" w:rsidDel="00F11A3F">
                <w:rPr>
                  <w:rFonts w:asciiTheme="majorBidi" w:hAnsiTheme="majorBidi" w:cstheme="majorBidi"/>
                  <w:sz w:val="18"/>
                  <w:szCs w:val="18"/>
                </w:rPr>
                <w:delText>0.49</w:delText>
              </w:r>
            </w:del>
          </w:p>
        </w:tc>
        <w:tc>
          <w:tcPr>
            <w:tcW w:w="715" w:type="pct"/>
            <w:vAlign w:val="center"/>
          </w:tcPr>
          <w:p w14:paraId="6EBB2CD7" w14:textId="135C9E4F" w:rsidR="008A5F0F" w:rsidRPr="00A12542" w:rsidRDefault="008A5F0F" w:rsidP="008A5F0F">
            <w:pPr>
              <w:spacing w:after="0" w:line="240" w:lineRule="auto"/>
              <w:jc w:val="center"/>
              <w:rPr>
                <w:rFonts w:asciiTheme="majorBidi" w:hAnsiTheme="majorBidi" w:cstheme="majorBidi"/>
                <w:sz w:val="18"/>
                <w:szCs w:val="18"/>
              </w:rPr>
            </w:pPr>
            <w:ins w:id="4856" w:author="Bikram Adhikari (bdhikari)" w:date="2025-10-16T12:24:00Z" w16du:dateUtc="2025-10-16T17:24:00Z">
              <w:r w:rsidRPr="00025173">
                <w:rPr>
                  <w:rFonts w:asciiTheme="majorBidi" w:hAnsiTheme="majorBidi" w:cstheme="majorBidi"/>
                  <w:sz w:val="18"/>
                  <w:szCs w:val="18"/>
                  <w:rPrChange w:id="4857" w:author="Bikram Adhikari (bdhikari)" w:date="2025-10-16T12:26:00Z" w16du:dateUtc="2025-10-16T17:26:00Z">
                    <w:rPr>
                      <w:color w:val="000000"/>
                      <w:sz w:val="22"/>
                      <w:szCs w:val="22"/>
                    </w:rPr>
                  </w:rPrChange>
                </w:rPr>
                <w:t>0.26 – 0.86</w:t>
              </w:r>
            </w:ins>
            <w:del w:id="4858" w:author="Bikram Adhikari (bdhikari)" w:date="2025-10-16T12:24:00Z" w16du:dateUtc="2025-10-16T17:24:00Z">
              <w:r w:rsidRPr="00A12542" w:rsidDel="00F11A3F">
                <w:rPr>
                  <w:rFonts w:asciiTheme="majorBidi" w:hAnsiTheme="majorBidi" w:cstheme="majorBidi"/>
                  <w:sz w:val="18"/>
                  <w:szCs w:val="18"/>
                </w:rPr>
                <w:delText>0.26 </w:delText>
              </w:r>
              <w:r w:rsidDel="00F11A3F">
                <w:rPr>
                  <w:rFonts w:asciiTheme="majorBidi" w:hAnsiTheme="majorBidi" w:cstheme="majorBidi"/>
                  <w:sz w:val="18"/>
                  <w:szCs w:val="18"/>
                </w:rPr>
                <w:delText>to</w:delText>
              </w:r>
              <w:r w:rsidRPr="00A12542" w:rsidDel="00F11A3F">
                <w:rPr>
                  <w:rFonts w:asciiTheme="majorBidi" w:hAnsiTheme="majorBidi" w:cstheme="majorBidi"/>
                  <w:sz w:val="18"/>
                  <w:szCs w:val="18"/>
                </w:rPr>
                <w:delText> 0.91</w:delText>
              </w:r>
            </w:del>
          </w:p>
        </w:tc>
        <w:tc>
          <w:tcPr>
            <w:tcW w:w="481" w:type="pct"/>
            <w:vAlign w:val="center"/>
          </w:tcPr>
          <w:p w14:paraId="1DB41FC8" w14:textId="1180ECDE" w:rsidR="008A5F0F" w:rsidRPr="00025173" w:rsidRDefault="008A5F0F" w:rsidP="008A5F0F">
            <w:pPr>
              <w:spacing w:after="0" w:line="240" w:lineRule="auto"/>
              <w:jc w:val="center"/>
              <w:rPr>
                <w:rFonts w:asciiTheme="majorBidi" w:hAnsiTheme="majorBidi" w:cstheme="majorBidi"/>
                <w:sz w:val="18"/>
                <w:szCs w:val="18"/>
                <w:rPrChange w:id="4859" w:author="Bikram Adhikari (bdhikari)" w:date="2025-10-16T12:26:00Z" w16du:dateUtc="2025-10-16T17:26:00Z">
                  <w:rPr>
                    <w:rFonts w:asciiTheme="majorBidi" w:hAnsiTheme="majorBidi" w:cstheme="majorBidi"/>
                    <w:b/>
                    <w:bCs/>
                    <w:sz w:val="18"/>
                    <w:szCs w:val="18"/>
                  </w:rPr>
                </w:rPrChange>
              </w:rPr>
            </w:pPr>
            <w:ins w:id="4860" w:author="Bikram Adhikari (bdhikari)" w:date="2025-10-16T12:24:00Z" w16du:dateUtc="2025-10-16T17:24:00Z">
              <w:r w:rsidRPr="00025173">
                <w:rPr>
                  <w:rFonts w:asciiTheme="majorBidi" w:hAnsiTheme="majorBidi" w:cstheme="majorBidi"/>
                  <w:sz w:val="18"/>
                  <w:szCs w:val="18"/>
                  <w:rPrChange w:id="4861" w:author="Bikram Adhikari (bdhikari)" w:date="2025-10-16T12:26:00Z" w16du:dateUtc="2025-10-16T17:26:00Z">
                    <w:rPr>
                      <w:b/>
                      <w:bCs/>
                      <w:color w:val="000000"/>
                      <w:sz w:val="22"/>
                      <w:szCs w:val="22"/>
                    </w:rPr>
                  </w:rPrChange>
                </w:rPr>
                <w:t>0.015</w:t>
              </w:r>
            </w:ins>
            <w:del w:id="4862" w:author="Bikram Adhikari (bdhikari)" w:date="2025-10-16T12:24:00Z" w16du:dateUtc="2025-10-16T17:24:00Z">
              <w:r w:rsidRPr="00025173" w:rsidDel="00F11A3F">
                <w:rPr>
                  <w:rFonts w:asciiTheme="majorBidi" w:hAnsiTheme="majorBidi" w:cstheme="majorBidi"/>
                  <w:sz w:val="18"/>
                  <w:szCs w:val="18"/>
                  <w:rPrChange w:id="4863" w:author="Bikram Adhikari (bdhikari)" w:date="2025-10-16T12:26:00Z" w16du:dateUtc="2025-10-16T17:26:00Z">
                    <w:rPr>
                      <w:rFonts w:asciiTheme="majorBidi" w:hAnsiTheme="majorBidi" w:cstheme="majorBidi"/>
                      <w:b/>
                      <w:bCs/>
                      <w:sz w:val="18"/>
                      <w:szCs w:val="18"/>
                    </w:rPr>
                  </w:rPrChange>
                </w:rPr>
                <w:delText>0.025</w:delText>
              </w:r>
            </w:del>
          </w:p>
        </w:tc>
      </w:tr>
      <w:tr w:rsidR="008A5F0F" w:rsidRPr="00A12542" w14:paraId="223AA604" w14:textId="77777777" w:rsidTr="008A5F0F">
        <w:trPr>
          <w:trHeight w:val="20"/>
          <w:trPrChange w:id="4864" w:author="Bikram Adhikari (bdhikari)" w:date="2025-10-16T14:04:00Z" w16du:dateUtc="2025-10-16T19:04:00Z">
            <w:trPr>
              <w:trHeight w:val="20"/>
            </w:trPr>
          </w:trPrChange>
        </w:trPr>
        <w:tc>
          <w:tcPr>
            <w:tcW w:w="522" w:type="pct"/>
            <w:vAlign w:val="center"/>
            <w:tcPrChange w:id="4865" w:author="Bikram Adhikari (bdhikari)" w:date="2025-10-16T14:04:00Z" w16du:dateUtc="2025-10-16T19:04:00Z">
              <w:tcPr>
                <w:tcW w:w="497" w:type="pct"/>
                <w:vAlign w:val="center"/>
              </w:tcPr>
            </w:tcPrChange>
          </w:tcPr>
          <w:p w14:paraId="410EF502" w14:textId="33680E89" w:rsidR="008A5F0F" w:rsidRPr="00A12542" w:rsidRDefault="008A5F0F" w:rsidP="008A5F0F">
            <w:pPr>
              <w:spacing w:after="0" w:line="240" w:lineRule="auto"/>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 xml:space="preserve">Mother’s education </w:t>
            </w:r>
            <w:r w:rsidRPr="008840C9">
              <w:rPr>
                <w:rFonts w:asciiTheme="majorBidi" w:eastAsia="Times New Roman" w:hAnsiTheme="majorBidi" w:cstheme="majorBidi"/>
                <w:i/>
                <w:iCs/>
                <w:kern w:val="0"/>
                <w:sz w:val="16"/>
                <w:szCs w:val="16"/>
                <w14:ligatures w14:val="none"/>
              </w:rPr>
              <w:t>(ref: no education)</w:t>
            </w:r>
          </w:p>
        </w:tc>
        <w:tc>
          <w:tcPr>
            <w:tcW w:w="344" w:type="pct"/>
            <w:vAlign w:val="center"/>
            <w:tcPrChange w:id="4866" w:author="Bikram Adhikari (bdhikari)" w:date="2025-10-16T14:04:00Z" w16du:dateUtc="2025-10-16T19:04:00Z">
              <w:tcPr>
                <w:tcW w:w="331" w:type="pct"/>
                <w:gridSpan w:val="2"/>
                <w:vAlign w:val="center"/>
              </w:tcPr>
            </w:tcPrChange>
          </w:tcPr>
          <w:p w14:paraId="75DA1714" w14:textId="2180E2F3" w:rsidR="008A5F0F" w:rsidRPr="00B81757" w:rsidRDefault="008A5F0F" w:rsidP="008A5F0F">
            <w:pPr>
              <w:spacing w:after="0" w:line="240" w:lineRule="auto"/>
              <w:jc w:val="center"/>
              <w:rPr>
                <w:rFonts w:asciiTheme="majorBidi" w:hAnsiTheme="majorBidi" w:cstheme="majorBidi"/>
                <w:sz w:val="18"/>
                <w:szCs w:val="18"/>
                <w:rPrChange w:id="4867"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715" w:type="pct"/>
            <w:vAlign w:val="center"/>
            <w:tcPrChange w:id="4868" w:author="Bikram Adhikari (bdhikari)" w:date="2025-10-16T14:04:00Z" w16du:dateUtc="2025-10-16T19:04:00Z">
              <w:tcPr>
                <w:tcW w:w="679" w:type="pct"/>
                <w:gridSpan w:val="2"/>
                <w:vAlign w:val="center"/>
              </w:tcPr>
            </w:tcPrChange>
          </w:tcPr>
          <w:p w14:paraId="4AB453CD" w14:textId="688F514D" w:rsidR="008A5F0F" w:rsidRPr="00B81757" w:rsidRDefault="008A5F0F" w:rsidP="008A5F0F">
            <w:pPr>
              <w:spacing w:after="0" w:line="240" w:lineRule="auto"/>
              <w:jc w:val="center"/>
              <w:rPr>
                <w:rFonts w:asciiTheme="majorBidi" w:hAnsiTheme="majorBidi" w:cstheme="majorBidi"/>
                <w:sz w:val="18"/>
                <w:szCs w:val="18"/>
                <w:rPrChange w:id="4869"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409" w:type="pct"/>
            <w:vAlign w:val="center"/>
            <w:tcPrChange w:id="4870" w:author="Bikram Adhikari (bdhikari)" w:date="2025-10-16T14:04:00Z" w16du:dateUtc="2025-10-16T19:04:00Z">
              <w:tcPr>
                <w:tcW w:w="391" w:type="pct"/>
                <w:gridSpan w:val="2"/>
                <w:vAlign w:val="center"/>
              </w:tcPr>
            </w:tcPrChange>
          </w:tcPr>
          <w:p w14:paraId="02FFAAEE" w14:textId="5D2EECAF" w:rsidR="008A5F0F" w:rsidRPr="00B81757" w:rsidRDefault="008A5F0F" w:rsidP="008A5F0F">
            <w:pPr>
              <w:spacing w:after="0" w:line="240" w:lineRule="auto"/>
              <w:jc w:val="center"/>
              <w:rPr>
                <w:rFonts w:asciiTheme="majorBidi" w:hAnsiTheme="majorBidi" w:cstheme="majorBidi"/>
                <w:sz w:val="18"/>
                <w:szCs w:val="18"/>
                <w:rPrChange w:id="4871"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344" w:type="pct"/>
            <w:vAlign w:val="center"/>
            <w:tcPrChange w:id="4872" w:author="Bikram Adhikari (bdhikari)" w:date="2025-10-16T14:04:00Z" w16du:dateUtc="2025-10-16T19:04:00Z">
              <w:tcPr>
                <w:tcW w:w="365" w:type="pct"/>
                <w:gridSpan w:val="3"/>
                <w:vAlign w:val="center"/>
              </w:tcPr>
            </w:tcPrChange>
          </w:tcPr>
          <w:p w14:paraId="254D1C91" w14:textId="6C3ADD1F" w:rsidR="008A5F0F" w:rsidRPr="001F4CC8" w:rsidRDefault="008A5F0F" w:rsidP="008A5F0F">
            <w:pPr>
              <w:spacing w:after="0" w:line="240" w:lineRule="auto"/>
              <w:jc w:val="center"/>
              <w:rPr>
                <w:rFonts w:asciiTheme="majorBidi" w:hAnsiTheme="majorBidi" w:cstheme="majorBidi"/>
                <w:sz w:val="18"/>
                <w:szCs w:val="18"/>
                <w:rPrChange w:id="4873" w:author="Bikram Adhikari (bdhikari)" w:date="2025-10-16T12:58:00Z" w16du:dateUtc="2025-10-16T17:58:00Z">
                  <w:rPr>
                    <w:rFonts w:asciiTheme="majorBidi" w:eastAsia="Times New Roman" w:hAnsiTheme="majorBidi" w:cstheme="majorBidi"/>
                    <w:kern w:val="0"/>
                    <w:sz w:val="18"/>
                    <w:szCs w:val="18"/>
                    <w14:ligatures w14:val="none"/>
                  </w:rPr>
                </w:rPrChange>
              </w:rPr>
            </w:pPr>
          </w:p>
        </w:tc>
        <w:tc>
          <w:tcPr>
            <w:tcW w:w="715" w:type="pct"/>
            <w:vAlign w:val="center"/>
            <w:tcPrChange w:id="4874" w:author="Bikram Adhikari (bdhikari)" w:date="2025-10-16T14:04:00Z" w16du:dateUtc="2025-10-16T19:04:00Z">
              <w:tcPr>
                <w:tcW w:w="750" w:type="pct"/>
                <w:gridSpan w:val="2"/>
                <w:vAlign w:val="center"/>
              </w:tcPr>
            </w:tcPrChange>
          </w:tcPr>
          <w:p w14:paraId="1A4DB1AF" w14:textId="2941EF84" w:rsidR="008A5F0F" w:rsidRPr="00025173" w:rsidRDefault="008A5F0F" w:rsidP="008A5F0F">
            <w:pPr>
              <w:spacing w:after="0" w:line="240" w:lineRule="auto"/>
              <w:jc w:val="center"/>
              <w:rPr>
                <w:rFonts w:asciiTheme="majorBidi" w:hAnsiTheme="majorBidi" w:cstheme="majorBidi"/>
                <w:sz w:val="18"/>
                <w:szCs w:val="18"/>
                <w:rPrChange w:id="4875"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409" w:type="pct"/>
            <w:vAlign w:val="center"/>
            <w:tcPrChange w:id="4876" w:author="Bikram Adhikari (bdhikari)" w:date="2025-10-16T14:04:00Z" w16du:dateUtc="2025-10-16T19:04:00Z">
              <w:tcPr>
                <w:tcW w:w="435" w:type="pct"/>
                <w:gridSpan w:val="2"/>
                <w:vAlign w:val="center"/>
              </w:tcPr>
            </w:tcPrChange>
          </w:tcPr>
          <w:p w14:paraId="31A64A3C" w14:textId="618E5B2A" w:rsidR="008A5F0F" w:rsidRPr="00025173" w:rsidRDefault="008A5F0F" w:rsidP="008A5F0F">
            <w:pPr>
              <w:spacing w:after="0" w:line="240" w:lineRule="auto"/>
              <w:jc w:val="center"/>
              <w:rPr>
                <w:rFonts w:asciiTheme="majorBidi" w:hAnsiTheme="majorBidi" w:cstheme="majorBidi"/>
                <w:sz w:val="18"/>
                <w:szCs w:val="18"/>
                <w:rPrChange w:id="4877"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344" w:type="pct"/>
            <w:vAlign w:val="center"/>
            <w:tcPrChange w:id="4878" w:author="Bikram Adhikari (bdhikari)" w:date="2025-10-16T14:04:00Z" w16du:dateUtc="2025-10-16T19:04:00Z">
              <w:tcPr>
                <w:tcW w:w="365" w:type="pct"/>
                <w:gridSpan w:val="2"/>
                <w:vAlign w:val="center"/>
              </w:tcPr>
            </w:tcPrChange>
          </w:tcPr>
          <w:p w14:paraId="537ABA76" w14:textId="2D4C4DA6" w:rsidR="008A5F0F" w:rsidRPr="00025173" w:rsidRDefault="008A5F0F" w:rsidP="008A5F0F">
            <w:pPr>
              <w:spacing w:after="0" w:line="240" w:lineRule="auto"/>
              <w:jc w:val="center"/>
              <w:rPr>
                <w:rFonts w:asciiTheme="majorBidi" w:hAnsiTheme="majorBidi" w:cstheme="majorBidi"/>
                <w:sz w:val="18"/>
                <w:szCs w:val="18"/>
                <w:rPrChange w:id="4879"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715" w:type="pct"/>
            <w:vAlign w:val="center"/>
            <w:tcPrChange w:id="4880" w:author="Bikram Adhikari (bdhikari)" w:date="2025-10-16T14:04:00Z" w16du:dateUtc="2025-10-16T19:04:00Z">
              <w:tcPr>
                <w:tcW w:w="750" w:type="pct"/>
                <w:gridSpan w:val="2"/>
                <w:vAlign w:val="center"/>
              </w:tcPr>
            </w:tcPrChange>
          </w:tcPr>
          <w:p w14:paraId="26501277" w14:textId="634BA8A7" w:rsidR="008A5F0F" w:rsidRPr="00025173" w:rsidRDefault="008A5F0F" w:rsidP="008A5F0F">
            <w:pPr>
              <w:spacing w:after="0" w:line="240" w:lineRule="auto"/>
              <w:jc w:val="center"/>
              <w:rPr>
                <w:rFonts w:asciiTheme="majorBidi" w:hAnsiTheme="majorBidi" w:cstheme="majorBidi"/>
                <w:sz w:val="18"/>
                <w:szCs w:val="18"/>
                <w:rPrChange w:id="4881"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481" w:type="pct"/>
            <w:vAlign w:val="center"/>
            <w:tcPrChange w:id="4882" w:author="Bikram Adhikari (bdhikari)" w:date="2025-10-16T14:04:00Z" w16du:dateUtc="2025-10-16T19:04:00Z">
              <w:tcPr>
                <w:tcW w:w="435" w:type="pct"/>
                <w:vAlign w:val="center"/>
              </w:tcPr>
            </w:tcPrChange>
          </w:tcPr>
          <w:p w14:paraId="68E131A6" w14:textId="6891F637" w:rsidR="008A5F0F" w:rsidRPr="00025173" w:rsidRDefault="008A5F0F" w:rsidP="008A5F0F">
            <w:pPr>
              <w:spacing w:after="0" w:line="240" w:lineRule="auto"/>
              <w:jc w:val="center"/>
              <w:rPr>
                <w:rFonts w:asciiTheme="majorBidi" w:hAnsiTheme="majorBidi" w:cstheme="majorBidi"/>
                <w:sz w:val="18"/>
                <w:szCs w:val="18"/>
                <w:rPrChange w:id="4883" w:author="Bikram Adhikari (bdhikari)" w:date="2025-10-16T12:26:00Z" w16du:dateUtc="2025-10-16T17:26:00Z">
                  <w:rPr>
                    <w:rFonts w:asciiTheme="majorBidi" w:eastAsia="Times New Roman" w:hAnsiTheme="majorBidi" w:cstheme="majorBidi"/>
                    <w:kern w:val="0"/>
                    <w:sz w:val="18"/>
                    <w:szCs w:val="18"/>
                    <w14:ligatures w14:val="none"/>
                  </w:rPr>
                </w:rPrChange>
              </w:rPr>
            </w:pPr>
          </w:p>
        </w:tc>
      </w:tr>
      <w:tr w:rsidR="008A5F0F" w:rsidRPr="00A12542" w14:paraId="0F63168C" w14:textId="6604994A" w:rsidTr="008A5F0F">
        <w:trPr>
          <w:trHeight w:val="20"/>
        </w:trPr>
        <w:tc>
          <w:tcPr>
            <w:tcW w:w="522" w:type="pct"/>
            <w:vAlign w:val="center"/>
            <w:hideMark/>
          </w:tcPr>
          <w:p w14:paraId="10871C27" w14:textId="2EB0CF1B"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Basic</w:t>
            </w:r>
          </w:p>
        </w:tc>
        <w:tc>
          <w:tcPr>
            <w:tcW w:w="344" w:type="pct"/>
            <w:vAlign w:val="center"/>
          </w:tcPr>
          <w:p w14:paraId="2A4FD072" w14:textId="2CAA7D0C" w:rsidR="008A5F0F" w:rsidRPr="00B81757" w:rsidRDefault="008A5F0F" w:rsidP="008A5F0F">
            <w:pPr>
              <w:spacing w:after="0" w:line="240" w:lineRule="auto"/>
              <w:jc w:val="center"/>
              <w:rPr>
                <w:rFonts w:asciiTheme="majorBidi" w:hAnsiTheme="majorBidi" w:cstheme="majorBidi"/>
                <w:sz w:val="18"/>
                <w:szCs w:val="18"/>
                <w:rPrChange w:id="4884" w:author="Bikram Adhikari (bdhikari)" w:date="2025-10-16T12:21:00Z" w16du:dateUtc="2025-10-16T17:21:00Z">
                  <w:rPr>
                    <w:rFonts w:asciiTheme="majorBidi" w:eastAsia="Times New Roman" w:hAnsiTheme="majorBidi" w:cstheme="majorBidi"/>
                    <w:kern w:val="0"/>
                    <w:sz w:val="18"/>
                    <w:szCs w:val="18"/>
                    <w14:ligatures w14:val="none"/>
                  </w:rPr>
                </w:rPrChange>
              </w:rPr>
            </w:pPr>
            <w:ins w:id="4885" w:author="Bikram Adhikari (bdhikari)" w:date="2025-10-16T12:17:00Z" w16du:dateUtc="2025-10-16T17:17:00Z">
              <w:r w:rsidRPr="00B81757">
                <w:rPr>
                  <w:rFonts w:asciiTheme="majorBidi" w:hAnsiTheme="majorBidi" w:cstheme="majorBidi"/>
                  <w:sz w:val="18"/>
                  <w:szCs w:val="18"/>
                  <w:rPrChange w:id="4886" w:author="Bikram Adhikari (bdhikari)" w:date="2025-10-16T12:21:00Z" w16du:dateUtc="2025-10-16T17:21:00Z">
                    <w:rPr>
                      <w:color w:val="000000"/>
                      <w:sz w:val="22"/>
                      <w:szCs w:val="22"/>
                    </w:rPr>
                  </w:rPrChange>
                </w:rPr>
                <w:t>0.87</w:t>
              </w:r>
            </w:ins>
            <w:del w:id="4887" w:author="Bikram Adhikari (bdhikari)" w:date="2025-10-16T12:17:00Z" w16du:dateUtc="2025-10-16T17:17:00Z">
              <w:r w:rsidRPr="00A12542" w:rsidDel="00835CD3">
                <w:rPr>
                  <w:rFonts w:asciiTheme="majorBidi" w:hAnsiTheme="majorBidi" w:cstheme="majorBidi"/>
                  <w:sz w:val="18"/>
                  <w:szCs w:val="18"/>
                </w:rPr>
                <w:delText>0.83</w:delText>
              </w:r>
            </w:del>
          </w:p>
        </w:tc>
        <w:tc>
          <w:tcPr>
            <w:tcW w:w="715" w:type="pct"/>
            <w:vAlign w:val="center"/>
          </w:tcPr>
          <w:p w14:paraId="52FC7BCE" w14:textId="1A5B3BE9" w:rsidR="008A5F0F" w:rsidRPr="00B81757" w:rsidRDefault="008A5F0F" w:rsidP="008A5F0F">
            <w:pPr>
              <w:spacing w:after="0" w:line="240" w:lineRule="auto"/>
              <w:jc w:val="center"/>
              <w:rPr>
                <w:rFonts w:asciiTheme="majorBidi" w:hAnsiTheme="majorBidi" w:cstheme="majorBidi"/>
                <w:sz w:val="18"/>
                <w:szCs w:val="18"/>
                <w:rPrChange w:id="4888" w:author="Bikram Adhikari (bdhikari)" w:date="2025-10-16T12:21:00Z" w16du:dateUtc="2025-10-16T17:21:00Z">
                  <w:rPr>
                    <w:rFonts w:asciiTheme="majorBidi" w:eastAsia="Times New Roman" w:hAnsiTheme="majorBidi" w:cstheme="majorBidi"/>
                    <w:kern w:val="0"/>
                    <w:sz w:val="18"/>
                    <w:szCs w:val="18"/>
                    <w14:ligatures w14:val="none"/>
                  </w:rPr>
                </w:rPrChange>
              </w:rPr>
            </w:pPr>
            <w:ins w:id="4889" w:author="Bikram Adhikari (bdhikari)" w:date="2025-10-16T12:17:00Z" w16du:dateUtc="2025-10-16T17:17:00Z">
              <w:r w:rsidRPr="00B81757">
                <w:rPr>
                  <w:rFonts w:asciiTheme="majorBidi" w:hAnsiTheme="majorBidi" w:cstheme="majorBidi"/>
                  <w:sz w:val="18"/>
                  <w:szCs w:val="18"/>
                  <w:rPrChange w:id="4890" w:author="Bikram Adhikari (bdhikari)" w:date="2025-10-16T12:21:00Z" w16du:dateUtc="2025-10-16T17:21:00Z">
                    <w:rPr>
                      <w:color w:val="000000"/>
                      <w:sz w:val="22"/>
                      <w:szCs w:val="22"/>
                    </w:rPr>
                  </w:rPrChange>
                </w:rPr>
                <w:t>0.60 – 1.27</w:t>
              </w:r>
            </w:ins>
            <w:del w:id="4891" w:author="Bikram Adhikari (bdhikari)" w:date="2025-10-16T12:17:00Z" w16du:dateUtc="2025-10-16T17:17:00Z">
              <w:r w:rsidRPr="00A12542" w:rsidDel="00835CD3">
                <w:rPr>
                  <w:rFonts w:asciiTheme="majorBidi" w:hAnsiTheme="majorBidi" w:cstheme="majorBidi"/>
                  <w:sz w:val="18"/>
                  <w:szCs w:val="18"/>
                </w:rPr>
                <w:delText>0.56 </w:delText>
              </w:r>
              <w:r w:rsidDel="00835CD3">
                <w:rPr>
                  <w:rFonts w:asciiTheme="majorBidi" w:hAnsiTheme="majorBidi" w:cstheme="majorBidi"/>
                  <w:sz w:val="18"/>
                  <w:szCs w:val="18"/>
                </w:rPr>
                <w:delText>to</w:delText>
              </w:r>
              <w:r w:rsidRPr="00A12542" w:rsidDel="00835CD3">
                <w:rPr>
                  <w:rFonts w:asciiTheme="majorBidi" w:hAnsiTheme="majorBidi" w:cstheme="majorBidi"/>
                  <w:sz w:val="18"/>
                  <w:szCs w:val="18"/>
                </w:rPr>
                <w:delText> 1.24</w:delText>
              </w:r>
            </w:del>
          </w:p>
        </w:tc>
        <w:tc>
          <w:tcPr>
            <w:tcW w:w="409" w:type="pct"/>
            <w:vAlign w:val="center"/>
          </w:tcPr>
          <w:p w14:paraId="3B26783C" w14:textId="228B7BB0" w:rsidR="008A5F0F" w:rsidRPr="00B81757" w:rsidRDefault="008A5F0F" w:rsidP="008A5F0F">
            <w:pPr>
              <w:spacing w:after="0" w:line="240" w:lineRule="auto"/>
              <w:jc w:val="center"/>
              <w:rPr>
                <w:rFonts w:asciiTheme="majorBidi" w:hAnsiTheme="majorBidi" w:cstheme="majorBidi"/>
                <w:sz w:val="18"/>
                <w:szCs w:val="18"/>
                <w:rPrChange w:id="4892" w:author="Bikram Adhikari (bdhikari)" w:date="2025-10-16T12:21:00Z" w16du:dateUtc="2025-10-16T17:21:00Z">
                  <w:rPr>
                    <w:rFonts w:asciiTheme="majorBidi" w:eastAsia="Times New Roman" w:hAnsiTheme="majorBidi" w:cstheme="majorBidi"/>
                    <w:kern w:val="0"/>
                    <w:sz w:val="18"/>
                    <w:szCs w:val="18"/>
                    <w14:ligatures w14:val="none"/>
                  </w:rPr>
                </w:rPrChange>
              </w:rPr>
            </w:pPr>
            <w:ins w:id="4893" w:author="Bikram Adhikari (bdhikari)" w:date="2025-10-16T12:17:00Z" w16du:dateUtc="2025-10-16T17:17:00Z">
              <w:r w:rsidRPr="00B81757">
                <w:rPr>
                  <w:rFonts w:asciiTheme="majorBidi" w:hAnsiTheme="majorBidi" w:cstheme="majorBidi"/>
                  <w:sz w:val="18"/>
                  <w:szCs w:val="18"/>
                  <w:rPrChange w:id="4894" w:author="Bikram Adhikari (bdhikari)" w:date="2025-10-16T12:21:00Z" w16du:dateUtc="2025-10-16T17:21:00Z">
                    <w:rPr>
                      <w:color w:val="000000"/>
                      <w:sz w:val="22"/>
                      <w:szCs w:val="22"/>
                    </w:rPr>
                  </w:rPrChange>
                </w:rPr>
                <w:t>0.473</w:t>
              </w:r>
            </w:ins>
            <w:del w:id="4895" w:author="Bikram Adhikari (bdhikari)" w:date="2025-10-16T12:17:00Z" w16du:dateUtc="2025-10-16T17:17:00Z">
              <w:r w:rsidRPr="00A12542" w:rsidDel="00835CD3">
                <w:rPr>
                  <w:rFonts w:asciiTheme="majorBidi" w:hAnsiTheme="majorBidi" w:cstheme="majorBidi"/>
                  <w:sz w:val="18"/>
                  <w:szCs w:val="18"/>
                </w:rPr>
                <w:delText>0.368</w:delText>
              </w:r>
            </w:del>
          </w:p>
        </w:tc>
        <w:tc>
          <w:tcPr>
            <w:tcW w:w="344" w:type="pct"/>
            <w:vAlign w:val="center"/>
          </w:tcPr>
          <w:p w14:paraId="69D18DBE" w14:textId="45C62B6F" w:rsidR="008A5F0F" w:rsidRPr="00A12542" w:rsidRDefault="008A5F0F" w:rsidP="008A5F0F">
            <w:pPr>
              <w:spacing w:after="0" w:line="240" w:lineRule="auto"/>
              <w:jc w:val="center"/>
              <w:rPr>
                <w:rFonts w:asciiTheme="majorBidi" w:hAnsiTheme="majorBidi" w:cstheme="majorBidi"/>
                <w:sz w:val="18"/>
                <w:szCs w:val="18"/>
              </w:rPr>
            </w:pPr>
            <w:ins w:id="4896" w:author="Bikram Adhikari (bdhikari)" w:date="2025-10-16T12:22:00Z" w16du:dateUtc="2025-10-16T17:22:00Z">
              <w:r w:rsidRPr="001F4CC8">
                <w:rPr>
                  <w:rFonts w:asciiTheme="majorBidi" w:hAnsiTheme="majorBidi" w:cstheme="majorBidi"/>
                  <w:sz w:val="18"/>
                  <w:szCs w:val="18"/>
                  <w:rPrChange w:id="4897" w:author="Bikram Adhikari (bdhikari)" w:date="2025-10-16T12:58:00Z" w16du:dateUtc="2025-10-16T17:58:00Z">
                    <w:rPr>
                      <w:color w:val="000000"/>
                      <w:sz w:val="22"/>
                      <w:szCs w:val="22"/>
                    </w:rPr>
                  </w:rPrChange>
                </w:rPr>
                <w:t>1</w:t>
              </w:r>
            </w:ins>
            <w:ins w:id="4898" w:author="Bikram Adhikari (bdhikari)" w:date="2025-10-16T13:22:00Z" w16du:dateUtc="2025-10-16T18:22:00Z">
              <w:r>
                <w:rPr>
                  <w:rFonts w:asciiTheme="majorBidi" w:hAnsiTheme="majorBidi" w:cstheme="majorBidi"/>
                  <w:sz w:val="18"/>
                  <w:szCs w:val="18"/>
                </w:rPr>
                <w:t>.00</w:t>
              </w:r>
            </w:ins>
            <w:del w:id="4899" w:author="Bikram Adhikari (bdhikari)" w:date="2025-10-16T12:22:00Z" w16du:dateUtc="2025-10-16T17:22:00Z">
              <w:r w:rsidRPr="00A12542" w:rsidDel="00A11C45">
                <w:rPr>
                  <w:rFonts w:asciiTheme="majorBidi" w:hAnsiTheme="majorBidi" w:cstheme="majorBidi"/>
                  <w:sz w:val="18"/>
                  <w:szCs w:val="18"/>
                </w:rPr>
                <w:delText>0.94</w:delText>
              </w:r>
            </w:del>
          </w:p>
        </w:tc>
        <w:tc>
          <w:tcPr>
            <w:tcW w:w="715" w:type="pct"/>
            <w:vAlign w:val="center"/>
          </w:tcPr>
          <w:p w14:paraId="2737A08B" w14:textId="2DEC52F9" w:rsidR="008A5F0F" w:rsidRPr="00A12542" w:rsidRDefault="008A5F0F" w:rsidP="008A5F0F">
            <w:pPr>
              <w:spacing w:after="0" w:line="240" w:lineRule="auto"/>
              <w:jc w:val="center"/>
              <w:rPr>
                <w:rFonts w:asciiTheme="majorBidi" w:hAnsiTheme="majorBidi" w:cstheme="majorBidi"/>
                <w:sz w:val="18"/>
                <w:szCs w:val="18"/>
              </w:rPr>
            </w:pPr>
            <w:ins w:id="4900" w:author="Bikram Adhikari (bdhikari)" w:date="2025-10-16T12:22:00Z" w16du:dateUtc="2025-10-16T17:22:00Z">
              <w:r w:rsidRPr="00025173">
                <w:rPr>
                  <w:rFonts w:asciiTheme="majorBidi" w:hAnsiTheme="majorBidi" w:cstheme="majorBidi"/>
                  <w:sz w:val="18"/>
                  <w:szCs w:val="18"/>
                  <w:rPrChange w:id="4901" w:author="Bikram Adhikari (bdhikari)" w:date="2025-10-16T12:26:00Z" w16du:dateUtc="2025-10-16T17:26:00Z">
                    <w:rPr>
                      <w:color w:val="000000"/>
                      <w:sz w:val="22"/>
                      <w:szCs w:val="22"/>
                    </w:rPr>
                  </w:rPrChange>
                </w:rPr>
                <w:t>0.67 – 1.49</w:t>
              </w:r>
            </w:ins>
            <w:del w:id="4902" w:author="Bikram Adhikari (bdhikari)" w:date="2025-10-16T12:22:00Z" w16du:dateUtc="2025-10-16T17:22:00Z">
              <w:r w:rsidRPr="00A12542" w:rsidDel="00A11C45">
                <w:rPr>
                  <w:rFonts w:asciiTheme="majorBidi" w:hAnsiTheme="majorBidi" w:cstheme="majorBidi"/>
                  <w:sz w:val="18"/>
                  <w:szCs w:val="18"/>
                </w:rPr>
                <w:delText>0.62 </w:delText>
              </w:r>
              <w:r w:rsidDel="00A11C45">
                <w:rPr>
                  <w:rFonts w:asciiTheme="majorBidi" w:hAnsiTheme="majorBidi" w:cstheme="majorBidi"/>
                  <w:sz w:val="18"/>
                  <w:szCs w:val="18"/>
                </w:rPr>
                <w:delText>to</w:delText>
              </w:r>
              <w:r w:rsidRPr="00A12542" w:rsidDel="00A11C45">
                <w:rPr>
                  <w:rFonts w:asciiTheme="majorBidi" w:hAnsiTheme="majorBidi" w:cstheme="majorBidi"/>
                  <w:sz w:val="18"/>
                  <w:szCs w:val="18"/>
                </w:rPr>
                <w:delText> 1.44</w:delText>
              </w:r>
            </w:del>
          </w:p>
        </w:tc>
        <w:tc>
          <w:tcPr>
            <w:tcW w:w="409" w:type="pct"/>
            <w:vAlign w:val="center"/>
          </w:tcPr>
          <w:p w14:paraId="1C16CB44" w14:textId="1F318C7F" w:rsidR="008A5F0F" w:rsidRPr="00A12542" w:rsidRDefault="008A5F0F" w:rsidP="008A5F0F">
            <w:pPr>
              <w:spacing w:after="0" w:line="240" w:lineRule="auto"/>
              <w:jc w:val="center"/>
              <w:rPr>
                <w:rFonts w:asciiTheme="majorBidi" w:hAnsiTheme="majorBidi" w:cstheme="majorBidi"/>
                <w:sz w:val="18"/>
                <w:szCs w:val="18"/>
              </w:rPr>
            </w:pPr>
            <w:ins w:id="4903" w:author="Bikram Adhikari (bdhikari)" w:date="2025-10-16T12:22:00Z" w16du:dateUtc="2025-10-16T17:22:00Z">
              <w:r w:rsidRPr="00025173">
                <w:rPr>
                  <w:rFonts w:asciiTheme="majorBidi" w:hAnsiTheme="majorBidi" w:cstheme="majorBidi"/>
                  <w:sz w:val="18"/>
                  <w:szCs w:val="18"/>
                  <w:rPrChange w:id="4904" w:author="Bikram Adhikari (bdhikari)" w:date="2025-10-16T12:26:00Z" w16du:dateUtc="2025-10-16T17:26:00Z">
                    <w:rPr>
                      <w:color w:val="000000"/>
                      <w:sz w:val="22"/>
                      <w:szCs w:val="22"/>
                    </w:rPr>
                  </w:rPrChange>
                </w:rPr>
                <w:t>0.996</w:t>
              </w:r>
            </w:ins>
            <w:del w:id="4905" w:author="Bikram Adhikari (bdhikari)" w:date="2025-10-16T12:22:00Z" w16du:dateUtc="2025-10-16T17:22:00Z">
              <w:r w:rsidRPr="00A12542" w:rsidDel="00A11C45">
                <w:rPr>
                  <w:rFonts w:asciiTheme="majorBidi" w:hAnsiTheme="majorBidi" w:cstheme="majorBidi"/>
                  <w:sz w:val="18"/>
                  <w:szCs w:val="18"/>
                </w:rPr>
                <w:delText>0.78</w:delText>
              </w:r>
            </w:del>
          </w:p>
        </w:tc>
        <w:tc>
          <w:tcPr>
            <w:tcW w:w="344" w:type="pct"/>
            <w:vAlign w:val="center"/>
          </w:tcPr>
          <w:p w14:paraId="38FB37DA" w14:textId="559E6032" w:rsidR="008A5F0F" w:rsidRPr="00A12542" w:rsidRDefault="008A5F0F" w:rsidP="008A5F0F">
            <w:pPr>
              <w:spacing w:after="0" w:line="240" w:lineRule="auto"/>
              <w:jc w:val="center"/>
              <w:rPr>
                <w:rFonts w:asciiTheme="majorBidi" w:hAnsiTheme="majorBidi" w:cstheme="majorBidi"/>
                <w:sz w:val="18"/>
                <w:szCs w:val="18"/>
              </w:rPr>
            </w:pPr>
            <w:ins w:id="4906" w:author="Bikram Adhikari (bdhikari)" w:date="2025-10-16T12:25:00Z" w16du:dateUtc="2025-10-16T17:25:00Z">
              <w:r w:rsidRPr="00025173">
                <w:rPr>
                  <w:rFonts w:asciiTheme="majorBidi" w:hAnsiTheme="majorBidi" w:cstheme="majorBidi"/>
                  <w:sz w:val="18"/>
                  <w:szCs w:val="18"/>
                  <w:rPrChange w:id="4907" w:author="Bikram Adhikari (bdhikari)" w:date="2025-10-16T12:26:00Z" w16du:dateUtc="2025-10-16T17:26:00Z">
                    <w:rPr>
                      <w:color w:val="000000"/>
                      <w:sz w:val="22"/>
                      <w:szCs w:val="22"/>
                    </w:rPr>
                  </w:rPrChange>
                </w:rPr>
                <w:t>0.7</w:t>
              </w:r>
            </w:ins>
            <w:ins w:id="4908" w:author="Bikram Adhikari (bdhikari)" w:date="2025-10-16T13:22:00Z" w16du:dateUtc="2025-10-16T18:22:00Z">
              <w:r>
                <w:rPr>
                  <w:rFonts w:asciiTheme="majorBidi" w:hAnsiTheme="majorBidi" w:cstheme="majorBidi"/>
                  <w:sz w:val="18"/>
                  <w:szCs w:val="18"/>
                </w:rPr>
                <w:t>0</w:t>
              </w:r>
            </w:ins>
            <w:del w:id="4909" w:author="Bikram Adhikari (bdhikari)" w:date="2025-10-16T12:25:00Z" w16du:dateUtc="2025-10-16T17:25:00Z">
              <w:r w:rsidRPr="00A12542" w:rsidDel="0097010C">
                <w:rPr>
                  <w:rFonts w:asciiTheme="majorBidi" w:hAnsiTheme="majorBidi" w:cstheme="majorBidi"/>
                  <w:sz w:val="18"/>
                  <w:szCs w:val="18"/>
                </w:rPr>
                <w:delText>0.66</w:delText>
              </w:r>
            </w:del>
          </w:p>
        </w:tc>
        <w:tc>
          <w:tcPr>
            <w:tcW w:w="715" w:type="pct"/>
            <w:vAlign w:val="center"/>
          </w:tcPr>
          <w:p w14:paraId="5979A14B" w14:textId="7F1561F8" w:rsidR="008A5F0F" w:rsidRPr="00A12542" w:rsidRDefault="008A5F0F" w:rsidP="008A5F0F">
            <w:pPr>
              <w:spacing w:after="0" w:line="240" w:lineRule="auto"/>
              <w:jc w:val="center"/>
              <w:rPr>
                <w:rFonts w:asciiTheme="majorBidi" w:hAnsiTheme="majorBidi" w:cstheme="majorBidi"/>
                <w:sz w:val="18"/>
                <w:szCs w:val="18"/>
              </w:rPr>
            </w:pPr>
            <w:ins w:id="4910" w:author="Bikram Adhikari (bdhikari)" w:date="2025-10-16T12:25:00Z" w16du:dateUtc="2025-10-16T17:25:00Z">
              <w:r w:rsidRPr="00025173">
                <w:rPr>
                  <w:rFonts w:asciiTheme="majorBidi" w:hAnsiTheme="majorBidi" w:cstheme="majorBidi"/>
                  <w:sz w:val="18"/>
                  <w:szCs w:val="18"/>
                  <w:rPrChange w:id="4911" w:author="Bikram Adhikari (bdhikari)" w:date="2025-10-16T12:26:00Z" w16du:dateUtc="2025-10-16T17:26:00Z">
                    <w:rPr>
                      <w:color w:val="000000"/>
                      <w:sz w:val="22"/>
                      <w:szCs w:val="22"/>
                    </w:rPr>
                  </w:rPrChange>
                </w:rPr>
                <w:t>0.46 – 1.06</w:t>
              </w:r>
            </w:ins>
            <w:del w:id="4912" w:author="Bikram Adhikari (bdhikari)" w:date="2025-10-16T12:25:00Z" w16du:dateUtc="2025-10-16T17:25:00Z">
              <w:r w:rsidRPr="00A12542" w:rsidDel="0097010C">
                <w:rPr>
                  <w:rFonts w:asciiTheme="majorBidi" w:hAnsiTheme="majorBidi" w:cstheme="majorBidi"/>
                  <w:sz w:val="18"/>
                  <w:szCs w:val="18"/>
                </w:rPr>
                <w:delText>0.43 </w:delText>
              </w:r>
              <w:r w:rsidDel="0097010C">
                <w:rPr>
                  <w:rFonts w:asciiTheme="majorBidi" w:hAnsiTheme="majorBidi" w:cstheme="majorBidi"/>
                  <w:sz w:val="18"/>
                  <w:szCs w:val="18"/>
                </w:rPr>
                <w:delText>to</w:delText>
              </w:r>
              <w:r w:rsidRPr="00A12542" w:rsidDel="0097010C">
                <w:rPr>
                  <w:rFonts w:asciiTheme="majorBidi" w:hAnsiTheme="majorBidi" w:cstheme="majorBidi"/>
                  <w:sz w:val="18"/>
                  <w:szCs w:val="18"/>
                </w:rPr>
                <w:delText> 1.03</w:delText>
              </w:r>
            </w:del>
          </w:p>
        </w:tc>
        <w:tc>
          <w:tcPr>
            <w:tcW w:w="481" w:type="pct"/>
            <w:vAlign w:val="center"/>
          </w:tcPr>
          <w:p w14:paraId="2A2DAC4A" w14:textId="5C3EB403" w:rsidR="008A5F0F" w:rsidRPr="00A12542" w:rsidRDefault="008A5F0F" w:rsidP="008A5F0F">
            <w:pPr>
              <w:spacing w:after="0" w:line="240" w:lineRule="auto"/>
              <w:jc w:val="center"/>
              <w:rPr>
                <w:rFonts w:asciiTheme="majorBidi" w:hAnsiTheme="majorBidi" w:cstheme="majorBidi"/>
                <w:sz w:val="18"/>
                <w:szCs w:val="18"/>
              </w:rPr>
            </w:pPr>
            <w:ins w:id="4913" w:author="Bikram Adhikari (bdhikari)" w:date="2025-10-16T12:25:00Z" w16du:dateUtc="2025-10-16T17:25:00Z">
              <w:r w:rsidRPr="00025173">
                <w:rPr>
                  <w:rFonts w:asciiTheme="majorBidi" w:hAnsiTheme="majorBidi" w:cstheme="majorBidi"/>
                  <w:sz w:val="18"/>
                  <w:szCs w:val="18"/>
                  <w:rPrChange w:id="4914" w:author="Bikram Adhikari (bdhikari)" w:date="2025-10-16T12:26:00Z" w16du:dateUtc="2025-10-16T17:26:00Z">
                    <w:rPr>
                      <w:color w:val="000000"/>
                      <w:sz w:val="22"/>
                      <w:szCs w:val="22"/>
                    </w:rPr>
                  </w:rPrChange>
                </w:rPr>
                <w:t>0.094</w:t>
              </w:r>
            </w:ins>
            <w:del w:id="4915" w:author="Bikram Adhikari (bdhikari)" w:date="2025-10-16T12:25:00Z" w16du:dateUtc="2025-10-16T17:25:00Z">
              <w:r w:rsidRPr="00A12542" w:rsidDel="0097010C">
                <w:rPr>
                  <w:rFonts w:asciiTheme="majorBidi" w:hAnsiTheme="majorBidi" w:cstheme="majorBidi"/>
                  <w:sz w:val="18"/>
                  <w:szCs w:val="18"/>
                </w:rPr>
                <w:delText>0.067</w:delText>
              </w:r>
            </w:del>
          </w:p>
        </w:tc>
      </w:tr>
      <w:tr w:rsidR="008A5F0F" w:rsidRPr="00A12542" w14:paraId="0F03518C" w14:textId="60CECAD8" w:rsidTr="008A5F0F">
        <w:trPr>
          <w:trHeight w:val="20"/>
        </w:trPr>
        <w:tc>
          <w:tcPr>
            <w:tcW w:w="522" w:type="pct"/>
            <w:vAlign w:val="center"/>
            <w:hideMark/>
          </w:tcPr>
          <w:p w14:paraId="6764A6CA" w14:textId="052C2976"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Secondary and</w:t>
            </w:r>
            <w:r>
              <w:rPr>
                <w:rFonts w:asciiTheme="majorBidi" w:eastAsia="Times New Roman" w:hAnsiTheme="majorBidi" w:cstheme="majorBidi"/>
                <w:kern w:val="0"/>
                <w:sz w:val="16"/>
                <w:szCs w:val="16"/>
                <w14:ligatures w14:val="none"/>
              </w:rPr>
              <w:t xml:space="preserve"> higher</w:t>
            </w:r>
          </w:p>
        </w:tc>
        <w:tc>
          <w:tcPr>
            <w:tcW w:w="344" w:type="pct"/>
            <w:vAlign w:val="center"/>
          </w:tcPr>
          <w:p w14:paraId="1B5F7A7D" w14:textId="26D74720" w:rsidR="008A5F0F" w:rsidRPr="00B81757" w:rsidRDefault="008A5F0F" w:rsidP="008A5F0F">
            <w:pPr>
              <w:spacing w:after="0" w:line="240" w:lineRule="auto"/>
              <w:jc w:val="center"/>
              <w:rPr>
                <w:rFonts w:asciiTheme="majorBidi" w:hAnsiTheme="majorBidi" w:cstheme="majorBidi"/>
                <w:sz w:val="18"/>
                <w:szCs w:val="18"/>
                <w:rPrChange w:id="4916" w:author="Bikram Adhikari (bdhikari)" w:date="2025-10-16T12:21:00Z" w16du:dateUtc="2025-10-16T17:21:00Z">
                  <w:rPr>
                    <w:rFonts w:asciiTheme="majorBidi" w:eastAsia="Times New Roman" w:hAnsiTheme="majorBidi" w:cstheme="majorBidi"/>
                    <w:kern w:val="0"/>
                    <w:sz w:val="18"/>
                    <w:szCs w:val="18"/>
                    <w14:ligatures w14:val="none"/>
                  </w:rPr>
                </w:rPrChange>
              </w:rPr>
            </w:pPr>
            <w:ins w:id="4917" w:author="Bikram Adhikari (bdhikari)" w:date="2025-10-16T12:17:00Z" w16du:dateUtc="2025-10-16T17:17:00Z">
              <w:r w:rsidRPr="00B81757">
                <w:rPr>
                  <w:rFonts w:asciiTheme="majorBidi" w:hAnsiTheme="majorBidi" w:cstheme="majorBidi"/>
                  <w:sz w:val="18"/>
                  <w:szCs w:val="18"/>
                  <w:rPrChange w:id="4918" w:author="Bikram Adhikari (bdhikari)" w:date="2025-10-16T12:21:00Z" w16du:dateUtc="2025-10-16T17:21:00Z">
                    <w:rPr>
                      <w:color w:val="000000"/>
                      <w:sz w:val="22"/>
                      <w:szCs w:val="22"/>
                    </w:rPr>
                  </w:rPrChange>
                </w:rPr>
                <w:t>1.02</w:t>
              </w:r>
            </w:ins>
            <w:del w:id="4919" w:author="Bikram Adhikari (bdhikari)" w:date="2025-10-16T12:17:00Z" w16du:dateUtc="2025-10-16T17:17:00Z">
              <w:r w:rsidRPr="00A12542" w:rsidDel="00835CD3">
                <w:rPr>
                  <w:rFonts w:asciiTheme="majorBidi" w:hAnsiTheme="majorBidi" w:cstheme="majorBidi"/>
                  <w:sz w:val="18"/>
                  <w:szCs w:val="18"/>
                </w:rPr>
                <w:delText>0.97</w:delText>
              </w:r>
            </w:del>
          </w:p>
        </w:tc>
        <w:tc>
          <w:tcPr>
            <w:tcW w:w="715" w:type="pct"/>
            <w:vAlign w:val="center"/>
          </w:tcPr>
          <w:p w14:paraId="38EABE7D" w14:textId="5208B6F5" w:rsidR="008A5F0F" w:rsidRPr="00B81757" w:rsidRDefault="008A5F0F" w:rsidP="008A5F0F">
            <w:pPr>
              <w:spacing w:after="0" w:line="240" w:lineRule="auto"/>
              <w:jc w:val="center"/>
              <w:rPr>
                <w:rFonts w:asciiTheme="majorBidi" w:hAnsiTheme="majorBidi" w:cstheme="majorBidi"/>
                <w:sz w:val="18"/>
                <w:szCs w:val="18"/>
                <w:rPrChange w:id="4920" w:author="Bikram Adhikari (bdhikari)" w:date="2025-10-16T12:21:00Z" w16du:dateUtc="2025-10-16T17:21:00Z">
                  <w:rPr>
                    <w:rFonts w:asciiTheme="majorBidi" w:eastAsia="Times New Roman" w:hAnsiTheme="majorBidi" w:cstheme="majorBidi"/>
                    <w:kern w:val="0"/>
                    <w:sz w:val="18"/>
                    <w:szCs w:val="18"/>
                    <w14:ligatures w14:val="none"/>
                  </w:rPr>
                </w:rPrChange>
              </w:rPr>
            </w:pPr>
            <w:ins w:id="4921" w:author="Bikram Adhikari (bdhikari)" w:date="2025-10-16T12:17:00Z" w16du:dateUtc="2025-10-16T17:17:00Z">
              <w:r w:rsidRPr="00B81757">
                <w:rPr>
                  <w:rFonts w:asciiTheme="majorBidi" w:hAnsiTheme="majorBidi" w:cstheme="majorBidi"/>
                  <w:sz w:val="18"/>
                  <w:szCs w:val="18"/>
                  <w:rPrChange w:id="4922" w:author="Bikram Adhikari (bdhikari)" w:date="2025-10-16T12:21:00Z" w16du:dateUtc="2025-10-16T17:21:00Z">
                    <w:rPr>
                      <w:color w:val="000000"/>
                      <w:sz w:val="22"/>
                      <w:szCs w:val="22"/>
                    </w:rPr>
                  </w:rPrChange>
                </w:rPr>
                <w:t>0.67 – 1.56</w:t>
              </w:r>
            </w:ins>
            <w:del w:id="4923" w:author="Bikram Adhikari (bdhikari)" w:date="2025-10-16T12:17:00Z" w16du:dateUtc="2025-10-16T17:17:00Z">
              <w:r w:rsidRPr="00A12542" w:rsidDel="00835CD3">
                <w:rPr>
                  <w:rFonts w:asciiTheme="majorBidi" w:hAnsiTheme="majorBidi" w:cstheme="majorBidi"/>
                  <w:sz w:val="18"/>
                  <w:szCs w:val="18"/>
                </w:rPr>
                <w:delText>0.62 </w:delText>
              </w:r>
              <w:r w:rsidDel="00835CD3">
                <w:rPr>
                  <w:rFonts w:asciiTheme="majorBidi" w:hAnsiTheme="majorBidi" w:cstheme="majorBidi"/>
                  <w:sz w:val="18"/>
                  <w:szCs w:val="18"/>
                </w:rPr>
                <w:delText>to</w:delText>
              </w:r>
              <w:r w:rsidRPr="00A12542" w:rsidDel="00835CD3">
                <w:rPr>
                  <w:rFonts w:asciiTheme="majorBidi" w:hAnsiTheme="majorBidi" w:cstheme="majorBidi"/>
                  <w:sz w:val="18"/>
                  <w:szCs w:val="18"/>
                </w:rPr>
                <w:delText> 1.52</w:delText>
              </w:r>
            </w:del>
          </w:p>
        </w:tc>
        <w:tc>
          <w:tcPr>
            <w:tcW w:w="409" w:type="pct"/>
            <w:vAlign w:val="center"/>
          </w:tcPr>
          <w:p w14:paraId="209A9A47" w14:textId="796A1EA3" w:rsidR="008A5F0F" w:rsidRPr="00B81757" w:rsidRDefault="008A5F0F" w:rsidP="008A5F0F">
            <w:pPr>
              <w:spacing w:after="0" w:line="240" w:lineRule="auto"/>
              <w:jc w:val="center"/>
              <w:rPr>
                <w:rFonts w:asciiTheme="majorBidi" w:hAnsiTheme="majorBidi" w:cstheme="majorBidi"/>
                <w:sz w:val="18"/>
                <w:szCs w:val="18"/>
                <w:rPrChange w:id="4924" w:author="Bikram Adhikari (bdhikari)" w:date="2025-10-16T12:21:00Z" w16du:dateUtc="2025-10-16T17:21:00Z">
                  <w:rPr>
                    <w:rFonts w:asciiTheme="majorBidi" w:eastAsia="Times New Roman" w:hAnsiTheme="majorBidi" w:cstheme="majorBidi"/>
                    <w:kern w:val="0"/>
                    <w:sz w:val="18"/>
                    <w:szCs w:val="18"/>
                    <w14:ligatures w14:val="none"/>
                  </w:rPr>
                </w:rPrChange>
              </w:rPr>
            </w:pPr>
            <w:ins w:id="4925" w:author="Bikram Adhikari (bdhikari)" w:date="2025-10-16T12:17:00Z" w16du:dateUtc="2025-10-16T17:17:00Z">
              <w:r w:rsidRPr="00B81757">
                <w:rPr>
                  <w:rFonts w:asciiTheme="majorBidi" w:hAnsiTheme="majorBidi" w:cstheme="majorBidi"/>
                  <w:sz w:val="18"/>
                  <w:szCs w:val="18"/>
                  <w:rPrChange w:id="4926" w:author="Bikram Adhikari (bdhikari)" w:date="2025-10-16T12:21:00Z" w16du:dateUtc="2025-10-16T17:21:00Z">
                    <w:rPr>
                      <w:color w:val="000000"/>
                      <w:sz w:val="22"/>
                      <w:szCs w:val="22"/>
                    </w:rPr>
                  </w:rPrChange>
                </w:rPr>
                <w:t>0.923</w:t>
              </w:r>
            </w:ins>
            <w:del w:id="4927" w:author="Bikram Adhikari (bdhikari)" w:date="2025-10-16T12:17:00Z" w16du:dateUtc="2025-10-16T17:17:00Z">
              <w:r w:rsidRPr="00A12542" w:rsidDel="00835CD3">
                <w:rPr>
                  <w:rFonts w:asciiTheme="majorBidi" w:hAnsiTheme="majorBidi" w:cstheme="majorBidi"/>
                  <w:sz w:val="18"/>
                  <w:szCs w:val="18"/>
                </w:rPr>
                <w:delText>0.904</w:delText>
              </w:r>
            </w:del>
          </w:p>
        </w:tc>
        <w:tc>
          <w:tcPr>
            <w:tcW w:w="344" w:type="pct"/>
            <w:vAlign w:val="center"/>
          </w:tcPr>
          <w:p w14:paraId="31F4DEC8" w14:textId="34B850CA" w:rsidR="008A5F0F" w:rsidRPr="00A12542" w:rsidRDefault="008A5F0F" w:rsidP="008A5F0F">
            <w:pPr>
              <w:spacing w:after="0" w:line="240" w:lineRule="auto"/>
              <w:jc w:val="center"/>
              <w:rPr>
                <w:rFonts w:asciiTheme="majorBidi" w:hAnsiTheme="majorBidi" w:cstheme="majorBidi"/>
                <w:sz w:val="18"/>
                <w:szCs w:val="18"/>
              </w:rPr>
            </w:pPr>
            <w:ins w:id="4928" w:author="Bikram Adhikari (bdhikari)" w:date="2025-10-16T12:22:00Z" w16du:dateUtc="2025-10-16T17:22:00Z">
              <w:r w:rsidRPr="001F4CC8">
                <w:rPr>
                  <w:rFonts w:asciiTheme="majorBidi" w:hAnsiTheme="majorBidi" w:cstheme="majorBidi"/>
                  <w:sz w:val="18"/>
                  <w:szCs w:val="18"/>
                  <w:rPrChange w:id="4929" w:author="Bikram Adhikari (bdhikari)" w:date="2025-10-16T12:58:00Z" w16du:dateUtc="2025-10-16T17:58:00Z">
                    <w:rPr>
                      <w:color w:val="000000"/>
                      <w:sz w:val="22"/>
                      <w:szCs w:val="22"/>
                    </w:rPr>
                  </w:rPrChange>
                </w:rPr>
                <w:t>0.87</w:t>
              </w:r>
            </w:ins>
            <w:del w:id="4930" w:author="Bikram Adhikari (bdhikari)" w:date="2025-10-16T12:22:00Z" w16du:dateUtc="2025-10-16T17:22:00Z">
              <w:r w:rsidRPr="00A12542" w:rsidDel="00A11C45">
                <w:rPr>
                  <w:rFonts w:asciiTheme="majorBidi" w:hAnsiTheme="majorBidi" w:cstheme="majorBidi"/>
                  <w:sz w:val="18"/>
                  <w:szCs w:val="18"/>
                </w:rPr>
                <w:delText>0.8</w:delText>
              </w:r>
            </w:del>
          </w:p>
        </w:tc>
        <w:tc>
          <w:tcPr>
            <w:tcW w:w="715" w:type="pct"/>
            <w:vAlign w:val="center"/>
          </w:tcPr>
          <w:p w14:paraId="1A136B76" w14:textId="0EAB2E18" w:rsidR="008A5F0F" w:rsidRPr="00A12542" w:rsidRDefault="008A5F0F" w:rsidP="008A5F0F">
            <w:pPr>
              <w:spacing w:after="0" w:line="240" w:lineRule="auto"/>
              <w:jc w:val="center"/>
              <w:rPr>
                <w:rFonts w:asciiTheme="majorBidi" w:hAnsiTheme="majorBidi" w:cstheme="majorBidi"/>
                <w:sz w:val="18"/>
                <w:szCs w:val="18"/>
              </w:rPr>
            </w:pPr>
            <w:ins w:id="4931" w:author="Bikram Adhikari (bdhikari)" w:date="2025-10-16T12:22:00Z" w16du:dateUtc="2025-10-16T17:22:00Z">
              <w:r w:rsidRPr="00025173">
                <w:rPr>
                  <w:rFonts w:asciiTheme="majorBidi" w:hAnsiTheme="majorBidi" w:cstheme="majorBidi"/>
                  <w:sz w:val="18"/>
                  <w:szCs w:val="18"/>
                  <w:rPrChange w:id="4932" w:author="Bikram Adhikari (bdhikari)" w:date="2025-10-16T12:26:00Z" w16du:dateUtc="2025-10-16T17:26:00Z">
                    <w:rPr>
                      <w:color w:val="000000"/>
                      <w:sz w:val="22"/>
                      <w:szCs w:val="22"/>
                    </w:rPr>
                  </w:rPrChange>
                </w:rPr>
                <w:t>0.54 – 1.38</w:t>
              </w:r>
            </w:ins>
            <w:del w:id="4933" w:author="Bikram Adhikari (bdhikari)" w:date="2025-10-16T12:22:00Z" w16du:dateUtc="2025-10-16T17:22:00Z">
              <w:r w:rsidRPr="00A12542" w:rsidDel="00A11C45">
                <w:rPr>
                  <w:rFonts w:asciiTheme="majorBidi" w:hAnsiTheme="majorBidi" w:cstheme="majorBidi"/>
                  <w:sz w:val="18"/>
                  <w:szCs w:val="18"/>
                </w:rPr>
                <w:delText>0.49 </w:delText>
              </w:r>
              <w:r w:rsidDel="00A11C45">
                <w:rPr>
                  <w:rFonts w:asciiTheme="majorBidi" w:hAnsiTheme="majorBidi" w:cstheme="majorBidi"/>
                  <w:sz w:val="18"/>
                  <w:szCs w:val="18"/>
                </w:rPr>
                <w:delText>to</w:delText>
              </w:r>
              <w:r w:rsidRPr="00A12542" w:rsidDel="00A11C45">
                <w:rPr>
                  <w:rFonts w:asciiTheme="majorBidi" w:hAnsiTheme="majorBidi" w:cstheme="majorBidi"/>
                  <w:sz w:val="18"/>
                  <w:szCs w:val="18"/>
                </w:rPr>
                <w:delText> 1.30</w:delText>
              </w:r>
            </w:del>
          </w:p>
        </w:tc>
        <w:tc>
          <w:tcPr>
            <w:tcW w:w="409" w:type="pct"/>
            <w:vAlign w:val="center"/>
          </w:tcPr>
          <w:p w14:paraId="760E484F" w14:textId="14C17187" w:rsidR="008A5F0F" w:rsidRPr="00A12542" w:rsidRDefault="008A5F0F" w:rsidP="008A5F0F">
            <w:pPr>
              <w:spacing w:after="0" w:line="240" w:lineRule="auto"/>
              <w:jc w:val="center"/>
              <w:rPr>
                <w:rFonts w:asciiTheme="majorBidi" w:hAnsiTheme="majorBidi" w:cstheme="majorBidi"/>
                <w:sz w:val="18"/>
                <w:szCs w:val="18"/>
              </w:rPr>
            </w:pPr>
            <w:ins w:id="4934" w:author="Bikram Adhikari (bdhikari)" w:date="2025-10-16T12:22:00Z" w16du:dateUtc="2025-10-16T17:22:00Z">
              <w:r w:rsidRPr="00025173">
                <w:rPr>
                  <w:rFonts w:asciiTheme="majorBidi" w:hAnsiTheme="majorBidi" w:cstheme="majorBidi"/>
                  <w:sz w:val="18"/>
                  <w:szCs w:val="18"/>
                  <w:rPrChange w:id="4935" w:author="Bikram Adhikari (bdhikari)" w:date="2025-10-16T12:26:00Z" w16du:dateUtc="2025-10-16T17:26:00Z">
                    <w:rPr>
                      <w:color w:val="000000"/>
                      <w:sz w:val="22"/>
                      <w:szCs w:val="22"/>
                    </w:rPr>
                  </w:rPrChange>
                </w:rPr>
                <w:t>0.543</w:t>
              </w:r>
            </w:ins>
            <w:del w:id="4936" w:author="Bikram Adhikari (bdhikari)" w:date="2025-10-16T12:22:00Z" w16du:dateUtc="2025-10-16T17:22:00Z">
              <w:r w:rsidRPr="00A12542" w:rsidDel="00A11C45">
                <w:rPr>
                  <w:rFonts w:asciiTheme="majorBidi" w:hAnsiTheme="majorBidi" w:cstheme="majorBidi"/>
                  <w:sz w:val="18"/>
                  <w:szCs w:val="18"/>
                </w:rPr>
                <w:delText>0.366</w:delText>
              </w:r>
            </w:del>
          </w:p>
        </w:tc>
        <w:tc>
          <w:tcPr>
            <w:tcW w:w="344" w:type="pct"/>
            <w:vAlign w:val="center"/>
          </w:tcPr>
          <w:p w14:paraId="53E75260" w14:textId="6F4C4B06" w:rsidR="008A5F0F" w:rsidRPr="00A12542" w:rsidRDefault="008A5F0F" w:rsidP="008A5F0F">
            <w:pPr>
              <w:spacing w:after="0" w:line="240" w:lineRule="auto"/>
              <w:jc w:val="center"/>
              <w:rPr>
                <w:rFonts w:asciiTheme="majorBidi" w:hAnsiTheme="majorBidi" w:cstheme="majorBidi"/>
                <w:sz w:val="18"/>
                <w:szCs w:val="18"/>
              </w:rPr>
            </w:pPr>
            <w:ins w:id="4937" w:author="Bikram Adhikari (bdhikari)" w:date="2025-10-16T12:25:00Z" w16du:dateUtc="2025-10-16T17:25:00Z">
              <w:r w:rsidRPr="00025173">
                <w:rPr>
                  <w:rFonts w:asciiTheme="majorBidi" w:hAnsiTheme="majorBidi" w:cstheme="majorBidi"/>
                  <w:sz w:val="18"/>
                  <w:szCs w:val="18"/>
                  <w:rPrChange w:id="4938" w:author="Bikram Adhikari (bdhikari)" w:date="2025-10-16T12:26:00Z" w16du:dateUtc="2025-10-16T17:26:00Z">
                    <w:rPr>
                      <w:color w:val="000000"/>
                      <w:sz w:val="22"/>
                      <w:szCs w:val="22"/>
                    </w:rPr>
                  </w:rPrChange>
                </w:rPr>
                <w:t>0.52</w:t>
              </w:r>
            </w:ins>
            <w:del w:id="4939" w:author="Bikram Adhikari (bdhikari)" w:date="2025-10-16T12:25:00Z" w16du:dateUtc="2025-10-16T17:25:00Z">
              <w:r w:rsidRPr="00A12542" w:rsidDel="0097010C">
                <w:rPr>
                  <w:rFonts w:asciiTheme="majorBidi" w:hAnsiTheme="majorBidi" w:cstheme="majorBidi"/>
                  <w:sz w:val="18"/>
                  <w:szCs w:val="18"/>
                </w:rPr>
                <w:delText>0.55</w:delText>
              </w:r>
            </w:del>
          </w:p>
        </w:tc>
        <w:tc>
          <w:tcPr>
            <w:tcW w:w="715" w:type="pct"/>
            <w:vAlign w:val="center"/>
          </w:tcPr>
          <w:p w14:paraId="7848A026" w14:textId="38707BB0" w:rsidR="008A5F0F" w:rsidRPr="00A12542" w:rsidRDefault="008A5F0F" w:rsidP="008A5F0F">
            <w:pPr>
              <w:spacing w:after="0" w:line="240" w:lineRule="auto"/>
              <w:jc w:val="center"/>
              <w:rPr>
                <w:rFonts w:asciiTheme="majorBidi" w:hAnsiTheme="majorBidi" w:cstheme="majorBidi"/>
                <w:sz w:val="18"/>
                <w:szCs w:val="18"/>
              </w:rPr>
            </w:pPr>
            <w:ins w:id="4940" w:author="Bikram Adhikari (bdhikari)" w:date="2025-10-16T12:25:00Z" w16du:dateUtc="2025-10-16T17:25:00Z">
              <w:r w:rsidRPr="00025173">
                <w:rPr>
                  <w:rFonts w:asciiTheme="majorBidi" w:hAnsiTheme="majorBidi" w:cstheme="majorBidi"/>
                  <w:sz w:val="18"/>
                  <w:szCs w:val="18"/>
                  <w:rPrChange w:id="4941" w:author="Bikram Adhikari (bdhikari)" w:date="2025-10-16T12:26:00Z" w16du:dateUtc="2025-10-16T17:26:00Z">
                    <w:rPr>
                      <w:color w:val="000000"/>
                      <w:sz w:val="22"/>
                      <w:szCs w:val="22"/>
                    </w:rPr>
                  </w:rPrChange>
                </w:rPr>
                <w:t>0.32 – 0.86</w:t>
              </w:r>
            </w:ins>
            <w:del w:id="4942" w:author="Bikram Adhikari (bdhikari)" w:date="2025-10-16T12:25:00Z" w16du:dateUtc="2025-10-16T17:25:00Z">
              <w:r w:rsidRPr="00A12542" w:rsidDel="0097010C">
                <w:rPr>
                  <w:rFonts w:asciiTheme="majorBidi" w:hAnsiTheme="majorBidi" w:cstheme="majorBidi"/>
                  <w:sz w:val="18"/>
                  <w:szCs w:val="18"/>
                </w:rPr>
                <w:delText>0.33 </w:delText>
              </w:r>
              <w:r w:rsidDel="0097010C">
                <w:rPr>
                  <w:rFonts w:asciiTheme="majorBidi" w:hAnsiTheme="majorBidi" w:cstheme="majorBidi"/>
                  <w:sz w:val="18"/>
                  <w:szCs w:val="18"/>
                </w:rPr>
                <w:delText>to</w:delText>
              </w:r>
              <w:r w:rsidRPr="00A12542" w:rsidDel="0097010C">
                <w:rPr>
                  <w:rFonts w:asciiTheme="majorBidi" w:hAnsiTheme="majorBidi" w:cstheme="majorBidi"/>
                  <w:sz w:val="18"/>
                  <w:szCs w:val="18"/>
                </w:rPr>
                <w:delText> 0.93</w:delText>
              </w:r>
            </w:del>
          </w:p>
        </w:tc>
        <w:tc>
          <w:tcPr>
            <w:tcW w:w="481" w:type="pct"/>
            <w:vAlign w:val="center"/>
          </w:tcPr>
          <w:p w14:paraId="1534D049" w14:textId="4E172270" w:rsidR="008A5F0F" w:rsidRPr="00025173" w:rsidRDefault="008A5F0F" w:rsidP="008A5F0F">
            <w:pPr>
              <w:spacing w:after="0" w:line="240" w:lineRule="auto"/>
              <w:jc w:val="center"/>
              <w:rPr>
                <w:rFonts w:asciiTheme="majorBidi" w:hAnsiTheme="majorBidi" w:cstheme="majorBidi"/>
                <w:sz w:val="18"/>
                <w:szCs w:val="18"/>
                <w:rPrChange w:id="4943" w:author="Bikram Adhikari (bdhikari)" w:date="2025-10-16T12:26:00Z" w16du:dateUtc="2025-10-16T17:26:00Z">
                  <w:rPr>
                    <w:rFonts w:asciiTheme="majorBidi" w:hAnsiTheme="majorBidi" w:cstheme="majorBidi"/>
                    <w:b/>
                    <w:bCs/>
                    <w:sz w:val="18"/>
                    <w:szCs w:val="18"/>
                  </w:rPr>
                </w:rPrChange>
              </w:rPr>
            </w:pPr>
            <w:ins w:id="4944" w:author="Bikram Adhikari (bdhikari)" w:date="2025-10-16T12:25:00Z" w16du:dateUtc="2025-10-16T17:25:00Z">
              <w:r w:rsidRPr="00025173">
                <w:rPr>
                  <w:rFonts w:asciiTheme="majorBidi" w:hAnsiTheme="majorBidi" w:cstheme="majorBidi"/>
                  <w:sz w:val="18"/>
                  <w:szCs w:val="18"/>
                  <w:rPrChange w:id="4945" w:author="Bikram Adhikari (bdhikari)" w:date="2025-10-16T12:26:00Z" w16du:dateUtc="2025-10-16T17:26:00Z">
                    <w:rPr>
                      <w:b/>
                      <w:bCs/>
                      <w:color w:val="000000"/>
                      <w:sz w:val="22"/>
                      <w:szCs w:val="22"/>
                    </w:rPr>
                  </w:rPrChange>
                </w:rPr>
                <w:t>0.01</w:t>
              </w:r>
            </w:ins>
            <w:ins w:id="4946" w:author="Bikram Adhikari (bdhikari)" w:date="2025-10-16T12:54:00Z" w16du:dateUtc="2025-10-16T17:54:00Z">
              <w:r>
                <w:rPr>
                  <w:rFonts w:asciiTheme="majorBidi" w:hAnsiTheme="majorBidi" w:cstheme="majorBidi"/>
                  <w:sz w:val="18"/>
                  <w:szCs w:val="18"/>
                </w:rPr>
                <w:t>0</w:t>
              </w:r>
            </w:ins>
            <w:del w:id="4947" w:author="Bikram Adhikari (bdhikari)" w:date="2025-10-16T12:25:00Z" w16du:dateUtc="2025-10-16T17:25:00Z">
              <w:r w:rsidRPr="00025173" w:rsidDel="0097010C">
                <w:rPr>
                  <w:rFonts w:asciiTheme="majorBidi" w:hAnsiTheme="majorBidi" w:cstheme="majorBidi"/>
                  <w:sz w:val="18"/>
                  <w:szCs w:val="18"/>
                  <w:rPrChange w:id="4948" w:author="Bikram Adhikari (bdhikari)" w:date="2025-10-16T12:26:00Z" w16du:dateUtc="2025-10-16T17:26:00Z">
                    <w:rPr>
                      <w:rFonts w:asciiTheme="majorBidi" w:hAnsiTheme="majorBidi" w:cstheme="majorBidi"/>
                      <w:b/>
                      <w:bCs/>
                      <w:sz w:val="18"/>
                      <w:szCs w:val="18"/>
                    </w:rPr>
                  </w:rPrChange>
                </w:rPr>
                <w:delText>0.025</w:delText>
              </w:r>
            </w:del>
          </w:p>
        </w:tc>
      </w:tr>
      <w:tr w:rsidR="008A5F0F" w:rsidRPr="00A12542" w14:paraId="22E8F351" w14:textId="4C385484" w:rsidTr="008A5F0F">
        <w:trPr>
          <w:trHeight w:val="20"/>
          <w:trPrChange w:id="4949" w:author="Bikram Adhikari (bdhikari)" w:date="2025-10-16T14:04:00Z" w16du:dateUtc="2025-10-16T19:04:00Z">
            <w:trPr>
              <w:trHeight w:val="20"/>
            </w:trPr>
          </w:trPrChange>
        </w:trPr>
        <w:tc>
          <w:tcPr>
            <w:tcW w:w="522" w:type="pct"/>
            <w:vAlign w:val="center"/>
            <w:hideMark/>
            <w:tcPrChange w:id="4950" w:author="Bikram Adhikari (bdhikari)" w:date="2025-10-16T14:04:00Z" w16du:dateUtc="2025-10-16T19:04:00Z">
              <w:tcPr>
                <w:tcW w:w="519" w:type="pct"/>
                <w:gridSpan w:val="2"/>
                <w:vAlign w:val="center"/>
                <w:hideMark/>
              </w:tcPr>
            </w:tcPrChange>
          </w:tcPr>
          <w:p w14:paraId="6F60C0BE" w14:textId="5512C03D"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b/>
                <w:bCs/>
                <w:kern w:val="0"/>
                <w:sz w:val="16"/>
                <w:szCs w:val="16"/>
                <w14:ligatures w14:val="none"/>
              </w:rPr>
              <w:t>Participation in HH decision</w:t>
            </w:r>
            <w:r w:rsidRPr="00A12542">
              <w:rPr>
                <w:rFonts w:asciiTheme="majorBidi" w:eastAsia="Times New Roman" w:hAnsiTheme="majorBidi" w:cstheme="majorBidi"/>
                <w:kern w:val="0"/>
                <w:sz w:val="16"/>
                <w:szCs w:val="16"/>
                <w14:ligatures w14:val="none"/>
              </w:rPr>
              <w:t xml:space="preserve"> </w:t>
            </w:r>
            <w:r w:rsidRPr="00A12542">
              <w:rPr>
                <w:rFonts w:asciiTheme="majorBidi" w:eastAsia="Times New Roman" w:hAnsiTheme="majorBidi" w:cstheme="majorBidi"/>
                <w:i/>
                <w:iCs/>
                <w:kern w:val="0"/>
                <w:sz w:val="16"/>
                <w:szCs w:val="16"/>
                <w14:ligatures w14:val="none"/>
              </w:rPr>
              <w:t>(ref: non</w:t>
            </w:r>
            <w:r>
              <w:rPr>
                <w:rFonts w:asciiTheme="majorBidi" w:eastAsia="Times New Roman" w:hAnsiTheme="majorBidi" w:cstheme="majorBidi"/>
                <w:i/>
                <w:iCs/>
                <w:kern w:val="0"/>
                <w:sz w:val="16"/>
                <w:szCs w:val="16"/>
                <w14:ligatures w14:val="none"/>
              </w:rPr>
              <w:t>participation</w:t>
            </w:r>
            <w:r w:rsidRPr="00A12542">
              <w:rPr>
                <w:rFonts w:asciiTheme="majorBidi" w:eastAsia="Times New Roman" w:hAnsiTheme="majorBidi" w:cstheme="majorBidi"/>
                <w:i/>
                <w:iCs/>
                <w:kern w:val="0"/>
                <w:sz w:val="16"/>
                <w:szCs w:val="16"/>
                <w14:ligatures w14:val="none"/>
              </w:rPr>
              <w:t>)</w:t>
            </w:r>
          </w:p>
        </w:tc>
        <w:tc>
          <w:tcPr>
            <w:tcW w:w="344" w:type="pct"/>
            <w:vAlign w:val="center"/>
            <w:tcPrChange w:id="4951" w:author="Bikram Adhikari (bdhikari)" w:date="2025-10-16T14:04:00Z" w16du:dateUtc="2025-10-16T19:04:00Z">
              <w:tcPr>
                <w:tcW w:w="342" w:type="pct"/>
                <w:gridSpan w:val="2"/>
                <w:vAlign w:val="center"/>
              </w:tcPr>
            </w:tcPrChange>
          </w:tcPr>
          <w:p w14:paraId="6DCF3301" w14:textId="02F6593A" w:rsidR="008A5F0F" w:rsidRPr="00B81757" w:rsidRDefault="008A5F0F" w:rsidP="008A5F0F">
            <w:pPr>
              <w:spacing w:after="0" w:line="240" w:lineRule="auto"/>
              <w:jc w:val="center"/>
              <w:rPr>
                <w:rFonts w:asciiTheme="majorBidi" w:hAnsiTheme="majorBidi" w:cstheme="majorBidi"/>
                <w:sz w:val="18"/>
                <w:szCs w:val="18"/>
                <w:rPrChange w:id="4952" w:author="Bikram Adhikari (bdhikari)" w:date="2025-10-16T12:21:00Z" w16du:dateUtc="2025-10-16T17:21:00Z">
                  <w:rPr>
                    <w:rFonts w:asciiTheme="majorBidi" w:eastAsia="Times New Roman" w:hAnsiTheme="majorBidi" w:cstheme="majorBidi"/>
                    <w:kern w:val="0"/>
                    <w:sz w:val="18"/>
                    <w:szCs w:val="18"/>
                    <w14:ligatures w14:val="none"/>
                  </w:rPr>
                </w:rPrChange>
              </w:rPr>
            </w:pPr>
            <w:ins w:id="4953" w:author="Bikram Adhikari (bdhikari)" w:date="2025-10-16T12:18:00Z" w16du:dateUtc="2025-10-16T17:18:00Z">
              <w:r w:rsidRPr="00B81757">
                <w:rPr>
                  <w:rFonts w:asciiTheme="majorBidi" w:hAnsiTheme="majorBidi" w:cstheme="majorBidi"/>
                  <w:sz w:val="18"/>
                  <w:szCs w:val="18"/>
                  <w:rPrChange w:id="4954" w:author="Bikram Adhikari (bdhikari)" w:date="2025-10-16T12:21:00Z" w16du:dateUtc="2025-10-16T17:21:00Z">
                    <w:rPr>
                      <w:color w:val="000000"/>
                      <w:sz w:val="22"/>
                      <w:szCs w:val="22"/>
                    </w:rPr>
                  </w:rPrChange>
                </w:rPr>
                <w:t>0.69</w:t>
              </w:r>
            </w:ins>
            <w:del w:id="4955" w:author="Bikram Adhikari (bdhikari)" w:date="2025-10-16T12:18:00Z" w16du:dateUtc="2025-10-16T17:18:00Z">
              <w:r w:rsidRPr="00A12542" w:rsidDel="00260EAB">
                <w:rPr>
                  <w:rFonts w:asciiTheme="majorBidi" w:hAnsiTheme="majorBidi" w:cstheme="majorBidi"/>
                  <w:sz w:val="18"/>
                  <w:szCs w:val="18"/>
                </w:rPr>
                <w:delText>0.69</w:delText>
              </w:r>
            </w:del>
          </w:p>
        </w:tc>
        <w:tc>
          <w:tcPr>
            <w:tcW w:w="715" w:type="pct"/>
            <w:vAlign w:val="center"/>
            <w:tcPrChange w:id="4956" w:author="Bikram Adhikari (bdhikari)" w:date="2025-10-16T14:04:00Z" w16du:dateUtc="2025-10-16T19:04:00Z">
              <w:tcPr>
                <w:tcW w:w="710" w:type="pct"/>
                <w:gridSpan w:val="2"/>
                <w:vAlign w:val="center"/>
              </w:tcPr>
            </w:tcPrChange>
          </w:tcPr>
          <w:p w14:paraId="40E4A27A" w14:textId="43885C2F" w:rsidR="008A5F0F" w:rsidRPr="00B81757" w:rsidRDefault="008A5F0F" w:rsidP="008A5F0F">
            <w:pPr>
              <w:spacing w:after="0" w:line="240" w:lineRule="auto"/>
              <w:jc w:val="center"/>
              <w:rPr>
                <w:rFonts w:asciiTheme="majorBidi" w:hAnsiTheme="majorBidi" w:cstheme="majorBidi"/>
                <w:sz w:val="18"/>
                <w:szCs w:val="18"/>
                <w:rPrChange w:id="4957" w:author="Bikram Adhikari (bdhikari)" w:date="2025-10-16T12:21:00Z" w16du:dateUtc="2025-10-16T17:21:00Z">
                  <w:rPr>
                    <w:rFonts w:asciiTheme="majorBidi" w:eastAsia="Times New Roman" w:hAnsiTheme="majorBidi" w:cstheme="majorBidi"/>
                    <w:kern w:val="0"/>
                    <w:sz w:val="18"/>
                    <w:szCs w:val="18"/>
                    <w14:ligatures w14:val="none"/>
                  </w:rPr>
                </w:rPrChange>
              </w:rPr>
            </w:pPr>
            <w:ins w:id="4958" w:author="Bikram Adhikari (bdhikari)" w:date="2025-10-16T12:18:00Z" w16du:dateUtc="2025-10-16T17:18:00Z">
              <w:r w:rsidRPr="00B81757">
                <w:rPr>
                  <w:rFonts w:asciiTheme="majorBidi" w:hAnsiTheme="majorBidi" w:cstheme="majorBidi"/>
                  <w:sz w:val="18"/>
                  <w:szCs w:val="18"/>
                  <w:rPrChange w:id="4959" w:author="Bikram Adhikari (bdhikari)" w:date="2025-10-16T12:21:00Z" w16du:dateUtc="2025-10-16T17:21:00Z">
                    <w:rPr>
                      <w:color w:val="000000"/>
                      <w:sz w:val="22"/>
                      <w:szCs w:val="22"/>
                    </w:rPr>
                  </w:rPrChange>
                </w:rPr>
                <w:t>0.51 – 0.93</w:t>
              </w:r>
            </w:ins>
            <w:del w:id="4960" w:author="Bikram Adhikari (bdhikari)" w:date="2025-10-16T12:18:00Z" w16du:dateUtc="2025-10-16T17:18:00Z">
              <w:r w:rsidRPr="00A12542" w:rsidDel="00260EAB">
                <w:rPr>
                  <w:rFonts w:asciiTheme="majorBidi" w:hAnsiTheme="majorBidi" w:cstheme="majorBidi"/>
                  <w:sz w:val="18"/>
                  <w:szCs w:val="18"/>
                </w:rPr>
                <w:delText>0.50 </w:delText>
              </w:r>
              <w:r w:rsidDel="00260EAB">
                <w:rPr>
                  <w:rFonts w:asciiTheme="majorBidi" w:hAnsiTheme="majorBidi" w:cstheme="majorBidi"/>
                  <w:sz w:val="18"/>
                  <w:szCs w:val="18"/>
                </w:rPr>
                <w:delText>to</w:delText>
              </w:r>
              <w:r w:rsidRPr="00A12542" w:rsidDel="00260EAB">
                <w:rPr>
                  <w:rFonts w:asciiTheme="majorBidi" w:hAnsiTheme="majorBidi" w:cstheme="majorBidi"/>
                  <w:sz w:val="18"/>
                  <w:szCs w:val="18"/>
                </w:rPr>
                <w:delText> 0.94</w:delText>
              </w:r>
            </w:del>
          </w:p>
        </w:tc>
        <w:tc>
          <w:tcPr>
            <w:tcW w:w="409" w:type="pct"/>
            <w:vAlign w:val="center"/>
            <w:tcPrChange w:id="4961" w:author="Bikram Adhikari (bdhikari)" w:date="2025-10-16T14:04:00Z" w16du:dateUtc="2025-10-16T19:04:00Z">
              <w:tcPr>
                <w:tcW w:w="406" w:type="pct"/>
                <w:gridSpan w:val="2"/>
                <w:vAlign w:val="center"/>
              </w:tcPr>
            </w:tcPrChange>
          </w:tcPr>
          <w:p w14:paraId="1E39F891" w14:textId="3CEFFF27" w:rsidR="008A5F0F" w:rsidRPr="00B81757" w:rsidRDefault="008A5F0F" w:rsidP="008A5F0F">
            <w:pPr>
              <w:spacing w:after="0" w:line="240" w:lineRule="auto"/>
              <w:jc w:val="center"/>
              <w:rPr>
                <w:rFonts w:asciiTheme="majorBidi" w:hAnsiTheme="majorBidi" w:cstheme="majorBidi"/>
                <w:sz w:val="18"/>
                <w:szCs w:val="18"/>
                <w:rPrChange w:id="4962" w:author="Bikram Adhikari (bdhikari)" w:date="2025-10-16T12:21:00Z" w16du:dateUtc="2025-10-16T17:21:00Z">
                  <w:rPr>
                    <w:rFonts w:asciiTheme="majorBidi" w:eastAsia="Times New Roman" w:hAnsiTheme="majorBidi" w:cstheme="majorBidi"/>
                    <w:b/>
                    <w:bCs/>
                    <w:kern w:val="0"/>
                    <w:sz w:val="18"/>
                    <w:szCs w:val="18"/>
                    <w14:ligatures w14:val="none"/>
                  </w:rPr>
                </w:rPrChange>
              </w:rPr>
            </w:pPr>
            <w:ins w:id="4963" w:author="Bikram Adhikari (bdhikari)" w:date="2025-10-16T12:18:00Z" w16du:dateUtc="2025-10-16T17:18:00Z">
              <w:r w:rsidRPr="00B81757">
                <w:rPr>
                  <w:rFonts w:asciiTheme="majorBidi" w:hAnsiTheme="majorBidi" w:cstheme="majorBidi"/>
                  <w:sz w:val="18"/>
                  <w:szCs w:val="18"/>
                  <w:rPrChange w:id="4964" w:author="Bikram Adhikari (bdhikari)" w:date="2025-10-16T12:21:00Z" w16du:dateUtc="2025-10-16T17:21:00Z">
                    <w:rPr>
                      <w:b/>
                      <w:bCs/>
                      <w:color w:val="000000"/>
                      <w:sz w:val="22"/>
                      <w:szCs w:val="22"/>
                    </w:rPr>
                  </w:rPrChange>
                </w:rPr>
                <w:t>0.016</w:t>
              </w:r>
            </w:ins>
            <w:del w:id="4965" w:author="Bikram Adhikari (bdhikari)" w:date="2025-10-16T12:18:00Z" w16du:dateUtc="2025-10-16T17:18:00Z">
              <w:r w:rsidRPr="00B81757" w:rsidDel="00260EAB">
                <w:rPr>
                  <w:rFonts w:asciiTheme="majorBidi" w:hAnsiTheme="majorBidi" w:cstheme="majorBidi"/>
                  <w:sz w:val="18"/>
                  <w:szCs w:val="18"/>
                  <w:rPrChange w:id="4966" w:author="Bikram Adhikari (bdhikari)" w:date="2025-10-16T12:21:00Z" w16du:dateUtc="2025-10-16T17:21:00Z">
                    <w:rPr>
                      <w:rFonts w:asciiTheme="majorBidi" w:hAnsiTheme="majorBidi" w:cstheme="majorBidi"/>
                      <w:b/>
                      <w:bCs/>
                      <w:sz w:val="18"/>
                      <w:szCs w:val="18"/>
                    </w:rPr>
                  </w:rPrChange>
                </w:rPr>
                <w:delText>0.018</w:delText>
              </w:r>
            </w:del>
          </w:p>
        </w:tc>
        <w:tc>
          <w:tcPr>
            <w:tcW w:w="344" w:type="pct"/>
            <w:vAlign w:val="center"/>
            <w:tcPrChange w:id="4967" w:author="Bikram Adhikari (bdhikari)" w:date="2025-10-16T14:04:00Z" w16du:dateUtc="2025-10-16T19:04:00Z">
              <w:tcPr>
                <w:tcW w:w="378" w:type="pct"/>
                <w:vAlign w:val="center"/>
              </w:tcPr>
            </w:tcPrChange>
          </w:tcPr>
          <w:p w14:paraId="232D1E48" w14:textId="0B1AFF05" w:rsidR="008A5F0F" w:rsidRPr="00A12542" w:rsidRDefault="008A5F0F" w:rsidP="008A5F0F">
            <w:pPr>
              <w:spacing w:after="0" w:line="240" w:lineRule="auto"/>
              <w:jc w:val="center"/>
              <w:rPr>
                <w:rFonts w:asciiTheme="majorBidi" w:hAnsiTheme="majorBidi" w:cstheme="majorBidi"/>
                <w:sz w:val="18"/>
                <w:szCs w:val="18"/>
              </w:rPr>
            </w:pPr>
            <w:ins w:id="4968" w:author="Bikram Adhikari (bdhikari)" w:date="2025-10-16T12:22:00Z" w16du:dateUtc="2025-10-16T17:22:00Z">
              <w:r w:rsidRPr="001F4CC8">
                <w:rPr>
                  <w:rFonts w:asciiTheme="majorBidi" w:hAnsiTheme="majorBidi" w:cstheme="majorBidi"/>
                  <w:sz w:val="18"/>
                  <w:szCs w:val="18"/>
                  <w:rPrChange w:id="4969" w:author="Bikram Adhikari (bdhikari)" w:date="2025-10-16T12:58:00Z" w16du:dateUtc="2025-10-16T17:58:00Z">
                    <w:rPr>
                      <w:color w:val="000000"/>
                      <w:sz w:val="22"/>
                      <w:szCs w:val="22"/>
                    </w:rPr>
                  </w:rPrChange>
                </w:rPr>
                <w:t>0.73</w:t>
              </w:r>
            </w:ins>
            <w:del w:id="4970" w:author="Bikram Adhikari (bdhikari)" w:date="2025-10-16T12:22:00Z" w16du:dateUtc="2025-10-16T17:22:00Z">
              <w:r w:rsidRPr="00A12542" w:rsidDel="00A40616">
                <w:rPr>
                  <w:rFonts w:asciiTheme="majorBidi" w:hAnsiTheme="majorBidi" w:cstheme="majorBidi"/>
                  <w:sz w:val="18"/>
                  <w:szCs w:val="18"/>
                </w:rPr>
                <w:delText>0.75</w:delText>
              </w:r>
            </w:del>
          </w:p>
        </w:tc>
        <w:tc>
          <w:tcPr>
            <w:tcW w:w="715" w:type="pct"/>
            <w:vAlign w:val="center"/>
            <w:tcPrChange w:id="4971" w:author="Bikram Adhikari (bdhikari)" w:date="2025-10-16T14:04:00Z" w16du:dateUtc="2025-10-16T19:04:00Z">
              <w:tcPr>
                <w:tcW w:w="710" w:type="pct"/>
                <w:gridSpan w:val="2"/>
                <w:vAlign w:val="center"/>
              </w:tcPr>
            </w:tcPrChange>
          </w:tcPr>
          <w:p w14:paraId="14EF8414" w14:textId="0F732CD0" w:rsidR="008A5F0F" w:rsidRPr="00A12542" w:rsidRDefault="008A5F0F" w:rsidP="008A5F0F">
            <w:pPr>
              <w:spacing w:after="0" w:line="240" w:lineRule="auto"/>
              <w:jc w:val="center"/>
              <w:rPr>
                <w:rFonts w:asciiTheme="majorBidi" w:hAnsiTheme="majorBidi" w:cstheme="majorBidi"/>
                <w:sz w:val="18"/>
                <w:szCs w:val="18"/>
              </w:rPr>
            </w:pPr>
            <w:ins w:id="4972" w:author="Bikram Adhikari (bdhikari)" w:date="2025-10-16T12:22:00Z" w16du:dateUtc="2025-10-16T17:22:00Z">
              <w:r w:rsidRPr="00025173">
                <w:rPr>
                  <w:rFonts w:asciiTheme="majorBidi" w:hAnsiTheme="majorBidi" w:cstheme="majorBidi"/>
                  <w:sz w:val="18"/>
                  <w:szCs w:val="18"/>
                  <w:rPrChange w:id="4973" w:author="Bikram Adhikari (bdhikari)" w:date="2025-10-16T12:26:00Z" w16du:dateUtc="2025-10-16T17:26:00Z">
                    <w:rPr>
                      <w:color w:val="000000"/>
                      <w:sz w:val="22"/>
                      <w:szCs w:val="22"/>
                    </w:rPr>
                  </w:rPrChange>
                </w:rPr>
                <w:t>0.52 – 1.02</w:t>
              </w:r>
            </w:ins>
            <w:del w:id="4974" w:author="Bikram Adhikari (bdhikari)" w:date="2025-10-16T12:22:00Z" w16du:dateUtc="2025-10-16T17:22:00Z">
              <w:r w:rsidRPr="00A12542" w:rsidDel="00A40616">
                <w:rPr>
                  <w:rFonts w:asciiTheme="majorBidi" w:hAnsiTheme="majorBidi" w:cstheme="majorBidi"/>
                  <w:sz w:val="18"/>
                  <w:szCs w:val="18"/>
                </w:rPr>
                <w:delText>0.53 </w:delText>
              </w:r>
              <w:r w:rsidDel="00A40616">
                <w:rPr>
                  <w:rFonts w:asciiTheme="majorBidi" w:hAnsiTheme="majorBidi" w:cstheme="majorBidi"/>
                  <w:sz w:val="18"/>
                  <w:szCs w:val="18"/>
                </w:rPr>
                <w:delText>to</w:delText>
              </w:r>
              <w:r w:rsidRPr="00A12542" w:rsidDel="00A40616">
                <w:rPr>
                  <w:rFonts w:asciiTheme="majorBidi" w:hAnsiTheme="majorBidi" w:cstheme="majorBidi"/>
                  <w:sz w:val="18"/>
                  <w:szCs w:val="18"/>
                </w:rPr>
                <w:delText> 1.07</w:delText>
              </w:r>
            </w:del>
          </w:p>
        </w:tc>
        <w:tc>
          <w:tcPr>
            <w:tcW w:w="409" w:type="pct"/>
            <w:vAlign w:val="center"/>
            <w:tcPrChange w:id="4975" w:author="Bikram Adhikari (bdhikari)" w:date="2025-10-16T14:04:00Z" w16du:dateUtc="2025-10-16T19:04:00Z">
              <w:tcPr>
                <w:tcW w:w="406" w:type="pct"/>
                <w:gridSpan w:val="2"/>
                <w:vAlign w:val="center"/>
              </w:tcPr>
            </w:tcPrChange>
          </w:tcPr>
          <w:p w14:paraId="43AAB787" w14:textId="7841747A" w:rsidR="008A5F0F" w:rsidRPr="00A12542" w:rsidRDefault="008A5F0F" w:rsidP="008A5F0F">
            <w:pPr>
              <w:spacing w:after="0" w:line="240" w:lineRule="auto"/>
              <w:jc w:val="center"/>
              <w:rPr>
                <w:rFonts w:asciiTheme="majorBidi" w:hAnsiTheme="majorBidi" w:cstheme="majorBidi"/>
                <w:sz w:val="18"/>
                <w:szCs w:val="18"/>
              </w:rPr>
            </w:pPr>
            <w:ins w:id="4976" w:author="Bikram Adhikari (bdhikari)" w:date="2025-10-16T12:22:00Z" w16du:dateUtc="2025-10-16T17:22:00Z">
              <w:r w:rsidRPr="00025173">
                <w:rPr>
                  <w:rFonts w:asciiTheme="majorBidi" w:hAnsiTheme="majorBidi" w:cstheme="majorBidi"/>
                  <w:sz w:val="18"/>
                  <w:szCs w:val="18"/>
                  <w:rPrChange w:id="4977" w:author="Bikram Adhikari (bdhikari)" w:date="2025-10-16T12:26:00Z" w16du:dateUtc="2025-10-16T17:26:00Z">
                    <w:rPr>
                      <w:color w:val="000000"/>
                      <w:sz w:val="22"/>
                      <w:szCs w:val="22"/>
                    </w:rPr>
                  </w:rPrChange>
                </w:rPr>
                <w:t>0.064</w:t>
              </w:r>
            </w:ins>
            <w:del w:id="4978" w:author="Bikram Adhikari (bdhikari)" w:date="2025-10-16T12:22:00Z" w16du:dateUtc="2025-10-16T17:22:00Z">
              <w:r w:rsidRPr="00A12542" w:rsidDel="00A40616">
                <w:rPr>
                  <w:rFonts w:asciiTheme="majorBidi" w:hAnsiTheme="majorBidi" w:cstheme="majorBidi"/>
                  <w:sz w:val="18"/>
                  <w:szCs w:val="18"/>
                </w:rPr>
                <w:delText>0.111</w:delText>
              </w:r>
            </w:del>
          </w:p>
        </w:tc>
        <w:tc>
          <w:tcPr>
            <w:tcW w:w="344" w:type="pct"/>
            <w:vAlign w:val="center"/>
            <w:tcPrChange w:id="4979" w:author="Bikram Adhikari (bdhikari)" w:date="2025-10-16T14:04:00Z" w16du:dateUtc="2025-10-16T19:04:00Z">
              <w:tcPr>
                <w:tcW w:w="342" w:type="pct"/>
                <w:gridSpan w:val="2"/>
                <w:vAlign w:val="center"/>
              </w:tcPr>
            </w:tcPrChange>
          </w:tcPr>
          <w:p w14:paraId="4C05213D" w14:textId="6F989C97" w:rsidR="008A5F0F" w:rsidRPr="00A12542" w:rsidRDefault="008A5F0F" w:rsidP="008A5F0F">
            <w:pPr>
              <w:spacing w:after="0" w:line="240" w:lineRule="auto"/>
              <w:jc w:val="center"/>
              <w:rPr>
                <w:rFonts w:asciiTheme="majorBidi" w:hAnsiTheme="majorBidi" w:cstheme="majorBidi"/>
                <w:sz w:val="18"/>
                <w:szCs w:val="18"/>
              </w:rPr>
            </w:pPr>
            <w:ins w:id="4980" w:author="Bikram Adhikari (bdhikari)" w:date="2025-10-16T12:25:00Z" w16du:dateUtc="2025-10-16T17:25:00Z">
              <w:r w:rsidRPr="00025173">
                <w:rPr>
                  <w:rFonts w:asciiTheme="majorBidi" w:hAnsiTheme="majorBidi" w:cstheme="majorBidi"/>
                  <w:sz w:val="18"/>
                  <w:szCs w:val="18"/>
                  <w:rPrChange w:id="4981" w:author="Bikram Adhikari (bdhikari)" w:date="2025-10-16T12:26:00Z" w16du:dateUtc="2025-10-16T17:26:00Z">
                    <w:rPr>
                      <w:color w:val="000000"/>
                      <w:sz w:val="22"/>
                      <w:szCs w:val="22"/>
                    </w:rPr>
                  </w:rPrChange>
                </w:rPr>
                <w:t>0.66</w:t>
              </w:r>
            </w:ins>
            <w:del w:id="4982" w:author="Bikram Adhikari (bdhikari)" w:date="2025-10-16T12:25:00Z" w16du:dateUtc="2025-10-16T17:25:00Z">
              <w:r w:rsidRPr="00A12542" w:rsidDel="0097010C">
                <w:rPr>
                  <w:rFonts w:asciiTheme="majorBidi" w:hAnsiTheme="majorBidi" w:cstheme="majorBidi"/>
                  <w:sz w:val="18"/>
                  <w:szCs w:val="18"/>
                </w:rPr>
                <w:delText>0.63</w:delText>
              </w:r>
            </w:del>
          </w:p>
        </w:tc>
        <w:tc>
          <w:tcPr>
            <w:tcW w:w="715" w:type="pct"/>
            <w:vAlign w:val="center"/>
            <w:tcPrChange w:id="4983" w:author="Bikram Adhikari (bdhikari)" w:date="2025-10-16T14:04:00Z" w16du:dateUtc="2025-10-16T19:04:00Z">
              <w:tcPr>
                <w:tcW w:w="710" w:type="pct"/>
                <w:gridSpan w:val="2"/>
                <w:vAlign w:val="center"/>
              </w:tcPr>
            </w:tcPrChange>
          </w:tcPr>
          <w:p w14:paraId="280F2558" w14:textId="02A3232F" w:rsidR="008A5F0F" w:rsidRPr="00A12542" w:rsidRDefault="008A5F0F" w:rsidP="008A5F0F">
            <w:pPr>
              <w:spacing w:after="0" w:line="240" w:lineRule="auto"/>
              <w:jc w:val="center"/>
              <w:rPr>
                <w:rFonts w:asciiTheme="majorBidi" w:hAnsiTheme="majorBidi" w:cstheme="majorBidi"/>
                <w:sz w:val="18"/>
                <w:szCs w:val="18"/>
              </w:rPr>
            </w:pPr>
            <w:ins w:id="4984" w:author="Bikram Adhikari (bdhikari)" w:date="2025-10-16T12:25:00Z" w16du:dateUtc="2025-10-16T17:25:00Z">
              <w:r w:rsidRPr="00025173">
                <w:rPr>
                  <w:rFonts w:asciiTheme="majorBidi" w:hAnsiTheme="majorBidi" w:cstheme="majorBidi"/>
                  <w:sz w:val="18"/>
                  <w:szCs w:val="18"/>
                  <w:rPrChange w:id="4985" w:author="Bikram Adhikari (bdhikari)" w:date="2025-10-16T12:26:00Z" w16du:dateUtc="2025-10-16T17:26:00Z">
                    <w:rPr>
                      <w:color w:val="000000"/>
                      <w:sz w:val="22"/>
                      <w:szCs w:val="22"/>
                    </w:rPr>
                  </w:rPrChange>
                </w:rPr>
                <w:t>0.47 – 0.94</w:t>
              </w:r>
            </w:ins>
            <w:del w:id="4986" w:author="Bikram Adhikari (bdhikari)" w:date="2025-10-16T12:25:00Z" w16du:dateUtc="2025-10-16T17:25:00Z">
              <w:r w:rsidRPr="00A12542" w:rsidDel="0097010C">
                <w:rPr>
                  <w:rFonts w:asciiTheme="majorBidi" w:hAnsiTheme="majorBidi" w:cstheme="majorBidi"/>
                  <w:sz w:val="18"/>
                  <w:szCs w:val="18"/>
                </w:rPr>
                <w:delText>0.44 </w:delText>
              </w:r>
              <w:r w:rsidDel="0097010C">
                <w:rPr>
                  <w:rFonts w:asciiTheme="majorBidi" w:hAnsiTheme="majorBidi" w:cstheme="majorBidi"/>
                  <w:sz w:val="18"/>
                  <w:szCs w:val="18"/>
                </w:rPr>
                <w:delText>to</w:delText>
              </w:r>
              <w:r w:rsidRPr="00A12542" w:rsidDel="0097010C">
                <w:rPr>
                  <w:rFonts w:asciiTheme="majorBidi" w:hAnsiTheme="majorBidi" w:cstheme="majorBidi"/>
                  <w:sz w:val="18"/>
                  <w:szCs w:val="18"/>
                </w:rPr>
                <w:delText> 0.91</w:delText>
              </w:r>
            </w:del>
          </w:p>
        </w:tc>
        <w:tc>
          <w:tcPr>
            <w:tcW w:w="481" w:type="pct"/>
            <w:vAlign w:val="center"/>
            <w:tcPrChange w:id="4987" w:author="Bikram Adhikari (bdhikari)" w:date="2025-10-16T14:04:00Z" w16du:dateUtc="2025-10-16T19:04:00Z">
              <w:tcPr>
                <w:tcW w:w="478" w:type="pct"/>
                <w:gridSpan w:val="2"/>
                <w:vAlign w:val="center"/>
              </w:tcPr>
            </w:tcPrChange>
          </w:tcPr>
          <w:p w14:paraId="68186F31" w14:textId="01525E2D" w:rsidR="008A5F0F" w:rsidRPr="00025173" w:rsidRDefault="008A5F0F" w:rsidP="008A5F0F">
            <w:pPr>
              <w:spacing w:after="0" w:line="240" w:lineRule="auto"/>
              <w:jc w:val="center"/>
              <w:rPr>
                <w:rFonts w:asciiTheme="majorBidi" w:hAnsiTheme="majorBidi" w:cstheme="majorBidi"/>
                <w:sz w:val="18"/>
                <w:szCs w:val="18"/>
                <w:rPrChange w:id="4988" w:author="Bikram Adhikari (bdhikari)" w:date="2025-10-16T12:26:00Z" w16du:dateUtc="2025-10-16T17:26:00Z">
                  <w:rPr>
                    <w:rFonts w:asciiTheme="majorBidi" w:hAnsiTheme="majorBidi" w:cstheme="majorBidi"/>
                    <w:b/>
                    <w:bCs/>
                    <w:sz w:val="18"/>
                    <w:szCs w:val="18"/>
                  </w:rPr>
                </w:rPrChange>
              </w:rPr>
            </w:pPr>
            <w:ins w:id="4989" w:author="Bikram Adhikari (bdhikari)" w:date="2025-10-16T12:25:00Z" w16du:dateUtc="2025-10-16T17:25:00Z">
              <w:r w:rsidRPr="00025173">
                <w:rPr>
                  <w:rFonts w:asciiTheme="majorBidi" w:hAnsiTheme="majorBidi" w:cstheme="majorBidi"/>
                  <w:sz w:val="18"/>
                  <w:szCs w:val="18"/>
                  <w:rPrChange w:id="4990" w:author="Bikram Adhikari (bdhikari)" w:date="2025-10-16T12:26:00Z" w16du:dateUtc="2025-10-16T17:26:00Z">
                    <w:rPr>
                      <w:b/>
                      <w:bCs/>
                      <w:color w:val="000000"/>
                      <w:sz w:val="22"/>
                      <w:szCs w:val="22"/>
                    </w:rPr>
                  </w:rPrChange>
                </w:rPr>
                <w:t>0.02</w:t>
              </w:r>
            </w:ins>
            <w:del w:id="4991" w:author="Bikram Adhikari (bdhikari)" w:date="2025-10-16T12:25:00Z" w16du:dateUtc="2025-10-16T17:25:00Z">
              <w:r w:rsidRPr="00025173" w:rsidDel="0097010C">
                <w:rPr>
                  <w:rFonts w:asciiTheme="majorBidi" w:hAnsiTheme="majorBidi" w:cstheme="majorBidi"/>
                  <w:sz w:val="18"/>
                  <w:szCs w:val="18"/>
                  <w:rPrChange w:id="4992" w:author="Bikram Adhikari (bdhikari)" w:date="2025-10-16T12:26:00Z" w16du:dateUtc="2025-10-16T17:26:00Z">
                    <w:rPr>
                      <w:rFonts w:asciiTheme="majorBidi" w:hAnsiTheme="majorBidi" w:cstheme="majorBidi"/>
                      <w:b/>
                      <w:bCs/>
                      <w:sz w:val="18"/>
                      <w:szCs w:val="18"/>
                    </w:rPr>
                  </w:rPrChange>
                </w:rPr>
                <w:delText>0.014</w:delText>
              </w:r>
            </w:del>
          </w:p>
        </w:tc>
      </w:tr>
      <w:tr w:rsidR="008A5F0F" w:rsidRPr="00A12542" w14:paraId="1EDFC788" w14:textId="6157ACAD" w:rsidTr="008A5F0F">
        <w:trPr>
          <w:trHeight w:val="20"/>
          <w:trPrChange w:id="4993" w:author="Bikram Adhikari (bdhikari)" w:date="2025-10-16T14:04:00Z" w16du:dateUtc="2025-10-16T19:04:00Z">
            <w:trPr>
              <w:trHeight w:val="20"/>
            </w:trPr>
          </w:trPrChange>
        </w:trPr>
        <w:tc>
          <w:tcPr>
            <w:tcW w:w="522" w:type="pct"/>
            <w:vAlign w:val="center"/>
            <w:hideMark/>
            <w:tcPrChange w:id="4994" w:author="Bikram Adhikari (bdhikari)" w:date="2025-10-16T14:04:00Z" w16du:dateUtc="2025-10-16T19:04:00Z">
              <w:tcPr>
                <w:tcW w:w="519" w:type="pct"/>
                <w:gridSpan w:val="2"/>
                <w:vAlign w:val="center"/>
                <w:hideMark/>
              </w:tcPr>
            </w:tcPrChange>
          </w:tcPr>
          <w:p w14:paraId="3A7375E0" w14:textId="4C58BEF0" w:rsidR="008A5F0F" w:rsidRPr="00A12542" w:rsidRDefault="00924ADA" w:rsidP="008A5F0F">
            <w:pPr>
              <w:spacing w:after="0" w:line="240" w:lineRule="auto"/>
              <w:rPr>
                <w:rFonts w:asciiTheme="majorBidi" w:eastAsia="Times New Roman" w:hAnsiTheme="majorBidi" w:cstheme="majorBidi"/>
                <w:kern w:val="0"/>
                <w:sz w:val="16"/>
                <w:szCs w:val="16"/>
                <w14:ligatures w14:val="none"/>
              </w:rPr>
            </w:pPr>
            <w:ins w:id="4995" w:author="Bikram Adhikari (bdhikari)" w:date="2025-10-16T15:41:00Z" w16du:dateUtc="2025-10-16T20:41:00Z">
              <w:r>
                <w:rPr>
                  <w:rFonts w:asciiTheme="majorBidi" w:eastAsia="Times New Roman" w:hAnsiTheme="majorBidi" w:cstheme="majorBidi"/>
                  <w:b/>
                  <w:bCs/>
                  <w:kern w:val="0"/>
                  <w:sz w:val="16"/>
                  <w:szCs w:val="16"/>
                  <w14:ligatures w14:val="none"/>
                </w:rPr>
                <w:t>Exposure to health programs in TV</w:t>
              </w:r>
            </w:ins>
            <w:ins w:id="4996" w:author="Bikram Adhikari (bdhikari)" w:date="2025-10-16T15:42:00Z" w16du:dateUtc="2025-10-16T20:42:00Z">
              <w:r w:rsidR="007109DA">
                <w:rPr>
                  <w:rFonts w:asciiTheme="majorBidi" w:eastAsia="Times New Roman" w:hAnsiTheme="majorBidi" w:cstheme="majorBidi"/>
                  <w:b/>
                  <w:bCs/>
                  <w:kern w:val="0"/>
                  <w:sz w:val="16"/>
                  <w:szCs w:val="16"/>
                  <w14:ligatures w14:val="none"/>
                </w:rPr>
                <w:t>/radio</w:t>
              </w:r>
            </w:ins>
            <w:del w:id="4997" w:author="Bikram Adhikari (bdhikari)" w:date="2025-10-16T15:41:00Z" w16du:dateUtc="2025-10-16T20:41:00Z">
              <w:r w:rsidR="008A5F0F" w:rsidRPr="00A12542" w:rsidDel="00924ADA">
                <w:rPr>
                  <w:rFonts w:asciiTheme="majorBidi" w:eastAsia="Times New Roman" w:hAnsiTheme="majorBidi" w:cstheme="majorBidi"/>
                  <w:b/>
                  <w:bCs/>
                  <w:kern w:val="0"/>
                  <w:sz w:val="16"/>
                  <w:szCs w:val="16"/>
                  <w14:ligatures w14:val="none"/>
                </w:rPr>
                <w:delText>Health program exposure</w:delText>
              </w:r>
            </w:del>
            <w:r w:rsidR="008A5F0F" w:rsidRPr="00A12542">
              <w:rPr>
                <w:rFonts w:asciiTheme="majorBidi" w:eastAsia="Times New Roman" w:hAnsiTheme="majorBidi" w:cstheme="majorBidi"/>
                <w:kern w:val="0"/>
                <w:sz w:val="16"/>
                <w:szCs w:val="16"/>
                <w14:ligatures w14:val="none"/>
              </w:rPr>
              <w:t xml:space="preserve"> </w:t>
            </w:r>
            <w:r w:rsidR="008A5F0F" w:rsidRPr="00A12542">
              <w:rPr>
                <w:rFonts w:asciiTheme="majorBidi" w:eastAsia="Times New Roman" w:hAnsiTheme="majorBidi" w:cstheme="majorBidi"/>
                <w:i/>
                <w:iCs/>
                <w:kern w:val="0"/>
                <w:sz w:val="16"/>
                <w:szCs w:val="16"/>
                <w14:ligatures w14:val="none"/>
              </w:rPr>
              <w:t xml:space="preserve">(ref: </w:t>
            </w:r>
            <w:r w:rsidR="008A5F0F">
              <w:rPr>
                <w:rFonts w:asciiTheme="majorBidi" w:eastAsia="Times New Roman" w:hAnsiTheme="majorBidi" w:cstheme="majorBidi"/>
                <w:i/>
                <w:iCs/>
                <w:kern w:val="0"/>
                <w:sz w:val="16"/>
                <w:szCs w:val="16"/>
                <w14:ligatures w14:val="none"/>
              </w:rPr>
              <w:t>N</w:t>
            </w:r>
            <w:r w:rsidR="008A5F0F" w:rsidRPr="00A12542">
              <w:rPr>
                <w:rFonts w:asciiTheme="majorBidi" w:eastAsia="Times New Roman" w:hAnsiTheme="majorBidi" w:cstheme="majorBidi"/>
                <w:i/>
                <w:iCs/>
                <w:kern w:val="0"/>
                <w:sz w:val="16"/>
                <w:szCs w:val="16"/>
                <w14:ligatures w14:val="none"/>
              </w:rPr>
              <w:t>o)</w:t>
            </w:r>
          </w:p>
        </w:tc>
        <w:tc>
          <w:tcPr>
            <w:tcW w:w="344" w:type="pct"/>
            <w:vAlign w:val="center"/>
            <w:tcPrChange w:id="4998" w:author="Bikram Adhikari (bdhikari)" w:date="2025-10-16T14:04:00Z" w16du:dateUtc="2025-10-16T19:04:00Z">
              <w:tcPr>
                <w:tcW w:w="342" w:type="pct"/>
                <w:gridSpan w:val="2"/>
                <w:vAlign w:val="center"/>
              </w:tcPr>
            </w:tcPrChange>
          </w:tcPr>
          <w:p w14:paraId="7A7DF281" w14:textId="0896E96C" w:rsidR="008A5F0F" w:rsidRPr="00B81757" w:rsidRDefault="008A5F0F" w:rsidP="008A5F0F">
            <w:pPr>
              <w:spacing w:after="0" w:line="240" w:lineRule="auto"/>
              <w:jc w:val="center"/>
              <w:rPr>
                <w:rFonts w:asciiTheme="majorBidi" w:hAnsiTheme="majorBidi" w:cstheme="majorBidi"/>
                <w:sz w:val="18"/>
                <w:szCs w:val="18"/>
                <w:rPrChange w:id="4999" w:author="Bikram Adhikari (bdhikari)" w:date="2025-10-16T12:21:00Z" w16du:dateUtc="2025-10-16T17:21:00Z">
                  <w:rPr>
                    <w:rFonts w:asciiTheme="majorBidi" w:eastAsia="Times New Roman" w:hAnsiTheme="majorBidi" w:cstheme="majorBidi"/>
                    <w:kern w:val="0"/>
                    <w:sz w:val="18"/>
                    <w:szCs w:val="18"/>
                    <w14:ligatures w14:val="none"/>
                  </w:rPr>
                </w:rPrChange>
              </w:rPr>
            </w:pPr>
            <w:ins w:id="5000" w:author="Bikram Adhikari (bdhikari)" w:date="2025-10-16T12:18:00Z" w16du:dateUtc="2025-10-16T17:18:00Z">
              <w:r w:rsidRPr="00B81757">
                <w:rPr>
                  <w:rFonts w:asciiTheme="majorBidi" w:hAnsiTheme="majorBidi" w:cstheme="majorBidi"/>
                  <w:sz w:val="18"/>
                  <w:szCs w:val="18"/>
                  <w:rPrChange w:id="5001" w:author="Bikram Adhikari (bdhikari)" w:date="2025-10-16T12:21:00Z" w16du:dateUtc="2025-10-16T17:21:00Z">
                    <w:rPr>
                      <w:color w:val="000000"/>
                      <w:sz w:val="22"/>
                      <w:szCs w:val="22"/>
                    </w:rPr>
                  </w:rPrChange>
                </w:rPr>
                <w:t>1.04</w:t>
              </w:r>
            </w:ins>
            <w:del w:id="5002" w:author="Bikram Adhikari (bdhikari)" w:date="2025-10-16T12:18:00Z" w16du:dateUtc="2025-10-16T17:18:00Z">
              <w:r w:rsidRPr="00A12542" w:rsidDel="008668CA">
                <w:rPr>
                  <w:rFonts w:asciiTheme="majorBidi" w:hAnsiTheme="majorBidi" w:cstheme="majorBidi"/>
                  <w:sz w:val="18"/>
                  <w:szCs w:val="18"/>
                </w:rPr>
                <w:delText>1.08</w:delText>
              </w:r>
            </w:del>
          </w:p>
        </w:tc>
        <w:tc>
          <w:tcPr>
            <w:tcW w:w="715" w:type="pct"/>
            <w:vAlign w:val="center"/>
            <w:tcPrChange w:id="5003" w:author="Bikram Adhikari (bdhikari)" w:date="2025-10-16T14:04:00Z" w16du:dateUtc="2025-10-16T19:04:00Z">
              <w:tcPr>
                <w:tcW w:w="710" w:type="pct"/>
                <w:gridSpan w:val="2"/>
                <w:vAlign w:val="center"/>
              </w:tcPr>
            </w:tcPrChange>
          </w:tcPr>
          <w:p w14:paraId="4CCD40CA" w14:textId="62961566" w:rsidR="008A5F0F" w:rsidRPr="00B81757" w:rsidRDefault="008A5F0F" w:rsidP="008A5F0F">
            <w:pPr>
              <w:spacing w:after="0" w:line="240" w:lineRule="auto"/>
              <w:jc w:val="center"/>
              <w:rPr>
                <w:rFonts w:asciiTheme="majorBidi" w:hAnsiTheme="majorBidi" w:cstheme="majorBidi"/>
                <w:sz w:val="18"/>
                <w:szCs w:val="18"/>
                <w:rPrChange w:id="5004" w:author="Bikram Adhikari (bdhikari)" w:date="2025-10-16T12:21:00Z" w16du:dateUtc="2025-10-16T17:21:00Z">
                  <w:rPr>
                    <w:rFonts w:asciiTheme="majorBidi" w:eastAsia="Times New Roman" w:hAnsiTheme="majorBidi" w:cstheme="majorBidi"/>
                    <w:kern w:val="0"/>
                    <w:sz w:val="18"/>
                    <w:szCs w:val="18"/>
                    <w14:ligatures w14:val="none"/>
                  </w:rPr>
                </w:rPrChange>
              </w:rPr>
            </w:pPr>
            <w:ins w:id="5005" w:author="Bikram Adhikari (bdhikari)" w:date="2025-10-16T12:18:00Z" w16du:dateUtc="2025-10-16T17:18:00Z">
              <w:r w:rsidRPr="00B81757">
                <w:rPr>
                  <w:rFonts w:asciiTheme="majorBidi" w:hAnsiTheme="majorBidi" w:cstheme="majorBidi"/>
                  <w:sz w:val="18"/>
                  <w:szCs w:val="18"/>
                  <w:rPrChange w:id="5006" w:author="Bikram Adhikari (bdhikari)" w:date="2025-10-16T12:21:00Z" w16du:dateUtc="2025-10-16T17:21:00Z">
                    <w:rPr>
                      <w:color w:val="000000"/>
                      <w:sz w:val="22"/>
                      <w:szCs w:val="22"/>
                    </w:rPr>
                  </w:rPrChange>
                </w:rPr>
                <w:t>0.77 – 1.42</w:t>
              </w:r>
            </w:ins>
            <w:del w:id="5007" w:author="Bikram Adhikari (bdhikari)" w:date="2025-10-16T12:18:00Z" w16du:dateUtc="2025-10-16T17:18:00Z">
              <w:r w:rsidRPr="00A12542" w:rsidDel="008668CA">
                <w:rPr>
                  <w:rFonts w:asciiTheme="majorBidi" w:hAnsiTheme="majorBidi" w:cstheme="majorBidi"/>
                  <w:sz w:val="18"/>
                  <w:szCs w:val="18"/>
                </w:rPr>
                <w:delText>0.78 </w:delText>
              </w:r>
              <w:r w:rsidDel="008668CA">
                <w:rPr>
                  <w:rFonts w:asciiTheme="majorBidi" w:hAnsiTheme="majorBidi" w:cstheme="majorBidi"/>
                  <w:sz w:val="18"/>
                  <w:szCs w:val="18"/>
                </w:rPr>
                <w:delText>to</w:delText>
              </w:r>
              <w:r w:rsidRPr="00A12542" w:rsidDel="008668CA">
                <w:rPr>
                  <w:rFonts w:asciiTheme="majorBidi" w:hAnsiTheme="majorBidi" w:cstheme="majorBidi"/>
                  <w:sz w:val="18"/>
                  <w:szCs w:val="18"/>
                </w:rPr>
                <w:delText> 1.50</w:delText>
              </w:r>
            </w:del>
          </w:p>
        </w:tc>
        <w:tc>
          <w:tcPr>
            <w:tcW w:w="409" w:type="pct"/>
            <w:vAlign w:val="center"/>
            <w:tcPrChange w:id="5008" w:author="Bikram Adhikari (bdhikari)" w:date="2025-10-16T14:04:00Z" w16du:dateUtc="2025-10-16T19:04:00Z">
              <w:tcPr>
                <w:tcW w:w="406" w:type="pct"/>
                <w:gridSpan w:val="2"/>
                <w:vAlign w:val="center"/>
              </w:tcPr>
            </w:tcPrChange>
          </w:tcPr>
          <w:p w14:paraId="793B5E05" w14:textId="02BC6F01" w:rsidR="008A5F0F" w:rsidRPr="00B81757" w:rsidRDefault="008A5F0F" w:rsidP="008A5F0F">
            <w:pPr>
              <w:spacing w:after="0" w:line="240" w:lineRule="auto"/>
              <w:jc w:val="center"/>
              <w:rPr>
                <w:rFonts w:asciiTheme="majorBidi" w:hAnsiTheme="majorBidi" w:cstheme="majorBidi"/>
                <w:sz w:val="18"/>
                <w:szCs w:val="18"/>
                <w:rPrChange w:id="5009" w:author="Bikram Adhikari (bdhikari)" w:date="2025-10-16T12:21:00Z" w16du:dateUtc="2025-10-16T17:21:00Z">
                  <w:rPr>
                    <w:rFonts w:asciiTheme="majorBidi" w:eastAsia="Times New Roman" w:hAnsiTheme="majorBidi" w:cstheme="majorBidi"/>
                    <w:kern w:val="0"/>
                    <w:sz w:val="18"/>
                    <w:szCs w:val="18"/>
                    <w14:ligatures w14:val="none"/>
                  </w:rPr>
                </w:rPrChange>
              </w:rPr>
            </w:pPr>
            <w:ins w:id="5010" w:author="Bikram Adhikari (bdhikari)" w:date="2025-10-16T12:18:00Z" w16du:dateUtc="2025-10-16T17:18:00Z">
              <w:r w:rsidRPr="00B81757">
                <w:rPr>
                  <w:rFonts w:asciiTheme="majorBidi" w:hAnsiTheme="majorBidi" w:cstheme="majorBidi"/>
                  <w:sz w:val="18"/>
                  <w:szCs w:val="18"/>
                  <w:rPrChange w:id="5011" w:author="Bikram Adhikari (bdhikari)" w:date="2025-10-16T12:21:00Z" w16du:dateUtc="2025-10-16T17:21:00Z">
                    <w:rPr>
                      <w:color w:val="000000"/>
                      <w:sz w:val="22"/>
                      <w:szCs w:val="22"/>
                    </w:rPr>
                  </w:rPrChange>
                </w:rPr>
                <w:t>0.783</w:t>
              </w:r>
            </w:ins>
            <w:del w:id="5012" w:author="Bikram Adhikari (bdhikari)" w:date="2025-10-16T12:18:00Z" w16du:dateUtc="2025-10-16T17:18:00Z">
              <w:r w:rsidRPr="00A12542" w:rsidDel="008668CA">
                <w:rPr>
                  <w:rFonts w:asciiTheme="majorBidi" w:hAnsiTheme="majorBidi" w:cstheme="majorBidi"/>
                  <w:sz w:val="18"/>
                  <w:szCs w:val="18"/>
                </w:rPr>
                <w:delText>0.635</w:delText>
              </w:r>
            </w:del>
          </w:p>
        </w:tc>
        <w:tc>
          <w:tcPr>
            <w:tcW w:w="344" w:type="pct"/>
            <w:vAlign w:val="center"/>
            <w:tcPrChange w:id="5013" w:author="Bikram Adhikari (bdhikari)" w:date="2025-10-16T14:04:00Z" w16du:dateUtc="2025-10-16T19:04:00Z">
              <w:tcPr>
                <w:tcW w:w="378" w:type="pct"/>
                <w:vAlign w:val="center"/>
              </w:tcPr>
            </w:tcPrChange>
          </w:tcPr>
          <w:p w14:paraId="39A5EA25" w14:textId="4A296333" w:rsidR="008A5F0F" w:rsidRPr="00A12542" w:rsidRDefault="008A5F0F" w:rsidP="008A5F0F">
            <w:pPr>
              <w:spacing w:after="0" w:line="240" w:lineRule="auto"/>
              <w:jc w:val="center"/>
              <w:rPr>
                <w:rFonts w:asciiTheme="majorBidi" w:hAnsiTheme="majorBidi" w:cstheme="majorBidi"/>
                <w:sz w:val="18"/>
                <w:szCs w:val="18"/>
              </w:rPr>
            </w:pPr>
            <w:ins w:id="5014" w:author="Bikram Adhikari (bdhikari)" w:date="2025-10-16T12:23:00Z" w16du:dateUtc="2025-10-16T17:23:00Z">
              <w:r w:rsidRPr="001F4CC8">
                <w:rPr>
                  <w:rFonts w:asciiTheme="majorBidi" w:hAnsiTheme="majorBidi" w:cstheme="majorBidi"/>
                  <w:sz w:val="18"/>
                  <w:szCs w:val="18"/>
                  <w:rPrChange w:id="5015" w:author="Bikram Adhikari (bdhikari)" w:date="2025-10-16T12:58:00Z" w16du:dateUtc="2025-10-16T17:58:00Z">
                    <w:rPr>
                      <w:color w:val="000000"/>
                      <w:sz w:val="22"/>
                      <w:szCs w:val="22"/>
                    </w:rPr>
                  </w:rPrChange>
                </w:rPr>
                <w:t>1</w:t>
              </w:r>
            </w:ins>
            <w:ins w:id="5016" w:author="Bikram Adhikari (bdhikari)" w:date="2025-10-16T13:22:00Z" w16du:dateUtc="2025-10-16T18:22:00Z">
              <w:r>
                <w:rPr>
                  <w:rFonts w:asciiTheme="majorBidi" w:hAnsiTheme="majorBidi" w:cstheme="majorBidi"/>
                  <w:sz w:val="18"/>
                  <w:szCs w:val="18"/>
                </w:rPr>
                <w:t>.00</w:t>
              </w:r>
            </w:ins>
            <w:del w:id="5017" w:author="Bikram Adhikari (bdhikari)" w:date="2025-10-16T12:23:00Z" w16du:dateUtc="2025-10-16T17:23:00Z">
              <w:r w:rsidRPr="00A12542" w:rsidDel="00C51123">
                <w:rPr>
                  <w:rFonts w:asciiTheme="majorBidi" w:hAnsiTheme="majorBidi" w:cstheme="majorBidi"/>
                  <w:sz w:val="18"/>
                  <w:szCs w:val="18"/>
                </w:rPr>
                <w:delText>1.08</w:delText>
              </w:r>
            </w:del>
          </w:p>
        </w:tc>
        <w:tc>
          <w:tcPr>
            <w:tcW w:w="715" w:type="pct"/>
            <w:vAlign w:val="center"/>
            <w:tcPrChange w:id="5018" w:author="Bikram Adhikari (bdhikari)" w:date="2025-10-16T14:04:00Z" w16du:dateUtc="2025-10-16T19:04:00Z">
              <w:tcPr>
                <w:tcW w:w="710" w:type="pct"/>
                <w:gridSpan w:val="2"/>
                <w:vAlign w:val="center"/>
              </w:tcPr>
            </w:tcPrChange>
          </w:tcPr>
          <w:p w14:paraId="2D144DF5" w14:textId="44037895" w:rsidR="008A5F0F" w:rsidRPr="00A12542" w:rsidRDefault="008A5F0F" w:rsidP="008A5F0F">
            <w:pPr>
              <w:spacing w:after="0" w:line="240" w:lineRule="auto"/>
              <w:jc w:val="center"/>
              <w:rPr>
                <w:rFonts w:asciiTheme="majorBidi" w:hAnsiTheme="majorBidi" w:cstheme="majorBidi"/>
                <w:sz w:val="18"/>
                <w:szCs w:val="18"/>
              </w:rPr>
            </w:pPr>
            <w:ins w:id="5019" w:author="Bikram Adhikari (bdhikari)" w:date="2025-10-16T12:23:00Z" w16du:dateUtc="2025-10-16T17:23:00Z">
              <w:r w:rsidRPr="00025173">
                <w:rPr>
                  <w:rFonts w:asciiTheme="majorBidi" w:hAnsiTheme="majorBidi" w:cstheme="majorBidi"/>
                  <w:sz w:val="18"/>
                  <w:szCs w:val="18"/>
                  <w:rPrChange w:id="5020" w:author="Bikram Adhikari (bdhikari)" w:date="2025-10-16T12:26:00Z" w16du:dateUtc="2025-10-16T17:26:00Z">
                    <w:rPr>
                      <w:color w:val="000000"/>
                      <w:sz w:val="22"/>
                      <w:szCs w:val="22"/>
                    </w:rPr>
                  </w:rPrChange>
                </w:rPr>
                <w:t>0.70 – 1.42</w:t>
              </w:r>
            </w:ins>
            <w:del w:id="5021" w:author="Bikram Adhikari (bdhikari)" w:date="2025-10-16T12:23:00Z" w16du:dateUtc="2025-10-16T17:23:00Z">
              <w:r w:rsidRPr="00A12542" w:rsidDel="00C51123">
                <w:rPr>
                  <w:rFonts w:asciiTheme="majorBidi" w:hAnsiTheme="majorBidi" w:cstheme="majorBidi"/>
                  <w:sz w:val="18"/>
                  <w:szCs w:val="18"/>
                </w:rPr>
                <w:delText>0.75 </w:delText>
              </w:r>
              <w:r w:rsidDel="00C51123">
                <w:rPr>
                  <w:rFonts w:asciiTheme="majorBidi" w:hAnsiTheme="majorBidi" w:cstheme="majorBidi"/>
                  <w:sz w:val="18"/>
                  <w:szCs w:val="18"/>
                </w:rPr>
                <w:delText>to</w:delText>
              </w:r>
              <w:r w:rsidRPr="00A12542" w:rsidDel="00C51123">
                <w:rPr>
                  <w:rFonts w:asciiTheme="majorBidi" w:hAnsiTheme="majorBidi" w:cstheme="majorBidi"/>
                  <w:sz w:val="18"/>
                  <w:szCs w:val="18"/>
                </w:rPr>
                <w:delText> 1.56</w:delText>
              </w:r>
            </w:del>
          </w:p>
        </w:tc>
        <w:tc>
          <w:tcPr>
            <w:tcW w:w="409" w:type="pct"/>
            <w:vAlign w:val="center"/>
            <w:tcPrChange w:id="5022" w:author="Bikram Adhikari (bdhikari)" w:date="2025-10-16T14:04:00Z" w16du:dateUtc="2025-10-16T19:04:00Z">
              <w:tcPr>
                <w:tcW w:w="406" w:type="pct"/>
                <w:gridSpan w:val="2"/>
                <w:vAlign w:val="center"/>
              </w:tcPr>
            </w:tcPrChange>
          </w:tcPr>
          <w:p w14:paraId="7EFF7289" w14:textId="2AFECF0A" w:rsidR="008A5F0F" w:rsidRPr="00A12542" w:rsidRDefault="008A5F0F" w:rsidP="008A5F0F">
            <w:pPr>
              <w:spacing w:after="0" w:line="240" w:lineRule="auto"/>
              <w:jc w:val="center"/>
              <w:rPr>
                <w:rFonts w:asciiTheme="majorBidi" w:hAnsiTheme="majorBidi" w:cstheme="majorBidi"/>
                <w:sz w:val="18"/>
                <w:szCs w:val="18"/>
              </w:rPr>
            </w:pPr>
            <w:ins w:id="5023" w:author="Bikram Adhikari (bdhikari)" w:date="2025-10-16T12:23:00Z" w16du:dateUtc="2025-10-16T17:23:00Z">
              <w:r w:rsidRPr="00025173">
                <w:rPr>
                  <w:rFonts w:asciiTheme="majorBidi" w:hAnsiTheme="majorBidi" w:cstheme="majorBidi"/>
                  <w:sz w:val="18"/>
                  <w:szCs w:val="18"/>
                  <w:rPrChange w:id="5024" w:author="Bikram Adhikari (bdhikari)" w:date="2025-10-16T12:26:00Z" w16du:dateUtc="2025-10-16T17:26:00Z">
                    <w:rPr>
                      <w:color w:val="000000"/>
                      <w:sz w:val="22"/>
                      <w:szCs w:val="22"/>
                    </w:rPr>
                  </w:rPrChange>
                </w:rPr>
                <w:t>0.996</w:t>
              </w:r>
            </w:ins>
            <w:del w:id="5025" w:author="Bikram Adhikari (bdhikari)" w:date="2025-10-16T12:23:00Z" w16du:dateUtc="2025-10-16T17:23:00Z">
              <w:r w:rsidRPr="00A12542" w:rsidDel="00C51123">
                <w:rPr>
                  <w:rFonts w:asciiTheme="majorBidi" w:hAnsiTheme="majorBidi" w:cstheme="majorBidi"/>
                  <w:sz w:val="18"/>
                  <w:szCs w:val="18"/>
                </w:rPr>
                <w:delText>0.688</w:delText>
              </w:r>
            </w:del>
          </w:p>
        </w:tc>
        <w:tc>
          <w:tcPr>
            <w:tcW w:w="344" w:type="pct"/>
            <w:vAlign w:val="center"/>
            <w:tcPrChange w:id="5026" w:author="Bikram Adhikari (bdhikari)" w:date="2025-10-16T14:04:00Z" w16du:dateUtc="2025-10-16T19:04:00Z">
              <w:tcPr>
                <w:tcW w:w="342" w:type="pct"/>
                <w:gridSpan w:val="2"/>
                <w:vAlign w:val="center"/>
              </w:tcPr>
            </w:tcPrChange>
          </w:tcPr>
          <w:p w14:paraId="5727A096" w14:textId="4C70C9B7" w:rsidR="008A5F0F" w:rsidRPr="00A12542" w:rsidRDefault="008A5F0F" w:rsidP="008A5F0F">
            <w:pPr>
              <w:spacing w:after="0" w:line="240" w:lineRule="auto"/>
              <w:jc w:val="center"/>
              <w:rPr>
                <w:rFonts w:asciiTheme="majorBidi" w:hAnsiTheme="majorBidi" w:cstheme="majorBidi"/>
                <w:sz w:val="18"/>
                <w:szCs w:val="18"/>
              </w:rPr>
            </w:pPr>
            <w:ins w:id="5027" w:author="Bikram Adhikari (bdhikari)" w:date="2025-10-16T12:25:00Z" w16du:dateUtc="2025-10-16T17:25:00Z">
              <w:r w:rsidRPr="00025173">
                <w:rPr>
                  <w:rFonts w:asciiTheme="majorBidi" w:hAnsiTheme="majorBidi" w:cstheme="majorBidi"/>
                  <w:sz w:val="18"/>
                  <w:szCs w:val="18"/>
                  <w:rPrChange w:id="5028" w:author="Bikram Adhikari (bdhikari)" w:date="2025-10-16T12:26:00Z" w16du:dateUtc="2025-10-16T17:26:00Z">
                    <w:rPr>
                      <w:color w:val="000000"/>
                      <w:sz w:val="22"/>
                      <w:szCs w:val="22"/>
                    </w:rPr>
                  </w:rPrChange>
                </w:rPr>
                <w:t>0.89</w:t>
              </w:r>
            </w:ins>
            <w:del w:id="5029" w:author="Bikram Adhikari (bdhikari)" w:date="2025-10-16T12:25:00Z" w16du:dateUtc="2025-10-16T17:25:00Z">
              <w:r w:rsidRPr="00A12542" w:rsidDel="0097010C">
                <w:rPr>
                  <w:rFonts w:asciiTheme="majorBidi" w:hAnsiTheme="majorBidi" w:cstheme="majorBidi"/>
                  <w:sz w:val="18"/>
                  <w:szCs w:val="18"/>
                </w:rPr>
                <w:delText>0.99</w:delText>
              </w:r>
            </w:del>
          </w:p>
        </w:tc>
        <w:tc>
          <w:tcPr>
            <w:tcW w:w="715" w:type="pct"/>
            <w:vAlign w:val="center"/>
            <w:tcPrChange w:id="5030" w:author="Bikram Adhikari (bdhikari)" w:date="2025-10-16T14:04:00Z" w16du:dateUtc="2025-10-16T19:04:00Z">
              <w:tcPr>
                <w:tcW w:w="710" w:type="pct"/>
                <w:gridSpan w:val="2"/>
                <w:vAlign w:val="center"/>
              </w:tcPr>
            </w:tcPrChange>
          </w:tcPr>
          <w:p w14:paraId="7B88544B" w14:textId="0C84FB5C" w:rsidR="008A5F0F" w:rsidRPr="00A12542" w:rsidRDefault="008A5F0F" w:rsidP="008A5F0F">
            <w:pPr>
              <w:spacing w:after="0" w:line="240" w:lineRule="auto"/>
              <w:jc w:val="center"/>
              <w:rPr>
                <w:rFonts w:asciiTheme="majorBidi" w:hAnsiTheme="majorBidi" w:cstheme="majorBidi"/>
                <w:sz w:val="18"/>
                <w:szCs w:val="18"/>
              </w:rPr>
            </w:pPr>
            <w:ins w:id="5031" w:author="Bikram Adhikari (bdhikari)" w:date="2025-10-16T12:25:00Z" w16du:dateUtc="2025-10-16T17:25:00Z">
              <w:r w:rsidRPr="00025173">
                <w:rPr>
                  <w:rFonts w:asciiTheme="majorBidi" w:hAnsiTheme="majorBidi" w:cstheme="majorBidi"/>
                  <w:sz w:val="18"/>
                  <w:szCs w:val="18"/>
                  <w:rPrChange w:id="5032" w:author="Bikram Adhikari (bdhikari)" w:date="2025-10-16T12:26:00Z" w16du:dateUtc="2025-10-16T17:26:00Z">
                    <w:rPr>
                      <w:color w:val="000000"/>
                      <w:sz w:val="22"/>
                      <w:szCs w:val="22"/>
                    </w:rPr>
                  </w:rPrChange>
                </w:rPr>
                <w:t>0.59 – 1.34</w:t>
              </w:r>
            </w:ins>
            <w:del w:id="5033" w:author="Bikram Adhikari (bdhikari)" w:date="2025-10-16T12:25:00Z" w16du:dateUtc="2025-10-16T17:25:00Z">
              <w:r w:rsidRPr="00A12542" w:rsidDel="0097010C">
                <w:rPr>
                  <w:rFonts w:asciiTheme="majorBidi" w:hAnsiTheme="majorBidi" w:cstheme="majorBidi"/>
                  <w:sz w:val="18"/>
                  <w:szCs w:val="18"/>
                </w:rPr>
                <w:delText>0.65 </w:delText>
              </w:r>
              <w:r w:rsidDel="0097010C">
                <w:rPr>
                  <w:rFonts w:asciiTheme="majorBidi" w:hAnsiTheme="majorBidi" w:cstheme="majorBidi"/>
                  <w:sz w:val="18"/>
                  <w:szCs w:val="18"/>
                </w:rPr>
                <w:delText>to</w:delText>
              </w:r>
              <w:r w:rsidRPr="00A12542" w:rsidDel="0097010C">
                <w:rPr>
                  <w:rFonts w:asciiTheme="majorBidi" w:hAnsiTheme="majorBidi" w:cstheme="majorBidi"/>
                  <w:sz w:val="18"/>
                  <w:szCs w:val="18"/>
                </w:rPr>
                <w:delText> 1.52</w:delText>
              </w:r>
            </w:del>
          </w:p>
        </w:tc>
        <w:tc>
          <w:tcPr>
            <w:tcW w:w="481" w:type="pct"/>
            <w:vAlign w:val="center"/>
            <w:tcPrChange w:id="5034" w:author="Bikram Adhikari (bdhikari)" w:date="2025-10-16T14:04:00Z" w16du:dateUtc="2025-10-16T19:04:00Z">
              <w:tcPr>
                <w:tcW w:w="478" w:type="pct"/>
                <w:gridSpan w:val="2"/>
                <w:vAlign w:val="center"/>
              </w:tcPr>
            </w:tcPrChange>
          </w:tcPr>
          <w:p w14:paraId="3816AD38" w14:textId="26FFFE79" w:rsidR="008A5F0F" w:rsidRPr="00A12542" w:rsidRDefault="008A5F0F" w:rsidP="008A5F0F">
            <w:pPr>
              <w:spacing w:after="0" w:line="240" w:lineRule="auto"/>
              <w:jc w:val="center"/>
              <w:rPr>
                <w:rFonts w:asciiTheme="majorBidi" w:hAnsiTheme="majorBidi" w:cstheme="majorBidi"/>
                <w:sz w:val="18"/>
                <w:szCs w:val="18"/>
              </w:rPr>
            </w:pPr>
            <w:ins w:id="5035" w:author="Bikram Adhikari (bdhikari)" w:date="2025-10-16T12:25:00Z" w16du:dateUtc="2025-10-16T17:25:00Z">
              <w:r w:rsidRPr="00025173">
                <w:rPr>
                  <w:rFonts w:asciiTheme="majorBidi" w:hAnsiTheme="majorBidi" w:cstheme="majorBidi"/>
                  <w:sz w:val="18"/>
                  <w:szCs w:val="18"/>
                  <w:rPrChange w:id="5036" w:author="Bikram Adhikari (bdhikari)" w:date="2025-10-16T12:26:00Z" w16du:dateUtc="2025-10-16T17:26:00Z">
                    <w:rPr>
                      <w:color w:val="000000"/>
                      <w:sz w:val="22"/>
                      <w:szCs w:val="22"/>
                    </w:rPr>
                  </w:rPrChange>
                </w:rPr>
                <w:t>0.572</w:t>
              </w:r>
            </w:ins>
            <w:del w:id="5037" w:author="Bikram Adhikari (bdhikari)" w:date="2025-10-16T12:25:00Z" w16du:dateUtc="2025-10-16T17:25:00Z">
              <w:r w:rsidRPr="00A12542" w:rsidDel="0097010C">
                <w:rPr>
                  <w:rFonts w:asciiTheme="majorBidi" w:hAnsiTheme="majorBidi" w:cstheme="majorBidi"/>
                  <w:sz w:val="18"/>
                  <w:szCs w:val="18"/>
                </w:rPr>
                <w:delText>0.979</w:delText>
              </w:r>
            </w:del>
          </w:p>
        </w:tc>
      </w:tr>
      <w:tr w:rsidR="008A5F0F" w:rsidRPr="00A12542" w14:paraId="121AA72E" w14:textId="77777777" w:rsidTr="008A5F0F">
        <w:trPr>
          <w:trHeight w:val="20"/>
          <w:trPrChange w:id="5038" w:author="Bikram Adhikari (bdhikari)" w:date="2025-10-16T14:04:00Z" w16du:dateUtc="2025-10-16T19:04:00Z">
            <w:trPr>
              <w:trHeight w:val="20"/>
            </w:trPr>
          </w:trPrChange>
        </w:trPr>
        <w:tc>
          <w:tcPr>
            <w:tcW w:w="522" w:type="pct"/>
            <w:vAlign w:val="center"/>
            <w:tcPrChange w:id="5039" w:author="Bikram Adhikari (bdhikari)" w:date="2025-10-16T14:04:00Z" w16du:dateUtc="2025-10-16T19:04:00Z">
              <w:tcPr>
                <w:tcW w:w="497" w:type="pct"/>
                <w:vAlign w:val="center"/>
              </w:tcPr>
            </w:tcPrChange>
          </w:tcPr>
          <w:p w14:paraId="47D8207A" w14:textId="163462C3" w:rsidR="008A5F0F" w:rsidRPr="00A12542" w:rsidRDefault="00075FBA" w:rsidP="008A5F0F">
            <w:pPr>
              <w:spacing w:after="0" w:line="240" w:lineRule="auto"/>
              <w:rPr>
                <w:rFonts w:asciiTheme="majorBidi" w:eastAsia="Times New Roman" w:hAnsiTheme="majorBidi" w:cstheme="majorBidi"/>
                <w:b/>
                <w:bCs/>
                <w:kern w:val="0"/>
                <w:sz w:val="16"/>
                <w:szCs w:val="16"/>
                <w14:ligatures w14:val="none"/>
              </w:rPr>
            </w:pPr>
            <w:ins w:id="5040" w:author="Bikram Adhikari (bdhikari)" w:date="2025-10-16T14:37:00Z" w16du:dateUtc="2025-10-16T19:37:00Z">
              <w:r w:rsidRPr="00075FBA">
                <w:rPr>
                  <w:rFonts w:ascii="Times New Roman" w:eastAsia="Times New Roman" w:hAnsi="Times New Roman" w:cs="Times New Roman"/>
                  <w:b/>
                  <w:bCs/>
                  <w:sz w:val="18"/>
                  <w:szCs w:val="18"/>
                  <w:rPrChange w:id="5041" w:author="Bikram Adhikari (bdhikari)" w:date="2025-10-16T14:37:00Z" w16du:dateUtc="2025-10-16T19:37:00Z">
                    <w:rPr>
                      <w:rFonts w:ascii="Times New Roman" w:eastAsia="Times New Roman" w:hAnsi="Times New Roman" w:cs="Times New Roman"/>
                      <w:b/>
                      <w:bCs/>
                      <w:sz w:val="22"/>
                      <w:szCs w:val="22"/>
                    </w:rPr>
                  </w:rPrChange>
                </w:rPr>
                <w:t>Maternal BMI</w:t>
              </w:r>
              <w:r w:rsidRPr="00075FBA" w:rsidDel="00075FBA">
                <w:rPr>
                  <w:rFonts w:asciiTheme="majorBidi" w:eastAsia="Times New Roman" w:hAnsiTheme="majorBidi" w:cstheme="majorBidi"/>
                  <w:b/>
                  <w:bCs/>
                  <w:kern w:val="0"/>
                  <w:sz w:val="12"/>
                  <w:szCs w:val="12"/>
                  <w14:ligatures w14:val="none"/>
                  <w:rPrChange w:id="5042" w:author="Bikram Adhikari (bdhikari)" w:date="2025-10-16T14:37:00Z" w16du:dateUtc="2025-10-16T19:37:00Z">
                    <w:rPr>
                      <w:rFonts w:asciiTheme="majorBidi" w:eastAsia="Times New Roman" w:hAnsiTheme="majorBidi" w:cstheme="majorBidi"/>
                      <w:b/>
                      <w:bCs/>
                      <w:kern w:val="0"/>
                      <w:sz w:val="16"/>
                      <w:szCs w:val="16"/>
                      <w14:ligatures w14:val="none"/>
                    </w:rPr>
                  </w:rPrChange>
                </w:rPr>
                <w:t xml:space="preserve"> </w:t>
              </w:r>
            </w:ins>
            <w:del w:id="5043" w:author="Bikram Adhikari (bdhikari)" w:date="2025-10-16T14:37:00Z" w16du:dateUtc="2025-10-16T19:37:00Z">
              <w:r w:rsidR="008A5F0F" w:rsidRPr="00A12542" w:rsidDel="00075FBA">
                <w:rPr>
                  <w:rFonts w:asciiTheme="majorBidi" w:eastAsia="Times New Roman" w:hAnsiTheme="majorBidi" w:cstheme="majorBidi"/>
                  <w:b/>
                  <w:bCs/>
                  <w:kern w:val="0"/>
                  <w:sz w:val="16"/>
                  <w:szCs w:val="16"/>
                  <w14:ligatures w14:val="none"/>
                </w:rPr>
                <w:delText xml:space="preserve">Maternal nutrition status </w:delText>
              </w:r>
            </w:del>
            <w:r w:rsidR="008A5F0F" w:rsidRPr="00A12542">
              <w:rPr>
                <w:rFonts w:asciiTheme="majorBidi" w:eastAsia="Times New Roman" w:hAnsiTheme="majorBidi" w:cstheme="majorBidi"/>
                <w:i/>
                <w:iCs/>
                <w:kern w:val="0"/>
                <w:sz w:val="16"/>
                <w:szCs w:val="16"/>
                <w14:ligatures w14:val="none"/>
              </w:rPr>
              <w:t>(ref: average weight)</w:t>
            </w:r>
          </w:p>
        </w:tc>
        <w:tc>
          <w:tcPr>
            <w:tcW w:w="344" w:type="pct"/>
            <w:vAlign w:val="center"/>
            <w:tcPrChange w:id="5044" w:author="Bikram Adhikari (bdhikari)" w:date="2025-10-16T14:04:00Z" w16du:dateUtc="2025-10-16T19:04:00Z">
              <w:tcPr>
                <w:tcW w:w="331" w:type="pct"/>
                <w:gridSpan w:val="2"/>
                <w:vAlign w:val="center"/>
              </w:tcPr>
            </w:tcPrChange>
          </w:tcPr>
          <w:p w14:paraId="4962B4F9" w14:textId="2E57586B" w:rsidR="008A5F0F" w:rsidRPr="00B81757" w:rsidRDefault="008A5F0F" w:rsidP="008A5F0F">
            <w:pPr>
              <w:spacing w:after="0" w:line="240" w:lineRule="auto"/>
              <w:jc w:val="center"/>
              <w:rPr>
                <w:rFonts w:asciiTheme="majorBidi" w:hAnsiTheme="majorBidi" w:cstheme="majorBidi"/>
                <w:sz w:val="18"/>
                <w:szCs w:val="18"/>
                <w:rPrChange w:id="5045"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715" w:type="pct"/>
            <w:vAlign w:val="center"/>
            <w:tcPrChange w:id="5046" w:author="Bikram Adhikari (bdhikari)" w:date="2025-10-16T14:04:00Z" w16du:dateUtc="2025-10-16T19:04:00Z">
              <w:tcPr>
                <w:tcW w:w="679" w:type="pct"/>
                <w:gridSpan w:val="2"/>
                <w:vAlign w:val="center"/>
              </w:tcPr>
            </w:tcPrChange>
          </w:tcPr>
          <w:p w14:paraId="6AC58753" w14:textId="67E7CA26" w:rsidR="008A5F0F" w:rsidRPr="00B81757" w:rsidRDefault="008A5F0F" w:rsidP="008A5F0F">
            <w:pPr>
              <w:spacing w:after="0" w:line="240" w:lineRule="auto"/>
              <w:jc w:val="center"/>
              <w:rPr>
                <w:rFonts w:asciiTheme="majorBidi" w:hAnsiTheme="majorBidi" w:cstheme="majorBidi"/>
                <w:sz w:val="18"/>
                <w:szCs w:val="18"/>
                <w:rPrChange w:id="5047"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409" w:type="pct"/>
            <w:vAlign w:val="center"/>
            <w:tcPrChange w:id="5048" w:author="Bikram Adhikari (bdhikari)" w:date="2025-10-16T14:04:00Z" w16du:dateUtc="2025-10-16T19:04:00Z">
              <w:tcPr>
                <w:tcW w:w="391" w:type="pct"/>
                <w:gridSpan w:val="2"/>
                <w:vAlign w:val="center"/>
              </w:tcPr>
            </w:tcPrChange>
          </w:tcPr>
          <w:p w14:paraId="36E5774F" w14:textId="4243065F" w:rsidR="008A5F0F" w:rsidRPr="00B81757" w:rsidRDefault="008A5F0F" w:rsidP="008A5F0F">
            <w:pPr>
              <w:spacing w:after="0" w:line="240" w:lineRule="auto"/>
              <w:jc w:val="center"/>
              <w:rPr>
                <w:rFonts w:asciiTheme="majorBidi" w:hAnsiTheme="majorBidi" w:cstheme="majorBidi"/>
                <w:sz w:val="18"/>
                <w:szCs w:val="18"/>
                <w:rPrChange w:id="5049" w:author="Bikram Adhikari (bdhikari)" w:date="2025-10-16T12:21:00Z" w16du:dateUtc="2025-10-16T17:21:00Z">
                  <w:rPr>
                    <w:rFonts w:asciiTheme="majorBidi" w:eastAsia="Times New Roman" w:hAnsiTheme="majorBidi" w:cstheme="majorBidi"/>
                    <w:kern w:val="0"/>
                    <w:sz w:val="18"/>
                    <w:szCs w:val="18"/>
                    <w14:ligatures w14:val="none"/>
                  </w:rPr>
                </w:rPrChange>
              </w:rPr>
            </w:pPr>
          </w:p>
        </w:tc>
        <w:tc>
          <w:tcPr>
            <w:tcW w:w="344" w:type="pct"/>
            <w:vAlign w:val="center"/>
            <w:tcPrChange w:id="5050" w:author="Bikram Adhikari (bdhikari)" w:date="2025-10-16T14:04:00Z" w16du:dateUtc="2025-10-16T19:04:00Z">
              <w:tcPr>
                <w:tcW w:w="365" w:type="pct"/>
                <w:gridSpan w:val="3"/>
                <w:vAlign w:val="center"/>
              </w:tcPr>
            </w:tcPrChange>
          </w:tcPr>
          <w:p w14:paraId="1C1EEACB" w14:textId="205839F0" w:rsidR="008A5F0F" w:rsidRPr="001F4CC8" w:rsidRDefault="008A5F0F" w:rsidP="008A5F0F">
            <w:pPr>
              <w:spacing w:after="0" w:line="240" w:lineRule="auto"/>
              <w:jc w:val="center"/>
              <w:rPr>
                <w:rFonts w:asciiTheme="majorBidi" w:hAnsiTheme="majorBidi" w:cstheme="majorBidi"/>
                <w:sz w:val="18"/>
                <w:szCs w:val="18"/>
                <w:rPrChange w:id="5051" w:author="Bikram Adhikari (bdhikari)" w:date="2025-10-16T12:58:00Z" w16du:dateUtc="2025-10-16T17:58:00Z">
                  <w:rPr>
                    <w:rFonts w:asciiTheme="majorBidi" w:eastAsia="Times New Roman" w:hAnsiTheme="majorBidi" w:cstheme="majorBidi"/>
                    <w:kern w:val="0"/>
                    <w:sz w:val="18"/>
                    <w:szCs w:val="18"/>
                    <w14:ligatures w14:val="none"/>
                  </w:rPr>
                </w:rPrChange>
              </w:rPr>
            </w:pPr>
          </w:p>
        </w:tc>
        <w:tc>
          <w:tcPr>
            <w:tcW w:w="715" w:type="pct"/>
            <w:vAlign w:val="center"/>
            <w:tcPrChange w:id="5052" w:author="Bikram Adhikari (bdhikari)" w:date="2025-10-16T14:04:00Z" w16du:dateUtc="2025-10-16T19:04:00Z">
              <w:tcPr>
                <w:tcW w:w="750" w:type="pct"/>
                <w:gridSpan w:val="2"/>
                <w:vAlign w:val="center"/>
              </w:tcPr>
            </w:tcPrChange>
          </w:tcPr>
          <w:p w14:paraId="69222019" w14:textId="73B37457" w:rsidR="008A5F0F" w:rsidRPr="00025173" w:rsidRDefault="008A5F0F" w:rsidP="008A5F0F">
            <w:pPr>
              <w:spacing w:after="0" w:line="240" w:lineRule="auto"/>
              <w:jc w:val="center"/>
              <w:rPr>
                <w:rFonts w:asciiTheme="majorBidi" w:hAnsiTheme="majorBidi" w:cstheme="majorBidi"/>
                <w:sz w:val="18"/>
                <w:szCs w:val="18"/>
                <w:rPrChange w:id="5053"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409" w:type="pct"/>
            <w:vAlign w:val="center"/>
            <w:tcPrChange w:id="5054" w:author="Bikram Adhikari (bdhikari)" w:date="2025-10-16T14:04:00Z" w16du:dateUtc="2025-10-16T19:04:00Z">
              <w:tcPr>
                <w:tcW w:w="435" w:type="pct"/>
                <w:gridSpan w:val="2"/>
                <w:vAlign w:val="center"/>
              </w:tcPr>
            </w:tcPrChange>
          </w:tcPr>
          <w:p w14:paraId="5D363B51" w14:textId="46832ABC" w:rsidR="008A5F0F" w:rsidRPr="00025173" w:rsidRDefault="008A5F0F" w:rsidP="008A5F0F">
            <w:pPr>
              <w:spacing w:after="0" w:line="240" w:lineRule="auto"/>
              <w:jc w:val="center"/>
              <w:rPr>
                <w:rFonts w:asciiTheme="majorBidi" w:hAnsiTheme="majorBidi" w:cstheme="majorBidi"/>
                <w:sz w:val="18"/>
                <w:szCs w:val="18"/>
                <w:rPrChange w:id="5055"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344" w:type="pct"/>
            <w:vAlign w:val="center"/>
            <w:tcPrChange w:id="5056" w:author="Bikram Adhikari (bdhikari)" w:date="2025-10-16T14:04:00Z" w16du:dateUtc="2025-10-16T19:04:00Z">
              <w:tcPr>
                <w:tcW w:w="365" w:type="pct"/>
                <w:gridSpan w:val="2"/>
                <w:vAlign w:val="center"/>
              </w:tcPr>
            </w:tcPrChange>
          </w:tcPr>
          <w:p w14:paraId="048E8346" w14:textId="310B5553" w:rsidR="008A5F0F" w:rsidRPr="00025173" w:rsidRDefault="008A5F0F" w:rsidP="008A5F0F">
            <w:pPr>
              <w:spacing w:after="0" w:line="240" w:lineRule="auto"/>
              <w:jc w:val="center"/>
              <w:rPr>
                <w:rFonts w:asciiTheme="majorBidi" w:hAnsiTheme="majorBidi" w:cstheme="majorBidi"/>
                <w:sz w:val="18"/>
                <w:szCs w:val="18"/>
                <w:rPrChange w:id="5057"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715" w:type="pct"/>
            <w:vAlign w:val="center"/>
            <w:tcPrChange w:id="5058" w:author="Bikram Adhikari (bdhikari)" w:date="2025-10-16T14:04:00Z" w16du:dateUtc="2025-10-16T19:04:00Z">
              <w:tcPr>
                <w:tcW w:w="750" w:type="pct"/>
                <w:gridSpan w:val="2"/>
                <w:vAlign w:val="center"/>
              </w:tcPr>
            </w:tcPrChange>
          </w:tcPr>
          <w:p w14:paraId="6A4EB6AB" w14:textId="1AD521A1" w:rsidR="008A5F0F" w:rsidRPr="00025173" w:rsidRDefault="008A5F0F" w:rsidP="008A5F0F">
            <w:pPr>
              <w:spacing w:after="0" w:line="240" w:lineRule="auto"/>
              <w:jc w:val="center"/>
              <w:rPr>
                <w:rFonts w:asciiTheme="majorBidi" w:hAnsiTheme="majorBidi" w:cstheme="majorBidi"/>
                <w:sz w:val="18"/>
                <w:szCs w:val="18"/>
                <w:rPrChange w:id="5059" w:author="Bikram Adhikari (bdhikari)" w:date="2025-10-16T12:26:00Z" w16du:dateUtc="2025-10-16T17:26:00Z">
                  <w:rPr>
                    <w:rFonts w:asciiTheme="majorBidi" w:eastAsia="Times New Roman" w:hAnsiTheme="majorBidi" w:cstheme="majorBidi"/>
                    <w:kern w:val="0"/>
                    <w:sz w:val="18"/>
                    <w:szCs w:val="18"/>
                    <w14:ligatures w14:val="none"/>
                  </w:rPr>
                </w:rPrChange>
              </w:rPr>
            </w:pPr>
          </w:p>
        </w:tc>
        <w:tc>
          <w:tcPr>
            <w:tcW w:w="481" w:type="pct"/>
            <w:vAlign w:val="center"/>
            <w:tcPrChange w:id="5060" w:author="Bikram Adhikari (bdhikari)" w:date="2025-10-16T14:04:00Z" w16du:dateUtc="2025-10-16T19:04:00Z">
              <w:tcPr>
                <w:tcW w:w="435" w:type="pct"/>
                <w:vAlign w:val="center"/>
              </w:tcPr>
            </w:tcPrChange>
          </w:tcPr>
          <w:p w14:paraId="68C2BEB2" w14:textId="7D77D41C" w:rsidR="008A5F0F" w:rsidRPr="00025173" w:rsidRDefault="008A5F0F" w:rsidP="008A5F0F">
            <w:pPr>
              <w:spacing w:after="0" w:line="240" w:lineRule="auto"/>
              <w:jc w:val="center"/>
              <w:rPr>
                <w:rFonts w:asciiTheme="majorBidi" w:hAnsiTheme="majorBidi" w:cstheme="majorBidi"/>
                <w:sz w:val="18"/>
                <w:szCs w:val="18"/>
                <w:rPrChange w:id="5061" w:author="Bikram Adhikari (bdhikari)" w:date="2025-10-16T12:26:00Z" w16du:dateUtc="2025-10-16T17:26:00Z">
                  <w:rPr>
                    <w:rFonts w:asciiTheme="majorBidi" w:eastAsia="Times New Roman" w:hAnsiTheme="majorBidi" w:cstheme="majorBidi"/>
                    <w:kern w:val="0"/>
                    <w:sz w:val="18"/>
                    <w:szCs w:val="18"/>
                    <w14:ligatures w14:val="none"/>
                  </w:rPr>
                </w:rPrChange>
              </w:rPr>
            </w:pPr>
          </w:p>
        </w:tc>
      </w:tr>
      <w:tr w:rsidR="008A5F0F" w:rsidRPr="00A12542" w14:paraId="25477E2C" w14:textId="3BB8F4E0" w:rsidTr="008A5F0F">
        <w:trPr>
          <w:trHeight w:val="20"/>
          <w:trPrChange w:id="5062" w:author="Bikram Adhikari (bdhikari)" w:date="2025-10-16T14:04:00Z" w16du:dateUtc="2025-10-16T19:04:00Z">
            <w:trPr>
              <w:trHeight w:val="20"/>
            </w:trPr>
          </w:trPrChange>
        </w:trPr>
        <w:tc>
          <w:tcPr>
            <w:tcW w:w="522" w:type="pct"/>
            <w:vAlign w:val="center"/>
            <w:hideMark/>
            <w:tcPrChange w:id="5063" w:author="Bikram Adhikari (bdhikari)" w:date="2025-10-16T14:04:00Z" w16du:dateUtc="2025-10-16T19:04:00Z">
              <w:tcPr>
                <w:tcW w:w="519" w:type="pct"/>
                <w:gridSpan w:val="2"/>
                <w:vAlign w:val="center"/>
                <w:hideMark/>
              </w:tcPr>
            </w:tcPrChange>
          </w:tcPr>
          <w:p w14:paraId="26A39753" w14:textId="45FAA57D"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Overweight and obese</w:t>
            </w:r>
          </w:p>
        </w:tc>
        <w:tc>
          <w:tcPr>
            <w:tcW w:w="344" w:type="pct"/>
            <w:vAlign w:val="center"/>
            <w:tcPrChange w:id="5064" w:author="Bikram Adhikari (bdhikari)" w:date="2025-10-16T14:04:00Z" w16du:dateUtc="2025-10-16T19:04:00Z">
              <w:tcPr>
                <w:tcW w:w="342" w:type="pct"/>
                <w:gridSpan w:val="2"/>
                <w:vAlign w:val="center"/>
              </w:tcPr>
            </w:tcPrChange>
          </w:tcPr>
          <w:p w14:paraId="6CF10020" w14:textId="1D1F8C2A" w:rsidR="008A5F0F" w:rsidRPr="00B81757" w:rsidRDefault="008A5F0F" w:rsidP="008A5F0F">
            <w:pPr>
              <w:spacing w:after="0" w:line="240" w:lineRule="auto"/>
              <w:jc w:val="center"/>
              <w:rPr>
                <w:rFonts w:asciiTheme="majorBidi" w:hAnsiTheme="majorBidi" w:cstheme="majorBidi"/>
                <w:sz w:val="18"/>
                <w:szCs w:val="18"/>
                <w:rPrChange w:id="5065" w:author="Bikram Adhikari (bdhikari)" w:date="2025-10-16T12:21:00Z" w16du:dateUtc="2025-10-16T17:21:00Z">
                  <w:rPr>
                    <w:rFonts w:asciiTheme="majorBidi" w:eastAsia="Times New Roman" w:hAnsiTheme="majorBidi" w:cstheme="majorBidi"/>
                    <w:kern w:val="0"/>
                    <w:sz w:val="18"/>
                    <w:szCs w:val="18"/>
                    <w14:ligatures w14:val="none"/>
                  </w:rPr>
                </w:rPrChange>
              </w:rPr>
            </w:pPr>
            <w:ins w:id="5066" w:author="Bikram Adhikari (bdhikari)" w:date="2025-10-16T12:19:00Z" w16du:dateUtc="2025-10-16T17:19:00Z">
              <w:r w:rsidRPr="00B81757">
                <w:rPr>
                  <w:rFonts w:asciiTheme="majorBidi" w:hAnsiTheme="majorBidi" w:cstheme="majorBidi"/>
                  <w:sz w:val="18"/>
                  <w:szCs w:val="18"/>
                  <w:rPrChange w:id="5067" w:author="Bikram Adhikari (bdhikari)" w:date="2025-10-16T12:21:00Z" w16du:dateUtc="2025-10-16T17:21:00Z">
                    <w:rPr>
                      <w:color w:val="000000"/>
                      <w:sz w:val="22"/>
                      <w:szCs w:val="22"/>
                    </w:rPr>
                  </w:rPrChange>
                </w:rPr>
                <w:t>1.3</w:t>
              </w:r>
            </w:ins>
            <w:ins w:id="5068" w:author="Bikram Adhikari (bdhikari)" w:date="2025-10-16T13:22:00Z" w16du:dateUtc="2025-10-16T18:22:00Z">
              <w:r>
                <w:rPr>
                  <w:rFonts w:asciiTheme="majorBidi" w:hAnsiTheme="majorBidi" w:cstheme="majorBidi"/>
                  <w:sz w:val="18"/>
                  <w:szCs w:val="18"/>
                </w:rPr>
                <w:t>0</w:t>
              </w:r>
            </w:ins>
            <w:del w:id="5069" w:author="Bikram Adhikari (bdhikari)" w:date="2025-10-16T12:19:00Z" w16du:dateUtc="2025-10-16T17:19:00Z">
              <w:r w:rsidRPr="00A12542" w:rsidDel="00D048E5">
                <w:rPr>
                  <w:rFonts w:asciiTheme="majorBidi" w:hAnsiTheme="majorBidi" w:cstheme="majorBidi"/>
                  <w:sz w:val="18"/>
                  <w:szCs w:val="18"/>
                </w:rPr>
                <w:delText>1.25</w:delText>
              </w:r>
            </w:del>
          </w:p>
        </w:tc>
        <w:tc>
          <w:tcPr>
            <w:tcW w:w="715" w:type="pct"/>
            <w:vAlign w:val="center"/>
            <w:tcPrChange w:id="5070" w:author="Bikram Adhikari (bdhikari)" w:date="2025-10-16T14:04:00Z" w16du:dateUtc="2025-10-16T19:04:00Z">
              <w:tcPr>
                <w:tcW w:w="710" w:type="pct"/>
                <w:gridSpan w:val="2"/>
                <w:vAlign w:val="center"/>
              </w:tcPr>
            </w:tcPrChange>
          </w:tcPr>
          <w:p w14:paraId="749EB592" w14:textId="003B5ED3" w:rsidR="008A5F0F" w:rsidRPr="00B81757" w:rsidRDefault="008A5F0F" w:rsidP="008A5F0F">
            <w:pPr>
              <w:spacing w:after="0" w:line="240" w:lineRule="auto"/>
              <w:jc w:val="center"/>
              <w:rPr>
                <w:rFonts w:asciiTheme="majorBidi" w:hAnsiTheme="majorBidi" w:cstheme="majorBidi"/>
                <w:sz w:val="18"/>
                <w:szCs w:val="18"/>
                <w:rPrChange w:id="5071" w:author="Bikram Adhikari (bdhikari)" w:date="2025-10-16T12:21:00Z" w16du:dateUtc="2025-10-16T17:21:00Z">
                  <w:rPr>
                    <w:rFonts w:asciiTheme="majorBidi" w:eastAsia="Times New Roman" w:hAnsiTheme="majorBidi" w:cstheme="majorBidi"/>
                    <w:kern w:val="0"/>
                    <w:sz w:val="18"/>
                    <w:szCs w:val="18"/>
                    <w14:ligatures w14:val="none"/>
                  </w:rPr>
                </w:rPrChange>
              </w:rPr>
            </w:pPr>
            <w:ins w:id="5072" w:author="Bikram Adhikari (bdhikari)" w:date="2025-10-16T12:19:00Z" w16du:dateUtc="2025-10-16T17:19:00Z">
              <w:r w:rsidRPr="00B81757">
                <w:rPr>
                  <w:rFonts w:asciiTheme="majorBidi" w:hAnsiTheme="majorBidi" w:cstheme="majorBidi"/>
                  <w:sz w:val="18"/>
                  <w:szCs w:val="18"/>
                  <w:rPrChange w:id="5073" w:author="Bikram Adhikari (bdhikari)" w:date="2025-10-16T12:21:00Z" w16du:dateUtc="2025-10-16T17:21:00Z">
                    <w:rPr>
                      <w:color w:val="000000"/>
                      <w:sz w:val="22"/>
                      <w:szCs w:val="22"/>
                    </w:rPr>
                  </w:rPrChange>
                </w:rPr>
                <w:t>0.97 – 1.74</w:t>
              </w:r>
            </w:ins>
            <w:del w:id="5074" w:author="Bikram Adhikari (bdhikari)" w:date="2025-10-16T12:19:00Z" w16du:dateUtc="2025-10-16T17:19:00Z">
              <w:r w:rsidRPr="00A12542" w:rsidDel="00D048E5">
                <w:rPr>
                  <w:rFonts w:asciiTheme="majorBidi" w:hAnsiTheme="majorBidi" w:cstheme="majorBidi"/>
                  <w:sz w:val="18"/>
                  <w:szCs w:val="18"/>
                </w:rPr>
                <w:delText>0.93 </w:delText>
              </w:r>
              <w:r w:rsidDel="00D048E5">
                <w:rPr>
                  <w:rFonts w:asciiTheme="majorBidi" w:hAnsiTheme="majorBidi" w:cstheme="majorBidi"/>
                  <w:sz w:val="18"/>
                  <w:szCs w:val="18"/>
                </w:rPr>
                <w:delText>to</w:delText>
              </w:r>
              <w:r w:rsidRPr="00A12542" w:rsidDel="00D048E5">
                <w:rPr>
                  <w:rFonts w:asciiTheme="majorBidi" w:hAnsiTheme="majorBidi" w:cstheme="majorBidi"/>
                  <w:sz w:val="18"/>
                  <w:szCs w:val="18"/>
                </w:rPr>
                <w:delText> 1.68</w:delText>
              </w:r>
            </w:del>
          </w:p>
        </w:tc>
        <w:tc>
          <w:tcPr>
            <w:tcW w:w="409" w:type="pct"/>
            <w:vAlign w:val="center"/>
            <w:tcPrChange w:id="5075" w:author="Bikram Adhikari (bdhikari)" w:date="2025-10-16T14:04:00Z" w16du:dateUtc="2025-10-16T19:04:00Z">
              <w:tcPr>
                <w:tcW w:w="406" w:type="pct"/>
                <w:gridSpan w:val="2"/>
                <w:vAlign w:val="center"/>
              </w:tcPr>
            </w:tcPrChange>
          </w:tcPr>
          <w:p w14:paraId="07A89C40" w14:textId="35A7A127" w:rsidR="008A5F0F" w:rsidRPr="00B81757" w:rsidRDefault="008A5F0F" w:rsidP="008A5F0F">
            <w:pPr>
              <w:spacing w:after="0" w:line="240" w:lineRule="auto"/>
              <w:jc w:val="center"/>
              <w:rPr>
                <w:rFonts w:asciiTheme="majorBidi" w:hAnsiTheme="majorBidi" w:cstheme="majorBidi"/>
                <w:sz w:val="18"/>
                <w:szCs w:val="18"/>
                <w:rPrChange w:id="5076" w:author="Bikram Adhikari (bdhikari)" w:date="2025-10-16T12:21:00Z" w16du:dateUtc="2025-10-16T17:21:00Z">
                  <w:rPr>
                    <w:rFonts w:asciiTheme="majorBidi" w:eastAsia="Times New Roman" w:hAnsiTheme="majorBidi" w:cstheme="majorBidi"/>
                    <w:kern w:val="0"/>
                    <w:sz w:val="18"/>
                    <w:szCs w:val="18"/>
                    <w14:ligatures w14:val="none"/>
                  </w:rPr>
                </w:rPrChange>
              </w:rPr>
            </w:pPr>
            <w:ins w:id="5077" w:author="Bikram Adhikari (bdhikari)" w:date="2025-10-16T12:19:00Z" w16du:dateUtc="2025-10-16T17:19:00Z">
              <w:r w:rsidRPr="00B81757">
                <w:rPr>
                  <w:rFonts w:asciiTheme="majorBidi" w:hAnsiTheme="majorBidi" w:cstheme="majorBidi"/>
                  <w:sz w:val="18"/>
                  <w:szCs w:val="18"/>
                  <w:rPrChange w:id="5078" w:author="Bikram Adhikari (bdhikari)" w:date="2025-10-16T12:21:00Z" w16du:dateUtc="2025-10-16T17:21:00Z">
                    <w:rPr>
                      <w:color w:val="000000"/>
                      <w:sz w:val="22"/>
                      <w:szCs w:val="22"/>
                    </w:rPr>
                  </w:rPrChange>
                </w:rPr>
                <w:t>0.076</w:t>
              </w:r>
            </w:ins>
            <w:del w:id="5079" w:author="Bikram Adhikari (bdhikari)" w:date="2025-10-16T12:19:00Z" w16du:dateUtc="2025-10-16T17:19:00Z">
              <w:r w:rsidRPr="00A12542" w:rsidDel="00D048E5">
                <w:rPr>
                  <w:rFonts w:asciiTheme="majorBidi" w:hAnsiTheme="majorBidi" w:cstheme="majorBidi"/>
                  <w:sz w:val="18"/>
                  <w:szCs w:val="18"/>
                </w:rPr>
                <w:delText>0.144</w:delText>
              </w:r>
            </w:del>
          </w:p>
        </w:tc>
        <w:tc>
          <w:tcPr>
            <w:tcW w:w="344" w:type="pct"/>
            <w:vAlign w:val="center"/>
            <w:tcPrChange w:id="5080" w:author="Bikram Adhikari (bdhikari)" w:date="2025-10-16T14:04:00Z" w16du:dateUtc="2025-10-16T19:04:00Z">
              <w:tcPr>
                <w:tcW w:w="378" w:type="pct"/>
                <w:vAlign w:val="center"/>
              </w:tcPr>
            </w:tcPrChange>
          </w:tcPr>
          <w:p w14:paraId="6E71A3CC" w14:textId="0BF2C714" w:rsidR="008A5F0F" w:rsidRPr="00A12542" w:rsidRDefault="008A5F0F" w:rsidP="008A5F0F">
            <w:pPr>
              <w:spacing w:after="0" w:line="240" w:lineRule="auto"/>
              <w:jc w:val="center"/>
              <w:rPr>
                <w:rFonts w:asciiTheme="majorBidi" w:hAnsiTheme="majorBidi" w:cstheme="majorBidi"/>
                <w:sz w:val="18"/>
                <w:szCs w:val="18"/>
              </w:rPr>
            </w:pPr>
            <w:ins w:id="5081" w:author="Bikram Adhikari (bdhikari)" w:date="2025-10-16T12:24:00Z" w16du:dateUtc="2025-10-16T17:24:00Z">
              <w:r w:rsidRPr="001F4CC8">
                <w:rPr>
                  <w:rFonts w:asciiTheme="majorBidi" w:hAnsiTheme="majorBidi" w:cstheme="majorBidi"/>
                  <w:sz w:val="18"/>
                  <w:szCs w:val="18"/>
                  <w:rPrChange w:id="5082" w:author="Bikram Adhikari (bdhikari)" w:date="2025-10-16T12:58:00Z" w16du:dateUtc="2025-10-16T17:58:00Z">
                    <w:rPr>
                      <w:color w:val="000000"/>
                      <w:sz w:val="22"/>
                      <w:szCs w:val="22"/>
                    </w:rPr>
                  </w:rPrChange>
                </w:rPr>
                <w:t>0.89</w:t>
              </w:r>
            </w:ins>
            <w:del w:id="5083" w:author="Bikram Adhikari (bdhikari)" w:date="2025-10-16T12:24:00Z" w16du:dateUtc="2025-10-16T17:24:00Z">
              <w:r w:rsidRPr="00A12542" w:rsidDel="0067512B">
                <w:rPr>
                  <w:rFonts w:asciiTheme="majorBidi" w:hAnsiTheme="majorBidi" w:cstheme="majorBidi"/>
                  <w:sz w:val="18"/>
                  <w:szCs w:val="18"/>
                </w:rPr>
                <w:delText>0.89</w:delText>
              </w:r>
            </w:del>
          </w:p>
        </w:tc>
        <w:tc>
          <w:tcPr>
            <w:tcW w:w="715" w:type="pct"/>
            <w:vAlign w:val="center"/>
            <w:tcPrChange w:id="5084" w:author="Bikram Adhikari (bdhikari)" w:date="2025-10-16T14:04:00Z" w16du:dateUtc="2025-10-16T19:04:00Z">
              <w:tcPr>
                <w:tcW w:w="710" w:type="pct"/>
                <w:gridSpan w:val="2"/>
                <w:vAlign w:val="center"/>
              </w:tcPr>
            </w:tcPrChange>
          </w:tcPr>
          <w:p w14:paraId="18A5BEAD" w14:textId="1F0ECF51" w:rsidR="008A5F0F" w:rsidRPr="00A12542" w:rsidRDefault="008A5F0F" w:rsidP="008A5F0F">
            <w:pPr>
              <w:spacing w:after="0" w:line="240" w:lineRule="auto"/>
              <w:jc w:val="center"/>
              <w:rPr>
                <w:rFonts w:asciiTheme="majorBidi" w:hAnsiTheme="majorBidi" w:cstheme="majorBidi"/>
                <w:sz w:val="18"/>
                <w:szCs w:val="18"/>
              </w:rPr>
            </w:pPr>
            <w:ins w:id="5085" w:author="Bikram Adhikari (bdhikari)" w:date="2025-10-16T12:24:00Z" w16du:dateUtc="2025-10-16T17:24:00Z">
              <w:r w:rsidRPr="00025173">
                <w:rPr>
                  <w:rFonts w:asciiTheme="majorBidi" w:hAnsiTheme="majorBidi" w:cstheme="majorBidi"/>
                  <w:sz w:val="18"/>
                  <w:szCs w:val="18"/>
                  <w:rPrChange w:id="5086" w:author="Bikram Adhikari (bdhikari)" w:date="2025-10-16T12:26:00Z" w16du:dateUtc="2025-10-16T17:26:00Z">
                    <w:rPr>
                      <w:color w:val="000000"/>
                      <w:sz w:val="22"/>
                      <w:szCs w:val="22"/>
                    </w:rPr>
                  </w:rPrChange>
                </w:rPr>
                <w:t>0.63 – 1.28</w:t>
              </w:r>
            </w:ins>
            <w:del w:id="5087" w:author="Bikram Adhikari (bdhikari)" w:date="2025-10-16T12:24:00Z" w16du:dateUtc="2025-10-16T17:24:00Z">
              <w:r w:rsidRPr="00A12542" w:rsidDel="0067512B">
                <w:rPr>
                  <w:rFonts w:asciiTheme="majorBidi" w:hAnsiTheme="majorBidi" w:cstheme="majorBidi"/>
                  <w:sz w:val="18"/>
                  <w:szCs w:val="18"/>
                </w:rPr>
                <w:delText>0.62 </w:delText>
              </w:r>
              <w:r w:rsidDel="0067512B">
                <w:rPr>
                  <w:rFonts w:asciiTheme="majorBidi" w:hAnsiTheme="majorBidi" w:cstheme="majorBidi"/>
                  <w:sz w:val="18"/>
                  <w:szCs w:val="18"/>
                </w:rPr>
                <w:delText>to</w:delText>
              </w:r>
              <w:r w:rsidRPr="00A12542" w:rsidDel="0067512B">
                <w:rPr>
                  <w:rFonts w:asciiTheme="majorBidi" w:hAnsiTheme="majorBidi" w:cstheme="majorBidi"/>
                  <w:sz w:val="18"/>
                  <w:szCs w:val="18"/>
                </w:rPr>
                <w:delText> 1.29</w:delText>
              </w:r>
            </w:del>
          </w:p>
        </w:tc>
        <w:tc>
          <w:tcPr>
            <w:tcW w:w="409" w:type="pct"/>
            <w:vAlign w:val="center"/>
            <w:tcPrChange w:id="5088" w:author="Bikram Adhikari (bdhikari)" w:date="2025-10-16T14:04:00Z" w16du:dateUtc="2025-10-16T19:04:00Z">
              <w:tcPr>
                <w:tcW w:w="406" w:type="pct"/>
                <w:gridSpan w:val="2"/>
                <w:vAlign w:val="center"/>
              </w:tcPr>
            </w:tcPrChange>
          </w:tcPr>
          <w:p w14:paraId="2990A62D" w14:textId="6A40BCFA" w:rsidR="008A5F0F" w:rsidRPr="00A12542" w:rsidRDefault="008A5F0F" w:rsidP="008A5F0F">
            <w:pPr>
              <w:spacing w:after="0" w:line="240" w:lineRule="auto"/>
              <w:jc w:val="center"/>
              <w:rPr>
                <w:rFonts w:asciiTheme="majorBidi" w:hAnsiTheme="majorBidi" w:cstheme="majorBidi"/>
                <w:sz w:val="18"/>
                <w:szCs w:val="18"/>
              </w:rPr>
            </w:pPr>
            <w:ins w:id="5089" w:author="Bikram Adhikari (bdhikari)" w:date="2025-10-16T12:24:00Z" w16du:dateUtc="2025-10-16T17:24:00Z">
              <w:r w:rsidRPr="00025173">
                <w:rPr>
                  <w:rFonts w:asciiTheme="majorBidi" w:hAnsiTheme="majorBidi" w:cstheme="majorBidi"/>
                  <w:sz w:val="18"/>
                  <w:szCs w:val="18"/>
                  <w:rPrChange w:id="5090" w:author="Bikram Adhikari (bdhikari)" w:date="2025-10-16T12:26:00Z" w16du:dateUtc="2025-10-16T17:26:00Z">
                    <w:rPr>
                      <w:color w:val="000000"/>
                      <w:sz w:val="22"/>
                      <w:szCs w:val="22"/>
                    </w:rPr>
                  </w:rPrChange>
                </w:rPr>
                <w:t>0.539</w:t>
              </w:r>
            </w:ins>
            <w:del w:id="5091" w:author="Bikram Adhikari (bdhikari)" w:date="2025-10-16T12:24:00Z" w16du:dateUtc="2025-10-16T17:24:00Z">
              <w:r w:rsidRPr="00A12542" w:rsidDel="0067512B">
                <w:rPr>
                  <w:rFonts w:asciiTheme="majorBidi" w:hAnsiTheme="majorBidi" w:cstheme="majorBidi"/>
                  <w:sz w:val="18"/>
                  <w:szCs w:val="18"/>
                </w:rPr>
                <w:delText>0.54</w:delText>
              </w:r>
            </w:del>
          </w:p>
        </w:tc>
        <w:tc>
          <w:tcPr>
            <w:tcW w:w="344" w:type="pct"/>
            <w:vAlign w:val="center"/>
            <w:tcPrChange w:id="5092" w:author="Bikram Adhikari (bdhikari)" w:date="2025-10-16T14:04:00Z" w16du:dateUtc="2025-10-16T19:04:00Z">
              <w:tcPr>
                <w:tcW w:w="342" w:type="pct"/>
                <w:gridSpan w:val="2"/>
                <w:vAlign w:val="center"/>
              </w:tcPr>
            </w:tcPrChange>
          </w:tcPr>
          <w:p w14:paraId="590B2A14" w14:textId="35F5AE87" w:rsidR="008A5F0F" w:rsidRPr="00A12542" w:rsidRDefault="008A5F0F" w:rsidP="008A5F0F">
            <w:pPr>
              <w:spacing w:after="0" w:line="240" w:lineRule="auto"/>
              <w:jc w:val="center"/>
              <w:rPr>
                <w:rFonts w:asciiTheme="majorBidi" w:hAnsiTheme="majorBidi" w:cstheme="majorBidi"/>
                <w:sz w:val="18"/>
                <w:szCs w:val="18"/>
              </w:rPr>
            </w:pPr>
            <w:ins w:id="5093" w:author="Bikram Adhikari (bdhikari)" w:date="2025-10-16T12:25:00Z" w16du:dateUtc="2025-10-16T17:25:00Z">
              <w:r w:rsidRPr="00025173">
                <w:rPr>
                  <w:rFonts w:asciiTheme="majorBidi" w:hAnsiTheme="majorBidi" w:cstheme="majorBidi"/>
                  <w:sz w:val="18"/>
                  <w:szCs w:val="18"/>
                  <w:rPrChange w:id="5094" w:author="Bikram Adhikari (bdhikari)" w:date="2025-10-16T12:26:00Z" w16du:dateUtc="2025-10-16T17:26:00Z">
                    <w:rPr>
                      <w:color w:val="000000"/>
                      <w:sz w:val="22"/>
                      <w:szCs w:val="22"/>
                    </w:rPr>
                  </w:rPrChange>
                </w:rPr>
                <w:t>0.88</w:t>
              </w:r>
            </w:ins>
            <w:del w:id="5095" w:author="Bikram Adhikari (bdhikari)" w:date="2025-10-16T12:25:00Z" w16du:dateUtc="2025-10-16T17:25:00Z">
              <w:r w:rsidRPr="00A12542" w:rsidDel="00A70688">
                <w:rPr>
                  <w:rFonts w:asciiTheme="majorBidi" w:hAnsiTheme="majorBidi" w:cstheme="majorBidi"/>
                  <w:sz w:val="18"/>
                  <w:szCs w:val="18"/>
                </w:rPr>
                <w:delText>0.86</w:delText>
              </w:r>
            </w:del>
          </w:p>
        </w:tc>
        <w:tc>
          <w:tcPr>
            <w:tcW w:w="715" w:type="pct"/>
            <w:vAlign w:val="center"/>
            <w:tcPrChange w:id="5096" w:author="Bikram Adhikari (bdhikari)" w:date="2025-10-16T14:04:00Z" w16du:dateUtc="2025-10-16T19:04:00Z">
              <w:tcPr>
                <w:tcW w:w="710" w:type="pct"/>
                <w:gridSpan w:val="2"/>
                <w:vAlign w:val="center"/>
              </w:tcPr>
            </w:tcPrChange>
          </w:tcPr>
          <w:p w14:paraId="41970D1E" w14:textId="3A3B6337" w:rsidR="008A5F0F" w:rsidRPr="00A12542" w:rsidRDefault="008A5F0F" w:rsidP="008A5F0F">
            <w:pPr>
              <w:spacing w:after="0" w:line="240" w:lineRule="auto"/>
              <w:jc w:val="center"/>
              <w:rPr>
                <w:rFonts w:asciiTheme="majorBidi" w:hAnsiTheme="majorBidi" w:cstheme="majorBidi"/>
                <w:sz w:val="18"/>
                <w:szCs w:val="18"/>
              </w:rPr>
            </w:pPr>
            <w:ins w:id="5097" w:author="Bikram Adhikari (bdhikari)" w:date="2025-10-16T12:25:00Z" w16du:dateUtc="2025-10-16T17:25:00Z">
              <w:r w:rsidRPr="00025173">
                <w:rPr>
                  <w:rFonts w:asciiTheme="majorBidi" w:hAnsiTheme="majorBidi" w:cstheme="majorBidi"/>
                  <w:sz w:val="18"/>
                  <w:szCs w:val="18"/>
                  <w:rPrChange w:id="5098" w:author="Bikram Adhikari (bdhikari)" w:date="2025-10-16T12:26:00Z" w16du:dateUtc="2025-10-16T17:26:00Z">
                    <w:rPr>
                      <w:color w:val="000000"/>
                      <w:sz w:val="22"/>
                      <w:szCs w:val="22"/>
                    </w:rPr>
                  </w:rPrChange>
                </w:rPr>
                <w:t>0.59 – 1.32</w:t>
              </w:r>
            </w:ins>
            <w:del w:id="5099" w:author="Bikram Adhikari (bdhikari)" w:date="2025-10-16T12:25:00Z" w16du:dateUtc="2025-10-16T17:25:00Z">
              <w:r w:rsidRPr="00A12542" w:rsidDel="00A70688">
                <w:rPr>
                  <w:rFonts w:asciiTheme="majorBidi" w:hAnsiTheme="majorBidi" w:cstheme="majorBidi"/>
                  <w:sz w:val="18"/>
                  <w:szCs w:val="18"/>
                </w:rPr>
                <w:delText>0.57 </w:delText>
              </w:r>
              <w:r w:rsidDel="00A70688">
                <w:rPr>
                  <w:rFonts w:asciiTheme="majorBidi" w:hAnsiTheme="majorBidi" w:cstheme="majorBidi"/>
                  <w:sz w:val="18"/>
                  <w:szCs w:val="18"/>
                </w:rPr>
                <w:delText>to</w:delText>
              </w:r>
              <w:r w:rsidRPr="00A12542" w:rsidDel="00A70688">
                <w:rPr>
                  <w:rFonts w:asciiTheme="majorBidi" w:hAnsiTheme="majorBidi" w:cstheme="majorBidi"/>
                  <w:sz w:val="18"/>
                  <w:szCs w:val="18"/>
                </w:rPr>
                <w:delText> 1.30</w:delText>
              </w:r>
            </w:del>
          </w:p>
        </w:tc>
        <w:tc>
          <w:tcPr>
            <w:tcW w:w="481" w:type="pct"/>
            <w:vAlign w:val="center"/>
            <w:tcPrChange w:id="5100" w:author="Bikram Adhikari (bdhikari)" w:date="2025-10-16T14:04:00Z" w16du:dateUtc="2025-10-16T19:04:00Z">
              <w:tcPr>
                <w:tcW w:w="478" w:type="pct"/>
                <w:gridSpan w:val="2"/>
                <w:vAlign w:val="center"/>
              </w:tcPr>
            </w:tcPrChange>
          </w:tcPr>
          <w:p w14:paraId="5ADF0646" w14:textId="7D232C0F" w:rsidR="008A5F0F" w:rsidRPr="00A12542" w:rsidRDefault="008A5F0F" w:rsidP="008A5F0F">
            <w:pPr>
              <w:spacing w:after="0" w:line="240" w:lineRule="auto"/>
              <w:jc w:val="center"/>
              <w:rPr>
                <w:rFonts w:asciiTheme="majorBidi" w:hAnsiTheme="majorBidi" w:cstheme="majorBidi"/>
                <w:sz w:val="18"/>
                <w:szCs w:val="18"/>
              </w:rPr>
            </w:pPr>
            <w:ins w:id="5101" w:author="Bikram Adhikari (bdhikari)" w:date="2025-10-16T12:25:00Z" w16du:dateUtc="2025-10-16T17:25:00Z">
              <w:r w:rsidRPr="00025173">
                <w:rPr>
                  <w:rFonts w:asciiTheme="majorBidi" w:hAnsiTheme="majorBidi" w:cstheme="majorBidi"/>
                  <w:sz w:val="18"/>
                  <w:szCs w:val="18"/>
                  <w:rPrChange w:id="5102" w:author="Bikram Adhikari (bdhikari)" w:date="2025-10-16T12:26:00Z" w16du:dateUtc="2025-10-16T17:26:00Z">
                    <w:rPr>
                      <w:color w:val="000000"/>
                      <w:sz w:val="22"/>
                      <w:szCs w:val="22"/>
                    </w:rPr>
                  </w:rPrChange>
                </w:rPr>
                <w:t>0.529</w:t>
              </w:r>
            </w:ins>
            <w:del w:id="5103" w:author="Bikram Adhikari (bdhikari)" w:date="2025-10-16T12:25:00Z" w16du:dateUtc="2025-10-16T17:25:00Z">
              <w:r w:rsidRPr="00A12542" w:rsidDel="00A70688">
                <w:rPr>
                  <w:rFonts w:asciiTheme="majorBidi" w:hAnsiTheme="majorBidi" w:cstheme="majorBidi"/>
                  <w:sz w:val="18"/>
                  <w:szCs w:val="18"/>
                </w:rPr>
                <w:delText>0.487</w:delText>
              </w:r>
            </w:del>
          </w:p>
        </w:tc>
      </w:tr>
      <w:tr w:rsidR="008A5F0F" w:rsidRPr="00A12542" w14:paraId="36E37CE9" w14:textId="15858629" w:rsidTr="008A5F0F">
        <w:trPr>
          <w:trHeight w:val="20"/>
          <w:trPrChange w:id="5104" w:author="Bikram Adhikari (bdhikari)" w:date="2025-10-16T14:04:00Z" w16du:dateUtc="2025-10-16T19:04:00Z">
            <w:trPr>
              <w:trHeight w:val="20"/>
            </w:trPr>
          </w:trPrChange>
        </w:trPr>
        <w:tc>
          <w:tcPr>
            <w:tcW w:w="522" w:type="pct"/>
            <w:vAlign w:val="center"/>
            <w:hideMark/>
            <w:tcPrChange w:id="5105" w:author="Bikram Adhikari (bdhikari)" w:date="2025-10-16T14:04:00Z" w16du:dateUtc="2025-10-16T19:04:00Z">
              <w:tcPr>
                <w:tcW w:w="519" w:type="pct"/>
                <w:gridSpan w:val="2"/>
                <w:vAlign w:val="center"/>
                <w:hideMark/>
              </w:tcPr>
            </w:tcPrChange>
          </w:tcPr>
          <w:p w14:paraId="64A43C95" w14:textId="063447F0"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Thin</w:t>
            </w:r>
          </w:p>
        </w:tc>
        <w:tc>
          <w:tcPr>
            <w:tcW w:w="344" w:type="pct"/>
            <w:vAlign w:val="center"/>
            <w:tcPrChange w:id="5106" w:author="Bikram Adhikari (bdhikari)" w:date="2025-10-16T14:04:00Z" w16du:dateUtc="2025-10-16T19:04:00Z">
              <w:tcPr>
                <w:tcW w:w="342" w:type="pct"/>
                <w:gridSpan w:val="2"/>
                <w:vAlign w:val="center"/>
              </w:tcPr>
            </w:tcPrChange>
          </w:tcPr>
          <w:p w14:paraId="0BB51625" w14:textId="34F4FE81" w:rsidR="008A5F0F" w:rsidRPr="00B81757" w:rsidRDefault="008A5F0F" w:rsidP="008A5F0F">
            <w:pPr>
              <w:spacing w:after="0" w:line="240" w:lineRule="auto"/>
              <w:jc w:val="center"/>
              <w:rPr>
                <w:rFonts w:asciiTheme="majorBidi" w:hAnsiTheme="majorBidi" w:cstheme="majorBidi"/>
                <w:sz w:val="18"/>
                <w:szCs w:val="18"/>
                <w:rPrChange w:id="5107" w:author="Bikram Adhikari (bdhikari)" w:date="2025-10-16T12:21:00Z" w16du:dateUtc="2025-10-16T17:21:00Z">
                  <w:rPr>
                    <w:rFonts w:asciiTheme="majorBidi" w:eastAsia="Times New Roman" w:hAnsiTheme="majorBidi" w:cstheme="majorBidi"/>
                    <w:kern w:val="0"/>
                    <w:sz w:val="18"/>
                    <w:szCs w:val="18"/>
                    <w14:ligatures w14:val="none"/>
                  </w:rPr>
                </w:rPrChange>
              </w:rPr>
            </w:pPr>
            <w:ins w:id="5108" w:author="Bikram Adhikari (bdhikari)" w:date="2025-10-16T12:19:00Z" w16du:dateUtc="2025-10-16T17:19:00Z">
              <w:r w:rsidRPr="00B81757">
                <w:rPr>
                  <w:rFonts w:asciiTheme="majorBidi" w:hAnsiTheme="majorBidi" w:cstheme="majorBidi"/>
                  <w:sz w:val="18"/>
                  <w:szCs w:val="18"/>
                  <w:rPrChange w:id="5109" w:author="Bikram Adhikari (bdhikari)" w:date="2025-10-16T12:21:00Z" w16du:dateUtc="2025-10-16T17:21:00Z">
                    <w:rPr>
                      <w:color w:val="000000"/>
                      <w:sz w:val="22"/>
                      <w:szCs w:val="22"/>
                    </w:rPr>
                  </w:rPrChange>
                </w:rPr>
                <w:t>1.17</w:t>
              </w:r>
            </w:ins>
            <w:del w:id="5110" w:author="Bikram Adhikari (bdhikari)" w:date="2025-10-16T12:19:00Z" w16du:dateUtc="2025-10-16T17:19:00Z">
              <w:r w:rsidRPr="00A12542" w:rsidDel="00D048E5">
                <w:rPr>
                  <w:rFonts w:asciiTheme="majorBidi" w:hAnsiTheme="majorBidi" w:cstheme="majorBidi"/>
                  <w:sz w:val="18"/>
                  <w:szCs w:val="18"/>
                </w:rPr>
                <w:delText>1.16</w:delText>
              </w:r>
            </w:del>
          </w:p>
        </w:tc>
        <w:tc>
          <w:tcPr>
            <w:tcW w:w="715" w:type="pct"/>
            <w:vAlign w:val="center"/>
            <w:tcPrChange w:id="5111" w:author="Bikram Adhikari (bdhikari)" w:date="2025-10-16T14:04:00Z" w16du:dateUtc="2025-10-16T19:04:00Z">
              <w:tcPr>
                <w:tcW w:w="710" w:type="pct"/>
                <w:gridSpan w:val="2"/>
                <w:vAlign w:val="center"/>
              </w:tcPr>
            </w:tcPrChange>
          </w:tcPr>
          <w:p w14:paraId="3D1F4024" w14:textId="3D1117B9" w:rsidR="008A5F0F" w:rsidRPr="00B81757" w:rsidRDefault="008A5F0F" w:rsidP="008A5F0F">
            <w:pPr>
              <w:spacing w:after="0" w:line="240" w:lineRule="auto"/>
              <w:jc w:val="center"/>
              <w:rPr>
                <w:rFonts w:asciiTheme="majorBidi" w:hAnsiTheme="majorBidi" w:cstheme="majorBidi"/>
                <w:sz w:val="18"/>
                <w:szCs w:val="18"/>
                <w:rPrChange w:id="5112" w:author="Bikram Adhikari (bdhikari)" w:date="2025-10-16T12:21:00Z" w16du:dateUtc="2025-10-16T17:21:00Z">
                  <w:rPr>
                    <w:rFonts w:asciiTheme="majorBidi" w:eastAsia="Times New Roman" w:hAnsiTheme="majorBidi" w:cstheme="majorBidi"/>
                    <w:kern w:val="0"/>
                    <w:sz w:val="18"/>
                    <w:szCs w:val="18"/>
                    <w14:ligatures w14:val="none"/>
                  </w:rPr>
                </w:rPrChange>
              </w:rPr>
            </w:pPr>
            <w:ins w:id="5113" w:author="Bikram Adhikari (bdhikari)" w:date="2025-10-16T12:19:00Z" w16du:dateUtc="2025-10-16T17:19:00Z">
              <w:r w:rsidRPr="00B81757">
                <w:rPr>
                  <w:rFonts w:asciiTheme="majorBidi" w:hAnsiTheme="majorBidi" w:cstheme="majorBidi"/>
                  <w:sz w:val="18"/>
                  <w:szCs w:val="18"/>
                  <w:rPrChange w:id="5114" w:author="Bikram Adhikari (bdhikari)" w:date="2025-10-16T12:21:00Z" w16du:dateUtc="2025-10-16T17:21:00Z">
                    <w:rPr>
                      <w:color w:val="000000"/>
                      <w:sz w:val="22"/>
                      <w:szCs w:val="22"/>
                    </w:rPr>
                  </w:rPrChange>
                </w:rPr>
                <w:t>0.80 – 1.71</w:t>
              </w:r>
            </w:ins>
            <w:del w:id="5115" w:author="Bikram Adhikari (bdhikari)" w:date="2025-10-16T12:19:00Z" w16du:dateUtc="2025-10-16T17:19:00Z">
              <w:r w:rsidRPr="00A12542" w:rsidDel="00D048E5">
                <w:rPr>
                  <w:rFonts w:asciiTheme="majorBidi" w:hAnsiTheme="majorBidi" w:cstheme="majorBidi"/>
                  <w:sz w:val="18"/>
                  <w:szCs w:val="18"/>
                </w:rPr>
                <w:delText>0.78 </w:delText>
              </w:r>
              <w:r w:rsidDel="00D048E5">
                <w:rPr>
                  <w:rFonts w:asciiTheme="majorBidi" w:hAnsiTheme="majorBidi" w:cstheme="majorBidi"/>
                  <w:sz w:val="18"/>
                  <w:szCs w:val="18"/>
                </w:rPr>
                <w:delText>to</w:delText>
              </w:r>
              <w:r w:rsidRPr="00A12542" w:rsidDel="00D048E5">
                <w:rPr>
                  <w:rFonts w:asciiTheme="majorBidi" w:hAnsiTheme="majorBidi" w:cstheme="majorBidi"/>
                  <w:sz w:val="18"/>
                  <w:szCs w:val="18"/>
                </w:rPr>
                <w:delText> 1.74</w:delText>
              </w:r>
            </w:del>
          </w:p>
        </w:tc>
        <w:tc>
          <w:tcPr>
            <w:tcW w:w="409" w:type="pct"/>
            <w:vAlign w:val="center"/>
            <w:tcPrChange w:id="5116" w:author="Bikram Adhikari (bdhikari)" w:date="2025-10-16T14:04:00Z" w16du:dateUtc="2025-10-16T19:04:00Z">
              <w:tcPr>
                <w:tcW w:w="406" w:type="pct"/>
                <w:gridSpan w:val="2"/>
                <w:vAlign w:val="center"/>
              </w:tcPr>
            </w:tcPrChange>
          </w:tcPr>
          <w:p w14:paraId="72EC6F7B" w14:textId="399C41AB" w:rsidR="008A5F0F" w:rsidRPr="00B81757" w:rsidRDefault="008A5F0F" w:rsidP="008A5F0F">
            <w:pPr>
              <w:spacing w:after="0" w:line="240" w:lineRule="auto"/>
              <w:jc w:val="center"/>
              <w:rPr>
                <w:rFonts w:asciiTheme="majorBidi" w:hAnsiTheme="majorBidi" w:cstheme="majorBidi"/>
                <w:sz w:val="18"/>
                <w:szCs w:val="18"/>
                <w:rPrChange w:id="5117" w:author="Bikram Adhikari (bdhikari)" w:date="2025-10-16T12:21:00Z" w16du:dateUtc="2025-10-16T17:21:00Z">
                  <w:rPr>
                    <w:rFonts w:asciiTheme="majorBidi" w:eastAsia="Times New Roman" w:hAnsiTheme="majorBidi" w:cstheme="majorBidi"/>
                    <w:kern w:val="0"/>
                    <w:sz w:val="18"/>
                    <w:szCs w:val="18"/>
                    <w14:ligatures w14:val="none"/>
                  </w:rPr>
                </w:rPrChange>
              </w:rPr>
            </w:pPr>
            <w:ins w:id="5118" w:author="Bikram Adhikari (bdhikari)" w:date="2025-10-16T12:19:00Z" w16du:dateUtc="2025-10-16T17:19:00Z">
              <w:r w:rsidRPr="00B81757">
                <w:rPr>
                  <w:rFonts w:asciiTheme="majorBidi" w:hAnsiTheme="majorBidi" w:cstheme="majorBidi"/>
                  <w:sz w:val="18"/>
                  <w:szCs w:val="18"/>
                  <w:rPrChange w:id="5119" w:author="Bikram Adhikari (bdhikari)" w:date="2025-10-16T12:21:00Z" w16du:dateUtc="2025-10-16T17:21:00Z">
                    <w:rPr>
                      <w:color w:val="000000"/>
                      <w:sz w:val="22"/>
                      <w:szCs w:val="22"/>
                    </w:rPr>
                  </w:rPrChange>
                </w:rPr>
                <w:t>0.426</w:t>
              </w:r>
            </w:ins>
            <w:del w:id="5120" w:author="Bikram Adhikari (bdhikari)" w:date="2025-10-16T12:19:00Z" w16du:dateUtc="2025-10-16T17:19:00Z">
              <w:r w:rsidRPr="00A12542" w:rsidDel="00D048E5">
                <w:rPr>
                  <w:rFonts w:asciiTheme="majorBidi" w:hAnsiTheme="majorBidi" w:cstheme="majorBidi"/>
                  <w:sz w:val="18"/>
                  <w:szCs w:val="18"/>
                </w:rPr>
                <w:delText>0.455</w:delText>
              </w:r>
            </w:del>
          </w:p>
        </w:tc>
        <w:tc>
          <w:tcPr>
            <w:tcW w:w="344" w:type="pct"/>
            <w:vAlign w:val="center"/>
            <w:tcPrChange w:id="5121" w:author="Bikram Adhikari (bdhikari)" w:date="2025-10-16T14:04:00Z" w16du:dateUtc="2025-10-16T19:04:00Z">
              <w:tcPr>
                <w:tcW w:w="378" w:type="pct"/>
                <w:vAlign w:val="center"/>
              </w:tcPr>
            </w:tcPrChange>
          </w:tcPr>
          <w:p w14:paraId="7EB999DD" w14:textId="74819C4C" w:rsidR="008A5F0F" w:rsidRPr="00A12542" w:rsidRDefault="008A5F0F" w:rsidP="008A5F0F">
            <w:pPr>
              <w:spacing w:after="0" w:line="240" w:lineRule="auto"/>
              <w:jc w:val="center"/>
              <w:rPr>
                <w:rFonts w:asciiTheme="majorBidi" w:hAnsiTheme="majorBidi" w:cstheme="majorBidi"/>
                <w:sz w:val="18"/>
                <w:szCs w:val="18"/>
              </w:rPr>
            </w:pPr>
            <w:ins w:id="5122" w:author="Bikram Adhikari (bdhikari)" w:date="2025-10-16T12:24:00Z" w16du:dateUtc="2025-10-16T17:24:00Z">
              <w:r w:rsidRPr="001F4CC8">
                <w:rPr>
                  <w:rFonts w:asciiTheme="majorBidi" w:hAnsiTheme="majorBidi" w:cstheme="majorBidi"/>
                  <w:sz w:val="18"/>
                  <w:szCs w:val="18"/>
                  <w:rPrChange w:id="5123" w:author="Bikram Adhikari (bdhikari)" w:date="2025-10-16T12:58:00Z" w16du:dateUtc="2025-10-16T17:58:00Z">
                    <w:rPr>
                      <w:color w:val="000000"/>
                      <w:sz w:val="22"/>
                      <w:szCs w:val="22"/>
                    </w:rPr>
                  </w:rPrChange>
                </w:rPr>
                <w:t>1.44</w:t>
              </w:r>
            </w:ins>
            <w:del w:id="5124" w:author="Bikram Adhikari (bdhikari)" w:date="2025-10-16T12:24:00Z" w16du:dateUtc="2025-10-16T17:24:00Z">
              <w:r w:rsidRPr="00A12542" w:rsidDel="0067512B">
                <w:rPr>
                  <w:rFonts w:asciiTheme="majorBidi" w:hAnsiTheme="majorBidi" w:cstheme="majorBidi"/>
                  <w:sz w:val="18"/>
                  <w:szCs w:val="18"/>
                </w:rPr>
                <w:delText>1.54</w:delText>
              </w:r>
            </w:del>
          </w:p>
        </w:tc>
        <w:tc>
          <w:tcPr>
            <w:tcW w:w="715" w:type="pct"/>
            <w:vAlign w:val="center"/>
            <w:tcPrChange w:id="5125" w:author="Bikram Adhikari (bdhikari)" w:date="2025-10-16T14:04:00Z" w16du:dateUtc="2025-10-16T19:04:00Z">
              <w:tcPr>
                <w:tcW w:w="710" w:type="pct"/>
                <w:gridSpan w:val="2"/>
                <w:vAlign w:val="center"/>
              </w:tcPr>
            </w:tcPrChange>
          </w:tcPr>
          <w:p w14:paraId="3150B3CA" w14:textId="305E252E" w:rsidR="008A5F0F" w:rsidRPr="00A12542" w:rsidRDefault="008A5F0F" w:rsidP="008A5F0F">
            <w:pPr>
              <w:spacing w:after="0" w:line="240" w:lineRule="auto"/>
              <w:jc w:val="center"/>
              <w:rPr>
                <w:rFonts w:asciiTheme="majorBidi" w:hAnsiTheme="majorBidi" w:cstheme="majorBidi"/>
                <w:sz w:val="18"/>
                <w:szCs w:val="18"/>
              </w:rPr>
            </w:pPr>
            <w:ins w:id="5126" w:author="Bikram Adhikari (bdhikari)" w:date="2025-10-16T12:24:00Z" w16du:dateUtc="2025-10-16T17:24:00Z">
              <w:r w:rsidRPr="00025173">
                <w:rPr>
                  <w:rFonts w:asciiTheme="majorBidi" w:hAnsiTheme="majorBidi" w:cstheme="majorBidi"/>
                  <w:sz w:val="18"/>
                  <w:szCs w:val="18"/>
                  <w:rPrChange w:id="5127" w:author="Bikram Adhikari (bdhikari)" w:date="2025-10-16T12:26:00Z" w16du:dateUtc="2025-10-16T17:26:00Z">
                    <w:rPr>
                      <w:color w:val="000000"/>
                      <w:sz w:val="22"/>
                      <w:szCs w:val="22"/>
                    </w:rPr>
                  </w:rPrChange>
                </w:rPr>
                <w:t>0.96 – 2.16</w:t>
              </w:r>
            </w:ins>
            <w:del w:id="5128" w:author="Bikram Adhikari (bdhikari)" w:date="2025-10-16T12:24:00Z" w16du:dateUtc="2025-10-16T17:24:00Z">
              <w:r w:rsidRPr="00A12542" w:rsidDel="0067512B">
                <w:rPr>
                  <w:rFonts w:asciiTheme="majorBidi" w:hAnsiTheme="majorBidi" w:cstheme="majorBidi"/>
                  <w:sz w:val="18"/>
                  <w:szCs w:val="18"/>
                </w:rPr>
                <w:delText>1.01 </w:delText>
              </w:r>
              <w:r w:rsidDel="0067512B">
                <w:rPr>
                  <w:rFonts w:asciiTheme="majorBidi" w:hAnsiTheme="majorBidi" w:cstheme="majorBidi"/>
                  <w:sz w:val="18"/>
                  <w:szCs w:val="18"/>
                </w:rPr>
                <w:delText>to</w:delText>
              </w:r>
              <w:r w:rsidRPr="00A12542" w:rsidDel="0067512B">
                <w:rPr>
                  <w:rFonts w:asciiTheme="majorBidi" w:hAnsiTheme="majorBidi" w:cstheme="majorBidi"/>
                  <w:sz w:val="18"/>
                  <w:szCs w:val="18"/>
                </w:rPr>
                <w:delText> 2.35</w:delText>
              </w:r>
            </w:del>
          </w:p>
        </w:tc>
        <w:tc>
          <w:tcPr>
            <w:tcW w:w="409" w:type="pct"/>
            <w:vAlign w:val="center"/>
            <w:tcPrChange w:id="5129" w:author="Bikram Adhikari (bdhikari)" w:date="2025-10-16T14:04:00Z" w16du:dateUtc="2025-10-16T19:04:00Z">
              <w:tcPr>
                <w:tcW w:w="406" w:type="pct"/>
                <w:gridSpan w:val="2"/>
                <w:vAlign w:val="center"/>
              </w:tcPr>
            </w:tcPrChange>
          </w:tcPr>
          <w:p w14:paraId="000E13A5" w14:textId="76679E43" w:rsidR="008A5F0F" w:rsidRPr="00025173" w:rsidRDefault="008A5F0F" w:rsidP="008A5F0F">
            <w:pPr>
              <w:spacing w:after="0" w:line="240" w:lineRule="auto"/>
              <w:jc w:val="center"/>
              <w:rPr>
                <w:rFonts w:asciiTheme="majorBidi" w:hAnsiTheme="majorBidi" w:cstheme="majorBidi"/>
                <w:sz w:val="18"/>
                <w:szCs w:val="18"/>
                <w:rPrChange w:id="5130" w:author="Bikram Adhikari (bdhikari)" w:date="2025-10-16T12:26:00Z" w16du:dateUtc="2025-10-16T17:26:00Z">
                  <w:rPr>
                    <w:rFonts w:asciiTheme="majorBidi" w:hAnsiTheme="majorBidi" w:cstheme="majorBidi"/>
                    <w:b/>
                    <w:bCs/>
                    <w:sz w:val="18"/>
                    <w:szCs w:val="18"/>
                  </w:rPr>
                </w:rPrChange>
              </w:rPr>
            </w:pPr>
            <w:ins w:id="5131" w:author="Bikram Adhikari (bdhikari)" w:date="2025-10-16T12:24:00Z" w16du:dateUtc="2025-10-16T17:24:00Z">
              <w:r w:rsidRPr="00025173">
                <w:rPr>
                  <w:rFonts w:asciiTheme="majorBidi" w:hAnsiTheme="majorBidi" w:cstheme="majorBidi"/>
                  <w:sz w:val="18"/>
                  <w:szCs w:val="18"/>
                  <w:rPrChange w:id="5132" w:author="Bikram Adhikari (bdhikari)" w:date="2025-10-16T12:26:00Z" w16du:dateUtc="2025-10-16T17:26:00Z">
                    <w:rPr>
                      <w:color w:val="000000"/>
                      <w:sz w:val="22"/>
                      <w:szCs w:val="22"/>
                    </w:rPr>
                  </w:rPrChange>
                </w:rPr>
                <w:t>0.075</w:t>
              </w:r>
            </w:ins>
            <w:del w:id="5133" w:author="Bikram Adhikari (bdhikari)" w:date="2025-10-16T12:24:00Z" w16du:dateUtc="2025-10-16T17:24:00Z">
              <w:r w:rsidRPr="00025173" w:rsidDel="0067512B">
                <w:rPr>
                  <w:rFonts w:asciiTheme="majorBidi" w:hAnsiTheme="majorBidi" w:cstheme="majorBidi"/>
                  <w:sz w:val="18"/>
                  <w:szCs w:val="18"/>
                  <w:rPrChange w:id="5134" w:author="Bikram Adhikari (bdhikari)" w:date="2025-10-16T12:26:00Z" w16du:dateUtc="2025-10-16T17:26:00Z">
                    <w:rPr>
                      <w:rFonts w:asciiTheme="majorBidi" w:hAnsiTheme="majorBidi" w:cstheme="majorBidi"/>
                      <w:b/>
                      <w:bCs/>
                      <w:sz w:val="18"/>
                      <w:szCs w:val="18"/>
                    </w:rPr>
                  </w:rPrChange>
                </w:rPr>
                <w:delText>0.044</w:delText>
              </w:r>
            </w:del>
          </w:p>
        </w:tc>
        <w:tc>
          <w:tcPr>
            <w:tcW w:w="344" w:type="pct"/>
            <w:vAlign w:val="center"/>
            <w:tcPrChange w:id="5135" w:author="Bikram Adhikari (bdhikari)" w:date="2025-10-16T14:04:00Z" w16du:dateUtc="2025-10-16T19:04:00Z">
              <w:tcPr>
                <w:tcW w:w="342" w:type="pct"/>
                <w:gridSpan w:val="2"/>
                <w:vAlign w:val="center"/>
              </w:tcPr>
            </w:tcPrChange>
          </w:tcPr>
          <w:p w14:paraId="1C867539" w14:textId="47D20551" w:rsidR="008A5F0F" w:rsidRPr="00A12542" w:rsidRDefault="008A5F0F" w:rsidP="008A5F0F">
            <w:pPr>
              <w:spacing w:after="0" w:line="240" w:lineRule="auto"/>
              <w:jc w:val="center"/>
              <w:rPr>
                <w:rFonts w:asciiTheme="majorBidi" w:hAnsiTheme="majorBidi" w:cstheme="majorBidi"/>
                <w:sz w:val="18"/>
                <w:szCs w:val="18"/>
              </w:rPr>
            </w:pPr>
            <w:ins w:id="5136" w:author="Bikram Adhikari (bdhikari)" w:date="2025-10-16T12:25:00Z" w16du:dateUtc="2025-10-16T17:25:00Z">
              <w:r w:rsidRPr="00025173">
                <w:rPr>
                  <w:rFonts w:asciiTheme="majorBidi" w:hAnsiTheme="majorBidi" w:cstheme="majorBidi"/>
                  <w:sz w:val="18"/>
                  <w:szCs w:val="18"/>
                  <w:rPrChange w:id="5137" w:author="Bikram Adhikari (bdhikari)" w:date="2025-10-16T12:26:00Z" w16du:dateUtc="2025-10-16T17:26:00Z">
                    <w:rPr>
                      <w:color w:val="000000"/>
                      <w:sz w:val="22"/>
                      <w:szCs w:val="22"/>
                    </w:rPr>
                  </w:rPrChange>
                </w:rPr>
                <w:t>1.8</w:t>
              </w:r>
            </w:ins>
            <w:del w:id="5138" w:author="Bikram Adhikari (bdhikari)" w:date="2025-10-16T12:25:00Z" w16du:dateUtc="2025-10-16T17:25:00Z">
              <w:r w:rsidRPr="00A12542" w:rsidDel="00A70688">
                <w:rPr>
                  <w:rFonts w:asciiTheme="majorBidi" w:hAnsiTheme="majorBidi" w:cstheme="majorBidi"/>
                  <w:sz w:val="18"/>
                  <w:szCs w:val="18"/>
                </w:rPr>
                <w:delText>1.9</w:delText>
              </w:r>
              <w:r w:rsidDel="00A70688">
                <w:rPr>
                  <w:rFonts w:asciiTheme="majorBidi" w:hAnsiTheme="majorBidi" w:cstheme="majorBidi"/>
                  <w:sz w:val="18"/>
                  <w:szCs w:val="18"/>
                </w:rPr>
                <w:delText>0</w:delText>
              </w:r>
            </w:del>
          </w:p>
        </w:tc>
        <w:tc>
          <w:tcPr>
            <w:tcW w:w="715" w:type="pct"/>
            <w:vAlign w:val="center"/>
            <w:tcPrChange w:id="5139" w:author="Bikram Adhikari (bdhikari)" w:date="2025-10-16T14:04:00Z" w16du:dateUtc="2025-10-16T19:04:00Z">
              <w:tcPr>
                <w:tcW w:w="710" w:type="pct"/>
                <w:gridSpan w:val="2"/>
                <w:vAlign w:val="center"/>
              </w:tcPr>
            </w:tcPrChange>
          </w:tcPr>
          <w:p w14:paraId="3E7894E8" w14:textId="37732D70" w:rsidR="008A5F0F" w:rsidRPr="00A12542" w:rsidRDefault="008A5F0F" w:rsidP="008A5F0F">
            <w:pPr>
              <w:spacing w:after="0" w:line="240" w:lineRule="auto"/>
              <w:jc w:val="center"/>
              <w:rPr>
                <w:rFonts w:asciiTheme="majorBidi" w:hAnsiTheme="majorBidi" w:cstheme="majorBidi"/>
                <w:sz w:val="18"/>
                <w:szCs w:val="18"/>
              </w:rPr>
            </w:pPr>
            <w:ins w:id="5140" w:author="Bikram Adhikari (bdhikari)" w:date="2025-10-16T12:25:00Z" w16du:dateUtc="2025-10-16T17:25:00Z">
              <w:r w:rsidRPr="00025173">
                <w:rPr>
                  <w:rFonts w:asciiTheme="majorBidi" w:hAnsiTheme="majorBidi" w:cstheme="majorBidi"/>
                  <w:sz w:val="18"/>
                  <w:szCs w:val="18"/>
                  <w:rPrChange w:id="5141" w:author="Bikram Adhikari (bdhikari)" w:date="2025-10-16T12:26:00Z" w16du:dateUtc="2025-10-16T17:26:00Z">
                    <w:rPr>
                      <w:color w:val="000000"/>
                      <w:sz w:val="22"/>
                      <w:szCs w:val="22"/>
                    </w:rPr>
                  </w:rPrChange>
                </w:rPr>
                <w:t>1.20 – 2.70</w:t>
              </w:r>
            </w:ins>
            <w:del w:id="5142" w:author="Bikram Adhikari (bdhikari)" w:date="2025-10-16T12:25:00Z" w16du:dateUtc="2025-10-16T17:25:00Z">
              <w:r w:rsidRPr="00A12542" w:rsidDel="00A70688">
                <w:rPr>
                  <w:rFonts w:asciiTheme="majorBidi" w:hAnsiTheme="majorBidi" w:cstheme="majorBidi"/>
                  <w:sz w:val="18"/>
                  <w:szCs w:val="18"/>
                </w:rPr>
                <w:delText>1.24 </w:delText>
              </w:r>
              <w:r w:rsidDel="00A70688">
                <w:rPr>
                  <w:rFonts w:asciiTheme="majorBidi" w:hAnsiTheme="majorBidi" w:cstheme="majorBidi"/>
                  <w:sz w:val="18"/>
                  <w:szCs w:val="18"/>
                </w:rPr>
                <w:delText>to</w:delText>
              </w:r>
              <w:r w:rsidRPr="00A12542" w:rsidDel="00A70688">
                <w:rPr>
                  <w:rFonts w:asciiTheme="majorBidi" w:hAnsiTheme="majorBidi" w:cstheme="majorBidi"/>
                  <w:sz w:val="18"/>
                  <w:szCs w:val="18"/>
                </w:rPr>
                <w:delText> 2.90</w:delText>
              </w:r>
            </w:del>
          </w:p>
        </w:tc>
        <w:tc>
          <w:tcPr>
            <w:tcW w:w="481" w:type="pct"/>
            <w:vAlign w:val="center"/>
            <w:tcPrChange w:id="5143" w:author="Bikram Adhikari (bdhikari)" w:date="2025-10-16T14:04:00Z" w16du:dateUtc="2025-10-16T19:04:00Z">
              <w:tcPr>
                <w:tcW w:w="478" w:type="pct"/>
                <w:gridSpan w:val="2"/>
                <w:vAlign w:val="center"/>
              </w:tcPr>
            </w:tcPrChange>
          </w:tcPr>
          <w:p w14:paraId="32F56318" w14:textId="7BEF25DF" w:rsidR="008A5F0F" w:rsidRPr="00025173" w:rsidRDefault="008A5F0F" w:rsidP="008A5F0F">
            <w:pPr>
              <w:spacing w:after="0" w:line="240" w:lineRule="auto"/>
              <w:jc w:val="center"/>
              <w:rPr>
                <w:rFonts w:asciiTheme="majorBidi" w:hAnsiTheme="majorBidi" w:cstheme="majorBidi"/>
                <w:sz w:val="18"/>
                <w:szCs w:val="18"/>
                <w:rPrChange w:id="5144" w:author="Bikram Adhikari (bdhikari)" w:date="2025-10-16T12:26:00Z" w16du:dateUtc="2025-10-16T17:26:00Z">
                  <w:rPr>
                    <w:rFonts w:asciiTheme="majorBidi" w:hAnsiTheme="majorBidi" w:cstheme="majorBidi"/>
                    <w:b/>
                    <w:bCs/>
                    <w:sz w:val="18"/>
                    <w:szCs w:val="18"/>
                  </w:rPr>
                </w:rPrChange>
              </w:rPr>
            </w:pPr>
            <w:ins w:id="5145" w:author="Bikram Adhikari (bdhikari)" w:date="2025-10-16T12:25:00Z" w16du:dateUtc="2025-10-16T17:25:00Z">
              <w:r w:rsidRPr="00025173">
                <w:rPr>
                  <w:rFonts w:asciiTheme="majorBidi" w:hAnsiTheme="majorBidi" w:cstheme="majorBidi"/>
                  <w:sz w:val="18"/>
                  <w:szCs w:val="18"/>
                  <w:rPrChange w:id="5146" w:author="Bikram Adhikari (bdhikari)" w:date="2025-10-16T12:26:00Z" w16du:dateUtc="2025-10-16T17:26:00Z">
                    <w:rPr>
                      <w:b/>
                      <w:bCs/>
                      <w:color w:val="000000"/>
                      <w:sz w:val="22"/>
                      <w:szCs w:val="22"/>
                    </w:rPr>
                  </w:rPrChange>
                </w:rPr>
                <w:t>0.005</w:t>
              </w:r>
            </w:ins>
            <w:del w:id="5147" w:author="Bikram Adhikari (bdhikari)" w:date="2025-10-16T12:25:00Z" w16du:dateUtc="2025-10-16T17:25:00Z">
              <w:r w:rsidRPr="00025173" w:rsidDel="00A70688">
                <w:rPr>
                  <w:rFonts w:asciiTheme="majorBidi" w:hAnsiTheme="majorBidi" w:cstheme="majorBidi"/>
                  <w:sz w:val="18"/>
                  <w:szCs w:val="18"/>
                  <w:rPrChange w:id="5148" w:author="Bikram Adhikari (bdhikari)" w:date="2025-10-16T12:26:00Z" w16du:dateUtc="2025-10-16T17:26:00Z">
                    <w:rPr>
                      <w:rFonts w:asciiTheme="majorBidi" w:hAnsiTheme="majorBidi" w:cstheme="majorBidi"/>
                      <w:b/>
                      <w:bCs/>
                      <w:sz w:val="18"/>
                      <w:szCs w:val="18"/>
                    </w:rPr>
                  </w:rPrChange>
                </w:rPr>
                <w:delText>0.003</w:delText>
              </w:r>
            </w:del>
          </w:p>
        </w:tc>
      </w:tr>
      <w:tr w:rsidR="008A5F0F" w:rsidRPr="00A12542" w14:paraId="023536C6" w14:textId="06AED2E2" w:rsidTr="008A5F0F">
        <w:trPr>
          <w:trHeight w:val="85"/>
          <w:trPrChange w:id="5149" w:author="Bikram Adhikari (bdhikari)" w:date="2025-10-16T14:04:00Z" w16du:dateUtc="2025-10-16T19:04:00Z">
            <w:trPr>
              <w:trHeight w:val="85"/>
            </w:trPr>
          </w:trPrChange>
        </w:trPr>
        <w:tc>
          <w:tcPr>
            <w:tcW w:w="522" w:type="pct"/>
            <w:vAlign w:val="center"/>
            <w:hideMark/>
            <w:tcPrChange w:id="5150" w:author="Bikram Adhikari (bdhikari)" w:date="2025-10-16T14:04:00Z" w16du:dateUtc="2025-10-16T19:04:00Z">
              <w:tcPr>
                <w:tcW w:w="519" w:type="pct"/>
                <w:gridSpan w:val="2"/>
                <w:vAlign w:val="center"/>
                <w:hideMark/>
              </w:tcPr>
            </w:tcPrChange>
          </w:tcPr>
          <w:p w14:paraId="503BC47F" w14:textId="70DEB8B4" w:rsidR="008A5F0F" w:rsidRPr="00A12542" w:rsidRDefault="008A5F0F" w:rsidP="008A5F0F">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b/>
                <w:bCs/>
                <w:kern w:val="0"/>
                <w:sz w:val="16"/>
                <w:szCs w:val="16"/>
                <w14:ligatures w14:val="none"/>
              </w:rPr>
              <w:t>Anemia in mother</w:t>
            </w:r>
            <w:r w:rsidRPr="00A12542">
              <w:rPr>
                <w:rFonts w:asciiTheme="majorBidi" w:eastAsia="Times New Roman" w:hAnsiTheme="majorBidi" w:cstheme="majorBidi"/>
                <w:kern w:val="0"/>
                <w:sz w:val="16"/>
                <w:szCs w:val="16"/>
                <w14:ligatures w14:val="none"/>
              </w:rPr>
              <w:t xml:space="preserve"> </w:t>
            </w:r>
            <w:r w:rsidRPr="00A12542">
              <w:rPr>
                <w:rFonts w:asciiTheme="majorBidi" w:eastAsia="Times New Roman" w:hAnsiTheme="majorBidi" w:cstheme="majorBidi"/>
                <w:i/>
                <w:iCs/>
                <w:kern w:val="0"/>
                <w:sz w:val="16"/>
                <w:szCs w:val="16"/>
                <w14:ligatures w14:val="none"/>
              </w:rPr>
              <w:t>(ref: No)</w:t>
            </w:r>
          </w:p>
        </w:tc>
        <w:tc>
          <w:tcPr>
            <w:tcW w:w="344" w:type="pct"/>
            <w:vAlign w:val="center"/>
            <w:tcPrChange w:id="5151" w:author="Bikram Adhikari (bdhikari)" w:date="2025-10-16T14:04:00Z" w16du:dateUtc="2025-10-16T19:04:00Z">
              <w:tcPr>
                <w:tcW w:w="342" w:type="pct"/>
                <w:gridSpan w:val="2"/>
                <w:vAlign w:val="center"/>
              </w:tcPr>
            </w:tcPrChange>
          </w:tcPr>
          <w:p w14:paraId="1FEE0B6A" w14:textId="225A47C4" w:rsidR="008A5F0F" w:rsidRPr="00B81757" w:rsidRDefault="008A5F0F" w:rsidP="008A5F0F">
            <w:pPr>
              <w:spacing w:after="0" w:line="240" w:lineRule="auto"/>
              <w:jc w:val="center"/>
              <w:rPr>
                <w:rFonts w:asciiTheme="majorBidi" w:hAnsiTheme="majorBidi" w:cstheme="majorBidi"/>
                <w:sz w:val="18"/>
                <w:szCs w:val="18"/>
                <w:rPrChange w:id="5152" w:author="Bikram Adhikari (bdhikari)" w:date="2025-10-16T12:21:00Z" w16du:dateUtc="2025-10-16T17:21:00Z">
                  <w:rPr>
                    <w:rFonts w:asciiTheme="majorBidi" w:eastAsia="Times New Roman" w:hAnsiTheme="majorBidi" w:cstheme="majorBidi"/>
                    <w:kern w:val="0"/>
                    <w:sz w:val="18"/>
                    <w:szCs w:val="18"/>
                    <w14:ligatures w14:val="none"/>
                  </w:rPr>
                </w:rPrChange>
              </w:rPr>
            </w:pPr>
            <w:ins w:id="5153" w:author="Bikram Adhikari (bdhikari)" w:date="2025-10-16T12:19:00Z" w16du:dateUtc="2025-10-16T17:19:00Z">
              <w:r w:rsidRPr="00B81757">
                <w:rPr>
                  <w:rFonts w:asciiTheme="majorBidi" w:hAnsiTheme="majorBidi" w:cstheme="majorBidi"/>
                  <w:sz w:val="18"/>
                  <w:szCs w:val="18"/>
                  <w:rPrChange w:id="5154" w:author="Bikram Adhikari (bdhikari)" w:date="2025-10-16T12:21:00Z" w16du:dateUtc="2025-10-16T17:21:00Z">
                    <w:rPr>
                      <w:color w:val="000000"/>
                      <w:sz w:val="22"/>
                      <w:szCs w:val="22"/>
                    </w:rPr>
                  </w:rPrChange>
                </w:rPr>
                <w:t>1.55</w:t>
              </w:r>
            </w:ins>
            <w:del w:id="5155" w:author="Bikram Adhikari (bdhikari)" w:date="2025-10-16T12:19:00Z" w16du:dateUtc="2025-10-16T17:19:00Z">
              <w:r w:rsidRPr="00A12542" w:rsidDel="00D44C7D">
                <w:rPr>
                  <w:rFonts w:asciiTheme="majorBidi" w:hAnsiTheme="majorBidi" w:cstheme="majorBidi"/>
                  <w:sz w:val="18"/>
                  <w:szCs w:val="18"/>
                </w:rPr>
                <w:delText>1.59</w:delText>
              </w:r>
            </w:del>
          </w:p>
        </w:tc>
        <w:tc>
          <w:tcPr>
            <w:tcW w:w="715" w:type="pct"/>
            <w:vAlign w:val="center"/>
            <w:tcPrChange w:id="5156" w:author="Bikram Adhikari (bdhikari)" w:date="2025-10-16T14:04:00Z" w16du:dateUtc="2025-10-16T19:04:00Z">
              <w:tcPr>
                <w:tcW w:w="710" w:type="pct"/>
                <w:gridSpan w:val="2"/>
                <w:vAlign w:val="center"/>
              </w:tcPr>
            </w:tcPrChange>
          </w:tcPr>
          <w:p w14:paraId="0A389BBB" w14:textId="2FE0022D" w:rsidR="008A5F0F" w:rsidRPr="00B81757" w:rsidRDefault="008A5F0F" w:rsidP="008A5F0F">
            <w:pPr>
              <w:spacing w:after="0" w:line="240" w:lineRule="auto"/>
              <w:jc w:val="center"/>
              <w:rPr>
                <w:rFonts w:asciiTheme="majorBidi" w:hAnsiTheme="majorBidi" w:cstheme="majorBidi"/>
                <w:sz w:val="18"/>
                <w:szCs w:val="18"/>
                <w:rPrChange w:id="5157" w:author="Bikram Adhikari (bdhikari)" w:date="2025-10-16T12:21:00Z" w16du:dateUtc="2025-10-16T17:21:00Z">
                  <w:rPr>
                    <w:rFonts w:asciiTheme="majorBidi" w:eastAsia="Times New Roman" w:hAnsiTheme="majorBidi" w:cstheme="majorBidi"/>
                    <w:kern w:val="0"/>
                    <w:sz w:val="18"/>
                    <w:szCs w:val="18"/>
                    <w14:ligatures w14:val="none"/>
                  </w:rPr>
                </w:rPrChange>
              </w:rPr>
            </w:pPr>
            <w:ins w:id="5158" w:author="Bikram Adhikari (bdhikari)" w:date="2025-10-16T12:19:00Z" w16du:dateUtc="2025-10-16T17:19:00Z">
              <w:r w:rsidRPr="00B81757">
                <w:rPr>
                  <w:rFonts w:asciiTheme="majorBidi" w:hAnsiTheme="majorBidi" w:cstheme="majorBidi"/>
                  <w:sz w:val="18"/>
                  <w:szCs w:val="18"/>
                  <w:rPrChange w:id="5159" w:author="Bikram Adhikari (bdhikari)" w:date="2025-10-16T12:21:00Z" w16du:dateUtc="2025-10-16T17:21:00Z">
                    <w:rPr>
                      <w:color w:val="000000"/>
                      <w:sz w:val="22"/>
                      <w:szCs w:val="22"/>
                    </w:rPr>
                  </w:rPrChange>
                </w:rPr>
                <w:t>1.19 – 2.02</w:t>
              </w:r>
            </w:ins>
            <w:del w:id="5160" w:author="Bikram Adhikari (bdhikari)" w:date="2025-10-16T12:19:00Z" w16du:dateUtc="2025-10-16T17:19:00Z">
              <w:r w:rsidRPr="00A12542" w:rsidDel="00D44C7D">
                <w:rPr>
                  <w:rFonts w:asciiTheme="majorBidi" w:hAnsiTheme="majorBidi" w:cstheme="majorBidi"/>
                  <w:sz w:val="18"/>
                  <w:szCs w:val="18"/>
                </w:rPr>
                <w:delText>1.21 </w:delText>
              </w:r>
              <w:r w:rsidDel="00D44C7D">
                <w:rPr>
                  <w:rFonts w:asciiTheme="majorBidi" w:hAnsiTheme="majorBidi" w:cstheme="majorBidi"/>
                  <w:sz w:val="18"/>
                  <w:szCs w:val="18"/>
                </w:rPr>
                <w:delText>to</w:delText>
              </w:r>
              <w:r w:rsidRPr="00A12542" w:rsidDel="00D44C7D">
                <w:rPr>
                  <w:rFonts w:asciiTheme="majorBidi" w:hAnsiTheme="majorBidi" w:cstheme="majorBidi"/>
                  <w:sz w:val="18"/>
                  <w:szCs w:val="18"/>
                </w:rPr>
                <w:delText> 2.08</w:delText>
              </w:r>
            </w:del>
          </w:p>
        </w:tc>
        <w:tc>
          <w:tcPr>
            <w:tcW w:w="409" w:type="pct"/>
            <w:vAlign w:val="center"/>
            <w:tcPrChange w:id="5161" w:author="Bikram Adhikari (bdhikari)" w:date="2025-10-16T14:04:00Z" w16du:dateUtc="2025-10-16T19:04:00Z">
              <w:tcPr>
                <w:tcW w:w="406" w:type="pct"/>
                <w:gridSpan w:val="2"/>
                <w:vAlign w:val="center"/>
              </w:tcPr>
            </w:tcPrChange>
          </w:tcPr>
          <w:p w14:paraId="38BB0D95" w14:textId="4C357A1D" w:rsidR="008A5F0F" w:rsidRPr="00B81757" w:rsidRDefault="008A5F0F" w:rsidP="008A5F0F">
            <w:pPr>
              <w:spacing w:after="0" w:line="240" w:lineRule="auto"/>
              <w:jc w:val="center"/>
              <w:rPr>
                <w:rFonts w:asciiTheme="majorBidi" w:hAnsiTheme="majorBidi" w:cstheme="majorBidi"/>
                <w:sz w:val="18"/>
                <w:szCs w:val="18"/>
                <w:rPrChange w:id="5162" w:author="Bikram Adhikari (bdhikari)" w:date="2025-10-16T12:21:00Z" w16du:dateUtc="2025-10-16T17:21:00Z">
                  <w:rPr>
                    <w:rFonts w:asciiTheme="majorBidi" w:eastAsia="Times New Roman" w:hAnsiTheme="majorBidi" w:cstheme="majorBidi"/>
                    <w:b/>
                    <w:bCs/>
                    <w:kern w:val="0"/>
                    <w:sz w:val="18"/>
                    <w:szCs w:val="18"/>
                    <w14:ligatures w14:val="none"/>
                  </w:rPr>
                </w:rPrChange>
              </w:rPr>
            </w:pPr>
            <w:ins w:id="5163" w:author="Bikram Adhikari (bdhikari)" w:date="2025-10-16T12:19:00Z" w16du:dateUtc="2025-10-16T17:19:00Z">
              <w:r w:rsidRPr="00B81757">
                <w:rPr>
                  <w:rFonts w:asciiTheme="majorBidi" w:hAnsiTheme="majorBidi" w:cstheme="majorBidi"/>
                  <w:sz w:val="18"/>
                  <w:szCs w:val="18"/>
                  <w:rPrChange w:id="5164" w:author="Bikram Adhikari (bdhikari)" w:date="2025-10-16T12:21:00Z" w16du:dateUtc="2025-10-16T17:21:00Z">
                    <w:rPr>
                      <w:b/>
                      <w:bCs/>
                      <w:color w:val="000000"/>
                      <w:sz w:val="22"/>
                      <w:szCs w:val="22"/>
                    </w:rPr>
                  </w:rPrChange>
                </w:rPr>
                <w:t>0.001</w:t>
              </w:r>
            </w:ins>
            <w:del w:id="5165" w:author="Bikram Adhikari (bdhikari)" w:date="2025-10-16T12:19:00Z" w16du:dateUtc="2025-10-16T17:19:00Z">
              <w:r w:rsidRPr="00B81757" w:rsidDel="00D44C7D">
                <w:rPr>
                  <w:rFonts w:asciiTheme="majorBidi" w:hAnsiTheme="majorBidi" w:cstheme="majorBidi"/>
                  <w:sz w:val="18"/>
                  <w:szCs w:val="18"/>
                  <w:rPrChange w:id="5166" w:author="Bikram Adhikari (bdhikari)" w:date="2025-10-16T12:21:00Z" w16du:dateUtc="2025-10-16T17:21:00Z">
                    <w:rPr>
                      <w:rFonts w:asciiTheme="majorBidi" w:hAnsiTheme="majorBidi" w:cstheme="majorBidi"/>
                      <w:b/>
                      <w:bCs/>
                      <w:sz w:val="18"/>
                      <w:szCs w:val="18"/>
                    </w:rPr>
                  </w:rPrChange>
                </w:rPr>
                <w:delText>0.001</w:delText>
              </w:r>
            </w:del>
          </w:p>
        </w:tc>
        <w:tc>
          <w:tcPr>
            <w:tcW w:w="344" w:type="pct"/>
            <w:vAlign w:val="center"/>
            <w:tcPrChange w:id="5167" w:author="Bikram Adhikari (bdhikari)" w:date="2025-10-16T14:04:00Z" w16du:dateUtc="2025-10-16T19:04:00Z">
              <w:tcPr>
                <w:tcW w:w="378" w:type="pct"/>
                <w:vAlign w:val="center"/>
              </w:tcPr>
            </w:tcPrChange>
          </w:tcPr>
          <w:p w14:paraId="2F1CF730" w14:textId="34FACD51" w:rsidR="008A5F0F" w:rsidRPr="00A12542" w:rsidRDefault="008A5F0F" w:rsidP="008A5F0F">
            <w:pPr>
              <w:spacing w:after="0" w:line="240" w:lineRule="auto"/>
              <w:jc w:val="center"/>
              <w:rPr>
                <w:rFonts w:asciiTheme="majorBidi" w:hAnsiTheme="majorBidi" w:cstheme="majorBidi"/>
                <w:sz w:val="18"/>
                <w:szCs w:val="18"/>
              </w:rPr>
            </w:pPr>
            <w:ins w:id="5168" w:author="Bikram Adhikari (bdhikari)" w:date="2025-10-16T12:24:00Z" w16du:dateUtc="2025-10-16T17:24:00Z">
              <w:r w:rsidRPr="001F4CC8">
                <w:rPr>
                  <w:rFonts w:asciiTheme="majorBidi" w:hAnsiTheme="majorBidi" w:cstheme="majorBidi"/>
                  <w:sz w:val="18"/>
                  <w:szCs w:val="18"/>
                  <w:rPrChange w:id="5169" w:author="Bikram Adhikari (bdhikari)" w:date="2025-10-16T12:58:00Z" w16du:dateUtc="2025-10-16T17:58:00Z">
                    <w:rPr>
                      <w:color w:val="000000"/>
                      <w:sz w:val="22"/>
                      <w:szCs w:val="22"/>
                    </w:rPr>
                  </w:rPrChange>
                </w:rPr>
                <w:t>1.41</w:t>
              </w:r>
            </w:ins>
            <w:del w:id="5170" w:author="Bikram Adhikari (bdhikari)" w:date="2025-10-16T12:24:00Z" w16du:dateUtc="2025-10-16T17:24:00Z">
              <w:r w:rsidRPr="00A12542" w:rsidDel="0067512B">
                <w:rPr>
                  <w:rFonts w:asciiTheme="majorBidi" w:hAnsiTheme="majorBidi" w:cstheme="majorBidi"/>
                  <w:sz w:val="18"/>
                  <w:szCs w:val="18"/>
                </w:rPr>
                <w:delText>1.46</w:delText>
              </w:r>
            </w:del>
          </w:p>
        </w:tc>
        <w:tc>
          <w:tcPr>
            <w:tcW w:w="715" w:type="pct"/>
            <w:vAlign w:val="center"/>
            <w:tcPrChange w:id="5171" w:author="Bikram Adhikari (bdhikari)" w:date="2025-10-16T14:04:00Z" w16du:dateUtc="2025-10-16T19:04:00Z">
              <w:tcPr>
                <w:tcW w:w="710" w:type="pct"/>
                <w:gridSpan w:val="2"/>
                <w:vAlign w:val="center"/>
              </w:tcPr>
            </w:tcPrChange>
          </w:tcPr>
          <w:p w14:paraId="0543AB15" w14:textId="3EB5DC71" w:rsidR="008A5F0F" w:rsidRPr="00A12542" w:rsidRDefault="008A5F0F" w:rsidP="008A5F0F">
            <w:pPr>
              <w:spacing w:after="0" w:line="240" w:lineRule="auto"/>
              <w:jc w:val="center"/>
              <w:rPr>
                <w:rFonts w:asciiTheme="majorBidi" w:hAnsiTheme="majorBidi" w:cstheme="majorBidi"/>
                <w:sz w:val="18"/>
                <w:szCs w:val="18"/>
              </w:rPr>
            </w:pPr>
            <w:ins w:id="5172" w:author="Bikram Adhikari (bdhikari)" w:date="2025-10-16T12:24:00Z" w16du:dateUtc="2025-10-16T17:24:00Z">
              <w:r w:rsidRPr="00025173">
                <w:rPr>
                  <w:rFonts w:asciiTheme="majorBidi" w:hAnsiTheme="majorBidi" w:cstheme="majorBidi"/>
                  <w:sz w:val="18"/>
                  <w:szCs w:val="18"/>
                  <w:rPrChange w:id="5173" w:author="Bikram Adhikari (bdhikari)" w:date="2025-10-16T12:26:00Z" w16du:dateUtc="2025-10-16T17:26:00Z">
                    <w:rPr>
                      <w:color w:val="000000"/>
                      <w:sz w:val="22"/>
                      <w:szCs w:val="22"/>
                    </w:rPr>
                  </w:rPrChange>
                </w:rPr>
                <w:t>1.04 – 1.89</w:t>
              </w:r>
            </w:ins>
            <w:del w:id="5174" w:author="Bikram Adhikari (bdhikari)" w:date="2025-10-16T12:24:00Z" w16du:dateUtc="2025-10-16T17:24:00Z">
              <w:r w:rsidRPr="00A12542" w:rsidDel="0067512B">
                <w:rPr>
                  <w:rFonts w:asciiTheme="majorBidi" w:hAnsiTheme="majorBidi" w:cstheme="majorBidi"/>
                  <w:sz w:val="18"/>
                  <w:szCs w:val="18"/>
                </w:rPr>
                <w:delText>1.07 </w:delText>
              </w:r>
              <w:r w:rsidDel="0067512B">
                <w:rPr>
                  <w:rFonts w:asciiTheme="majorBidi" w:hAnsiTheme="majorBidi" w:cstheme="majorBidi"/>
                  <w:sz w:val="18"/>
                  <w:szCs w:val="18"/>
                </w:rPr>
                <w:delText>to</w:delText>
              </w:r>
              <w:r w:rsidRPr="00A12542" w:rsidDel="0067512B">
                <w:rPr>
                  <w:rFonts w:asciiTheme="majorBidi" w:hAnsiTheme="majorBidi" w:cstheme="majorBidi"/>
                  <w:sz w:val="18"/>
                  <w:szCs w:val="18"/>
                </w:rPr>
                <w:delText> 1.99</w:delText>
              </w:r>
            </w:del>
          </w:p>
        </w:tc>
        <w:tc>
          <w:tcPr>
            <w:tcW w:w="409" w:type="pct"/>
            <w:vAlign w:val="center"/>
            <w:tcPrChange w:id="5175" w:author="Bikram Adhikari (bdhikari)" w:date="2025-10-16T14:04:00Z" w16du:dateUtc="2025-10-16T19:04:00Z">
              <w:tcPr>
                <w:tcW w:w="406" w:type="pct"/>
                <w:gridSpan w:val="2"/>
                <w:vAlign w:val="center"/>
              </w:tcPr>
            </w:tcPrChange>
          </w:tcPr>
          <w:p w14:paraId="1006F26A" w14:textId="06BAEB6C" w:rsidR="008A5F0F" w:rsidRPr="00025173" w:rsidRDefault="008A5F0F" w:rsidP="008A5F0F">
            <w:pPr>
              <w:spacing w:after="0" w:line="240" w:lineRule="auto"/>
              <w:jc w:val="center"/>
              <w:rPr>
                <w:rFonts w:asciiTheme="majorBidi" w:hAnsiTheme="majorBidi" w:cstheme="majorBidi"/>
                <w:sz w:val="18"/>
                <w:szCs w:val="18"/>
                <w:rPrChange w:id="5176" w:author="Bikram Adhikari (bdhikari)" w:date="2025-10-16T12:26:00Z" w16du:dateUtc="2025-10-16T17:26:00Z">
                  <w:rPr>
                    <w:rFonts w:asciiTheme="majorBidi" w:hAnsiTheme="majorBidi" w:cstheme="majorBidi"/>
                    <w:b/>
                    <w:bCs/>
                    <w:sz w:val="18"/>
                    <w:szCs w:val="18"/>
                  </w:rPr>
                </w:rPrChange>
              </w:rPr>
            </w:pPr>
            <w:ins w:id="5177" w:author="Bikram Adhikari (bdhikari)" w:date="2025-10-16T12:24:00Z" w16du:dateUtc="2025-10-16T17:24:00Z">
              <w:r w:rsidRPr="00025173">
                <w:rPr>
                  <w:rFonts w:asciiTheme="majorBidi" w:hAnsiTheme="majorBidi" w:cstheme="majorBidi"/>
                  <w:sz w:val="18"/>
                  <w:szCs w:val="18"/>
                  <w:rPrChange w:id="5178" w:author="Bikram Adhikari (bdhikari)" w:date="2025-10-16T12:26:00Z" w16du:dateUtc="2025-10-16T17:26:00Z">
                    <w:rPr>
                      <w:b/>
                      <w:bCs/>
                      <w:color w:val="000000"/>
                      <w:sz w:val="22"/>
                      <w:szCs w:val="22"/>
                    </w:rPr>
                  </w:rPrChange>
                </w:rPr>
                <w:t>0.025</w:t>
              </w:r>
            </w:ins>
            <w:del w:id="5179" w:author="Bikram Adhikari (bdhikari)" w:date="2025-10-16T12:24:00Z" w16du:dateUtc="2025-10-16T17:24:00Z">
              <w:r w:rsidRPr="00025173" w:rsidDel="0067512B">
                <w:rPr>
                  <w:rFonts w:asciiTheme="majorBidi" w:hAnsiTheme="majorBidi" w:cstheme="majorBidi"/>
                  <w:sz w:val="18"/>
                  <w:szCs w:val="18"/>
                  <w:rPrChange w:id="5180" w:author="Bikram Adhikari (bdhikari)" w:date="2025-10-16T12:26:00Z" w16du:dateUtc="2025-10-16T17:26:00Z">
                    <w:rPr>
                      <w:rFonts w:asciiTheme="majorBidi" w:hAnsiTheme="majorBidi" w:cstheme="majorBidi"/>
                      <w:b/>
                      <w:bCs/>
                      <w:sz w:val="18"/>
                      <w:szCs w:val="18"/>
                    </w:rPr>
                  </w:rPrChange>
                </w:rPr>
                <w:delText>0.017</w:delText>
              </w:r>
            </w:del>
          </w:p>
        </w:tc>
        <w:tc>
          <w:tcPr>
            <w:tcW w:w="344" w:type="pct"/>
            <w:vAlign w:val="center"/>
            <w:tcPrChange w:id="5181" w:author="Bikram Adhikari (bdhikari)" w:date="2025-10-16T14:04:00Z" w16du:dateUtc="2025-10-16T19:04:00Z">
              <w:tcPr>
                <w:tcW w:w="342" w:type="pct"/>
                <w:gridSpan w:val="2"/>
                <w:vAlign w:val="center"/>
              </w:tcPr>
            </w:tcPrChange>
          </w:tcPr>
          <w:p w14:paraId="4A2034F0" w14:textId="56F47B35" w:rsidR="008A5F0F" w:rsidRPr="00A12542" w:rsidRDefault="008A5F0F" w:rsidP="008A5F0F">
            <w:pPr>
              <w:spacing w:after="0" w:line="240" w:lineRule="auto"/>
              <w:jc w:val="center"/>
              <w:rPr>
                <w:rFonts w:asciiTheme="majorBidi" w:hAnsiTheme="majorBidi" w:cstheme="majorBidi"/>
                <w:sz w:val="18"/>
                <w:szCs w:val="18"/>
              </w:rPr>
            </w:pPr>
            <w:ins w:id="5182" w:author="Bikram Adhikari (bdhikari)" w:date="2025-10-16T12:25:00Z" w16du:dateUtc="2025-10-16T17:25:00Z">
              <w:r w:rsidRPr="00025173">
                <w:rPr>
                  <w:rFonts w:asciiTheme="majorBidi" w:hAnsiTheme="majorBidi" w:cstheme="majorBidi"/>
                  <w:sz w:val="18"/>
                  <w:szCs w:val="18"/>
                  <w:rPrChange w:id="5183" w:author="Bikram Adhikari (bdhikari)" w:date="2025-10-16T12:26:00Z" w16du:dateUtc="2025-10-16T17:26:00Z">
                    <w:rPr>
                      <w:color w:val="000000"/>
                      <w:sz w:val="22"/>
                      <w:szCs w:val="22"/>
                    </w:rPr>
                  </w:rPrChange>
                </w:rPr>
                <w:t>2.43</w:t>
              </w:r>
            </w:ins>
            <w:del w:id="5184" w:author="Bikram Adhikari (bdhikari)" w:date="2025-10-16T12:25:00Z" w16du:dateUtc="2025-10-16T17:25:00Z">
              <w:r w:rsidRPr="00A12542" w:rsidDel="00A70688">
                <w:rPr>
                  <w:rFonts w:asciiTheme="majorBidi" w:hAnsiTheme="majorBidi" w:cstheme="majorBidi"/>
                  <w:sz w:val="18"/>
                  <w:szCs w:val="18"/>
                </w:rPr>
                <w:delText>2.41</w:delText>
              </w:r>
            </w:del>
          </w:p>
        </w:tc>
        <w:tc>
          <w:tcPr>
            <w:tcW w:w="715" w:type="pct"/>
            <w:vAlign w:val="center"/>
            <w:tcPrChange w:id="5185" w:author="Bikram Adhikari (bdhikari)" w:date="2025-10-16T14:04:00Z" w16du:dateUtc="2025-10-16T19:04:00Z">
              <w:tcPr>
                <w:tcW w:w="710" w:type="pct"/>
                <w:gridSpan w:val="2"/>
                <w:vAlign w:val="center"/>
              </w:tcPr>
            </w:tcPrChange>
          </w:tcPr>
          <w:p w14:paraId="7BDCD55B" w14:textId="3E1AFACA" w:rsidR="008A5F0F" w:rsidRPr="00A12542" w:rsidRDefault="008A5F0F" w:rsidP="008A5F0F">
            <w:pPr>
              <w:spacing w:after="0" w:line="240" w:lineRule="auto"/>
              <w:jc w:val="center"/>
              <w:rPr>
                <w:rFonts w:asciiTheme="majorBidi" w:hAnsiTheme="majorBidi" w:cstheme="majorBidi"/>
                <w:sz w:val="18"/>
                <w:szCs w:val="18"/>
              </w:rPr>
            </w:pPr>
            <w:ins w:id="5186" w:author="Bikram Adhikari (bdhikari)" w:date="2025-10-16T12:25:00Z" w16du:dateUtc="2025-10-16T17:25:00Z">
              <w:r w:rsidRPr="00025173">
                <w:rPr>
                  <w:rFonts w:asciiTheme="majorBidi" w:hAnsiTheme="majorBidi" w:cstheme="majorBidi"/>
                  <w:sz w:val="18"/>
                  <w:szCs w:val="18"/>
                  <w:rPrChange w:id="5187" w:author="Bikram Adhikari (bdhikari)" w:date="2025-10-16T12:26:00Z" w16du:dateUtc="2025-10-16T17:26:00Z">
                    <w:rPr>
                      <w:color w:val="000000"/>
                      <w:sz w:val="22"/>
                      <w:szCs w:val="22"/>
                    </w:rPr>
                  </w:rPrChange>
                </w:rPr>
                <w:t>1.78 – 3.32</w:t>
              </w:r>
            </w:ins>
            <w:del w:id="5188" w:author="Bikram Adhikari (bdhikari)" w:date="2025-10-16T12:25:00Z" w16du:dateUtc="2025-10-16T17:25:00Z">
              <w:r w:rsidRPr="00A12542" w:rsidDel="00A70688">
                <w:rPr>
                  <w:rFonts w:asciiTheme="majorBidi" w:hAnsiTheme="majorBidi" w:cstheme="majorBidi"/>
                  <w:sz w:val="18"/>
                  <w:szCs w:val="18"/>
                </w:rPr>
                <w:delText>1.74 </w:delText>
              </w:r>
              <w:r w:rsidDel="00A70688">
                <w:rPr>
                  <w:rFonts w:asciiTheme="majorBidi" w:hAnsiTheme="majorBidi" w:cstheme="majorBidi"/>
                  <w:sz w:val="18"/>
                  <w:szCs w:val="18"/>
                </w:rPr>
                <w:delText>to</w:delText>
              </w:r>
              <w:r w:rsidRPr="00A12542" w:rsidDel="00A70688">
                <w:rPr>
                  <w:rFonts w:asciiTheme="majorBidi" w:hAnsiTheme="majorBidi" w:cstheme="majorBidi"/>
                  <w:sz w:val="18"/>
                  <w:szCs w:val="18"/>
                </w:rPr>
                <w:delText> 3.34</w:delText>
              </w:r>
            </w:del>
          </w:p>
        </w:tc>
        <w:tc>
          <w:tcPr>
            <w:tcW w:w="481" w:type="pct"/>
            <w:vAlign w:val="center"/>
            <w:tcPrChange w:id="5189" w:author="Bikram Adhikari (bdhikari)" w:date="2025-10-16T14:04:00Z" w16du:dateUtc="2025-10-16T19:04:00Z">
              <w:tcPr>
                <w:tcW w:w="478" w:type="pct"/>
                <w:gridSpan w:val="2"/>
                <w:vAlign w:val="center"/>
              </w:tcPr>
            </w:tcPrChange>
          </w:tcPr>
          <w:p w14:paraId="61F1F92B" w14:textId="1292FAF8" w:rsidR="008A5F0F" w:rsidRPr="00025173" w:rsidRDefault="008A5F0F" w:rsidP="008A5F0F">
            <w:pPr>
              <w:spacing w:after="0" w:line="240" w:lineRule="auto"/>
              <w:jc w:val="center"/>
              <w:rPr>
                <w:rFonts w:asciiTheme="majorBidi" w:hAnsiTheme="majorBidi" w:cstheme="majorBidi"/>
                <w:sz w:val="18"/>
                <w:szCs w:val="18"/>
                <w:rPrChange w:id="5190" w:author="Bikram Adhikari (bdhikari)" w:date="2025-10-16T12:26:00Z" w16du:dateUtc="2025-10-16T17:26:00Z">
                  <w:rPr>
                    <w:rFonts w:asciiTheme="majorBidi" w:hAnsiTheme="majorBidi" w:cstheme="majorBidi"/>
                    <w:b/>
                    <w:bCs/>
                    <w:sz w:val="18"/>
                    <w:szCs w:val="18"/>
                  </w:rPr>
                </w:rPrChange>
              </w:rPr>
            </w:pPr>
            <w:ins w:id="5191" w:author="Bikram Adhikari (bdhikari)" w:date="2025-10-16T12:25:00Z" w16du:dateUtc="2025-10-16T17:25:00Z">
              <w:r w:rsidRPr="00025173">
                <w:rPr>
                  <w:rFonts w:asciiTheme="majorBidi" w:hAnsiTheme="majorBidi" w:cstheme="majorBidi"/>
                  <w:sz w:val="18"/>
                  <w:szCs w:val="18"/>
                  <w:rPrChange w:id="5192" w:author="Bikram Adhikari (bdhikari)" w:date="2025-10-16T12:26:00Z" w16du:dateUtc="2025-10-16T17:26:00Z">
                    <w:rPr>
                      <w:b/>
                      <w:bCs/>
                      <w:color w:val="000000"/>
                      <w:sz w:val="22"/>
                      <w:szCs w:val="22"/>
                    </w:rPr>
                  </w:rPrChange>
                </w:rPr>
                <w:t>&lt;0.001</w:t>
              </w:r>
            </w:ins>
            <w:del w:id="5193" w:author="Bikram Adhikari (bdhikari)" w:date="2025-10-16T12:25:00Z" w16du:dateUtc="2025-10-16T17:25:00Z">
              <w:r w:rsidRPr="00025173" w:rsidDel="00A70688">
                <w:rPr>
                  <w:rFonts w:asciiTheme="majorBidi" w:hAnsiTheme="majorBidi" w:cstheme="majorBidi"/>
                  <w:sz w:val="18"/>
                  <w:szCs w:val="18"/>
                  <w:rPrChange w:id="5194" w:author="Bikram Adhikari (bdhikari)" w:date="2025-10-16T12:26:00Z" w16du:dateUtc="2025-10-16T17:26:00Z">
                    <w:rPr>
                      <w:rFonts w:asciiTheme="majorBidi" w:hAnsiTheme="majorBidi" w:cstheme="majorBidi"/>
                      <w:b/>
                      <w:bCs/>
                      <w:sz w:val="18"/>
                      <w:szCs w:val="18"/>
                    </w:rPr>
                  </w:rPrChange>
                </w:rPr>
                <w:delText>&lt;0.001</w:delText>
              </w:r>
            </w:del>
          </w:p>
        </w:tc>
      </w:tr>
    </w:tbl>
    <w:p w14:paraId="44F6FBB2" w14:textId="4949D8DE" w:rsidR="008C752F" w:rsidRPr="00A226E0" w:rsidRDefault="008C752F" w:rsidP="00186D1E">
      <w:pPr>
        <w:spacing w:after="0"/>
        <w:rPr>
          <w:rFonts w:asciiTheme="majorBidi" w:hAnsiTheme="majorBidi" w:cstheme="majorBidi"/>
          <w:i/>
          <w:iCs/>
          <w:sz w:val="18"/>
          <w:szCs w:val="18"/>
        </w:rPr>
      </w:pPr>
      <w:r w:rsidRPr="00A226E0">
        <w:rPr>
          <w:rFonts w:asciiTheme="majorBidi" w:hAnsiTheme="majorBidi" w:cstheme="majorBidi"/>
          <w:b/>
          <w:bCs/>
          <w:i/>
          <w:iCs/>
          <w:sz w:val="18"/>
          <w:szCs w:val="18"/>
        </w:rPr>
        <w:t xml:space="preserve">Normal: </w:t>
      </w:r>
      <w:r w:rsidR="00A226E0" w:rsidRPr="00A226E0">
        <w:rPr>
          <w:rFonts w:asciiTheme="majorBidi" w:hAnsiTheme="majorBidi" w:cstheme="majorBidi"/>
          <w:i/>
          <w:iCs/>
          <w:sz w:val="18"/>
          <w:szCs w:val="18"/>
        </w:rPr>
        <w:t xml:space="preserve">participants </w:t>
      </w:r>
      <w:r w:rsidRPr="00A226E0">
        <w:rPr>
          <w:rFonts w:asciiTheme="majorBidi" w:hAnsiTheme="majorBidi" w:cstheme="majorBidi"/>
          <w:i/>
          <w:iCs/>
          <w:sz w:val="18"/>
          <w:szCs w:val="18"/>
        </w:rPr>
        <w:t>having neither undernutrition nor anemia</w:t>
      </w:r>
    </w:p>
    <w:p w14:paraId="2DFEEA0F" w14:textId="2D5585B3" w:rsidR="00AD461A" w:rsidRPr="00A226E0" w:rsidRDefault="00AD461A" w:rsidP="00186D1E">
      <w:pPr>
        <w:spacing w:after="0"/>
        <w:rPr>
          <w:rFonts w:asciiTheme="majorBidi" w:hAnsiTheme="majorBidi" w:cstheme="majorBidi"/>
          <w:i/>
          <w:iCs/>
          <w:sz w:val="18"/>
          <w:szCs w:val="18"/>
        </w:rPr>
      </w:pPr>
      <w:r w:rsidRPr="00A226E0">
        <w:rPr>
          <w:rFonts w:asciiTheme="majorBidi" w:hAnsiTheme="majorBidi" w:cstheme="majorBidi"/>
          <w:b/>
          <w:bCs/>
          <w:i/>
          <w:iCs/>
          <w:sz w:val="18"/>
          <w:szCs w:val="18"/>
        </w:rPr>
        <w:t xml:space="preserve">ref: </w:t>
      </w:r>
      <w:r w:rsidRPr="00A226E0">
        <w:rPr>
          <w:rFonts w:asciiTheme="majorBidi" w:hAnsiTheme="majorBidi" w:cstheme="majorBidi"/>
          <w:i/>
          <w:iCs/>
          <w:sz w:val="18"/>
          <w:szCs w:val="18"/>
        </w:rPr>
        <w:t>reference group</w:t>
      </w:r>
      <w:r w:rsidRPr="00A226E0">
        <w:rPr>
          <w:rFonts w:asciiTheme="majorBidi" w:hAnsiTheme="majorBidi" w:cstheme="majorBidi"/>
          <w:b/>
          <w:bCs/>
          <w:i/>
          <w:iCs/>
          <w:sz w:val="18"/>
          <w:szCs w:val="18"/>
        </w:rPr>
        <w:t xml:space="preserve">; </w:t>
      </w:r>
      <w:r w:rsidR="00243338" w:rsidRPr="00A226E0">
        <w:rPr>
          <w:rFonts w:asciiTheme="majorBidi" w:hAnsiTheme="majorBidi" w:cstheme="majorBidi"/>
          <w:b/>
          <w:bCs/>
          <w:i/>
          <w:iCs/>
          <w:sz w:val="18"/>
          <w:szCs w:val="18"/>
        </w:rPr>
        <w:t>a</w:t>
      </w:r>
      <w:r w:rsidRPr="00A226E0">
        <w:rPr>
          <w:rFonts w:asciiTheme="majorBidi" w:hAnsiTheme="majorBidi" w:cstheme="majorBidi"/>
          <w:b/>
          <w:bCs/>
          <w:i/>
          <w:iCs/>
          <w:sz w:val="18"/>
          <w:szCs w:val="18"/>
        </w:rPr>
        <w:t>O</w:t>
      </w:r>
      <w:del w:id="5195" w:author="Bikram Adhikari (bdhikari)" w:date="2025-10-08T22:11:00Z" w16du:dateUtc="2025-10-09T03:11:00Z">
        <w:r w:rsidR="00243338" w:rsidRPr="00A226E0" w:rsidDel="00D2363F">
          <w:rPr>
            <w:rFonts w:asciiTheme="majorBidi" w:hAnsiTheme="majorBidi" w:cstheme="majorBidi"/>
            <w:b/>
            <w:bCs/>
            <w:i/>
            <w:iCs/>
            <w:sz w:val="18"/>
            <w:szCs w:val="18"/>
          </w:rPr>
          <w:delText>L</w:delText>
        </w:r>
      </w:del>
      <w:r w:rsidRPr="00A226E0">
        <w:rPr>
          <w:rFonts w:asciiTheme="majorBidi" w:hAnsiTheme="majorBidi" w:cstheme="majorBidi"/>
          <w:b/>
          <w:bCs/>
          <w:i/>
          <w:iCs/>
          <w:sz w:val="18"/>
          <w:szCs w:val="18"/>
        </w:rPr>
        <w:t xml:space="preserve">R: </w:t>
      </w:r>
      <w:r w:rsidR="00243338" w:rsidRPr="00A226E0">
        <w:rPr>
          <w:rFonts w:asciiTheme="majorBidi" w:hAnsiTheme="majorBidi" w:cstheme="majorBidi"/>
          <w:i/>
          <w:iCs/>
          <w:sz w:val="18"/>
          <w:szCs w:val="18"/>
        </w:rPr>
        <w:t xml:space="preserve">adjusted </w:t>
      </w:r>
      <w:r w:rsidR="00C0031A" w:rsidRPr="00A226E0">
        <w:rPr>
          <w:rFonts w:asciiTheme="majorBidi" w:hAnsiTheme="majorBidi" w:cstheme="majorBidi"/>
          <w:i/>
          <w:iCs/>
          <w:sz w:val="18"/>
          <w:szCs w:val="18"/>
        </w:rPr>
        <w:t>odds</w:t>
      </w:r>
      <w:del w:id="5196" w:author="Bikram Adhikari (bdhikari)" w:date="2025-10-08T22:11:00Z" w16du:dateUtc="2025-10-09T03:11:00Z">
        <w:r w:rsidR="00C0031A" w:rsidRPr="00A226E0" w:rsidDel="00D2363F">
          <w:rPr>
            <w:rFonts w:asciiTheme="majorBidi" w:hAnsiTheme="majorBidi" w:cstheme="majorBidi"/>
            <w:i/>
            <w:iCs/>
            <w:sz w:val="18"/>
            <w:szCs w:val="18"/>
          </w:rPr>
          <w:delText>-like</w:delText>
        </w:r>
      </w:del>
      <w:r w:rsidR="00243338" w:rsidRPr="00A226E0">
        <w:rPr>
          <w:rFonts w:asciiTheme="majorBidi" w:hAnsiTheme="majorBidi" w:cstheme="majorBidi"/>
          <w:i/>
          <w:iCs/>
          <w:sz w:val="18"/>
          <w:szCs w:val="18"/>
        </w:rPr>
        <w:t xml:space="preserve"> </w:t>
      </w:r>
      <w:r w:rsidRPr="00A226E0">
        <w:rPr>
          <w:rFonts w:asciiTheme="majorBidi" w:hAnsiTheme="majorBidi" w:cstheme="majorBidi"/>
          <w:i/>
          <w:iCs/>
          <w:sz w:val="18"/>
          <w:szCs w:val="18"/>
        </w:rPr>
        <w:t>ratio</w:t>
      </w:r>
      <w:r w:rsidRPr="00A226E0">
        <w:rPr>
          <w:rFonts w:asciiTheme="majorBidi" w:hAnsiTheme="majorBidi" w:cstheme="majorBidi"/>
          <w:b/>
          <w:bCs/>
          <w:i/>
          <w:iCs/>
          <w:sz w:val="18"/>
          <w:szCs w:val="18"/>
        </w:rPr>
        <w:t xml:space="preserve">; CI: </w:t>
      </w:r>
      <w:r w:rsidRPr="00A226E0">
        <w:rPr>
          <w:rFonts w:asciiTheme="majorBidi" w:hAnsiTheme="majorBidi" w:cstheme="majorBidi"/>
          <w:i/>
          <w:iCs/>
          <w:sz w:val="18"/>
          <w:szCs w:val="18"/>
        </w:rPr>
        <w:t>confidence interval</w:t>
      </w:r>
    </w:p>
    <w:p w14:paraId="4E19F4D3" w14:textId="76E8E050" w:rsidR="00C108F3" w:rsidRPr="00A226E0" w:rsidRDefault="00396907" w:rsidP="00186D1E">
      <w:pPr>
        <w:spacing w:after="0"/>
        <w:rPr>
          <w:rFonts w:asciiTheme="majorBidi" w:hAnsiTheme="majorBidi" w:cstheme="majorBidi"/>
          <w:b/>
          <w:bCs/>
          <w:i/>
          <w:iCs/>
          <w:sz w:val="18"/>
          <w:szCs w:val="18"/>
        </w:rPr>
      </w:pPr>
      <w:r w:rsidRPr="00A226E0">
        <w:rPr>
          <w:rFonts w:asciiTheme="majorBidi" w:hAnsiTheme="majorBidi" w:cstheme="majorBidi"/>
          <w:b/>
          <w:bCs/>
          <w:i/>
          <w:iCs/>
          <w:sz w:val="18"/>
          <w:szCs w:val="18"/>
        </w:rPr>
        <w:t>B</w:t>
      </w:r>
      <w:r w:rsidR="00C108F3" w:rsidRPr="00A226E0">
        <w:rPr>
          <w:rFonts w:asciiTheme="majorBidi" w:hAnsiTheme="majorBidi" w:cstheme="majorBidi"/>
          <w:b/>
          <w:bCs/>
          <w:i/>
          <w:iCs/>
          <w:sz w:val="18"/>
          <w:szCs w:val="18"/>
        </w:rPr>
        <w:t xml:space="preserve">old </w:t>
      </w:r>
      <w:r w:rsidR="00C108F3" w:rsidRPr="00A226E0">
        <w:rPr>
          <w:rFonts w:asciiTheme="majorBidi" w:hAnsiTheme="majorBidi" w:cstheme="majorBidi"/>
          <w:i/>
          <w:iCs/>
          <w:sz w:val="18"/>
          <w:szCs w:val="18"/>
        </w:rPr>
        <w:t xml:space="preserve">represents significance at 95% confidence </w:t>
      </w:r>
      <w:r w:rsidRPr="00A226E0">
        <w:rPr>
          <w:rFonts w:asciiTheme="majorBidi" w:hAnsiTheme="majorBidi" w:cstheme="majorBidi"/>
          <w:i/>
          <w:iCs/>
          <w:sz w:val="18"/>
          <w:szCs w:val="18"/>
        </w:rPr>
        <w:t>level</w:t>
      </w:r>
    </w:p>
    <w:p w14:paraId="4D26649B" w14:textId="55030291" w:rsidR="002B5F19" w:rsidRPr="002B5F19" w:rsidRDefault="00473791" w:rsidP="002B5F19">
      <w:pPr>
        <w:spacing w:after="0"/>
        <w:rPr>
          <w:rFonts w:asciiTheme="majorBidi" w:hAnsiTheme="majorBidi" w:cstheme="majorBidi"/>
          <w:i/>
          <w:iCs/>
          <w:sz w:val="18"/>
          <w:szCs w:val="18"/>
        </w:rPr>
      </w:pPr>
      <w:r w:rsidRPr="00473791">
        <w:rPr>
          <w:rFonts w:asciiTheme="majorBidi" w:eastAsia="Times New Roman" w:hAnsiTheme="majorBidi" w:cstheme="majorBidi"/>
          <w:b/>
          <w:bCs/>
          <w:kern w:val="0"/>
          <w:sz w:val="16"/>
          <w:szCs w:val="16"/>
          <w:vertAlign w:val="superscript"/>
          <w14:ligatures w14:val="none"/>
        </w:rPr>
        <w:t>#</w:t>
      </w:r>
      <w:r>
        <w:rPr>
          <w:rFonts w:asciiTheme="majorBidi" w:eastAsia="Times New Roman" w:hAnsiTheme="majorBidi" w:cstheme="majorBidi"/>
          <w:b/>
          <w:bCs/>
          <w:kern w:val="0"/>
          <w:sz w:val="16"/>
          <w:szCs w:val="16"/>
          <w:vertAlign w:val="superscript"/>
          <w14:ligatures w14:val="none"/>
        </w:rPr>
        <w:t xml:space="preserve"> </w:t>
      </w:r>
      <w:r w:rsidR="002B5F19" w:rsidRPr="002B5F19">
        <w:rPr>
          <w:rFonts w:asciiTheme="majorBidi" w:hAnsiTheme="majorBidi" w:cstheme="majorBidi"/>
          <w:i/>
          <w:iCs/>
          <w:sz w:val="18"/>
          <w:szCs w:val="18"/>
        </w:rPr>
        <w:t>adjusted for age, sex of child, father’s education, parity, place of residence, ecological belt, mother’s age at childbirth</w:t>
      </w:r>
      <w:ins w:id="5197" w:author="Bikram Adhikari (bdhikari)" w:date="2025-10-16T15:24:00Z" w16du:dateUtc="2025-10-16T20:24:00Z">
        <w:r w:rsidR="00404587">
          <w:rPr>
            <w:rFonts w:asciiTheme="majorBidi" w:hAnsiTheme="majorBidi" w:cstheme="majorBidi"/>
            <w:i/>
            <w:iCs/>
            <w:sz w:val="18"/>
            <w:szCs w:val="18"/>
          </w:rPr>
          <w:t xml:space="preserve">, and adjusted for </w:t>
        </w:r>
      </w:ins>
      <w:ins w:id="5198" w:author="Bikram Adhikari (bdhikari)" w:date="2025-10-16T15:25:00Z" w16du:dateUtc="2025-10-16T20:25:00Z">
        <w:r w:rsidR="00404587">
          <w:rPr>
            <w:rFonts w:asciiTheme="majorBidi" w:hAnsiTheme="majorBidi" w:cstheme="majorBidi"/>
            <w:i/>
            <w:iCs/>
            <w:sz w:val="18"/>
            <w:szCs w:val="18"/>
          </w:rPr>
          <w:t>each other</w:t>
        </w:r>
      </w:ins>
    </w:p>
    <w:p w14:paraId="09EB154C" w14:textId="7AA884E3" w:rsidR="00C13359" w:rsidRPr="00A12542" w:rsidRDefault="00C13359" w:rsidP="008868B1">
      <w:pPr>
        <w:spacing w:line="360" w:lineRule="auto"/>
        <w:jc w:val="both"/>
        <w:rPr>
          <w:rFonts w:asciiTheme="majorBidi" w:hAnsiTheme="majorBidi" w:cstheme="majorBidi"/>
          <w:b/>
          <w:bCs/>
          <w:sz w:val="22"/>
          <w:szCs w:val="22"/>
        </w:rPr>
      </w:pPr>
    </w:p>
    <w:p w14:paraId="1388C3E2" w14:textId="77777777" w:rsidR="009214C2" w:rsidRDefault="009214C2">
      <w:pPr>
        <w:rPr>
          <w:ins w:id="5199" w:author="Bikram Adhikari (bdhikari)" w:date="2025-10-16T15:19:00Z" w16du:dateUtc="2025-10-16T20:19:00Z"/>
          <w:rFonts w:asciiTheme="majorBidi" w:hAnsiTheme="majorBidi" w:cstheme="majorBidi"/>
          <w:b/>
          <w:bCs/>
          <w:sz w:val="22"/>
          <w:szCs w:val="22"/>
        </w:rPr>
      </w:pPr>
      <w:ins w:id="5200" w:author="Bikram Adhikari (bdhikari)" w:date="2025-10-16T15:19:00Z" w16du:dateUtc="2025-10-16T20:19:00Z">
        <w:r>
          <w:rPr>
            <w:rFonts w:asciiTheme="majorBidi" w:hAnsiTheme="majorBidi" w:cstheme="majorBidi"/>
            <w:b/>
            <w:bCs/>
            <w:sz w:val="22"/>
            <w:szCs w:val="22"/>
          </w:rPr>
          <w:br w:type="page"/>
        </w:r>
      </w:ins>
    </w:p>
    <w:p w14:paraId="0B547562" w14:textId="02435615" w:rsidR="00C13359" w:rsidRPr="00A12542" w:rsidRDefault="007C3F06" w:rsidP="000B7726">
      <w:pPr>
        <w:rPr>
          <w:rFonts w:asciiTheme="majorBidi" w:hAnsiTheme="majorBidi" w:cstheme="majorBidi"/>
          <w:b/>
          <w:bCs/>
          <w:sz w:val="22"/>
          <w:szCs w:val="22"/>
        </w:rPr>
      </w:pPr>
      <w:r w:rsidRPr="00A12542">
        <w:rPr>
          <w:rFonts w:asciiTheme="majorBidi" w:hAnsiTheme="majorBidi" w:cstheme="majorBidi"/>
          <w:b/>
          <w:bCs/>
          <w:sz w:val="22"/>
          <w:szCs w:val="22"/>
        </w:rPr>
        <w:t>Discussion</w:t>
      </w:r>
      <w:r w:rsidR="009E5BB8" w:rsidRPr="00A12542">
        <w:rPr>
          <w:rFonts w:asciiTheme="majorBidi" w:hAnsiTheme="majorBidi" w:cstheme="majorBidi"/>
          <w:b/>
          <w:bCs/>
          <w:sz w:val="22"/>
          <w:szCs w:val="22"/>
        </w:rPr>
        <w:t>:</w:t>
      </w:r>
    </w:p>
    <w:p w14:paraId="5F6CBD97" w14:textId="2FFBF1A8" w:rsidR="007C3F06" w:rsidRPr="00A12542" w:rsidRDefault="3AE2A805" w:rsidP="45203298">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This secondary analysis to determine</w:t>
      </w:r>
      <w:r w:rsidR="616ECDD0" w:rsidRPr="00A12542">
        <w:rPr>
          <w:rFonts w:asciiTheme="majorBidi" w:hAnsiTheme="majorBidi" w:cstheme="majorBidi"/>
          <w:sz w:val="22"/>
          <w:szCs w:val="22"/>
        </w:rPr>
        <w:t xml:space="preserve"> </w:t>
      </w:r>
      <w:r w:rsidR="00FD3E61">
        <w:rPr>
          <w:rFonts w:asciiTheme="majorBidi" w:hAnsiTheme="majorBidi" w:cstheme="majorBidi"/>
          <w:sz w:val="22"/>
          <w:szCs w:val="22"/>
        </w:rPr>
        <w:t xml:space="preserve">the </w:t>
      </w:r>
      <w:r w:rsidR="616ECDD0" w:rsidRPr="00A12542">
        <w:rPr>
          <w:rFonts w:asciiTheme="majorBidi" w:hAnsiTheme="majorBidi" w:cstheme="majorBidi"/>
          <w:sz w:val="22"/>
          <w:szCs w:val="22"/>
        </w:rPr>
        <w:t>prevalence and factors associated with undernutrition, anemia and co-existence</w:t>
      </w:r>
      <w:r w:rsidR="6C08BAC7" w:rsidRPr="00A12542">
        <w:rPr>
          <w:rFonts w:asciiTheme="majorBidi" w:hAnsiTheme="majorBidi" w:cstheme="majorBidi"/>
          <w:sz w:val="22"/>
          <w:szCs w:val="22"/>
        </w:rPr>
        <w:t xml:space="preserve"> showed </w:t>
      </w:r>
      <w:r w:rsidR="6105CB1F" w:rsidRPr="00A12542">
        <w:rPr>
          <w:rFonts w:asciiTheme="majorBidi" w:hAnsiTheme="majorBidi" w:cstheme="majorBidi"/>
          <w:sz w:val="22"/>
          <w:szCs w:val="22"/>
        </w:rPr>
        <w:t xml:space="preserve">the </w:t>
      </w:r>
      <w:r w:rsidR="4C0C3B2B" w:rsidRPr="00A12542">
        <w:rPr>
          <w:rFonts w:asciiTheme="majorBidi" w:hAnsiTheme="majorBidi" w:cstheme="majorBidi"/>
          <w:sz w:val="22"/>
          <w:szCs w:val="22"/>
        </w:rPr>
        <w:t xml:space="preserve">prevalence of undernutrition and anemia to be </w:t>
      </w:r>
      <w:r w:rsidR="3D9CBD04" w:rsidRPr="00A12542">
        <w:rPr>
          <w:rFonts w:asciiTheme="majorBidi" w:hAnsiTheme="majorBidi" w:cstheme="majorBidi"/>
          <w:sz w:val="22"/>
          <w:szCs w:val="22"/>
        </w:rPr>
        <w:t>33.5% and 43.</w:t>
      </w:r>
      <w:r w:rsidR="00C03A8E">
        <w:rPr>
          <w:rFonts w:asciiTheme="majorBidi" w:hAnsiTheme="majorBidi" w:cstheme="majorBidi"/>
          <w:sz w:val="22"/>
          <w:szCs w:val="22"/>
        </w:rPr>
        <w:t>4</w:t>
      </w:r>
      <w:r w:rsidR="3D9CBD04" w:rsidRPr="00A12542">
        <w:rPr>
          <w:rFonts w:asciiTheme="majorBidi" w:hAnsiTheme="majorBidi" w:cstheme="majorBidi"/>
          <w:sz w:val="22"/>
          <w:szCs w:val="22"/>
        </w:rPr>
        <w:t xml:space="preserve">% respectively. </w:t>
      </w:r>
      <w:r w:rsidR="32D6BAD8" w:rsidRPr="00A12542">
        <w:rPr>
          <w:rFonts w:asciiTheme="majorBidi" w:hAnsiTheme="majorBidi" w:cstheme="majorBidi"/>
          <w:sz w:val="22"/>
          <w:szCs w:val="22"/>
        </w:rPr>
        <w:t xml:space="preserve">The </w:t>
      </w:r>
      <w:r w:rsidR="072296D1" w:rsidRPr="00A12542">
        <w:rPr>
          <w:rFonts w:asciiTheme="majorBidi" w:hAnsiTheme="majorBidi" w:cstheme="majorBidi"/>
          <w:sz w:val="22"/>
          <w:szCs w:val="22"/>
        </w:rPr>
        <w:t xml:space="preserve">prevalence of coexistence of stunting, </w:t>
      </w:r>
      <w:r w:rsidR="3D9CBD04" w:rsidRPr="00A12542">
        <w:rPr>
          <w:rFonts w:asciiTheme="majorBidi" w:hAnsiTheme="majorBidi" w:cstheme="majorBidi"/>
          <w:sz w:val="22"/>
          <w:szCs w:val="22"/>
        </w:rPr>
        <w:t>wasting, and underweight</w:t>
      </w:r>
      <w:r w:rsidR="072296D1" w:rsidRPr="00A12542">
        <w:rPr>
          <w:rFonts w:asciiTheme="majorBidi" w:hAnsiTheme="majorBidi" w:cstheme="majorBidi"/>
          <w:sz w:val="22"/>
          <w:szCs w:val="22"/>
        </w:rPr>
        <w:t xml:space="preserve"> with anemia were</w:t>
      </w:r>
      <w:r w:rsidR="7EFD47A0" w:rsidRPr="00A12542">
        <w:rPr>
          <w:rFonts w:asciiTheme="majorBidi" w:hAnsiTheme="majorBidi" w:cstheme="majorBidi"/>
          <w:sz w:val="22"/>
          <w:szCs w:val="22"/>
        </w:rPr>
        <w:t xml:space="preserve"> </w:t>
      </w:r>
      <w:r w:rsidR="3D9CBD04" w:rsidRPr="00A12542">
        <w:rPr>
          <w:rFonts w:asciiTheme="majorBidi" w:hAnsiTheme="majorBidi" w:cstheme="majorBidi"/>
          <w:sz w:val="22"/>
          <w:szCs w:val="22"/>
        </w:rPr>
        <w:t xml:space="preserve">12.5%, 4.0% and 9.7% respectively with </w:t>
      </w:r>
      <w:r w:rsidR="0901EB5A" w:rsidRPr="00A12542">
        <w:rPr>
          <w:rFonts w:asciiTheme="majorBidi" w:hAnsiTheme="majorBidi" w:cstheme="majorBidi"/>
          <w:sz w:val="22"/>
          <w:szCs w:val="22"/>
        </w:rPr>
        <w:t>16.0% co-existence between undernutrition and anemia.</w:t>
      </w:r>
      <w:r w:rsidR="072296D1" w:rsidRPr="00A12542">
        <w:rPr>
          <w:rFonts w:asciiTheme="majorBidi" w:hAnsiTheme="majorBidi" w:cstheme="majorBidi"/>
          <w:sz w:val="22"/>
          <w:szCs w:val="22"/>
        </w:rPr>
        <w:t xml:space="preserve"> </w:t>
      </w:r>
      <w:r w:rsidR="003130C1" w:rsidRPr="003130C1">
        <w:rPr>
          <w:rFonts w:asciiTheme="majorBidi" w:hAnsiTheme="majorBidi" w:cstheme="majorBidi"/>
          <w:sz w:val="22"/>
          <w:szCs w:val="22"/>
        </w:rPr>
        <w:t xml:space="preserve">Undernutrition demonstrated a significant association with wealth quintile, maternal education, parity, and maternal </w:t>
      </w:r>
      <w:del w:id="5201" w:author="Bikram Adhikari (bdhikari)" w:date="2025-10-16T14:39:00Z" w16du:dateUtc="2025-10-16T19:39:00Z">
        <w:r w:rsidR="003130C1" w:rsidRPr="003130C1" w:rsidDel="0001242B">
          <w:rPr>
            <w:rFonts w:asciiTheme="majorBidi" w:hAnsiTheme="majorBidi" w:cstheme="majorBidi"/>
            <w:sz w:val="22"/>
            <w:szCs w:val="22"/>
          </w:rPr>
          <w:delText>nutritional status</w:delText>
        </w:r>
      </w:del>
      <w:ins w:id="5202" w:author="Bikram Adhikari (bdhikari)" w:date="2025-10-16T14:39:00Z" w16du:dateUtc="2025-10-16T19:39:00Z">
        <w:r w:rsidR="0001242B">
          <w:rPr>
            <w:rFonts w:asciiTheme="majorBidi" w:hAnsiTheme="majorBidi" w:cstheme="majorBidi"/>
            <w:sz w:val="22"/>
            <w:szCs w:val="22"/>
          </w:rPr>
          <w:t>BMI</w:t>
        </w:r>
      </w:ins>
      <w:r w:rsidR="003130C1" w:rsidRPr="003130C1">
        <w:rPr>
          <w:rFonts w:asciiTheme="majorBidi" w:hAnsiTheme="majorBidi" w:cstheme="majorBidi"/>
          <w:sz w:val="22"/>
          <w:szCs w:val="22"/>
        </w:rPr>
        <w:t xml:space="preserve">. Anemia was found to </w:t>
      </w:r>
      <w:r w:rsidR="003130C1">
        <w:rPr>
          <w:rFonts w:asciiTheme="majorBidi" w:hAnsiTheme="majorBidi" w:cstheme="majorBidi"/>
          <w:sz w:val="22"/>
          <w:szCs w:val="22"/>
        </w:rPr>
        <w:t>be associated</w:t>
      </w:r>
      <w:r w:rsidR="003130C1" w:rsidRPr="003130C1">
        <w:rPr>
          <w:rFonts w:asciiTheme="majorBidi" w:hAnsiTheme="majorBidi" w:cstheme="majorBidi"/>
          <w:sz w:val="22"/>
          <w:szCs w:val="22"/>
        </w:rPr>
        <w:t xml:space="preserve"> with both </w:t>
      </w:r>
      <w:r w:rsidR="003130C1">
        <w:rPr>
          <w:rFonts w:asciiTheme="majorBidi" w:hAnsiTheme="majorBidi" w:cstheme="majorBidi"/>
          <w:sz w:val="22"/>
          <w:szCs w:val="22"/>
        </w:rPr>
        <w:t xml:space="preserve">the </w:t>
      </w:r>
      <w:r w:rsidR="003130C1" w:rsidRPr="003130C1">
        <w:rPr>
          <w:rFonts w:asciiTheme="majorBidi" w:hAnsiTheme="majorBidi" w:cstheme="majorBidi"/>
          <w:sz w:val="22"/>
          <w:szCs w:val="22"/>
        </w:rPr>
        <w:t xml:space="preserve">wealth quintile and the anemia status of the mother. The simultaneous occurrence of undernutrition and anemia exhibited significant associations with wealth quintile, maternal education status, maternal involvement in household decision-making, parity, maternal </w:t>
      </w:r>
      <w:del w:id="5203" w:author="Bikram Adhikari (bdhikari)" w:date="2025-10-16T14:37:00Z" w16du:dateUtc="2025-10-16T19:37:00Z">
        <w:r w:rsidR="003130C1" w:rsidRPr="003130C1" w:rsidDel="0001242B">
          <w:rPr>
            <w:rFonts w:asciiTheme="majorBidi" w:hAnsiTheme="majorBidi" w:cstheme="majorBidi"/>
            <w:sz w:val="22"/>
            <w:szCs w:val="22"/>
          </w:rPr>
          <w:delText>nutritional status</w:delText>
        </w:r>
      </w:del>
      <w:ins w:id="5204" w:author="Bikram Adhikari (bdhikari)" w:date="2025-10-16T14:37:00Z" w16du:dateUtc="2025-10-16T19:37:00Z">
        <w:r w:rsidR="0001242B">
          <w:rPr>
            <w:rFonts w:asciiTheme="majorBidi" w:hAnsiTheme="majorBidi" w:cstheme="majorBidi"/>
            <w:sz w:val="22"/>
            <w:szCs w:val="22"/>
          </w:rPr>
          <w:t>BMI</w:t>
        </w:r>
      </w:ins>
      <w:r w:rsidR="003130C1" w:rsidRPr="003130C1">
        <w:rPr>
          <w:rFonts w:asciiTheme="majorBidi" w:hAnsiTheme="majorBidi" w:cstheme="majorBidi"/>
          <w:sz w:val="22"/>
          <w:szCs w:val="22"/>
        </w:rPr>
        <w:t xml:space="preserve">, and the child's anemia status. However, undernutrition, anemia, and their co-occurrence were not found to be associated with maternal exposure to health programs </w:t>
      </w:r>
      <w:ins w:id="5205" w:author="Bikram Adhikari (bdhikari)" w:date="2025-10-16T15:42:00Z" w16du:dateUtc="2025-10-16T20:42:00Z">
        <w:r w:rsidR="00101F29">
          <w:rPr>
            <w:rFonts w:asciiTheme="majorBidi" w:hAnsiTheme="majorBidi" w:cstheme="majorBidi"/>
            <w:sz w:val="22"/>
            <w:szCs w:val="22"/>
          </w:rPr>
          <w:t>in</w:t>
        </w:r>
      </w:ins>
      <w:del w:id="5206" w:author="Bikram Adhikari (bdhikari)" w:date="2025-10-16T15:42:00Z" w16du:dateUtc="2025-10-16T20:42:00Z">
        <w:r w:rsidR="003130C1" w:rsidRPr="003130C1" w:rsidDel="00101F29">
          <w:rPr>
            <w:rFonts w:asciiTheme="majorBidi" w:hAnsiTheme="majorBidi" w:cstheme="majorBidi"/>
            <w:sz w:val="22"/>
            <w:szCs w:val="22"/>
          </w:rPr>
          <w:delText>via</w:delText>
        </w:r>
      </w:del>
      <w:r w:rsidR="003130C1" w:rsidRPr="003130C1">
        <w:rPr>
          <w:rFonts w:asciiTheme="majorBidi" w:hAnsiTheme="majorBidi" w:cstheme="majorBidi"/>
          <w:sz w:val="22"/>
          <w:szCs w:val="22"/>
        </w:rPr>
        <w:t xml:space="preserve"> television and radio.</w:t>
      </w:r>
    </w:p>
    <w:p w14:paraId="3CE930CE" w14:textId="3FE82A55" w:rsidR="00660C26" w:rsidRPr="00A12542" w:rsidRDefault="00284868" w:rsidP="00766B24">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prevalence</w:t>
      </w:r>
      <w:r w:rsidR="00D06838" w:rsidRPr="00A12542">
        <w:rPr>
          <w:rFonts w:asciiTheme="majorBidi" w:hAnsiTheme="majorBidi" w:cstheme="majorBidi"/>
          <w:sz w:val="22"/>
          <w:szCs w:val="22"/>
        </w:rPr>
        <w:t xml:space="preserve"> </w:t>
      </w:r>
      <w:r w:rsidRPr="00A12542">
        <w:rPr>
          <w:rFonts w:asciiTheme="majorBidi" w:hAnsiTheme="majorBidi" w:cstheme="majorBidi"/>
          <w:sz w:val="22"/>
          <w:szCs w:val="22"/>
        </w:rPr>
        <w:t>of undernutrition</w:t>
      </w:r>
      <w:r w:rsidR="00D06838" w:rsidRPr="00A12542">
        <w:rPr>
          <w:rFonts w:asciiTheme="majorBidi" w:hAnsiTheme="majorBidi" w:cstheme="majorBidi"/>
          <w:sz w:val="22"/>
          <w:szCs w:val="22"/>
        </w:rPr>
        <w:t xml:space="preserve"> defined as anthropometric failure </w:t>
      </w:r>
      <w:r w:rsidR="00A83A58" w:rsidRPr="00A12542">
        <w:rPr>
          <w:rFonts w:asciiTheme="majorBidi" w:hAnsiTheme="majorBidi" w:cstheme="majorBidi"/>
          <w:sz w:val="22"/>
          <w:szCs w:val="22"/>
        </w:rPr>
        <w:t xml:space="preserve">among 6-59 months children </w:t>
      </w:r>
      <w:r w:rsidRPr="00A12542">
        <w:rPr>
          <w:rFonts w:asciiTheme="majorBidi" w:hAnsiTheme="majorBidi" w:cstheme="majorBidi"/>
          <w:sz w:val="22"/>
          <w:szCs w:val="22"/>
        </w:rPr>
        <w:t xml:space="preserve">in Nepal </w:t>
      </w:r>
      <w:r w:rsidR="1E31648E" w:rsidRPr="00A12542">
        <w:rPr>
          <w:rFonts w:asciiTheme="majorBidi" w:hAnsiTheme="majorBidi" w:cstheme="majorBidi"/>
          <w:sz w:val="22"/>
          <w:szCs w:val="22"/>
        </w:rPr>
        <w:t>was</w:t>
      </w:r>
      <w:r w:rsidR="007B0678" w:rsidRPr="00A12542">
        <w:rPr>
          <w:rFonts w:asciiTheme="majorBidi" w:hAnsiTheme="majorBidi" w:cstheme="majorBidi"/>
          <w:sz w:val="22"/>
          <w:szCs w:val="22"/>
        </w:rPr>
        <w:t xml:space="preserve"> 33.5</w:t>
      </w:r>
      <w:r w:rsidRPr="00A12542">
        <w:rPr>
          <w:rFonts w:asciiTheme="majorBidi" w:hAnsiTheme="majorBidi" w:cstheme="majorBidi"/>
          <w:sz w:val="22"/>
          <w:szCs w:val="22"/>
        </w:rPr>
        <w:t>%</w:t>
      </w:r>
      <w:r w:rsidR="44F90D83" w:rsidRPr="00A12542">
        <w:rPr>
          <w:rFonts w:asciiTheme="majorBidi" w:hAnsiTheme="majorBidi" w:cstheme="majorBidi"/>
          <w:sz w:val="22"/>
          <w:szCs w:val="22"/>
        </w:rPr>
        <w:t xml:space="preserve">, which aligns with the rates observed in other </w:t>
      </w:r>
      <w:r w:rsidR="003130C1">
        <w:rPr>
          <w:rFonts w:asciiTheme="majorBidi" w:hAnsiTheme="majorBidi" w:cstheme="majorBidi"/>
          <w:sz w:val="22"/>
          <w:szCs w:val="22"/>
        </w:rPr>
        <w:t>LMICs</w:t>
      </w:r>
      <w:r w:rsidR="00734F6A">
        <w:rPr>
          <w:rFonts w:asciiTheme="majorBidi" w:hAnsiTheme="majorBidi" w:cstheme="majorBidi"/>
          <w:sz w:val="22"/>
          <w:szCs w:val="22"/>
        </w:rPr>
        <w:t>.</w:t>
      </w:r>
      <w:r w:rsidR="058FCCCF" w:rsidRPr="00A12542">
        <w:rPr>
          <w:rFonts w:asciiTheme="majorBidi" w:hAnsiTheme="majorBidi" w:cstheme="majorBidi"/>
          <w:sz w:val="22"/>
          <w:szCs w:val="22"/>
        </w:rPr>
        <w:t xml:space="preserve"> </w:t>
      </w:r>
      <w:r w:rsidR="003130C1">
        <w:rPr>
          <w:rFonts w:asciiTheme="majorBidi" w:hAnsiTheme="majorBidi" w:cstheme="majorBidi"/>
          <w:sz w:val="22"/>
          <w:szCs w:val="22"/>
        </w:rPr>
        <w:t xml:space="preserve"> </w:t>
      </w:r>
      <w:r w:rsidR="058FCCCF" w:rsidRPr="00A12542">
        <w:rPr>
          <w:rFonts w:asciiTheme="majorBidi" w:hAnsiTheme="majorBidi" w:cstheme="majorBidi"/>
          <w:sz w:val="22"/>
          <w:szCs w:val="22"/>
        </w:rPr>
        <w:t xml:space="preserve">For instance, </w:t>
      </w:r>
      <w:r w:rsidR="008E2D7E">
        <w:rPr>
          <w:rFonts w:asciiTheme="majorBidi" w:hAnsiTheme="majorBidi" w:cstheme="majorBidi"/>
          <w:sz w:val="22"/>
          <w:szCs w:val="22"/>
        </w:rPr>
        <w:t xml:space="preserve">a study in </w:t>
      </w:r>
      <w:r w:rsidR="00890332" w:rsidRPr="00A12542">
        <w:rPr>
          <w:rFonts w:asciiTheme="majorBidi" w:hAnsiTheme="majorBidi" w:cstheme="majorBidi"/>
          <w:sz w:val="22"/>
          <w:szCs w:val="22"/>
        </w:rPr>
        <w:t>Ethiopia</w:t>
      </w:r>
      <w:r w:rsidR="2F878FAD" w:rsidRPr="00A12542">
        <w:rPr>
          <w:rFonts w:asciiTheme="majorBidi" w:hAnsiTheme="majorBidi" w:cstheme="majorBidi"/>
          <w:sz w:val="22"/>
          <w:szCs w:val="22"/>
        </w:rPr>
        <w:t xml:space="preserve"> reported a higher</w:t>
      </w:r>
      <w:r w:rsidR="000679AA" w:rsidRPr="00A12542">
        <w:rPr>
          <w:rFonts w:asciiTheme="majorBidi" w:hAnsiTheme="majorBidi" w:cstheme="majorBidi"/>
          <w:sz w:val="22"/>
          <w:szCs w:val="22"/>
        </w:rPr>
        <w:t xml:space="preserve"> prevalence of </w:t>
      </w:r>
      <w:r w:rsidR="00D10E18" w:rsidRPr="00A12542">
        <w:rPr>
          <w:rFonts w:asciiTheme="majorBidi" w:hAnsiTheme="majorBidi" w:cstheme="majorBidi"/>
          <w:sz w:val="22"/>
          <w:szCs w:val="22"/>
        </w:rPr>
        <w:t>undernutrition</w:t>
      </w:r>
      <w:r w:rsidR="000679AA" w:rsidRPr="00A12542">
        <w:rPr>
          <w:rFonts w:asciiTheme="majorBidi" w:hAnsiTheme="majorBidi" w:cstheme="majorBidi"/>
          <w:sz w:val="22"/>
          <w:szCs w:val="22"/>
        </w:rPr>
        <w:t xml:space="preserve"> </w:t>
      </w:r>
      <w:r w:rsidR="59D10501" w:rsidRPr="00A12542">
        <w:rPr>
          <w:rFonts w:asciiTheme="majorBidi" w:hAnsiTheme="majorBidi" w:cstheme="majorBidi"/>
          <w:sz w:val="22"/>
          <w:szCs w:val="22"/>
        </w:rPr>
        <w:t>among</w:t>
      </w:r>
      <w:r w:rsidR="000679AA" w:rsidRPr="00A12542">
        <w:rPr>
          <w:rFonts w:asciiTheme="majorBidi" w:hAnsiTheme="majorBidi" w:cstheme="majorBidi"/>
          <w:sz w:val="22"/>
          <w:szCs w:val="22"/>
        </w:rPr>
        <w:t xml:space="preserve"> </w:t>
      </w:r>
      <w:r w:rsidR="00FD3E61">
        <w:rPr>
          <w:rFonts w:asciiTheme="majorBidi" w:hAnsiTheme="majorBidi" w:cstheme="majorBidi"/>
          <w:sz w:val="22"/>
          <w:szCs w:val="22"/>
        </w:rPr>
        <w:t>preschool</w:t>
      </w:r>
      <w:r w:rsidR="59D10501" w:rsidRPr="00A12542">
        <w:rPr>
          <w:rFonts w:asciiTheme="majorBidi" w:hAnsiTheme="majorBidi" w:cstheme="majorBidi"/>
          <w:sz w:val="22"/>
          <w:szCs w:val="22"/>
        </w:rPr>
        <w:t xml:space="preserve"> children </w:t>
      </w:r>
      <w:r w:rsidR="437B3092" w:rsidRPr="00A12542">
        <w:rPr>
          <w:rFonts w:asciiTheme="majorBidi" w:hAnsiTheme="majorBidi" w:cstheme="majorBidi"/>
          <w:sz w:val="22"/>
          <w:szCs w:val="22"/>
        </w:rPr>
        <w:t>(</w:t>
      </w:r>
      <w:r w:rsidR="00716C54" w:rsidRPr="00A12542">
        <w:rPr>
          <w:rFonts w:asciiTheme="majorBidi" w:hAnsiTheme="majorBidi" w:cstheme="majorBidi"/>
          <w:sz w:val="22"/>
          <w:szCs w:val="22"/>
        </w:rPr>
        <w:t>50.8%</w:t>
      </w:r>
      <w:r w:rsidR="03F104EB" w:rsidRPr="00A12542">
        <w:rPr>
          <w:rFonts w:asciiTheme="majorBidi" w:hAnsiTheme="majorBidi" w:cstheme="majorBidi"/>
          <w:sz w:val="22"/>
          <w:szCs w:val="22"/>
        </w:rPr>
        <w:t>)</w:t>
      </w:r>
      <w:r w:rsidR="001701AB">
        <w:rPr>
          <w:rFonts w:asciiTheme="majorBidi" w:hAnsiTheme="majorBidi" w:cstheme="majorBidi"/>
          <w:sz w:val="22"/>
          <w:szCs w:val="22"/>
        </w:rPr>
        <w:t xml:space="preserve"> </w:t>
      </w:r>
      <w:r w:rsidR="009E211C" w:rsidRPr="00A12542">
        <w:rPr>
          <w:rFonts w:asciiTheme="majorBidi" w:hAnsiTheme="majorBidi" w:cstheme="majorBidi"/>
          <w:sz w:val="22"/>
          <w:szCs w:val="22"/>
        </w:rPr>
        <w:t>and</w:t>
      </w:r>
      <w:r w:rsidR="004E451D" w:rsidRPr="00A12542">
        <w:rPr>
          <w:rFonts w:asciiTheme="majorBidi" w:hAnsiTheme="majorBidi" w:cstheme="majorBidi"/>
          <w:sz w:val="22"/>
          <w:szCs w:val="22"/>
        </w:rPr>
        <w:t xml:space="preserve"> </w:t>
      </w:r>
      <w:r w:rsidR="56415590" w:rsidRPr="00A12542">
        <w:rPr>
          <w:rFonts w:asciiTheme="majorBidi" w:hAnsiTheme="majorBidi" w:cstheme="majorBidi"/>
          <w:sz w:val="22"/>
          <w:szCs w:val="22"/>
        </w:rPr>
        <w:t xml:space="preserve">children aged </w:t>
      </w:r>
      <w:r w:rsidR="004E451D" w:rsidRPr="00A12542">
        <w:rPr>
          <w:rFonts w:asciiTheme="majorBidi" w:hAnsiTheme="majorBidi" w:cstheme="majorBidi"/>
          <w:sz w:val="22"/>
          <w:szCs w:val="22"/>
        </w:rPr>
        <w:t xml:space="preserve">6-59 months </w:t>
      </w:r>
      <w:r w:rsidR="5F1AC8D2" w:rsidRPr="00A12542">
        <w:rPr>
          <w:rFonts w:asciiTheme="majorBidi" w:hAnsiTheme="majorBidi" w:cstheme="majorBidi"/>
          <w:sz w:val="22"/>
          <w:szCs w:val="22"/>
        </w:rPr>
        <w:t>(57.3%)</w:t>
      </w:r>
      <w:r w:rsidR="001701AB"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{"citationID":"Rqum3uO2","properties":{"formattedCitation":"[29]","plainCitation":"[29]","noteIndex":0},"citationItems":[{"id":2142,"uris":["http://zotero.org/users/3118180/items/XCFZDJWL"],"itemData":{"id":2142,"type":"article-journal","abstract":"Background\nIn 2019, 144 million under-five-year-old children were stunted, and 47 million were wasted globally. In Ethiopia, approximately 350,000 children are estimated to die each year. Preschool aged children need focused attention because this age group not only has special needs, but also forms the platform for growth and development of all children. Under nutrition among preschool children is the result of a complex interplay of diverse elements, such as birth weight, household access to food, availability and use of drinking water. This study aimed at determining the anthropometric failures and associated factors using composite indictors.\n\nMethods\nA community-based cross-sectional study design was used among randomly selected 588 caregivers with pre-school aged children. Under-nutrition of pre-school aged children was computed by using the composite index of anthropometric failure. A multi-stage sampling technique followed by a systematic random sampling technique was used to select study participants. Structured questionnaires were used to collect data. WHO Anthro software was used to calculate height for age, weight for age and weight for height. The overall prevalence of anthropometric failure (CIAF). Both bivariable and multivariable binary logistic regressions were used to identify factors associated with under-nutrition.\n\nResults\nThe overall prevalence of under-nutrition among pre-school children was 50.8%, which was significantly associated with being a female (AOR = 1.51, CI: 1.076, 2.12), being from a large family (AOR = 1.78, CI: 1.19, 2.663), having acute respiratory infection (AOR = 1.767, CI: 1.216, 2.566), lack of improved source of drinking water (AOR = 1.484 CI: 1.056, 2.085) and poor dietary diversity score (AOR = 1.5, CI: 1.066, 2.112).\n\nConclusions\nThe study area has a high prevalence of CIAF in pre-school aged children. The CIAF was found to be significantly associated with the sex of the child, family size, ARI within the last two weeks, and dietary diversity score. To promote the use of family planning and the prevention of infectious diseases, health education is required. The government should adapt CIAF as a metric for assessing children’s nutritional status.","container-title":"PLoS ONE","DOI":"10.1371/journal.pone.0260368","ISSN":"1932-6203","issue":"11","journalAbbreviation":"PLoS One","note":"PMID: 34843555\nPMCID: PMC8629177","page":"e0260368","source":"PubMed Central","title":"Anthropometric failures and its associated factors among preschool-aged children in a rural community in southwest Ethiopia","volume":"16","author":[{"family":"Bidira","given":"Kebebe"},{"family":"Tamiru","given":"Dessalegn"},{"family":"Belachew","given":"Tefera"}],"issued":{"date-parts":[["2021",11,29]]}}}],"schema":"https://github.com/citation-style-language/schema/raw/master/csl-citation.json"} </w:instrText>
      </w:r>
      <w:r w:rsidR="001701AB"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[29]</w:t>
      </w:r>
      <w:r w:rsidR="001701AB" w:rsidRPr="00A12542">
        <w:rPr>
          <w:rFonts w:asciiTheme="majorBidi" w:hAnsiTheme="majorBidi" w:cstheme="majorBidi"/>
          <w:sz w:val="22"/>
          <w:szCs w:val="22"/>
        </w:rPr>
        <w:fldChar w:fldCharType="end"/>
      </w:r>
      <w:r w:rsidR="008E2D7E">
        <w:rPr>
          <w:rFonts w:asciiTheme="majorBidi" w:hAnsiTheme="majorBidi" w:cstheme="majorBidi"/>
          <w:sz w:val="22"/>
          <w:szCs w:val="22"/>
        </w:rPr>
        <w:t xml:space="preserve">. </w:t>
      </w:r>
      <w:r w:rsidR="00734F6A">
        <w:rPr>
          <w:rFonts w:asciiTheme="majorBidi" w:hAnsiTheme="majorBidi" w:cstheme="majorBidi"/>
          <w:sz w:val="22"/>
          <w:szCs w:val="22"/>
        </w:rPr>
        <w:t>O</w:t>
      </w:r>
      <w:r w:rsidR="5F1AC8D2" w:rsidRPr="00A12542">
        <w:rPr>
          <w:rFonts w:asciiTheme="majorBidi" w:hAnsiTheme="majorBidi" w:cstheme="majorBidi"/>
          <w:sz w:val="22"/>
          <w:szCs w:val="22"/>
        </w:rPr>
        <w:t>ur findings indicate that Nepal’s burden, though lower, remains substantial. These differe</w:t>
      </w:r>
      <w:r w:rsidR="0BD10E7C" w:rsidRPr="00A12542">
        <w:rPr>
          <w:rFonts w:asciiTheme="majorBidi" w:hAnsiTheme="majorBidi" w:cstheme="majorBidi"/>
          <w:sz w:val="22"/>
          <w:szCs w:val="22"/>
        </w:rPr>
        <w:t>nces may reflect variations in economic development, food security, and maternal and child health interventions across countries</w:t>
      </w:r>
      <w:r w:rsidR="00702529"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P42V6JdF","properties":{"formattedCitation":"[30]","plainCitation":"[30]","noteIndex":0},"citationItems":[{"id":2140,"uris":["http://zotero.org/users/3118180/items/X26LPZ6I","http://zotero.org/users/3118180/items/JZR3MZCE"],"itemData":{"id":2140,"type":"article-journal","abstract":"Abstract\n            \n              Undernutrition in childhood is a crucial public health issue in Ethiopia. Yet, more than an assessment of undernutrition using conventional index is needed to conclude the overall prevalence of undernutrition among children aged 6–23 months. Therefore, this study aimed to assess the prevalence of undernutrition using composite index of anthropometric failure and its associated factors among children aged 6–23 months in Southwest Ethiopia. A community‐based cross‐sectional study was employed among 440 mother–child pairs selected using a two‐stage cluster sampling method in the rural Kersa district, Jimma Zone, Southwest Ethiopia. A pretested structured questionnaire was used to collect data. Multivariable logistic regression analysis was employed to identify factors associated with undernutrition. Variables with a\n              p\n              ‐value of &lt;.05 were considered statistically significant. The proportion of undernutrition using composite indexes of anthropometric failure was 57.3% among children aged 6–23 months. Children being male [AOR = 1.55; 95% CI (1.013, 2.373)], not met minimum acceptable diet (MAD) [AOR = 2.104; 95% CI (1.05, 4.214)], larger family size [AOR = 1.699; 95% CI (1.0791, 2.675)], having comorbidity [AOR = 3.31; 95% CI (2.068, 5.327)], and being in food insecurity household [AOR = 3.12; 95% CI (2.0, 4.868)] were more likely to be in anthropometric failure, whereas children from the mother who attended higher and above schooling [AOR = 0.244; 95% CI (0.093, 0.641)] were less likely to be in anthropometric failure. More than half of children aged 6–23 months were experienced anthropometric failure. Male children, those who have not received the MAD, come from larger families, have comorbidities, live in food‐insecure households, and have mothers with higher education levels were found to be at higher risk of anthropometric failure.","container-title":"Food Science &amp; Nutrition","DOI":"10.1002/fsn3.3821","ISSN":"2048-7177, 2048-7177","issue":"3","journalAbbreviation":"Food Science &amp; Nutrition","language":"en","page":"1581-1591","source":"DOI.org (Crossref)","title":"Anthropometric failure and associated factors among children aged 6–23 months in Ethiopia","volume":"12","author":[{"family":"Gebretsadik","given":"Meseret Tamrat"},{"family":"Sisay","given":"Assefa Legesse"},{"family":"Tamiru","given":"Dessalegn"},{"family":"Belachew","given":"Tefera"}],"issued":{"date-parts":[["2024",3]]}}}],"schema":"https://github.com/citation-style-language/schema/raw/master/csl-citation.json"} </w:instrText>
      </w:r>
      <w:r w:rsidR="00702529"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[30]</w:t>
      </w:r>
      <w:r w:rsidR="00702529" w:rsidRPr="00A12542">
        <w:rPr>
          <w:rFonts w:asciiTheme="majorBidi" w:hAnsiTheme="majorBidi" w:cstheme="majorBidi"/>
          <w:sz w:val="22"/>
          <w:szCs w:val="22"/>
        </w:rPr>
        <w:fldChar w:fldCharType="end"/>
      </w:r>
      <w:r w:rsidR="004E451D" w:rsidRPr="00A12542">
        <w:rPr>
          <w:rFonts w:asciiTheme="majorBidi" w:hAnsiTheme="majorBidi" w:cstheme="majorBidi"/>
          <w:sz w:val="22"/>
          <w:szCs w:val="22"/>
        </w:rPr>
        <w:t>.</w:t>
      </w:r>
      <w:r w:rsidR="00716C54" w:rsidRPr="00A12542">
        <w:rPr>
          <w:rFonts w:asciiTheme="majorBidi" w:hAnsiTheme="majorBidi" w:cstheme="majorBidi"/>
          <w:sz w:val="22"/>
          <w:szCs w:val="22"/>
        </w:rPr>
        <w:t xml:space="preserve"> </w:t>
      </w:r>
    </w:p>
    <w:p w14:paraId="3581BBE1" w14:textId="328C3393" w:rsidR="0082518E" w:rsidRPr="00A12542" w:rsidRDefault="0082518E" w:rsidP="00184DDD">
      <w:pPr>
        <w:spacing w:line="360" w:lineRule="auto"/>
        <w:jc w:val="both"/>
        <w:rPr>
          <w:rFonts w:asciiTheme="majorBidi" w:hAnsiTheme="majorBidi" w:cstheme="majorBidi"/>
          <w:color w:val="000000" w:themeColor="text1"/>
          <w:sz w:val="22"/>
          <w:szCs w:val="22"/>
        </w:rPr>
      </w:pPr>
      <w:r w:rsidRPr="00A12542">
        <w:rPr>
          <w:rFonts w:asciiTheme="majorBidi" w:hAnsiTheme="majorBidi" w:cstheme="majorBidi"/>
          <w:color w:val="000000" w:themeColor="text1"/>
          <w:sz w:val="22"/>
          <w:szCs w:val="22"/>
        </w:rPr>
        <w:t xml:space="preserve">The </w:t>
      </w:r>
      <w:r w:rsidR="002F38A8" w:rsidRPr="00A12542">
        <w:rPr>
          <w:rFonts w:asciiTheme="majorBidi" w:hAnsiTheme="majorBidi" w:cstheme="majorBidi"/>
          <w:color w:val="000000" w:themeColor="text1"/>
          <w:sz w:val="22"/>
          <w:szCs w:val="22"/>
        </w:rPr>
        <w:t>prevalence</w:t>
      </w:r>
      <w:r w:rsidRPr="00A12542">
        <w:rPr>
          <w:rFonts w:asciiTheme="majorBidi" w:hAnsiTheme="majorBidi" w:cstheme="majorBidi"/>
          <w:color w:val="000000" w:themeColor="text1"/>
          <w:sz w:val="22"/>
          <w:szCs w:val="22"/>
        </w:rPr>
        <w:t xml:space="preserve"> of anemia among</w:t>
      </w:r>
      <w:r w:rsidR="002F38A8" w:rsidRPr="00A12542">
        <w:rPr>
          <w:rFonts w:asciiTheme="majorBidi" w:hAnsiTheme="majorBidi" w:cstheme="majorBidi"/>
          <w:color w:val="000000" w:themeColor="text1"/>
          <w:sz w:val="22"/>
          <w:szCs w:val="22"/>
        </w:rPr>
        <w:t xml:space="preserve"> 6-59 months children </w:t>
      </w:r>
      <w:r w:rsidR="008829CB" w:rsidRPr="00A12542">
        <w:rPr>
          <w:rFonts w:asciiTheme="majorBidi" w:hAnsiTheme="majorBidi" w:cstheme="majorBidi"/>
          <w:color w:val="000000" w:themeColor="text1"/>
          <w:sz w:val="22"/>
          <w:szCs w:val="22"/>
        </w:rPr>
        <w:t xml:space="preserve">from our study </w:t>
      </w:r>
      <w:r w:rsidR="32B84CB2" w:rsidRPr="00A12542">
        <w:rPr>
          <w:rFonts w:asciiTheme="majorBidi" w:hAnsiTheme="majorBidi" w:cstheme="majorBidi"/>
          <w:color w:val="000000" w:themeColor="text1"/>
          <w:sz w:val="22"/>
          <w:szCs w:val="22"/>
        </w:rPr>
        <w:t xml:space="preserve">(43.5%) </w:t>
      </w:r>
      <w:r w:rsidR="002F38A8" w:rsidRPr="00A12542">
        <w:rPr>
          <w:rFonts w:asciiTheme="majorBidi" w:hAnsiTheme="majorBidi" w:cstheme="majorBidi"/>
          <w:color w:val="000000" w:themeColor="text1"/>
          <w:sz w:val="22"/>
          <w:szCs w:val="22"/>
        </w:rPr>
        <w:t xml:space="preserve">is higher than the </w:t>
      </w:r>
      <w:r w:rsidR="008829CB" w:rsidRPr="00A12542">
        <w:rPr>
          <w:rFonts w:asciiTheme="majorBidi" w:hAnsiTheme="majorBidi" w:cstheme="majorBidi"/>
          <w:color w:val="000000" w:themeColor="text1"/>
          <w:sz w:val="22"/>
          <w:szCs w:val="22"/>
        </w:rPr>
        <w:t>global prevalence (39.8%) but lower than the prevalence in African children (60.2%)</w:t>
      </w:r>
      <w:r w:rsidR="004D1730">
        <w:rPr>
          <w:rFonts w:asciiTheme="majorBidi" w:hAnsiTheme="majorBidi" w:cstheme="majorBidi"/>
          <w:color w:val="000000" w:themeColor="text1"/>
          <w:sz w:val="22"/>
          <w:szCs w:val="22"/>
        </w:rPr>
        <w:fldChar w:fldCharType="begin"/>
      </w:r>
      <w:r w:rsidR="00B62121">
        <w:rPr>
          <w:rFonts w:asciiTheme="majorBidi" w:hAnsiTheme="majorBidi" w:cstheme="majorBidi"/>
          <w:color w:val="000000" w:themeColor="text1"/>
          <w:sz w:val="22"/>
          <w:szCs w:val="22"/>
        </w:rPr>
        <w:instrText xml:space="preserve"> ADDIN ZOTERO_ITEM CSL_CITATION {"citationID":"WdmOCtMD","properties":{"formattedCitation":"[12]","plainCitation":"[12]","noteIndex":0},"citationItems":[{"id":2064,"uris":["http://zotero.org/users/3118180/items/95ZBYCZG"],"itemData":{"id":2064,"type":"webpage","abstract":"&lt;h2&gt;&lt;strong&gt;WHO Global Anaemia estimates, 2021 Edition&lt;/strong&gt; &lt;/h2&gt;&lt;p&gt;&lt;strong&gt;&lt;/strong&gt;&lt;strong&gt;Global anaemia estimates in women of reproductive age, by pregnancy status, and in children aged 6-59 months&lt;/strong&gt; &lt;/p&gt;&lt;p&gt;&amp;nbsp;&lt;/p&gt;&lt;p&gt;Anaemia is associated with poor cognitive and motor development in children, and work capacity in adults, influencing country economic development. &lt;/p&gt;&lt;p&gt;&amp;nbsp;&lt;/p&gt;&lt;p&gt;Among pregnant women, iron deficiency anaemia is also associated with adverse reproductive outcomes such as preterm delivery, low-birth-weight infants, and decreased iron stores for the baby, which may lead to impaired development. &lt;/p&gt;&lt;p&gt;&lt;br /&gt;&lt;/p&gt;&lt;p&gt;Failure to reduce anaemia may result in millions of women experiencing impaired health and quality of life, and may impair children&amp;rsquo;s development and learning. Anaemia is an indicator of both poor nutrition and poor health.&lt;/p&gt;","language":"en","title":"Anaemia in women and children","URL":"https://www.who.int/data/gho/data/themes/topics/anaemia_in_women_and_children","author":[{"family":"","given":"World Health Organization"}],"accessed":{"date-parts":[["2024",11,2]]}}}],"schema":"https://github.com/citation-style-language/schema/raw/master/csl-citation.json"} </w:instrText>
      </w:r>
      <w:r w:rsidR="004D1730">
        <w:rPr>
          <w:rFonts w:asciiTheme="majorBidi" w:hAnsiTheme="majorBidi" w:cstheme="majorBidi"/>
          <w:color w:val="000000" w:themeColor="text1"/>
          <w:sz w:val="22"/>
          <w:szCs w:val="22"/>
        </w:rPr>
        <w:fldChar w:fldCharType="separate"/>
      </w:r>
      <w:r w:rsidR="00B62121" w:rsidRPr="00B62121">
        <w:rPr>
          <w:rFonts w:ascii="Times New Roman" w:hAnsi="Times New Roman" w:cs="Times New Roman"/>
          <w:sz w:val="22"/>
        </w:rPr>
        <w:t>[12]</w:t>
      </w:r>
      <w:r w:rsidR="004D1730">
        <w:rPr>
          <w:rFonts w:asciiTheme="majorBidi" w:hAnsiTheme="majorBidi" w:cstheme="majorBidi"/>
          <w:color w:val="000000" w:themeColor="text1"/>
          <w:sz w:val="22"/>
          <w:szCs w:val="22"/>
        </w:rPr>
        <w:fldChar w:fldCharType="end"/>
      </w:r>
      <w:r w:rsidR="008829CB" w:rsidRPr="00A12542">
        <w:rPr>
          <w:rFonts w:asciiTheme="majorBidi" w:hAnsiTheme="majorBidi" w:cstheme="majorBidi"/>
          <w:color w:val="000000" w:themeColor="text1"/>
          <w:sz w:val="22"/>
          <w:szCs w:val="22"/>
        </w:rPr>
        <w:t>.</w:t>
      </w:r>
      <w:r w:rsidR="00413163" w:rsidRPr="00A12542">
        <w:rPr>
          <w:rFonts w:asciiTheme="majorBidi" w:hAnsiTheme="majorBidi" w:cstheme="majorBidi"/>
          <w:color w:val="000000" w:themeColor="text1"/>
          <w:sz w:val="22"/>
          <w:szCs w:val="22"/>
        </w:rPr>
        <w:t xml:space="preserve"> </w:t>
      </w:r>
      <w:r w:rsidR="2DB769B8" w:rsidRPr="00A12542">
        <w:rPr>
          <w:rFonts w:asciiTheme="majorBidi" w:hAnsiTheme="majorBidi" w:cstheme="majorBidi"/>
          <w:color w:val="000000" w:themeColor="text1"/>
          <w:sz w:val="22"/>
          <w:szCs w:val="22"/>
        </w:rPr>
        <w:t>Our study also demonstrates a 9.1 percentage-point reduction in anemia prevalence between 2016</w:t>
      </w:r>
      <w:r w:rsidR="004842BD" w:rsidRPr="00A12542">
        <w:rPr>
          <w:rFonts w:asciiTheme="majorBidi" w:hAnsiTheme="majorBidi" w:cstheme="majorBidi"/>
          <w:color w:val="000000" w:themeColor="text1"/>
          <w:sz w:val="22"/>
          <w:szCs w:val="22"/>
        </w:rPr>
        <w:t xml:space="preserve"> </w:t>
      </w:r>
      <w:r w:rsidR="20568C2D" w:rsidRPr="00A12542">
        <w:rPr>
          <w:rFonts w:asciiTheme="majorBidi" w:hAnsiTheme="majorBidi" w:cstheme="majorBidi"/>
          <w:color w:val="000000" w:themeColor="text1"/>
          <w:sz w:val="22"/>
          <w:szCs w:val="22"/>
        </w:rPr>
        <w:t>(</w:t>
      </w:r>
      <w:r w:rsidR="00025474" w:rsidRPr="00A12542">
        <w:rPr>
          <w:rFonts w:asciiTheme="majorBidi" w:hAnsiTheme="majorBidi" w:cstheme="majorBidi"/>
          <w:color w:val="000000" w:themeColor="text1"/>
          <w:sz w:val="22"/>
          <w:szCs w:val="22"/>
        </w:rPr>
        <w:t>52.6%</w:t>
      </w:r>
      <w:r w:rsidR="393E120E" w:rsidRPr="00A12542">
        <w:rPr>
          <w:rFonts w:asciiTheme="majorBidi" w:hAnsiTheme="majorBidi" w:cstheme="majorBidi"/>
          <w:color w:val="000000" w:themeColor="text1"/>
          <w:sz w:val="22"/>
          <w:szCs w:val="22"/>
        </w:rPr>
        <w:t>)</w:t>
      </w:r>
      <w:r w:rsidR="00B70C65" w:rsidRPr="00A12542">
        <w:rPr>
          <w:rFonts w:asciiTheme="majorBidi" w:hAnsiTheme="majorBidi" w:cstheme="majorBidi"/>
          <w:color w:val="000000" w:themeColor="text1"/>
          <w:sz w:val="22"/>
          <w:szCs w:val="22"/>
        </w:rPr>
        <w:t xml:space="preserve"> </w:t>
      </w:r>
      <w:r w:rsidR="00B70C65" w:rsidRPr="00A12542">
        <w:rPr>
          <w:rFonts w:asciiTheme="majorBidi" w:hAnsiTheme="majorBidi" w:cstheme="majorBidi"/>
          <w:color w:val="000000" w:themeColor="text1"/>
          <w:sz w:val="22"/>
          <w:szCs w:val="22"/>
        </w:rPr>
        <w:fldChar w:fldCharType="begin"/>
      </w:r>
      <w:r w:rsidR="00392AEF">
        <w:rPr>
          <w:rFonts w:asciiTheme="majorBidi" w:hAnsiTheme="majorBidi" w:cstheme="majorBidi"/>
          <w:color w:val="000000" w:themeColor="text1"/>
          <w:sz w:val="22"/>
          <w:szCs w:val="22"/>
        </w:rPr>
        <w:instrText xml:space="preserve"> ADDIN ZOTERO_ITEM CSL_CITATION {"citationID":"j6pIqPJA","properties":{"formattedCitation":"[31]","plainCitation":"[31]","noteIndex":0},"citationItems":[{"id":2150,"uris":["http://zotero.org/users/3118180/items/667274Q3"],"itemData":{"id":2150,"type":"article-journal","abstract":"Introduction\nAnemia is a common problem in children particularly in developing countries and taking steps to tackle it is one of the major public health challenges for Nepal. The objective of this study is to investigate the prevalence of individual, household and community level determinants of childhood anemia in Nepal.\n\nMethods\nData was taken from a nationally representative sample of 1,942 Nepalese children aged from 6–59 months. The Chi-square test was used to determine the bivariate relationship between the selected variables and childhood anemia and a multilevel logistic regression model with a random intercept at household and community level was used to identify important determinants of this kind of anemia.\n\nResults\nThe results showed that 52.6% (95% CI: 49.8%-55.4%) of the children were anemic while 26.6% (95% CI: 24.0%-29.3%) of them were moderate to severe. The prevalence of overall anemia was higher among children aged less than 11 months as well as in underweight children, children of underweight, anemic and uneducated mothers and those in the terrain ecological regions. Multivariable analysis showed that children aged less than 11 months, who were underweight and had anemic mothers were more likely to have moderate or severe anemia. Children in the hilly ecological region were less likely to have it compared to mountain and terrain ecological regions. Children in middle-class families and children of mothers who completed secondary education were more likely to have anemia.\n\nConclusion\nNepal is facing a serious public health problem due to the high prevalence of childhood anemia. This adverse situation occurs due to socio-demographic and geographical factors such as age, malnutrition status, mother’s anemia status, socio-economic status and regional variations. Prevention of childhood anemia should be given top priority in Nepal and should be considered as a major public health intervention.","container-title":"PLoS ONE","DOI":"10.1371/journal.pone.0239409","ISSN":"1932-6203","issue":"10","journalAbbreviation":"PLoS One","note":"PMID: 33021981\nPMCID: PMC7537867","page":"e0239409","source":"PubMed Central","title":"Prevalence and risk factors of childhood anemia in Nepal: A multilevel analysis","title-short":"Prevalence and risk factors of childhood anemia in Nepal","volume":"15","author":[{"family":"Chowdhury","given":"Mohammad Rocky Khan"},{"family":"Khan","given":"Md. Mobarak Hossain"},{"family":"Khan","given":"Hafiz T. A."},{"family":"Rahman","given":"Md. Shafiur"},{"family":"Islam","given":"Md Rashedul"},{"family":"Islam","given":"Md Moinul"},{"family":"Billah","given":"Baki"}],"issued":{"date-parts":[["2020",10,6]]}}}],"schema":"https://github.com/citation-style-language/schema/raw/master/csl-citation.json"} </w:instrText>
      </w:r>
      <w:r w:rsidR="00B70C65" w:rsidRPr="00A12542">
        <w:rPr>
          <w:rFonts w:asciiTheme="majorBidi" w:hAnsiTheme="majorBidi" w:cstheme="majorBidi"/>
          <w:color w:val="000000" w:themeColor="text1"/>
          <w:sz w:val="22"/>
          <w:szCs w:val="22"/>
        </w:rPr>
        <w:fldChar w:fldCharType="separate"/>
      </w:r>
      <w:r w:rsidR="00392AEF" w:rsidRPr="00392AEF">
        <w:rPr>
          <w:rFonts w:ascii="Times New Roman" w:hAnsi="Times New Roman" w:cs="Times New Roman"/>
          <w:sz w:val="22"/>
        </w:rPr>
        <w:t>[31]</w:t>
      </w:r>
      <w:r w:rsidR="00B70C65" w:rsidRPr="00A12542">
        <w:rPr>
          <w:rFonts w:asciiTheme="majorBidi" w:hAnsiTheme="majorBidi" w:cstheme="majorBidi"/>
          <w:color w:val="000000" w:themeColor="text1"/>
          <w:sz w:val="22"/>
          <w:szCs w:val="22"/>
        </w:rPr>
        <w:fldChar w:fldCharType="end"/>
      </w:r>
      <w:r w:rsidR="00025474" w:rsidRPr="00A12542">
        <w:rPr>
          <w:rFonts w:asciiTheme="majorBidi" w:hAnsiTheme="majorBidi" w:cstheme="majorBidi"/>
          <w:color w:val="000000" w:themeColor="text1"/>
          <w:sz w:val="22"/>
          <w:szCs w:val="22"/>
        </w:rPr>
        <w:t xml:space="preserve"> </w:t>
      </w:r>
      <w:r w:rsidR="523E12AB" w:rsidRPr="00A12542">
        <w:rPr>
          <w:rFonts w:asciiTheme="majorBidi" w:hAnsiTheme="majorBidi" w:cstheme="majorBidi"/>
          <w:color w:val="000000" w:themeColor="text1"/>
          <w:sz w:val="22"/>
          <w:szCs w:val="22"/>
        </w:rPr>
        <w:t xml:space="preserve">and 2022, indicating progress in </w:t>
      </w:r>
      <w:r w:rsidR="00161063" w:rsidRPr="00A12542">
        <w:rPr>
          <w:rFonts w:asciiTheme="majorBidi" w:hAnsiTheme="majorBidi" w:cstheme="majorBidi"/>
          <w:color w:val="000000" w:themeColor="text1"/>
          <w:sz w:val="22"/>
          <w:szCs w:val="22"/>
        </w:rPr>
        <w:t>addressing</w:t>
      </w:r>
      <w:r w:rsidR="523E12AB" w:rsidRPr="00A12542">
        <w:rPr>
          <w:rFonts w:asciiTheme="majorBidi" w:hAnsiTheme="majorBidi" w:cstheme="majorBidi"/>
          <w:color w:val="000000" w:themeColor="text1"/>
          <w:sz w:val="22"/>
          <w:szCs w:val="22"/>
        </w:rPr>
        <w:t xml:space="preserve"> this issue.</w:t>
      </w:r>
      <w:r w:rsidR="007A5E1D" w:rsidRPr="00A12542">
        <w:rPr>
          <w:rFonts w:asciiTheme="majorBidi" w:hAnsiTheme="majorBidi" w:cstheme="majorBidi"/>
          <w:color w:val="000000" w:themeColor="text1"/>
          <w:sz w:val="22"/>
          <w:szCs w:val="22"/>
        </w:rPr>
        <w:t xml:space="preserve"> </w:t>
      </w:r>
      <w:r w:rsidR="2872584F" w:rsidRPr="00A12542">
        <w:rPr>
          <w:rFonts w:asciiTheme="majorBidi" w:hAnsiTheme="majorBidi" w:cstheme="majorBidi"/>
          <w:color w:val="000000" w:themeColor="text1"/>
          <w:sz w:val="22"/>
          <w:szCs w:val="22"/>
        </w:rPr>
        <w:t>Comparable rates ha</w:t>
      </w:r>
      <w:ins w:id="5207" w:author="Bikram Adhikari (bdhikari)" w:date="2025-10-16T14:03:00Z" w16du:dateUtc="2025-10-16T19:03:00Z">
        <w:r w:rsidR="00EF3162">
          <w:rPr>
            <w:rFonts w:asciiTheme="majorBidi" w:hAnsiTheme="majorBidi" w:cstheme="majorBidi"/>
            <w:color w:val="000000" w:themeColor="text1"/>
            <w:sz w:val="22"/>
            <w:szCs w:val="22"/>
          </w:rPr>
          <w:t>d</w:t>
        </w:r>
      </w:ins>
      <w:del w:id="5208" w:author="Bikram Adhikari (bdhikari)" w:date="2025-10-16T13:44:00Z" w16du:dateUtc="2025-10-16T18:44:00Z">
        <w:r w:rsidR="2872584F" w:rsidRPr="00A12542" w:rsidDel="00C8623C">
          <w:rPr>
            <w:rFonts w:asciiTheme="majorBidi" w:hAnsiTheme="majorBidi" w:cstheme="majorBidi"/>
            <w:color w:val="000000" w:themeColor="text1"/>
            <w:sz w:val="22"/>
            <w:szCs w:val="22"/>
          </w:rPr>
          <w:delText>ve</w:delText>
        </w:r>
      </w:del>
      <w:r w:rsidR="2872584F" w:rsidRPr="00A12542">
        <w:rPr>
          <w:rFonts w:asciiTheme="majorBidi" w:hAnsiTheme="majorBidi" w:cstheme="majorBidi"/>
          <w:color w:val="000000" w:themeColor="text1"/>
          <w:sz w:val="22"/>
          <w:szCs w:val="22"/>
        </w:rPr>
        <w:t xml:space="preserve"> been observed in neighboring countries. </w:t>
      </w:r>
      <w:r w:rsidR="007950D6" w:rsidRPr="00A12542">
        <w:rPr>
          <w:rFonts w:asciiTheme="majorBidi" w:hAnsiTheme="majorBidi" w:cstheme="majorBidi"/>
          <w:color w:val="000000" w:themeColor="text1"/>
          <w:sz w:val="22"/>
          <w:szCs w:val="22"/>
        </w:rPr>
        <w:t xml:space="preserve">A meta-analysis conducted by Kundu et al in </w:t>
      </w:r>
      <w:r w:rsidR="007A5E1D" w:rsidRPr="00A12542">
        <w:rPr>
          <w:rFonts w:asciiTheme="majorBidi" w:hAnsiTheme="majorBidi" w:cstheme="majorBidi"/>
          <w:color w:val="000000" w:themeColor="text1"/>
          <w:sz w:val="22"/>
          <w:szCs w:val="22"/>
        </w:rPr>
        <w:t xml:space="preserve">Bangladesh </w:t>
      </w:r>
      <w:r w:rsidR="007950D6" w:rsidRPr="00A12542">
        <w:rPr>
          <w:rFonts w:asciiTheme="majorBidi" w:hAnsiTheme="majorBidi" w:cstheme="majorBidi"/>
          <w:color w:val="000000" w:themeColor="text1"/>
          <w:sz w:val="22"/>
          <w:szCs w:val="22"/>
        </w:rPr>
        <w:t xml:space="preserve">showed </w:t>
      </w:r>
      <w:r w:rsidR="00FD3E61">
        <w:rPr>
          <w:rFonts w:asciiTheme="majorBidi" w:hAnsiTheme="majorBidi" w:cstheme="majorBidi"/>
          <w:color w:val="000000" w:themeColor="text1"/>
          <w:sz w:val="22"/>
          <w:szCs w:val="22"/>
        </w:rPr>
        <w:t>a</w:t>
      </w:r>
      <w:r w:rsidR="00480646" w:rsidRPr="00A12542">
        <w:rPr>
          <w:rFonts w:asciiTheme="majorBidi" w:hAnsiTheme="majorBidi" w:cstheme="majorBidi"/>
          <w:color w:val="000000" w:themeColor="text1"/>
          <w:sz w:val="22"/>
          <w:szCs w:val="22"/>
        </w:rPr>
        <w:t xml:space="preserve"> </w:t>
      </w:r>
      <w:r w:rsidR="007950D6" w:rsidRPr="00A12542">
        <w:rPr>
          <w:rFonts w:asciiTheme="majorBidi" w:hAnsiTheme="majorBidi" w:cstheme="majorBidi"/>
          <w:color w:val="000000" w:themeColor="text1"/>
          <w:sz w:val="22"/>
          <w:szCs w:val="22"/>
        </w:rPr>
        <w:t xml:space="preserve">prevalence of </w:t>
      </w:r>
      <w:r w:rsidR="007A5E1D" w:rsidRPr="00A12542">
        <w:rPr>
          <w:rFonts w:asciiTheme="majorBidi" w:hAnsiTheme="majorBidi" w:cstheme="majorBidi"/>
          <w:color w:val="000000" w:themeColor="text1"/>
          <w:sz w:val="22"/>
          <w:szCs w:val="22"/>
        </w:rPr>
        <w:t>46.8%</w:t>
      </w:r>
      <w:r w:rsidR="0099311A" w:rsidRPr="00A12542">
        <w:rPr>
          <w:rFonts w:asciiTheme="majorBidi" w:hAnsiTheme="majorBidi" w:cstheme="majorBidi"/>
          <w:color w:val="000000" w:themeColor="text1"/>
          <w:sz w:val="22"/>
          <w:szCs w:val="22"/>
        </w:rPr>
        <w:t xml:space="preserve"> </w:t>
      </w:r>
      <w:r w:rsidR="0099311A" w:rsidRPr="00A12542">
        <w:rPr>
          <w:rFonts w:asciiTheme="majorBidi" w:hAnsiTheme="majorBidi" w:cstheme="majorBidi"/>
          <w:color w:val="000000" w:themeColor="text1"/>
          <w:sz w:val="22"/>
          <w:szCs w:val="22"/>
        </w:rPr>
        <w:fldChar w:fldCharType="begin"/>
      </w:r>
      <w:r w:rsidR="00392AEF">
        <w:rPr>
          <w:rFonts w:asciiTheme="majorBidi" w:hAnsiTheme="majorBidi" w:cstheme="majorBidi"/>
          <w:color w:val="000000" w:themeColor="text1"/>
          <w:sz w:val="22"/>
          <w:szCs w:val="22"/>
        </w:rPr>
        <w:instrText xml:space="preserve"> ADDIN ZOTERO_ITEM CSL_CITATION {"citationID":"r28ybtGM","properties":{"formattedCitation":"[32]","plainCitation":"[32]","noteIndex":0},"citationItems":[{"id":2153,"uris":["http://zotero.org/users/3118180/items/767KUZX9"],"itemData":{"id":2153,"type":"article-journal","abstract":"The prevalence of anemia is high among children and adolescents in low- and middle-income countries because of undernutrition resulting from their poor socioeconomic status and lack of knowledge on proper nutrition. We conducted a systematic review and meta-analysis to determine the prevalence of anemia among children and adolescents aged between 6 months and 19 years in Bangladesh. Databases such as PubMed, Scopus, and Google Scholar were searched to identify the studies that reported the prevalence of anemia among children and adolescents. A total of 24 studies, including the data of 14,062 cases, were included in the systematic review and meta-analysis of the time period between 1997 and 2019. The random-effects model was used to calculate the summary estimates. The protocol was registered with PROSPERO (CRD42021246960). The pooled prevalence of anemia, iron deficiency anemia (IDA), and non-severe and severe anemia were 46.8% [95% CI: 36.0–57.6], 13.6% [95% CI: 8.0–19.2], 56.4% [95% CI: 39.6–73.1] and 0.7% [95% CI: 0.1–1.4], respectively. Prevalence of anemia exhibited the highest among the children aged ≤2 years. Briefly, 91.67% of the studies were of high quality. No significant publication bias was found; however, two outlier studies were detected. The prevalence of anemia among children and adolescents was estimated as high in Bangladesh.","container-title":"International Journal of Environmental Research and Public Health","DOI":"10.3390/ijerph20031786","ISSN":"1661-7827","issue":"3","journalAbbreviation":"Int J Environ Res Public Health","note":"PMID: 36767153\nPMCID: PMC9914578","page":"1786","source":"PubMed Central","title":"Prevalence of Anemia among Children and Adolescents of Bangladesh: A Systematic Review and Meta-Analysis","title-short":"Prevalence of Anemia among Children and Adolescents of Bangladesh","volume":"20","author":[{"family":"Kundu","given":"Shoumik"},{"family":"Alam","given":"Sayeda Sadia"},{"family":"Mia","given":"Md Al-Tareq"},{"family":"Hossan","given":"Tareq"},{"family":"Hider","given":"Phil"},{"family":"Khalil","given":"Md. Ibrahim"},{"family":"Musa","given":"Kamarul Imran"},{"family":"Islam","given":"Md Asiful"}],"issued":{"date-parts":[["2023",1,18]]}}}],"schema":"https://github.com/citation-style-language/schema/raw/master/csl-citation.json"} </w:instrText>
      </w:r>
      <w:r w:rsidR="0099311A" w:rsidRPr="00A12542">
        <w:rPr>
          <w:rFonts w:asciiTheme="majorBidi" w:hAnsiTheme="majorBidi" w:cstheme="majorBidi"/>
          <w:color w:val="000000" w:themeColor="text1"/>
          <w:sz w:val="22"/>
          <w:szCs w:val="22"/>
        </w:rPr>
        <w:fldChar w:fldCharType="separate"/>
      </w:r>
      <w:r w:rsidR="00392AEF" w:rsidRPr="00392AEF">
        <w:rPr>
          <w:rFonts w:ascii="Times New Roman" w:hAnsi="Times New Roman" w:cs="Times New Roman"/>
          <w:sz w:val="22"/>
        </w:rPr>
        <w:t>[32]</w:t>
      </w:r>
      <w:r w:rsidR="0099311A" w:rsidRPr="00A12542">
        <w:rPr>
          <w:rFonts w:asciiTheme="majorBidi" w:hAnsiTheme="majorBidi" w:cstheme="majorBidi"/>
          <w:color w:val="000000" w:themeColor="text1"/>
          <w:sz w:val="22"/>
          <w:szCs w:val="22"/>
        </w:rPr>
        <w:fldChar w:fldCharType="end"/>
      </w:r>
      <w:r w:rsidR="007950D6" w:rsidRPr="00A12542">
        <w:rPr>
          <w:rFonts w:asciiTheme="majorBidi" w:hAnsiTheme="majorBidi" w:cstheme="majorBidi"/>
          <w:color w:val="000000" w:themeColor="text1"/>
          <w:sz w:val="22"/>
          <w:szCs w:val="22"/>
        </w:rPr>
        <w:t xml:space="preserve"> </w:t>
      </w:r>
      <w:r w:rsidR="005A7D13" w:rsidRPr="00A12542">
        <w:rPr>
          <w:rFonts w:asciiTheme="majorBidi" w:hAnsiTheme="majorBidi" w:cstheme="majorBidi"/>
          <w:color w:val="000000" w:themeColor="text1"/>
          <w:sz w:val="22"/>
          <w:szCs w:val="22"/>
        </w:rPr>
        <w:t xml:space="preserve">which </w:t>
      </w:r>
      <w:r w:rsidR="1A4B06A6" w:rsidRPr="00A12542">
        <w:rPr>
          <w:rFonts w:asciiTheme="majorBidi" w:hAnsiTheme="majorBidi" w:cstheme="majorBidi"/>
          <w:color w:val="000000" w:themeColor="text1"/>
          <w:sz w:val="22"/>
          <w:szCs w:val="22"/>
        </w:rPr>
        <w:t>wa</w:t>
      </w:r>
      <w:r w:rsidR="007950D6" w:rsidRPr="00A12542">
        <w:rPr>
          <w:rFonts w:asciiTheme="majorBidi" w:hAnsiTheme="majorBidi" w:cstheme="majorBidi"/>
          <w:color w:val="000000" w:themeColor="text1"/>
          <w:sz w:val="22"/>
          <w:szCs w:val="22"/>
        </w:rPr>
        <w:t>s</w:t>
      </w:r>
      <w:r w:rsidR="005A7D13" w:rsidRPr="00A12542">
        <w:rPr>
          <w:rFonts w:asciiTheme="majorBidi" w:hAnsiTheme="majorBidi" w:cstheme="majorBidi"/>
          <w:color w:val="000000" w:themeColor="text1"/>
          <w:sz w:val="22"/>
          <w:szCs w:val="22"/>
        </w:rPr>
        <w:t xml:space="preserve"> </w:t>
      </w:r>
      <w:r w:rsidR="201DCD29" w:rsidRPr="00A12542">
        <w:rPr>
          <w:rFonts w:asciiTheme="majorBidi" w:hAnsiTheme="majorBidi" w:cstheme="majorBidi"/>
          <w:color w:val="000000" w:themeColor="text1"/>
          <w:sz w:val="22"/>
          <w:szCs w:val="22"/>
        </w:rPr>
        <w:t xml:space="preserve">similar </w:t>
      </w:r>
      <w:r w:rsidR="00161063" w:rsidRPr="00A12542">
        <w:rPr>
          <w:rFonts w:asciiTheme="majorBidi" w:hAnsiTheme="majorBidi" w:cstheme="majorBidi"/>
          <w:color w:val="000000" w:themeColor="text1"/>
          <w:sz w:val="22"/>
          <w:szCs w:val="22"/>
        </w:rPr>
        <w:t>to our</w:t>
      </w:r>
      <w:r w:rsidR="539F08BF" w:rsidRPr="00A12542">
        <w:rPr>
          <w:rFonts w:asciiTheme="majorBidi" w:hAnsiTheme="majorBidi" w:cstheme="majorBidi"/>
          <w:color w:val="000000" w:themeColor="text1"/>
          <w:sz w:val="22"/>
          <w:szCs w:val="22"/>
        </w:rPr>
        <w:t xml:space="preserve"> finding</w:t>
      </w:r>
      <w:r w:rsidR="005A7D13" w:rsidRPr="00A12542">
        <w:rPr>
          <w:rFonts w:asciiTheme="majorBidi" w:hAnsiTheme="majorBidi" w:cstheme="majorBidi"/>
          <w:color w:val="000000" w:themeColor="text1"/>
          <w:sz w:val="22"/>
          <w:szCs w:val="22"/>
        </w:rPr>
        <w:t xml:space="preserve">. </w:t>
      </w:r>
      <w:r w:rsidR="003130C1">
        <w:rPr>
          <w:rFonts w:asciiTheme="majorBidi" w:hAnsiTheme="majorBidi" w:cstheme="majorBidi"/>
          <w:color w:val="000000" w:themeColor="text1"/>
          <w:sz w:val="22"/>
          <w:szCs w:val="22"/>
        </w:rPr>
        <w:t>The</w:t>
      </w:r>
      <w:r w:rsidR="00EA7400" w:rsidRPr="00A12542">
        <w:rPr>
          <w:rFonts w:asciiTheme="majorBidi" w:hAnsiTheme="majorBidi" w:cstheme="majorBidi"/>
          <w:color w:val="000000" w:themeColor="text1"/>
          <w:sz w:val="22"/>
          <w:szCs w:val="22"/>
        </w:rPr>
        <w:t xml:space="preserve"> latest </w:t>
      </w:r>
      <w:r w:rsidR="00D7179C" w:rsidRPr="00A12542">
        <w:rPr>
          <w:rFonts w:asciiTheme="majorBidi" w:hAnsiTheme="majorBidi" w:cstheme="majorBidi"/>
          <w:color w:val="000000" w:themeColor="text1"/>
          <w:sz w:val="22"/>
          <w:szCs w:val="22"/>
        </w:rPr>
        <w:t>national family health survey (201</w:t>
      </w:r>
      <w:r w:rsidR="003130C1">
        <w:rPr>
          <w:rFonts w:asciiTheme="majorBidi" w:hAnsiTheme="majorBidi" w:cstheme="majorBidi"/>
          <w:color w:val="000000" w:themeColor="text1"/>
          <w:sz w:val="22"/>
          <w:szCs w:val="22"/>
        </w:rPr>
        <w:t>9</w:t>
      </w:r>
      <w:r w:rsidR="00D7179C" w:rsidRPr="00A12542">
        <w:rPr>
          <w:rFonts w:asciiTheme="majorBidi" w:hAnsiTheme="majorBidi" w:cstheme="majorBidi"/>
          <w:color w:val="000000" w:themeColor="text1"/>
          <w:sz w:val="22"/>
          <w:szCs w:val="22"/>
        </w:rPr>
        <w:t>-</w:t>
      </w:r>
      <w:r w:rsidR="003130C1">
        <w:rPr>
          <w:rFonts w:asciiTheme="majorBidi" w:hAnsiTheme="majorBidi" w:cstheme="majorBidi"/>
          <w:color w:val="000000" w:themeColor="text1"/>
          <w:sz w:val="22"/>
          <w:szCs w:val="22"/>
        </w:rPr>
        <w:t>21</w:t>
      </w:r>
      <w:r w:rsidR="00D7179C" w:rsidRPr="00A12542">
        <w:rPr>
          <w:rFonts w:asciiTheme="majorBidi" w:hAnsiTheme="majorBidi" w:cstheme="majorBidi"/>
          <w:color w:val="000000" w:themeColor="text1"/>
          <w:sz w:val="22"/>
          <w:szCs w:val="22"/>
        </w:rPr>
        <w:t xml:space="preserve">) in India reported </w:t>
      </w:r>
      <w:r w:rsidR="003130C1">
        <w:rPr>
          <w:rFonts w:asciiTheme="majorBidi" w:hAnsiTheme="majorBidi" w:cstheme="majorBidi"/>
          <w:color w:val="000000" w:themeColor="text1"/>
          <w:sz w:val="22"/>
          <w:szCs w:val="22"/>
        </w:rPr>
        <w:t>67.1</w:t>
      </w:r>
      <w:r w:rsidR="008A66CB" w:rsidRPr="00A12542">
        <w:rPr>
          <w:rFonts w:asciiTheme="majorBidi" w:hAnsiTheme="majorBidi" w:cstheme="majorBidi"/>
          <w:color w:val="000000" w:themeColor="text1"/>
          <w:sz w:val="22"/>
          <w:szCs w:val="22"/>
        </w:rPr>
        <w:t>% prevalence of anemia</w:t>
      </w:r>
      <w:r w:rsidR="00383432">
        <w:rPr>
          <w:rFonts w:asciiTheme="majorBidi" w:hAnsiTheme="majorBidi" w:cstheme="majorBidi"/>
          <w:color w:val="000000" w:themeColor="text1"/>
          <w:sz w:val="22"/>
          <w:szCs w:val="22"/>
        </w:rPr>
        <w:t xml:space="preserve"> </w:t>
      </w:r>
      <w:r w:rsidR="00383432">
        <w:rPr>
          <w:rFonts w:asciiTheme="majorBidi" w:hAnsiTheme="majorBidi" w:cstheme="majorBidi"/>
          <w:color w:val="000000" w:themeColor="text1"/>
          <w:sz w:val="22"/>
          <w:szCs w:val="22"/>
        </w:rPr>
        <w:fldChar w:fldCharType="begin"/>
      </w:r>
      <w:r w:rsidR="00383432">
        <w:rPr>
          <w:rFonts w:asciiTheme="majorBidi" w:hAnsiTheme="majorBidi" w:cstheme="majorBidi"/>
          <w:color w:val="000000" w:themeColor="text1"/>
          <w:sz w:val="22"/>
          <w:szCs w:val="22"/>
        </w:rPr>
        <w:instrText xml:space="preserve"> ADDIN ZOTERO_ITEM CSL_CITATION {"citationID":"hCSoQMdG","properties":{"formattedCitation":"[33]","plainCitation":"[33]","noteIndex":0},"citationItems":[{"id":2200,"uris":["http://zotero.org/users/3118180/items/FT5EL7LI"],"itemData":{"id":2200,"type":"article-journal","abstract":"The prevalence of anaemia in India remains high in children, especially those in rural areas, and in women of childbearing age, and its impairment of neurological development can have serious lifelong effects. It is concerning that the most recent official data (2019–21) indicate an increased prevalence compared with 2015–16. There is also considerable variability in childhood anaemia between Indian states with socioeconomic factors, such as wealth and education contributing to the risk of anaemia among adolescent women and their children. Dietary iron deficiency is often regarded as the main contributor to anaemia but increasing evidence accumulated from the authors’ ongoing literature database coupled with recent literature research suggests that it has a multifactorial aetiology, some of which is not related to nutrition. This narrative review focused on these multifactorial issues, notably the contribution of vitamin B12/folate deficiency, which also has a high prevalence in India. It was also noted that the dietary intake of bioavailable iron remains an important contributor for reducing anaemia, and the role of millets as an improved iron source compared to traditional staple cereals is briefly discussed. The overall conclusion is that anaemia has a multifactorial aetiology requiring multifactorial assessment that must include assessment of vitamin B12 status.","container-title":"Nutrients","DOI":"10.3390/nu16111673","ISSN":"2072-6643","issue":"11","journalAbbreviation":"Nutrients","note":"PMID: 38892606\nPMCID: PMC11174870","page":"1673","source":"PubMed Central","title":"Anaemia in India and Its Prevalence and Multifactorial Aetiology: A Narrative Review","title-short":"Anaemia in India and Its Prevalence and Multifactorial Aetiology","volume":"16","author":[{"family":"Givens","given":"D. Ian"},{"family":"Anitha","given":"Seetha"},{"family":"Giromini","given":"Carlotta"}],"issued":{"date-parts":[["2024",5,29]]}}}],"schema":"https://github.com/citation-style-language/schema/raw/master/csl-citation.json"} </w:instrText>
      </w:r>
      <w:r w:rsidR="00383432">
        <w:rPr>
          <w:rFonts w:asciiTheme="majorBidi" w:hAnsiTheme="majorBidi" w:cstheme="majorBidi"/>
          <w:color w:val="000000" w:themeColor="text1"/>
          <w:sz w:val="22"/>
          <w:szCs w:val="22"/>
        </w:rPr>
        <w:fldChar w:fldCharType="separate"/>
      </w:r>
      <w:r w:rsidR="00383432" w:rsidRPr="00383432">
        <w:rPr>
          <w:rFonts w:ascii="Times New Roman" w:hAnsi="Times New Roman" w:cs="Times New Roman"/>
          <w:sz w:val="22"/>
        </w:rPr>
        <w:t>[33]</w:t>
      </w:r>
      <w:r w:rsidR="00383432">
        <w:rPr>
          <w:rFonts w:asciiTheme="majorBidi" w:hAnsiTheme="majorBidi" w:cstheme="majorBidi"/>
          <w:color w:val="000000" w:themeColor="text1"/>
          <w:sz w:val="22"/>
          <w:szCs w:val="22"/>
        </w:rPr>
        <w:fldChar w:fldCharType="end"/>
      </w:r>
      <w:r w:rsidR="008A66CB" w:rsidRPr="00A12542">
        <w:rPr>
          <w:rFonts w:asciiTheme="majorBidi" w:hAnsiTheme="majorBidi" w:cstheme="majorBidi"/>
          <w:color w:val="000000" w:themeColor="text1"/>
          <w:sz w:val="22"/>
          <w:szCs w:val="22"/>
        </w:rPr>
        <w:t xml:space="preserve"> which is more </w:t>
      </w:r>
      <w:r w:rsidR="00EC0D6E" w:rsidRPr="00A12542">
        <w:rPr>
          <w:rFonts w:asciiTheme="majorBidi" w:hAnsiTheme="majorBidi" w:cstheme="majorBidi"/>
          <w:color w:val="000000" w:themeColor="text1"/>
          <w:sz w:val="22"/>
          <w:szCs w:val="22"/>
        </w:rPr>
        <w:t>than</w:t>
      </w:r>
      <w:r w:rsidR="008A66CB" w:rsidRPr="00A12542">
        <w:rPr>
          <w:rFonts w:asciiTheme="majorBidi" w:hAnsiTheme="majorBidi" w:cstheme="majorBidi"/>
          <w:color w:val="000000" w:themeColor="text1"/>
          <w:sz w:val="22"/>
          <w:szCs w:val="22"/>
        </w:rPr>
        <w:t xml:space="preserve"> </w:t>
      </w:r>
      <w:r w:rsidR="3C751DE3" w:rsidRPr="00A12542">
        <w:rPr>
          <w:rFonts w:asciiTheme="majorBidi" w:hAnsiTheme="majorBidi" w:cstheme="majorBidi"/>
          <w:color w:val="000000" w:themeColor="text1"/>
          <w:sz w:val="22"/>
          <w:szCs w:val="22"/>
        </w:rPr>
        <w:t>what we found in Nepal.</w:t>
      </w:r>
      <w:r w:rsidR="4ECF07E7" w:rsidRPr="00A12542">
        <w:rPr>
          <w:rFonts w:asciiTheme="majorBidi" w:hAnsiTheme="majorBidi" w:cstheme="majorBidi"/>
          <w:color w:val="000000" w:themeColor="text1"/>
          <w:sz w:val="22"/>
          <w:szCs w:val="22"/>
        </w:rPr>
        <w:t xml:space="preserve"> The decline in anemia prevalence in Nepal</w:t>
      </w:r>
      <w:ins w:id="5209" w:author="Bikram Adhikari (bdhikari)" w:date="2025-10-16T13:49:00Z" w16du:dateUtc="2025-10-16T18:49:00Z">
        <w:r w:rsidR="00E1621B">
          <w:rPr>
            <w:rFonts w:asciiTheme="majorBidi" w:hAnsiTheme="majorBidi" w:cstheme="majorBidi"/>
            <w:color w:val="000000" w:themeColor="text1"/>
            <w:sz w:val="22"/>
            <w:szCs w:val="22"/>
          </w:rPr>
          <w:t xml:space="preserve"> </w:t>
        </w:r>
        <w:r w:rsidR="00E1621B" w:rsidRPr="3F0A6228">
          <w:rPr>
            <w:rFonts w:asciiTheme="majorBidi" w:hAnsiTheme="majorBidi" w:cstheme="majorBidi"/>
            <w:sz w:val="22"/>
            <w:szCs w:val="22"/>
          </w:rPr>
          <w:fldChar w:fldCharType="begin"/>
        </w:r>
      </w:ins>
      <w:r w:rsidR="0054532D">
        <w:rPr>
          <w:rFonts w:asciiTheme="majorBidi" w:hAnsiTheme="majorBidi" w:cstheme="majorBidi"/>
          <w:sz w:val="22"/>
          <w:szCs w:val="22"/>
        </w:rPr>
        <w:instrText xml:space="preserve"> ADDIN ZOTERO_ITEM CSL_CITATION {"citationID":"E00iFJwA","properties":{"formattedCitation":"[21]","plainCitation":"[21]","noteIndex":0},"citationItems":[{"id":2074,"uris":["http://zotero.org/users/3118180/items/A29UU767"],"itemData":{"id":2074,"type":"webpage","title":"The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ins w:id="5210" w:author="Bikram Adhikari (bdhikari)" w:date="2025-10-16T13:49:00Z" w16du:dateUtc="2025-10-16T18:49:00Z">
        <w:r w:rsidR="00E1621B" w:rsidRPr="3F0A6228">
          <w:rPr>
            <w:rFonts w:asciiTheme="majorBidi" w:hAnsiTheme="majorBidi" w:cstheme="majorBidi"/>
            <w:sz w:val="22"/>
            <w:szCs w:val="22"/>
          </w:rPr>
          <w:fldChar w:fldCharType="separate"/>
        </w:r>
        <w:r w:rsidR="00E1621B" w:rsidRPr="3F0A6228">
          <w:rPr>
            <w:rFonts w:ascii="Times New Roman" w:hAnsi="Times New Roman" w:cs="Times New Roman"/>
            <w:sz w:val="22"/>
            <w:szCs w:val="22"/>
          </w:rPr>
          <w:t>[21]</w:t>
        </w:r>
        <w:r w:rsidR="00E1621B" w:rsidRPr="3F0A6228">
          <w:rPr>
            <w:rFonts w:asciiTheme="majorBidi" w:hAnsiTheme="majorBidi" w:cstheme="majorBidi"/>
            <w:sz w:val="22"/>
            <w:szCs w:val="22"/>
          </w:rPr>
          <w:fldChar w:fldCharType="end"/>
        </w:r>
      </w:ins>
      <w:r w:rsidR="4ECF07E7" w:rsidRPr="00A12542">
        <w:rPr>
          <w:rFonts w:asciiTheme="majorBidi" w:hAnsiTheme="majorBidi" w:cstheme="majorBidi"/>
          <w:color w:val="000000" w:themeColor="text1"/>
          <w:sz w:val="22"/>
          <w:szCs w:val="22"/>
        </w:rPr>
        <w:t xml:space="preserve"> is encouraging but underscores the need for sustained efforts to address this co</w:t>
      </w:r>
      <w:r w:rsidR="68BB7DC4" w:rsidRPr="00A12542">
        <w:rPr>
          <w:rFonts w:asciiTheme="majorBidi" w:hAnsiTheme="majorBidi" w:cstheme="majorBidi"/>
          <w:color w:val="000000" w:themeColor="text1"/>
          <w:sz w:val="22"/>
          <w:szCs w:val="22"/>
        </w:rPr>
        <w:t>nd</w:t>
      </w:r>
      <w:r w:rsidR="4ECF07E7" w:rsidRPr="00A12542">
        <w:rPr>
          <w:rFonts w:asciiTheme="majorBidi" w:hAnsiTheme="majorBidi" w:cstheme="majorBidi"/>
          <w:color w:val="000000" w:themeColor="text1"/>
          <w:sz w:val="22"/>
          <w:szCs w:val="22"/>
        </w:rPr>
        <w:t>ition, particularly among vu</w:t>
      </w:r>
      <w:r w:rsidR="0B3ACE47" w:rsidRPr="00A12542">
        <w:rPr>
          <w:rFonts w:asciiTheme="majorBidi" w:hAnsiTheme="majorBidi" w:cstheme="majorBidi"/>
          <w:color w:val="000000" w:themeColor="text1"/>
          <w:sz w:val="22"/>
          <w:szCs w:val="22"/>
        </w:rPr>
        <w:t>lnerable populations.</w:t>
      </w:r>
    </w:p>
    <w:p w14:paraId="44BF563F" w14:textId="50F49A28" w:rsidR="001A0C51" w:rsidRDefault="008E7ECF"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A systematic review </w:t>
      </w:r>
      <w:r w:rsidR="002E297A" w:rsidRPr="00A12542">
        <w:rPr>
          <w:rFonts w:asciiTheme="majorBidi" w:hAnsiTheme="majorBidi" w:cstheme="majorBidi"/>
          <w:sz w:val="22"/>
          <w:szCs w:val="22"/>
        </w:rPr>
        <w:t xml:space="preserve">reported </w:t>
      </w:r>
      <w:r w:rsidR="1FDB3000" w:rsidRPr="00A12542">
        <w:rPr>
          <w:rFonts w:asciiTheme="majorBidi" w:hAnsiTheme="majorBidi" w:cstheme="majorBidi"/>
          <w:sz w:val="22"/>
          <w:szCs w:val="22"/>
        </w:rPr>
        <w:t xml:space="preserve">the </w:t>
      </w:r>
      <w:r w:rsidR="002E297A" w:rsidRPr="00A12542">
        <w:rPr>
          <w:rFonts w:asciiTheme="majorBidi" w:hAnsiTheme="majorBidi" w:cstheme="majorBidi"/>
          <w:sz w:val="22"/>
          <w:szCs w:val="22"/>
        </w:rPr>
        <w:t>pooled prevalence of wasting-anemia and stunting-anemia</w:t>
      </w:r>
      <w:r w:rsidR="00FA3757" w:rsidRPr="00A12542">
        <w:rPr>
          <w:rFonts w:asciiTheme="majorBidi" w:hAnsiTheme="majorBidi" w:cstheme="majorBidi"/>
          <w:sz w:val="22"/>
          <w:szCs w:val="22"/>
        </w:rPr>
        <w:t xml:space="preserve"> </w:t>
      </w:r>
      <w:r w:rsidR="316ACE04" w:rsidRPr="00A12542">
        <w:rPr>
          <w:rFonts w:asciiTheme="majorBidi" w:hAnsiTheme="majorBidi" w:cstheme="majorBidi"/>
          <w:sz w:val="22"/>
          <w:szCs w:val="22"/>
        </w:rPr>
        <w:t>in</w:t>
      </w:r>
      <w:r w:rsidR="00FA3757" w:rsidRPr="00A12542">
        <w:rPr>
          <w:rFonts w:asciiTheme="majorBidi" w:hAnsiTheme="majorBidi" w:cstheme="majorBidi"/>
          <w:sz w:val="22"/>
          <w:szCs w:val="22"/>
        </w:rPr>
        <w:t xml:space="preserve"> </w:t>
      </w:r>
      <w:r w:rsidR="003130C1">
        <w:rPr>
          <w:rFonts w:asciiTheme="majorBidi" w:hAnsiTheme="majorBidi" w:cstheme="majorBidi"/>
          <w:sz w:val="22"/>
          <w:szCs w:val="22"/>
        </w:rPr>
        <w:t>least-developed</w:t>
      </w:r>
      <w:r w:rsidR="00FA3757" w:rsidRPr="00A12542">
        <w:rPr>
          <w:rFonts w:asciiTheme="majorBidi" w:hAnsiTheme="majorBidi" w:cstheme="majorBidi"/>
          <w:sz w:val="22"/>
          <w:szCs w:val="22"/>
        </w:rPr>
        <w:t xml:space="preserve"> countries</w:t>
      </w:r>
      <w:r w:rsidR="002E297A" w:rsidRPr="00A12542">
        <w:rPr>
          <w:rFonts w:asciiTheme="majorBidi" w:hAnsiTheme="majorBidi" w:cstheme="majorBidi"/>
          <w:sz w:val="22"/>
          <w:szCs w:val="22"/>
        </w:rPr>
        <w:t xml:space="preserve"> to be 5.4</w:t>
      </w:r>
      <w:r w:rsidR="00D45090" w:rsidRPr="00A12542">
        <w:rPr>
          <w:rFonts w:asciiTheme="majorBidi" w:hAnsiTheme="majorBidi" w:cstheme="majorBidi"/>
          <w:sz w:val="22"/>
          <w:szCs w:val="22"/>
        </w:rPr>
        <w:t>%</w:t>
      </w:r>
      <w:r w:rsidR="002E297A" w:rsidRPr="00A12542">
        <w:rPr>
          <w:rFonts w:asciiTheme="majorBidi" w:hAnsiTheme="majorBidi" w:cstheme="majorBidi"/>
          <w:sz w:val="22"/>
          <w:szCs w:val="22"/>
        </w:rPr>
        <w:t xml:space="preserve"> and 19.</w:t>
      </w:r>
      <w:r w:rsidR="00D45090" w:rsidRPr="00A12542">
        <w:rPr>
          <w:rFonts w:asciiTheme="majorBidi" w:hAnsiTheme="majorBidi" w:cstheme="majorBidi"/>
          <w:sz w:val="22"/>
          <w:szCs w:val="22"/>
        </w:rPr>
        <w:t>5</w:t>
      </w:r>
      <w:r w:rsidR="002E297A" w:rsidRPr="00A12542">
        <w:rPr>
          <w:rFonts w:asciiTheme="majorBidi" w:hAnsiTheme="majorBidi" w:cstheme="majorBidi"/>
          <w:sz w:val="22"/>
          <w:szCs w:val="22"/>
        </w:rPr>
        <w:t>%</w:t>
      </w:r>
      <w:r w:rsidR="27A75954" w:rsidRPr="00A12542">
        <w:rPr>
          <w:rFonts w:asciiTheme="majorBidi" w:hAnsiTheme="majorBidi" w:cstheme="majorBidi"/>
          <w:sz w:val="22"/>
          <w:szCs w:val="22"/>
        </w:rPr>
        <w:t>,</w:t>
      </w:r>
      <w:r w:rsidR="002E297A" w:rsidRPr="00A12542">
        <w:rPr>
          <w:rFonts w:asciiTheme="majorBidi" w:hAnsiTheme="majorBidi" w:cstheme="majorBidi"/>
          <w:sz w:val="22"/>
          <w:szCs w:val="22"/>
        </w:rPr>
        <w:t xml:space="preserve"> respectively</w:t>
      </w:r>
      <w:r w:rsidR="006E556D" w:rsidRPr="00A12542">
        <w:rPr>
          <w:rFonts w:asciiTheme="majorBidi" w:hAnsiTheme="majorBidi" w:cstheme="majorBidi"/>
          <w:sz w:val="22"/>
          <w:szCs w:val="22"/>
        </w:rPr>
        <w:fldChar w:fldCharType="begin"/>
      </w:r>
      <w:r w:rsidR="00383432">
        <w:rPr>
          <w:rFonts w:asciiTheme="majorBidi" w:hAnsiTheme="majorBidi" w:cstheme="majorBidi"/>
          <w:sz w:val="22"/>
          <w:szCs w:val="22"/>
        </w:rPr>
        <w:instrText xml:space="preserve"> ADDIN ZOTERO_ITEM CSL_CITATION {"citationID":"tQdNPSqa","properties":{"formattedCitation":"[34]","plainCitation":"[34]","noteIndex":0},"citationItems":[{"id":2156,"uris":["http://zotero.org/users/3118180/items/NTEMWWLR"],"itemData":{"id":2156,"type":"webpage","title":"Prevalence and Determinants of Stunting-Anemia and Wasting-Anemia Comorbidities and Micronutrient Deficiencies in Children Under 5 in the Least-Developed Countries: A Systematic Review and Meta-analysis | Nutrition Reviews | Oxford Academic","URL":"https://academic.oup.com/nutritionreviews/advance-article/doi/10.1093/nutrit/nuae063/7686107","accessed":{"date-parts":[["2024",11,24]]}}}],"schema":"https://github.com/citation-style-language/schema/raw/master/csl-citation.json"} </w:instrText>
      </w:r>
      <w:r w:rsidR="006E556D" w:rsidRPr="00A12542">
        <w:rPr>
          <w:rFonts w:asciiTheme="majorBidi" w:hAnsiTheme="majorBidi" w:cstheme="majorBidi"/>
          <w:sz w:val="22"/>
          <w:szCs w:val="22"/>
        </w:rPr>
        <w:fldChar w:fldCharType="separate"/>
      </w:r>
      <w:r w:rsidR="00383432" w:rsidRPr="00383432">
        <w:rPr>
          <w:rFonts w:ascii="Times New Roman" w:hAnsi="Times New Roman" w:cs="Times New Roman"/>
          <w:sz w:val="22"/>
        </w:rPr>
        <w:t>[34]</w:t>
      </w:r>
      <w:r w:rsidR="006E556D" w:rsidRPr="00A12542">
        <w:rPr>
          <w:rFonts w:asciiTheme="majorBidi" w:hAnsiTheme="majorBidi" w:cstheme="majorBidi"/>
          <w:sz w:val="22"/>
          <w:szCs w:val="22"/>
        </w:rPr>
        <w:fldChar w:fldCharType="end"/>
      </w:r>
      <w:r w:rsidR="7BF7B74E" w:rsidRPr="00A12542">
        <w:rPr>
          <w:rFonts w:asciiTheme="majorBidi" w:hAnsiTheme="majorBidi" w:cstheme="majorBidi"/>
          <w:sz w:val="22"/>
          <w:szCs w:val="22"/>
        </w:rPr>
        <w:t>.</w:t>
      </w:r>
      <w:r w:rsidR="10014BE5" w:rsidRPr="00A12542">
        <w:rPr>
          <w:rFonts w:asciiTheme="majorBidi" w:hAnsiTheme="majorBidi" w:cstheme="majorBidi"/>
          <w:sz w:val="22"/>
          <w:szCs w:val="22"/>
        </w:rPr>
        <w:t xml:space="preserve"> These rates are</w:t>
      </w:r>
      <w:r w:rsidR="00851BD9" w:rsidRPr="00A12542">
        <w:rPr>
          <w:rFonts w:asciiTheme="majorBidi" w:hAnsiTheme="majorBidi" w:cstheme="majorBidi"/>
          <w:sz w:val="22"/>
          <w:szCs w:val="22"/>
        </w:rPr>
        <w:t xml:space="preserve"> higher </w:t>
      </w:r>
      <w:r w:rsidR="2C67C779" w:rsidRPr="00A12542">
        <w:rPr>
          <w:rFonts w:asciiTheme="majorBidi" w:hAnsiTheme="majorBidi" w:cstheme="majorBidi"/>
          <w:sz w:val="22"/>
          <w:szCs w:val="22"/>
        </w:rPr>
        <w:t>than our fi</w:t>
      </w:r>
      <w:r w:rsidR="1758D60E" w:rsidRPr="00A12542">
        <w:rPr>
          <w:rFonts w:asciiTheme="majorBidi" w:hAnsiTheme="majorBidi" w:cstheme="majorBidi"/>
          <w:sz w:val="22"/>
          <w:szCs w:val="22"/>
        </w:rPr>
        <w:t>n</w:t>
      </w:r>
      <w:r w:rsidR="2C67C779" w:rsidRPr="00A12542">
        <w:rPr>
          <w:rFonts w:asciiTheme="majorBidi" w:hAnsiTheme="majorBidi" w:cstheme="majorBidi"/>
          <w:sz w:val="22"/>
          <w:szCs w:val="22"/>
        </w:rPr>
        <w:t xml:space="preserve">dings from Nepal, </w:t>
      </w:r>
      <w:del w:id="5211" w:author="Bikram Adhikari (bdhikari)" w:date="2025-10-16T13:51:00Z" w16du:dateUtc="2025-10-16T18:51:00Z">
        <w:r w:rsidR="2C67C779" w:rsidRPr="00A12542" w:rsidDel="008D37B1">
          <w:rPr>
            <w:rFonts w:asciiTheme="majorBidi" w:hAnsiTheme="majorBidi" w:cstheme="majorBidi"/>
            <w:sz w:val="22"/>
            <w:szCs w:val="22"/>
          </w:rPr>
          <w:delText xml:space="preserve">a </w:delText>
        </w:r>
        <w:r w:rsidR="00165218" w:rsidRPr="00A12542" w:rsidDel="008D37B1">
          <w:rPr>
            <w:rFonts w:asciiTheme="majorBidi" w:hAnsiTheme="majorBidi" w:cstheme="majorBidi"/>
            <w:sz w:val="22"/>
            <w:szCs w:val="22"/>
          </w:rPr>
          <w:delText>low-middle</w:delText>
        </w:r>
        <w:r w:rsidR="65A963C1" w:rsidRPr="00A12542" w:rsidDel="008D37B1">
          <w:rPr>
            <w:rFonts w:asciiTheme="majorBidi" w:hAnsiTheme="majorBidi" w:cstheme="majorBidi"/>
            <w:sz w:val="22"/>
            <w:szCs w:val="22"/>
          </w:rPr>
          <w:delText>-</w:delText>
        </w:r>
        <w:r w:rsidR="00165218" w:rsidRPr="00A12542" w:rsidDel="008D37B1">
          <w:rPr>
            <w:rFonts w:asciiTheme="majorBidi" w:hAnsiTheme="majorBidi" w:cstheme="majorBidi"/>
            <w:sz w:val="22"/>
            <w:szCs w:val="22"/>
          </w:rPr>
          <w:delText>income country</w:delText>
        </w:r>
        <w:r w:rsidR="6B68D847" w:rsidRPr="00A12542" w:rsidDel="008D37B1">
          <w:rPr>
            <w:rFonts w:asciiTheme="majorBidi" w:hAnsiTheme="majorBidi" w:cstheme="majorBidi"/>
            <w:sz w:val="22"/>
            <w:szCs w:val="22"/>
          </w:rPr>
          <w:delText>,</w:delText>
        </w:r>
        <w:r w:rsidR="00161063" w:rsidRPr="00A12542" w:rsidDel="008D37B1">
          <w:rPr>
            <w:rFonts w:asciiTheme="majorBidi" w:hAnsiTheme="majorBidi" w:cstheme="majorBidi"/>
            <w:sz w:val="22"/>
            <w:szCs w:val="22"/>
          </w:rPr>
          <w:delText xml:space="preserve"> </w:delText>
        </w:r>
      </w:del>
      <w:r w:rsidR="00851BD9" w:rsidRPr="00A12542">
        <w:rPr>
          <w:rFonts w:asciiTheme="majorBidi" w:hAnsiTheme="majorBidi" w:cstheme="majorBidi"/>
          <w:sz w:val="22"/>
          <w:szCs w:val="22"/>
        </w:rPr>
        <w:t xml:space="preserve">which </w:t>
      </w:r>
      <w:r w:rsidR="6672F38B" w:rsidRPr="00A12542">
        <w:rPr>
          <w:rFonts w:asciiTheme="majorBidi" w:hAnsiTheme="majorBidi" w:cstheme="majorBidi"/>
          <w:sz w:val="22"/>
          <w:szCs w:val="22"/>
        </w:rPr>
        <w:t>were</w:t>
      </w:r>
      <w:r w:rsidR="00851BD9" w:rsidRPr="00A12542">
        <w:rPr>
          <w:rFonts w:asciiTheme="majorBidi" w:hAnsiTheme="majorBidi" w:cstheme="majorBidi"/>
          <w:sz w:val="22"/>
          <w:szCs w:val="22"/>
        </w:rPr>
        <w:t xml:space="preserve"> 4.0% </w:t>
      </w:r>
      <w:r w:rsidR="1587D0F4" w:rsidRPr="00A12542">
        <w:rPr>
          <w:rFonts w:asciiTheme="majorBidi" w:hAnsiTheme="majorBidi" w:cstheme="majorBidi"/>
          <w:sz w:val="22"/>
          <w:szCs w:val="22"/>
        </w:rPr>
        <w:t xml:space="preserve">and </w:t>
      </w:r>
      <w:r w:rsidR="1587D0F4" w:rsidRPr="00A12542">
        <w:rPr>
          <w:rFonts w:asciiTheme="majorBidi" w:eastAsia="Times New Roman" w:hAnsiTheme="majorBidi" w:cstheme="majorBidi"/>
          <w:sz w:val="22"/>
          <w:szCs w:val="22"/>
        </w:rPr>
        <w:t>12.5%,</w:t>
      </w:r>
      <w:r w:rsidR="1587D0F4" w:rsidRPr="00A12542">
        <w:rPr>
          <w:rFonts w:asciiTheme="majorBidi" w:hAnsiTheme="majorBidi" w:cstheme="majorBidi"/>
          <w:sz w:val="22"/>
          <w:szCs w:val="22"/>
        </w:rPr>
        <w:t xml:space="preserve"> </w:t>
      </w:r>
      <w:r w:rsidR="00851BD9" w:rsidRPr="00A12542">
        <w:rPr>
          <w:rFonts w:asciiTheme="majorBidi" w:hAnsiTheme="majorBidi" w:cstheme="majorBidi"/>
          <w:sz w:val="22"/>
          <w:szCs w:val="22"/>
        </w:rPr>
        <w:t xml:space="preserve">respectively. </w:t>
      </w:r>
    </w:p>
    <w:p w14:paraId="27E184AE" w14:textId="63F8B874" w:rsidR="00383432" w:rsidRPr="00A12542" w:rsidDel="00672309" w:rsidRDefault="00383432" w:rsidP="00383432">
      <w:pPr>
        <w:spacing w:line="360" w:lineRule="auto"/>
        <w:jc w:val="both"/>
        <w:rPr>
          <w:del w:id="5212" w:author="Bikram Adhikari (bdhikari)" w:date="2025-10-16T15:18:00Z" w16du:dateUtc="2025-10-16T20:18:00Z"/>
          <w:rFonts w:asciiTheme="majorBidi" w:hAnsiTheme="majorBidi" w:cstheme="majorBidi"/>
          <w:sz w:val="22"/>
          <w:szCs w:val="22"/>
        </w:rPr>
      </w:pPr>
      <w:r w:rsidRPr="00A12542">
        <w:rPr>
          <w:rFonts w:asciiTheme="majorBidi" w:hAnsiTheme="majorBidi" w:cstheme="majorBidi"/>
          <w:sz w:val="22"/>
          <w:szCs w:val="22"/>
        </w:rPr>
        <w:t>The high</w:t>
      </w:r>
      <w:ins w:id="5213" w:author="Bikram Adhikari (bdhikari)" w:date="2025-10-16T13:56:00Z" w16du:dateUtc="2025-10-16T18:56:00Z">
        <w:r w:rsidR="00092307">
          <w:rPr>
            <w:rFonts w:asciiTheme="majorBidi" w:hAnsiTheme="majorBidi" w:cstheme="majorBidi"/>
            <w:sz w:val="22"/>
            <w:szCs w:val="22"/>
          </w:rPr>
          <w:t xml:space="preserve"> </w:t>
        </w:r>
      </w:ins>
      <w:del w:id="5214" w:author="Bikram Adhikari (bdhikari)" w:date="2025-10-16T13:56:00Z" w16du:dateUtc="2025-10-16T18:56:00Z">
        <w:r w:rsidRPr="00A12542" w:rsidDel="00092307">
          <w:rPr>
            <w:rFonts w:asciiTheme="majorBidi" w:hAnsiTheme="majorBidi" w:cstheme="majorBidi"/>
            <w:sz w:val="22"/>
            <w:szCs w:val="22"/>
          </w:rPr>
          <w:delText xml:space="preserve">er </w:delText>
        </w:r>
      </w:del>
      <w:r w:rsidRPr="00A12542">
        <w:rPr>
          <w:rFonts w:asciiTheme="majorBidi" w:hAnsiTheme="majorBidi" w:cstheme="majorBidi"/>
          <w:sz w:val="22"/>
          <w:szCs w:val="22"/>
        </w:rPr>
        <w:t xml:space="preserve">prevalence of co-existence of undernutrition and anemia </w:t>
      </w:r>
      <w:r>
        <w:rPr>
          <w:rFonts w:asciiTheme="majorBidi" w:hAnsiTheme="majorBidi" w:cstheme="majorBidi"/>
          <w:sz w:val="22"/>
          <w:szCs w:val="22"/>
        </w:rPr>
        <w:t xml:space="preserve">in our study (16%) </w:t>
      </w:r>
      <w:r w:rsidRPr="00A12542">
        <w:rPr>
          <w:rFonts w:asciiTheme="majorBidi" w:hAnsiTheme="majorBidi" w:cstheme="majorBidi"/>
          <w:sz w:val="22"/>
          <w:szCs w:val="22"/>
        </w:rPr>
        <w:t xml:space="preserve">suggests that affected children are trapped in a vicious cycle of micronutrients. Undernutrition impairs iron absorption and utilization, while anemia exacerbates undernutrition by reducing the body’s ability to effectively utilize nutrients. </w:t>
      </w:r>
    </w:p>
    <w:p w14:paraId="753C9D43" w14:textId="77777777" w:rsidR="001A0C51" w:rsidRDefault="001A0C51" w:rsidP="3CA44E7F">
      <w:pPr>
        <w:spacing w:line="360" w:lineRule="auto"/>
        <w:jc w:val="both"/>
        <w:rPr>
          <w:rFonts w:asciiTheme="majorBidi" w:hAnsiTheme="majorBidi" w:cstheme="majorBidi"/>
          <w:sz w:val="22"/>
          <w:szCs w:val="22"/>
        </w:rPr>
      </w:pPr>
    </w:p>
    <w:p w14:paraId="150B8FC8" w14:textId="305D3A2F" w:rsidR="00FC5913" w:rsidRPr="00A12542" w:rsidDel="00672309" w:rsidRDefault="00530B62" w:rsidP="3CA44E7F">
      <w:pPr>
        <w:spacing w:line="360" w:lineRule="auto"/>
        <w:jc w:val="both"/>
        <w:rPr>
          <w:del w:id="5215" w:author="Bikram Adhikari (bdhikari)" w:date="2025-10-16T15:19:00Z" w16du:dateUtc="2025-10-16T20:19:00Z"/>
          <w:rFonts w:asciiTheme="majorBidi" w:hAnsiTheme="majorBidi" w:cstheme="majorBidi"/>
          <w:sz w:val="22"/>
          <w:szCs w:val="22"/>
        </w:rPr>
      </w:pPr>
      <w:del w:id="5216" w:author="Bikram Adhikari (bdhikari)" w:date="2025-10-16T15:19:00Z" w16du:dateUtc="2025-10-16T20:19:00Z">
        <w:r w:rsidRPr="00A12542" w:rsidDel="00672309">
          <w:rPr>
            <w:rFonts w:asciiTheme="majorBidi" w:hAnsiTheme="majorBidi" w:cstheme="majorBidi"/>
            <w:sz w:val="22"/>
            <w:szCs w:val="22"/>
          </w:rPr>
          <w:delText xml:space="preserve">Although </w:delText>
        </w:r>
        <w:r w:rsidR="005E6505" w:rsidRPr="00A12542" w:rsidDel="00672309">
          <w:rPr>
            <w:rFonts w:asciiTheme="majorBidi" w:hAnsiTheme="majorBidi" w:cstheme="majorBidi"/>
            <w:sz w:val="22"/>
            <w:szCs w:val="22"/>
          </w:rPr>
          <w:delText>undernutrition</w:delText>
        </w:r>
        <w:r w:rsidRPr="00A12542" w:rsidDel="00672309">
          <w:rPr>
            <w:rFonts w:asciiTheme="majorBidi" w:hAnsiTheme="majorBidi" w:cstheme="majorBidi"/>
            <w:sz w:val="22"/>
            <w:szCs w:val="22"/>
          </w:rPr>
          <w:delText xml:space="preserve"> and anemia share </w:delText>
        </w:r>
        <w:r w:rsidR="1D07E38C" w:rsidRPr="00A12542" w:rsidDel="00672309">
          <w:rPr>
            <w:rFonts w:asciiTheme="majorBidi" w:hAnsiTheme="majorBidi" w:cstheme="majorBidi"/>
            <w:sz w:val="22"/>
            <w:szCs w:val="22"/>
          </w:rPr>
          <w:delText xml:space="preserve">several </w:delText>
        </w:r>
        <w:r w:rsidRPr="00A12542" w:rsidDel="00672309">
          <w:rPr>
            <w:rFonts w:asciiTheme="majorBidi" w:hAnsiTheme="majorBidi" w:cstheme="majorBidi"/>
            <w:sz w:val="22"/>
            <w:szCs w:val="22"/>
          </w:rPr>
          <w:delText>common risk factors</w:delText>
        </w:r>
        <w:r w:rsidR="004C3925" w:rsidRPr="00A12542" w:rsidDel="00672309">
          <w:rPr>
            <w:rFonts w:asciiTheme="majorBidi" w:hAnsiTheme="majorBidi" w:cstheme="majorBidi"/>
            <w:sz w:val="22"/>
            <w:szCs w:val="22"/>
          </w:rPr>
          <w:delText xml:space="preserve">, </w:delText>
        </w:r>
        <w:r w:rsidR="4DFDC79B" w:rsidRPr="00A12542" w:rsidDel="00672309">
          <w:rPr>
            <w:rFonts w:asciiTheme="majorBidi" w:hAnsiTheme="majorBidi" w:cstheme="majorBidi"/>
            <w:sz w:val="22"/>
            <w:szCs w:val="22"/>
          </w:rPr>
          <w:delText>our analysis aligns with prior studies suggesting that their coexistence is more a function of their respective prevalence</w:delText>
        </w:r>
        <w:r w:rsidRPr="00A12542" w:rsidDel="00672309">
          <w:rPr>
            <w:rFonts w:asciiTheme="majorBidi" w:hAnsiTheme="majorBidi" w:cstheme="majorBidi"/>
            <w:sz w:val="22"/>
            <w:szCs w:val="22"/>
          </w:rPr>
          <w:delText xml:space="preserve"> rather than shared determinants</w:delText>
        </w:r>
        <w:r w:rsidR="008533BA" w:rsidRPr="00A12542" w:rsidDel="00672309">
          <w:rPr>
            <w:rFonts w:asciiTheme="majorBidi" w:hAnsiTheme="majorBidi" w:cstheme="majorBidi"/>
            <w:sz w:val="22"/>
            <w:szCs w:val="22"/>
          </w:rPr>
          <w:fldChar w:fldCharType="begin"/>
        </w:r>
        <w:r w:rsidR="00392AEF" w:rsidDel="00672309">
          <w:rPr>
            <w:rFonts w:asciiTheme="majorBidi" w:hAnsiTheme="majorBidi" w:cstheme="majorBidi"/>
            <w:sz w:val="22"/>
            <w:szCs w:val="22"/>
          </w:rPr>
          <w:delInstrText xml:space="preserve"> ADDIN ZOTERO_ITEM CSL_CITATION {"citationID":"4JF48V7C","properties":{"formattedCitation":"[35]","plainCitation":"[35]","noteIndex":0},"citationItems":[{"id":2161,"uris":["http://zotero.org/users/3118180/items/G6SC95TS"],"itemData":{"id":2161,"type":"article-journal","abstract":"Anaemia and stunting are prevalent nutritional problems among children of low‐income countries that have profound effects on development, morbidity, and mortality. Many use a single conceptual framework to identify the basic determinants of these and other forms of malnutrition. One would expect that problems with matching underlying determinants should co‐occur in affected individuals to a greater degree than by chance. In 2 populations of children—ages 6–18 months in Bihar, India, (n = 5,664) and 6–36 months in Lambayeque, Peru (n = 688)—we measured the frequency of the co‐occurrence of anaemia and stunting. We compared this value with the value expected by chance, the product of the prevalence of anaemia and stunting, using a chi‐square test. We also built logistic regression models for each condition. The frequency of co‐occurrence in the Indian population was 21.5%, and in the Peruvian population, it was 30.4%, which are similar to frequencies expected by chance, 21.3% (p = .97) and 31.5% (p = .85). In Peru, anaemia was associated with age and consumption of treated water. Stunting was associated with age, sex, dietary diversity, hand washing, language spoken, and wealth. In India, anaemia was associated with age, sex, caste, dietary diversity, and household hunger. Stunting was associated with age, sex, caste, wealth, and maternal illiteracy. Despite some basic shared factors, anaemia and stunting are more independent than commonly assumed. Interventions that target children based on 1 condition may miss children with the other form of malnutrition.","container-title":"Maternal &amp; Child Nutrition","DOI":"10.1111/mcn.12597","ISSN":"1740-8695","issue":"3","journalAbbreviation":"Matern Child Nutr","note":"PMID: 29468825\nPMCID: PMC6866136","page":"e12597","source":"PubMed Central","title":"The co‐occurrence of anaemia and stunting in young children","volume":"14","author":[{"family":"Gosdin","given":"Lucas"},{"family":"Martorell","given":"Reynaldo"},{"family":"Bartolini","given":"Rosario M."},{"family":"Mehta","given":"Rukshan"},{"family":"Srikantiah","given":"Sridhar"},{"family":"Young","given":"Melissa F."}],"issued":{"date-parts":[["2018",2,22]]}}}],"schema":"https://github.com/citation-style-language/schema/raw/master/csl-citation.json"} </w:delInstrText>
        </w:r>
        <w:r w:rsidR="008533BA" w:rsidRPr="00A12542" w:rsidDel="00672309">
          <w:rPr>
            <w:rFonts w:asciiTheme="majorBidi" w:hAnsiTheme="majorBidi" w:cstheme="majorBidi"/>
            <w:sz w:val="22"/>
            <w:szCs w:val="22"/>
          </w:rPr>
          <w:fldChar w:fldCharType="separate"/>
        </w:r>
        <w:r w:rsidR="00392AEF" w:rsidRPr="00392AEF" w:rsidDel="00672309">
          <w:rPr>
            <w:rFonts w:ascii="Times New Roman" w:hAnsi="Times New Roman" w:cs="Times New Roman"/>
            <w:sz w:val="22"/>
          </w:rPr>
          <w:delText>[35]</w:delText>
        </w:r>
        <w:r w:rsidR="008533BA" w:rsidRPr="00A12542" w:rsidDel="00672309">
          <w:rPr>
            <w:rFonts w:asciiTheme="majorBidi" w:hAnsiTheme="majorBidi" w:cstheme="majorBidi"/>
            <w:sz w:val="22"/>
            <w:szCs w:val="22"/>
          </w:rPr>
          <w:fldChar w:fldCharType="end"/>
        </w:r>
        <w:r w:rsidRPr="00A12542" w:rsidDel="00672309">
          <w:rPr>
            <w:rFonts w:asciiTheme="majorBidi" w:hAnsiTheme="majorBidi" w:cstheme="majorBidi"/>
            <w:sz w:val="22"/>
            <w:szCs w:val="22"/>
          </w:rPr>
          <w:delText>.</w:delText>
        </w:r>
        <w:r w:rsidR="0015790A" w:rsidRPr="00A12542" w:rsidDel="00672309">
          <w:rPr>
            <w:rFonts w:asciiTheme="majorBidi" w:hAnsiTheme="majorBidi" w:cstheme="majorBidi"/>
            <w:sz w:val="22"/>
            <w:szCs w:val="22"/>
          </w:rPr>
          <w:delText xml:space="preserve"> </w:delText>
        </w:r>
        <w:r w:rsidR="493CF85F" w:rsidRPr="00A12542" w:rsidDel="00672309">
          <w:rPr>
            <w:rFonts w:asciiTheme="majorBidi" w:hAnsiTheme="majorBidi" w:cstheme="majorBidi"/>
            <w:sz w:val="22"/>
            <w:szCs w:val="22"/>
          </w:rPr>
          <w:delText>Similar to a study done by</w:delText>
        </w:r>
        <w:r w:rsidR="00F661A4" w:rsidDel="00672309">
          <w:rPr>
            <w:rFonts w:asciiTheme="majorBidi" w:hAnsiTheme="majorBidi" w:cstheme="majorBidi"/>
            <w:sz w:val="22"/>
            <w:szCs w:val="22"/>
          </w:rPr>
          <w:delText xml:space="preserve"> </w:delText>
        </w:r>
        <w:r w:rsidR="493CF85F" w:rsidRPr="00A12542" w:rsidDel="00672309">
          <w:rPr>
            <w:rFonts w:asciiTheme="majorBidi" w:hAnsiTheme="majorBidi" w:cstheme="majorBidi"/>
            <w:sz w:val="22"/>
            <w:szCs w:val="22"/>
          </w:rPr>
          <w:delText xml:space="preserve">Gosdin we find </w:delText>
        </w:r>
        <w:r w:rsidR="00F661A4" w:rsidDel="00672309">
          <w:rPr>
            <w:rFonts w:asciiTheme="majorBidi" w:hAnsiTheme="majorBidi" w:cstheme="majorBidi"/>
            <w:sz w:val="22"/>
            <w:szCs w:val="22"/>
          </w:rPr>
          <w:delText>no</w:delText>
        </w:r>
        <w:r w:rsidR="493CF85F" w:rsidRPr="00A12542" w:rsidDel="00672309">
          <w:rPr>
            <w:rFonts w:asciiTheme="majorBidi" w:hAnsiTheme="majorBidi" w:cstheme="majorBidi"/>
            <w:sz w:val="22"/>
            <w:szCs w:val="22"/>
          </w:rPr>
          <w:delText xml:space="preserve"> association between anemia and undernutrition. </w:delText>
        </w:r>
        <w:r w:rsidR="0015790A" w:rsidRPr="00A12542" w:rsidDel="00672309">
          <w:rPr>
            <w:rFonts w:asciiTheme="majorBidi" w:hAnsiTheme="majorBidi" w:cstheme="majorBidi"/>
            <w:sz w:val="22"/>
            <w:szCs w:val="22"/>
            <w:shd w:val="clear" w:color="auto" w:fill="FFFFFF"/>
          </w:rPr>
          <w:delText>Our study suggests that</w:delText>
        </w:r>
        <w:r w:rsidR="0015790A" w:rsidRPr="00A12542" w:rsidDel="00672309">
          <w:rPr>
            <w:rFonts w:asciiTheme="majorBidi" w:hAnsiTheme="majorBidi" w:cstheme="majorBidi"/>
            <w:color w:val="1B1B1B"/>
            <w:sz w:val="28"/>
            <w:szCs w:val="28"/>
          </w:rPr>
          <w:delText xml:space="preserve"> </w:delText>
        </w:r>
        <w:r w:rsidR="0015790A" w:rsidRPr="00A12542" w:rsidDel="00672309">
          <w:rPr>
            <w:rFonts w:asciiTheme="majorBidi" w:hAnsiTheme="majorBidi" w:cstheme="majorBidi"/>
            <w:sz w:val="22"/>
            <w:szCs w:val="22"/>
          </w:rPr>
          <w:delText xml:space="preserve">interventions that address </w:delText>
        </w:r>
        <w:r w:rsidR="001D49B8" w:rsidRPr="00A12542" w:rsidDel="00672309">
          <w:rPr>
            <w:rFonts w:asciiTheme="majorBidi" w:hAnsiTheme="majorBidi" w:cstheme="majorBidi"/>
            <w:sz w:val="22"/>
            <w:szCs w:val="22"/>
          </w:rPr>
          <w:delText xml:space="preserve">the </w:delText>
        </w:r>
        <w:r w:rsidR="00F661A4" w:rsidDel="00672309">
          <w:rPr>
            <w:rFonts w:asciiTheme="majorBidi" w:hAnsiTheme="majorBidi" w:cstheme="majorBidi"/>
            <w:sz w:val="22"/>
            <w:szCs w:val="22"/>
          </w:rPr>
          <w:delText>determinants</w:delText>
        </w:r>
        <w:r w:rsidR="00F661A4" w:rsidRPr="00A12542" w:rsidDel="00672309">
          <w:rPr>
            <w:rFonts w:asciiTheme="majorBidi" w:hAnsiTheme="majorBidi" w:cstheme="majorBidi"/>
            <w:sz w:val="22"/>
            <w:szCs w:val="22"/>
          </w:rPr>
          <w:delText xml:space="preserve"> </w:delText>
        </w:r>
        <w:r w:rsidR="0015790A" w:rsidRPr="00A12542" w:rsidDel="00672309">
          <w:rPr>
            <w:rFonts w:asciiTheme="majorBidi" w:hAnsiTheme="majorBidi" w:cstheme="majorBidi"/>
            <w:sz w:val="22"/>
            <w:szCs w:val="22"/>
          </w:rPr>
          <w:delText xml:space="preserve">of undernutrition </w:delText>
        </w:r>
        <w:r w:rsidR="00011D64" w:rsidRPr="00A12542" w:rsidDel="00672309">
          <w:rPr>
            <w:rFonts w:asciiTheme="majorBidi" w:hAnsiTheme="majorBidi" w:cstheme="majorBidi"/>
            <w:sz w:val="22"/>
            <w:szCs w:val="22"/>
          </w:rPr>
          <w:delText xml:space="preserve">should not be assumed to address </w:delText>
        </w:r>
      </w:del>
      <w:del w:id="5217" w:author="Bikram Adhikari (bdhikari)" w:date="2025-10-16T13:45:00Z" w16du:dateUtc="2025-10-16T18:45:00Z">
        <w:r w:rsidR="00ED24FD" w:rsidRPr="00A12542" w:rsidDel="00141D87">
          <w:rPr>
            <w:rFonts w:asciiTheme="majorBidi" w:hAnsiTheme="majorBidi" w:cstheme="majorBidi"/>
            <w:sz w:val="22"/>
            <w:szCs w:val="22"/>
          </w:rPr>
          <w:delText>undernutrition</w:delText>
        </w:r>
      </w:del>
      <w:del w:id="5218" w:author="Bikram Adhikari (bdhikari)" w:date="2025-10-16T15:19:00Z" w16du:dateUtc="2025-10-16T20:19:00Z">
        <w:r w:rsidR="0015790A" w:rsidRPr="00A12542" w:rsidDel="00672309">
          <w:rPr>
            <w:rFonts w:asciiTheme="majorBidi" w:hAnsiTheme="majorBidi" w:cstheme="majorBidi"/>
            <w:sz w:val="22"/>
            <w:szCs w:val="22"/>
          </w:rPr>
          <w:delText>.</w:delText>
        </w:r>
      </w:del>
    </w:p>
    <w:p w14:paraId="61C916C5" w14:textId="7FD8A9A3" w:rsidR="006F04BC" w:rsidRPr="00A12542" w:rsidRDefault="006F04BC" w:rsidP="00184DD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children from</w:t>
      </w:r>
      <w:r w:rsidR="3BC6D57D" w:rsidRPr="00A12542">
        <w:rPr>
          <w:rFonts w:asciiTheme="majorBidi" w:hAnsiTheme="majorBidi" w:cstheme="majorBidi"/>
          <w:sz w:val="22"/>
          <w:szCs w:val="22"/>
        </w:rPr>
        <w:t xml:space="preserve"> the</w:t>
      </w:r>
      <w:r w:rsidRPr="00A12542">
        <w:rPr>
          <w:rFonts w:asciiTheme="majorBidi" w:hAnsiTheme="majorBidi" w:cstheme="majorBidi"/>
          <w:sz w:val="22"/>
          <w:szCs w:val="22"/>
        </w:rPr>
        <w:t xml:space="preserve"> richest wealth quintile ha</w:t>
      </w:r>
      <w:ins w:id="5219" w:author="Bikram Adhikari (bdhikari)" w:date="2025-10-16T13:43:00Z" w16du:dateUtc="2025-10-16T18:43:00Z">
        <w:r w:rsidR="00BB2E51">
          <w:rPr>
            <w:rFonts w:asciiTheme="majorBidi" w:hAnsiTheme="majorBidi" w:cstheme="majorBidi"/>
            <w:sz w:val="22"/>
            <w:szCs w:val="22"/>
          </w:rPr>
          <w:t>d</w:t>
        </w:r>
      </w:ins>
      <w:del w:id="5220" w:author="Bikram Adhikari (bdhikari)" w:date="2025-10-16T13:43:00Z" w16du:dateUtc="2025-10-16T18:43:00Z">
        <w:r w:rsidRPr="00A12542" w:rsidDel="00BB2E51">
          <w:rPr>
            <w:rFonts w:asciiTheme="majorBidi" w:hAnsiTheme="majorBidi" w:cstheme="majorBidi"/>
            <w:sz w:val="22"/>
            <w:szCs w:val="22"/>
          </w:rPr>
          <w:delText>ve</w:delText>
        </w:r>
      </w:del>
      <w:r w:rsidRPr="00A12542">
        <w:rPr>
          <w:rFonts w:asciiTheme="majorBidi" w:hAnsiTheme="majorBidi" w:cstheme="majorBidi"/>
          <w:sz w:val="22"/>
          <w:szCs w:val="22"/>
        </w:rPr>
        <w:t xml:space="preserve"> lower odds of having co-existence </w:t>
      </w:r>
      <w:r w:rsidR="00F661A4" w:rsidRPr="00A12542">
        <w:rPr>
          <w:rFonts w:asciiTheme="majorBidi" w:hAnsiTheme="majorBidi" w:cstheme="majorBidi"/>
          <w:sz w:val="22"/>
          <w:szCs w:val="22"/>
        </w:rPr>
        <w:t xml:space="preserve">of anemia and undernutrition </w:t>
      </w:r>
      <w:r w:rsidRPr="00A12542">
        <w:rPr>
          <w:rFonts w:asciiTheme="majorBidi" w:hAnsiTheme="majorBidi" w:cstheme="majorBidi"/>
          <w:sz w:val="22"/>
          <w:szCs w:val="22"/>
        </w:rPr>
        <w:t xml:space="preserve">compared to </w:t>
      </w:r>
      <w:r w:rsidR="00F661A4">
        <w:rPr>
          <w:rFonts w:asciiTheme="majorBidi" w:hAnsiTheme="majorBidi" w:cstheme="majorBidi"/>
          <w:sz w:val="22"/>
          <w:szCs w:val="22"/>
        </w:rPr>
        <w:t xml:space="preserve">the </w:t>
      </w:r>
      <w:r w:rsidR="00E84993" w:rsidRPr="00A12542">
        <w:rPr>
          <w:rFonts w:asciiTheme="majorBidi" w:hAnsiTheme="majorBidi" w:cstheme="majorBidi"/>
          <w:sz w:val="22"/>
          <w:szCs w:val="22"/>
        </w:rPr>
        <w:t xml:space="preserve">poorest wealth quintile. </w:t>
      </w:r>
      <w:r w:rsidR="00CF4CEA" w:rsidRPr="00A12542">
        <w:rPr>
          <w:rFonts w:asciiTheme="majorBidi" w:hAnsiTheme="majorBidi" w:cstheme="majorBidi"/>
          <w:sz w:val="22"/>
          <w:szCs w:val="22"/>
        </w:rPr>
        <w:t xml:space="preserve">This </w:t>
      </w:r>
      <w:r w:rsidR="009346E5" w:rsidRPr="00A12542">
        <w:rPr>
          <w:rFonts w:asciiTheme="majorBidi" w:hAnsiTheme="majorBidi" w:cstheme="majorBidi"/>
          <w:sz w:val="22"/>
          <w:szCs w:val="22"/>
        </w:rPr>
        <w:t xml:space="preserve">wealth-related equity gap in undernutrition among children </w:t>
      </w:r>
      <w:r w:rsidR="00FE1616" w:rsidRPr="00A12542">
        <w:rPr>
          <w:rFonts w:asciiTheme="majorBidi" w:hAnsiTheme="majorBidi" w:cstheme="majorBidi"/>
          <w:sz w:val="22"/>
          <w:szCs w:val="22"/>
        </w:rPr>
        <w:t>aged</w:t>
      </w:r>
      <w:r w:rsidR="009346E5" w:rsidRPr="00A12542">
        <w:rPr>
          <w:rFonts w:asciiTheme="majorBidi" w:hAnsiTheme="majorBidi" w:cstheme="majorBidi"/>
          <w:sz w:val="22"/>
          <w:szCs w:val="22"/>
        </w:rPr>
        <w:t xml:space="preserve"> 6-5</w:t>
      </w:r>
      <w:r w:rsidR="00E57E72" w:rsidRPr="00A12542">
        <w:rPr>
          <w:rFonts w:asciiTheme="majorBidi" w:hAnsiTheme="majorBidi" w:cstheme="majorBidi"/>
          <w:sz w:val="22"/>
          <w:szCs w:val="22"/>
        </w:rPr>
        <w:t xml:space="preserve">9 is attributed to the economic status of </w:t>
      </w:r>
      <w:r w:rsidR="00815C60" w:rsidRPr="00A12542">
        <w:rPr>
          <w:rFonts w:asciiTheme="majorBidi" w:hAnsiTheme="majorBidi" w:cstheme="majorBidi"/>
          <w:sz w:val="22"/>
          <w:szCs w:val="22"/>
        </w:rPr>
        <w:t xml:space="preserve">households which affects </w:t>
      </w:r>
      <w:r w:rsidR="00F661A4">
        <w:rPr>
          <w:rFonts w:asciiTheme="majorBidi" w:hAnsiTheme="majorBidi" w:cstheme="majorBidi"/>
          <w:sz w:val="22"/>
          <w:szCs w:val="22"/>
        </w:rPr>
        <w:t xml:space="preserve">the </w:t>
      </w:r>
      <w:r w:rsidR="00815C60" w:rsidRPr="00A12542">
        <w:rPr>
          <w:rFonts w:asciiTheme="majorBidi" w:hAnsiTheme="majorBidi" w:cstheme="majorBidi"/>
          <w:sz w:val="22"/>
          <w:szCs w:val="22"/>
        </w:rPr>
        <w:t xml:space="preserve">capability for food insecurity and </w:t>
      </w:r>
      <w:r w:rsidR="00E63024" w:rsidRPr="00A12542">
        <w:rPr>
          <w:rFonts w:asciiTheme="majorBidi" w:hAnsiTheme="majorBidi" w:cstheme="majorBidi"/>
          <w:sz w:val="22"/>
          <w:szCs w:val="22"/>
        </w:rPr>
        <w:t>health care utilization whenever the child is ill</w:t>
      </w:r>
      <w:ins w:id="5221" w:author="Bikram Adhikari (bdhikari)" w:date="2025-10-08T22:12:00Z" w16du:dateUtc="2025-10-09T03:12:00Z">
        <w:r w:rsidR="00E2201F">
          <w:rPr>
            <w:rFonts w:asciiTheme="majorBidi" w:hAnsiTheme="majorBidi" w:cstheme="majorBidi"/>
            <w:sz w:val="22"/>
            <w:szCs w:val="22"/>
          </w:rPr>
          <w:t xml:space="preserve"> </w:t>
        </w:r>
      </w:ins>
      <w:r w:rsidR="0036755E" w:rsidRPr="00A12542">
        <w:rPr>
          <w:rFonts w:asciiTheme="majorBidi" w:hAnsiTheme="majorBidi" w:cstheme="majorBidi"/>
          <w:sz w:val="22"/>
          <w:szCs w:val="22"/>
        </w:rPr>
        <w:fldChar w:fldCharType="begin"/>
      </w:r>
      <w:r w:rsidR="0055344A">
        <w:rPr>
          <w:rFonts w:asciiTheme="majorBidi" w:hAnsiTheme="majorBidi" w:cstheme="majorBidi"/>
          <w:sz w:val="22"/>
          <w:szCs w:val="22"/>
        </w:rPr>
        <w:instrText xml:space="preserve"> ADDIN ZOTERO_ITEM CSL_CITATION {"citationID":"oJVTc8jk","properties":{"formattedCitation":"[35\\uc0\\u8211{}37]","plainCitation":"[35–37]","noteIndex":0},"citationItems":[{"id":2164,"uris":["http://zotero.org/users/3118180/items/K64K5ZNL"],"itemData":{"id":2164,"type":"article-journal","abstract":"Abstract\n            \n              Introduction\n              Although Ethiopia has already achieved a remarkable progress in reducing under-five mortality in the last decades, undernutrition among children is still a common problem in this country. Socioeconomic inequalities in health outcomes in Ethiopia have been thus of focus in academia and policy spheres for a while now. This study provides new evidence on child undernutrition inequalities in Ethiopia using longitudinal perspective.\n            \n            \n              Method\n              Using three round of household panel survey (from 2012 to 2016), we use concentration index (associated curve), different mobility index approaches for measuring inequalities and its dynamics, and decomposition method to identify contributing factors.\n            \n            \n              Results\n              In all concentration index computing approaches and socioeconomic status ranking variables, the concentration indices are significant with negative value. This implies that in either of short-run or long-run inequality estimates, the burden of unequal distribution of undernutrition remains on the poor with significant difference across regions. While employing different SES ranking variables, the difference in the concentration indices is only found significant in case of Height-for-age Z-score. It signifies that relatively higher inequality is measured using consumption as ranking variable. Significant difference in inequality is also shown across regions. With respect to dynamics of inequalities, results on mobility indices computed based on Allanson et al. (Longitudinal analysis of income-related health inequality. Dundee Discussion Working Paper No. 214, 2010) approach show that inequality remain stable (persistent) in Height-for- age Z-score, and reduction of inequality in Weight-for- age Z-score while in case of Weight-for- height Z-score, there is no clear trend over subsequent waves. Results on decomposition of inequalities show that the major contributors are wealth index, consumption and mother’s education.\n            \n            \n              Conclusion\n              The argument of the choice of welfare indicator can have a large and significant impact on measured socioeconomic inequalities in a health variable which it depends on the variable examined. Employing longitudinal perspective rather than weighted average of cross-sectional data is justifiable to see the dynamic of inequality in child malnutrition. In both socioeconomic status ranking variables, the bulk of inequality in malnutrition is caused by inequality in socioeconomic status in which it disfavours the poor in both cases. This calls for enhancing the policy measures that narrow socioeconomic gaps between groups in the population and targeting on early childhood intervention and nutrition sensitive.","container-title":"International Journal for Equity in Health","DOI":"10.1186/s12939-021-01478-3","ISSN":"1475-9276","issue":"1","journalAbbreviation":"Int J Equity Health","language":"en","page":"182","source":"DOI.org (Crossref)","title":"Dynamics of inequality in child under-nutrition in Ethiopia","volume":"20","author":[{"family":"Yayo Negasi","given":"Mengesha"}],"issued":{"date-parts":[["2021",8,14]]}},"label":"page"},{"id":2166,"uris":["http://zotero.org/users/3118180/items/TMJVKT9W"],"itemData":{"id":2166,"type":"article-journal","abstract":"Abstract\n            \n              Background\n              Inequality of opportunity in health and nutrition is a major public health issue in the developing regions. This study analyzed the patterns and extent of inequality of opportunity in health and nutrition among children under-five across three countries sub-Saharan Africa with low Human development index (HDI).\n            \n            \n              Methods\n              We used data from the Multiple Indicator Cluster Survey of the Democratic Republic of Congo (20,792 households, 21,756 women aged 15 to 49 and 21,456 children under five), Guinea Bissau (6601 households, 10,234 women aged 15–49 and 7573 children under five) and Mali (11,830 households, 18,409 women in 15–49 years and 16,468 children under five) to compute the human opportunity index (HOI) and the dissimilarity index (D-index). Secondly, the Shapley decomposition method was used to estimate the relative contribution of circumstances that are beyond the control of children under-five and affecting their development outcomes in later life stages.\n            \n            \n              Results\n              The study revealed that children belonging to the most favorable group had higher access rates for immunization (93.64%) and water and sanitation facilities (73.59%) in Guinea Bissau. In Congo DR, the access rate was high for immunization (93.9%) for children in the most favorable group. In Mali, access rates stood at 6.56% for children in the most favorable group. In Guinea Bissau, the inequality of opportunity was important in access to health services before and after delivery (43.85%). In Congo DR, the inequality of opportunity was only high for the immunization composite indicator (83.79%) while in Mali, inequality of opportunity was higher for access to health services before and after delivery (41.67%).\n            \n            \n              Conclusion\n              The results show that there are efforts in some places to promote access to health and nutrition services in order to make access equal without distinction linked to the socio-economic and demographic characteristics in which the children live. However, the inequalities of opportunity observed between the children of the most favorable group and those of the least favorable group, remain in general at significant levels and call on government of these countries to implement policies taking them into account.","container-title":"International Journal for Equity in Health","DOI":"10.1186/s12939-020-01258-5","ISSN":"1475-9276","issue":"1","journalAbbreviation":"Int J Equity Health","language":"en","page":"143","source":"DOI.org (Crossref)","title":"Assessing and decomposing inequality of opportunity in access to child health and nutrition in sub-Saharan Africa: evidence from three countries with low human development index","title-short":"Assessing and decomposing inequality of opportunity in access to child health and nutrition in sub-Saharan Africa","volume":"19","author":[{"family":"Sanoussi","given":"Yacobou"},{"family":"Ahinkorah","given":"Bright Opoku"},{"family":"Banke-Thomas","given":"Aduragbemi"},{"family":"Yaya","given":"Sanni"}],"issued":{"date-parts":[["2020",12]]}},"label":"page"},{"id":2168,"uris":["http://zotero.org/users/3118180/items/5HMUIF3M"],"itemData":{"id":2168,"type":"webpage","title":"Undernutrition in children under five associated with wealth-related inequality in 24 low- and middle-income countries from 2017 to 2022 | Scientific Reports","URL":"https://www.nature.com/articles/s41598-024-53280-0","accessed":{"date-parts":[["2024",11,24]]}},"label":"page"}],"schema":"https://github.com/citation-style-language/schema/raw/master/csl-citation.json"} </w:instrText>
      </w:r>
      <w:r w:rsidR="0036755E" w:rsidRPr="00A12542">
        <w:rPr>
          <w:rFonts w:asciiTheme="majorBidi" w:hAnsiTheme="majorBidi" w:cstheme="majorBidi"/>
          <w:sz w:val="22"/>
          <w:szCs w:val="22"/>
        </w:rPr>
        <w:fldChar w:fldCharType="separate"/>
      </w:r>
      <w:r w:rsidR="0055344A" w:rsidRPr="0055344A">
        <w:rPr>
          <w:rFonts w:ascii="Times New Roman" w:hAnsi="Times New Roman" w:cs="Times New Roman"/>
          <w:kern w:val="0"/>
          <w:sz w:val="22"/>
        </w:rPr>
        <w:t>[35–37]</w:t>
      </w:r>
      <w:r w:rsidR="0036755E" w:rsidRPr="00A12542">
        <w:rPr>
          <w:rFonts w:asciiTheme="majorBidi" w:hAnsiTheme="majorBidi" w:cstheme="majorBidi"/>
          <w:sz w:val="22"/>
          <w:szCs w:val="22"/>
        </w:rPr>
        <w:fldChar w:fldCharType="end"/>
      </w:r>
      <w:r w:rsidR="00E63024" w:rsidRPr="00A12542">
        <w:rPr>
          <w:rFonts w:asciiTheme="majorBidi" w:hAnsiTheme="majorBidi" w:cstheme="majorBidi"/>
          <w:sz w:val="22"/>
          <w:szCs w:val="22"/>
        </w:rPr>
        <w:t>.</w:t>
      </w:r>
    </w:p>
    <w:p w14:paraId="10393C16" w14:textId="5A62F110" w:rsidR="00FC5913" w:rsidRPr="00A12542" w:rsidRDefault="00F50F10"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w:t>
      </w:r>
      <w:r w:rsidR="003215D4" w:rsidRPr="00A12542">
        <w:rPr>
          <w:rFonts w:asciiTheme="majorBidi" w:hAnsiTheme="majorBidi" w:cstheme="majorBidi"/>
          <w:sz w:val="22"/>
          <w:szCs w:val="22"/>
        </w:rPr>
        <w:t xml:space="preserve">children from a </w:t>
      </w:r>
      <w:r w:rsidRPr="00A12542">
        <w:rPr>
          <w:rFonts w:asciiTheme="majorBidi" w:hAnsiTheme="majorBidi" w:cstheme="majorBidi"/>
          <w:sz w:val="22"/>
          <w:szCs w:val="22"/>
        </w:rPr>
        <w:t xml:space="preserve">family in which </w:t>
      </w:r>
      <w:r w:rsidR="008C7804" w:rsidRPr="00A12542">
        <w:rPr>
          <w:rFonts w:asciiTheme="majorBidi" w:hAnsiTheme="majorBidi" w:cstheme="majorBidi"/>
          <w:sz w:val="22"/>
          <w:szCs w:val="22"/>
        </w:rPr>
        <w:t xml:space="preserve">mothers participate in </w:t>
      </w:r>
      <w:r w:rsidR="00F661A4">
        <w:rPr>
          <w:rFonts w:asciiTheme="majorBidi" w:hAnsiTheme="majorBidi" w:cstheme="majorBidi"/>
          <w:sz w:val="22"/>
          <w:szCs w:val="22"/>
        </w:rPr>
        <w:t>decision-making</w:t>
      </w:r>
      <w:r w:rsidR="00DD704A" w:rsidRPr="00A12542">
        <w:rPr>
          <w:rFonts w:asciiTheme="majorBidi" w:hAnsiTheme="majorBidi" w:cstheme="majorBidi"/>
          <w:sz w:val="22"/>
          <w:szCs w:val="22"/>
        </w:rPr>
        <w:t xml:space="preserve"> </w:t>
      </w:r>
      <w:r w:rsidR="00441EE8" w:rsidRPr="00A12542">
        <w:rPr>
          <w:rFonts w:asciiTheme="majorBidi" w:hAnsiTheme="majorBidi" w:cstheme="majorBidi"/>
          <w:sz w:val="22"/>
          <w:szCs w:val="22"/>
        </w:rPr>
        <w:t xml:space="preserve">and </w:t>
      </w:r>
      <w:r w:rsidR="00F661A4">
        <w:rPr>
          <w:rFonts w:asciiTheme="majorBidi" w:hAnsiTheme="majorBidi" w:cstheme="majorBidi"/>
          <w:sz w:val="22"/>
          <w:szCs w:val="22"/>
        </w:rPr>
        <w:t>mothers</w:t>
      </w:r>
      <w:r w:rsidR="00F661A4" w:rsidRPr="00A12542">
        <w:rPr>
          <w:rFonts w:asciiTheme="majorBidi" w:hAnsiTheme="majorBidi" w:cstheme="majorBidi"/>
          <w:sz w:val="22"/>
          <w:szCs w:val="22"/>
        </w:rPr>
        <w:t xml:space="preserve"> </w:t>
      </w:r>
      <w:r w:rsidR="00F661A4">
        <w:rPr>
          <w:rFonts w:asciiTheme="majorBidi" w:hAnsiTheme="majorBidi" w:cstheme="majorBidi"/>
          <w:sz w:val="22"/>
          <w:szCs w:val="22"/>
        </w:rPr>
        <w:t xml:space="preserve">who </w:t>
      </w:r>
      <w:r w:rsidR="00DD704A" w:rsidRPr="00A12542">
        <w:rPr>
          <w:rFonts w:asciiTheme="majorBidi" w:hAnsiTheme="majorBidi" w:cstheme="majorBidi"/>
          <w:sz w:val="22"/>
          <w:szCs w:val="22"/>
        </w:rPr>
        <w:t>ha</w:t>
      </w:r>
      <w:ins w:id="5222" w:author="Bikram Adhikari (bdhikari)" w:date="2025-10-16T13:43:00Z" w16du:dateUtc="2025-10-16T18:43:00Z">
        <w:r w:rsidR="0072662A">
          <w:rPr>
            <w:rFonts w:asciiTheme="majorBidi" w:hAnsiTheme="majorBidi" w:cstheme="majorBidi"/>
            <w:sz w:val="22"/>
            <w:szCs w:val="22"/>
          </w:rPr>
          <w:t>d</w:t>
        </w:r>
      </w:ins>
      <w:del w:id="5223" w:author="Bikram Adhikari (bdhikari)" w:date="2025-10-16T13:43:00Z" w16du:dateUtc="2025-10-16T18:43:00Z">
        <w:r w:rsidR="00DD704A" w:rsidRPr="00A12542" w:rsidDel="0072662A">
          <w:rPr>
            <w:rFonts w:asciiTheme="majorBidi" w:hAnsiTheme="majorBidi" w:cstheme="majorBidi"/>
            <w:sz w:val="22"/>
            <w:szCs w:val="22"/>
          </w:rPr>
          <w:delText>ve</w:delText>
        </w:r>
      </w:del>
      <w:r w:rsidR="00DD704A" w:rsidRPr="00A12542">
        <w:rPr>
          <w:rFonts w:asciiTheme="majorBidi" w:hAnsiTheme="majorBidi" w:cstheme="majorBidi"/>
          <w:sz w:val="22"/>
          <w:szCs w:val="22"/>
        </w:rPr>
        <w:t xml:space="preserve"> secondary or higher education were </w:t>
      </w:r>
      <w:r w:rsidR="006A541E" w:rsidRPr="00A12542">
        <w:rPr>
          <w:rFonts w:asciiTheme="majorBidi" w:hAnsiTheme="majorBidi" w:cstheme="majorBidi"/>
          <w:sz w:val="22"/>
          <w:szCs w:val="22"/>
        </w:rPr>
        <w:t>less likely to have co-existence</w:t>
      </w:r>
      <w:r w:rsidR="005E0A0D" w:rsidRPr="00A12542">
        <w:rPr>
          <w:rFonts w:asciiTheme="majorBidi" w:hAnsiTheme="majorBidi" w:cstheme="majorBidi"/>
          <w:sz w:val="22"/>
          <w:szCs w:val="22"/>
        </w:rPr>
        <w:t xml:space="preserve"> of anemia and undernutrition</w:t>
      </w:r>
      <w:r w:rsidR="003E1F85" w:rsidRPr="00A12542">
        <w:rPr>
          <w:rFonts w:asciiTheme="majorBidi" w:hAnsiTheme="majorBidi" w:cstheme="majorBidi"/>
          <w:sz w:val="22"/>
          <w:szCs w:val="22"/>
        </w:rPr>
        <w:t xml:space="preserve"> and anemia alone compared </w:t>
      </w:r>
      <w:r w:rsidR="00F661A4">
        <w:rPr>
          <w:rFonts w:asciiTheme="majorBidi" w:hAnsiTheme="majorBidi" w:cstheme="majorBidi"/>
          <w:sz w:val="22"/>
          <w:szCs w:val="22"/>
        </w:rPr>
        <w:t xml:space="preserve">to </w:t>
      </w:r>
      <w:r w:rsidR="00D1432D" w:rsidRPr="00A12542">
        <w:rPr>
          <w:rFonts w:asciiTheme="majorBidi" w:hAnsiTheme="majorBidi" w:cstheme="majorBidi"/>
          <w:sz w:val="22"/>
          <w:szCs w:val="22"/>
        </w:rPr>
        <w:t xml:space="preserve">normal </w:t>
      </w:r>
      <w:r w:rsidR="00F661A4">
        <w:rPr>
          <w:rFonts w:asciiTheme="majorBidi" w:hAnsiTheme="majorBidi" w:cstheme="majorBidi"/>
          <w:sz w:val="22"/>
          <w:szCs w:val="22"/>
        </w:rPr>
        <w:t>children</w:t>
      </w:r>
      <w:r w:rsidR="006A541E" w:rsidRPr="00A12542">
        <w:rPr>
          <w:rFonts w:asciiTheme="majorBidi" w:hAnsiTheme="majorBidi" w:cstheme="majorBidi"/>
          <w:sz w:val="22"/>
          <w:szCs w:val="22"/>
        </w:rPr>
        <w:t>.</w:t>
      </w:r>
      <w:r w:rsidR="003215D4" w:rsidRPr="00A12542">
        <w:rPr>
          <w:rFonts w:asciiTheme="majorBidi" w:hAnsiTheme="majorBidi" w:cstheme="majorBidi"/>
          <w:sz w:val="22"/>
          <w:szCs w:val="22"/>
        </w:rPr>
        <w:t xml:space="preserve"> </w:t>
      </w:r>
      <w:r w:rsidR="000877F0" w:rsidRPr="00A12542">
        <w:rPr>
          <w:rFonts w:asciiTheme="majorBidi" w:hAnsiTheme="majorBidi" w:cstheme="majorBidi"/>
          <w:sz w:val="22"/>
          <w:szCs w:val="22"/>
        </w:rPr>
        <w:t xml:space="preserve">The health and </w:t>
      </w:r>
      <w:r w:rsidR="003A4F2E" w:rsidRPr="00A12542">
        <w:rPr>
          <w:rFonts w:asciiTheme="majorBidi" w:hAnsiTheme="majorBidi" w:cstheme="majorBidi"/>
          <w:sz w:val="22"/>
          <w:szCs w:val="22"/>
        </w:rPr>
        <w:t>nutrition</w:t>
      </w:r>
      <w:r w:rsidR="000877F0" w:rsidRPr="00A12542">
        <w:rPr>
          <w:rFonts w:asciiTheme="majorBidi" w:hAnsiTheme="majorBidi" w:cstheme="majorBidi"/>
          <w:sz w:val="22"/>
          <w:szCs w:val="22"/>
        </w:rPr>
        <w:t xml:space="preserve"> of </w:t>
      </w:r>
      <w:r w:rsidR="005472FB" w:rsidRPr="00A12542">
        <w:rPr>
          <w:rFonts w:asciiTheme="majorBidi" w:hAnsiTheme="majorBidi" w:cstheme="majorBidi"/>
          <w:sz w:val="22"/>
          <w:szCs w:val="22"/>
        </w:rPr>
        <w:t>the child</w:t>
      </w:r>
      <w:r w:rsidR="000877F0" w:rsidRPr="00A12542">
        <w:rPr>
          <w:rFonts w:asciiTheme="majorBidi" w:hAnsiTheme="majorBidi" w:cstheme="majorBidi"/>
          <w:sz w:val="22"/>
          <w:szCs w:val="22"/>
        </w:rPr>
        <w:t xml:space="preserve"> </w:t>
      </w:r>
      <w:r w:rsidR="003A4F2E" w:rsidRPr="00A12542">
        <w:rPr>
          <w:rFonts w:asciiTheme="majorBidi" w:hAnsiTheme="majorBidi" w:cstheme="majorBidi"/>
          <w:sz w:val="22"/>
          <w:szCs w:val="22"/>
        </w:rPr>
        <w:t xml:space="preserve">highly </w:t>
      </w:r>
      <w:r w:rsidR="00F661A4" w:rsidRPr="00A12542">
        <w:rPr>
          <w:rFonts w:asciiTheme="majorBidi" w:hAnsiTheme="majorBidi" w:cstheme="majorBidi"/>
          <w:sz w:val="22"/>
          <w:szCs w:val="22"/>
        </w:rPr>
        <w:t>depends</w:t>
      </w:r>
      <w:r w:rsidR="003A4F2E" w:rsidRPr="00A12542">
        <w:rPr>
          <w:rFonts w:asciiTheme="majorBidi" w:hAnsiTheme="majorBidi" w:cstheme="majorBidi"/>
          <w:sz w:val="22"/>
          <w:szCs w:val="22"/>
        </w:rPr>
        <w:t xml:space="preserve"> on the m</w:t>
      </w:r>
      <w:r w:rsidR="001847BE" w:rsidRPr="00A12542">
        <w:rPr>
          <w:rFonts w:asciiTheme="majorBidi" w:hAnsiTheme="majorBidi" w:cstheme="majorBidi"/>
          <w:sz w:val="22"/>
          <w:szCs w:val="22"/>
        </w:rPr>
        <w:t>other</w:t>
      </w:r>
      <w:r w:rsidR="00F661A4">
        <w:rPr>
          <w:rFonts w:asciiTheme="majorBidi" w:hAnsiTheme="majorBidi" w:cstheme="majorBidi"/>
          <w:sz w:val="22"/>
          <w:szCs w:val="22"/>
        </w:rPr>
        <w:t xml:space="preserve">, being </w:t>
      </w:r>
      <w:r w:rsidR="001847BE" w:rsidRPr="00A12542">
        <w:rPr>
          <w:rFonts w:asciiTheme="majorBidi" w:hAnsiTheme="majorBidi" w:cstheme="majorBidi"/>
          <w:sz w:val="22"/>
          <w:szCs w:val="22"/>
        </w:rPr>
        <w:t xml:space="preserve">the primary </w:t>
      </w:r>
      <w:r w:rsidR="004D2AB0" w:rsidRPr="00A12542">
        <w:rPr>
          <w:rFonts w:asciiTheme="majorBidi" w:hAnsiTheme="majorBidi" w:cstheme="majorBidi"/>
          <w:sz w:val="22"/>
          <w:szCs w:val="22"/>
        </w:rPr>
        <w:t>caretaker</w:t>
      </w:r>
      <w:r w:rsidR="001847BE" w:rsidRPr="00A12542">
        <w:rPr>
          <w:rFonts w:asciiTheme="majorBidi" w:hAnsiTheme="majorBidi" w:cstheme="majorBidi"/>
          <w:sz w:val="22"/>
          <w:szCs w:val="22"/>
        </w:rPr>
        <w:t xml:space="preserve"> of the child </w:t>
      </w:r>
      <w:r w:rsidR="00F661A4">
        <w:rPr>
          <w:rFonts w:asciiTheme="majorBidi" w:hAnsiTheme="majorBidi" w:cstheme="majorBidi"/>
          <w:sz w:val="22"/>
          <w:szCs w:val="22"/>
        </w:rPr>
        <w:t xml:space="preserve">with </w:t>
      </w:r>
      <w:r w:rsidR="00536DEF" w:rsidRPr="00A12542">
        <w:rPr>
          <w:rFonts w:asciiTheme="majorBidi" w:hAnsiTheme="majorBidi" w:cstheme="majorBidi"/>
          <w:sz w:val="22"/>
          <w:szCs w:val="22"/>
        </w:rPr>
        <w:t>aware</w:t>
      </w:r>
      <w:r w:rsidR="00F661A4">
        <w:rPr>
          <w:rFonts w:asciiTheme="majorBidi" w:hAnsiTheme="majorBidi" w:cstheme="majorBidi"/>
          <w:sz w:val="22"/>
          <w:szCs w:val="22"/>
        </w:rPr>
        <w:t>ness</w:t>
      </w:r>
      <w:r w:rsidR="00536DEF" w:rsidRPr="00A12542">
        <w:rPr>
          <w:rFonts w:asciiTheme="majorBidi" w:hAnsiTheme="majorBidi" w:cstheme="majorBidi"/>
          <w:sz w:val="22"/>
          <w:szCs w:val="22"/>
        </w:rPr>
        <w:t xml:space="preserve"> of the child’s health</w:t>
      </w:r>
      <w:r w:rsidR="0087062B" w:rsidRPr="00A12542">
        <w:rPr>
          <w:rFonts w:asciiTheme="majorBidi" w:hAnsiTheme="majorBidi" w:cstheme="majorBidi"/>
          <w:sz w:val="22"/>
          <w:szCs w:val="22"/>
        </w:rPr>
        <w:t xml:space="preserve">. </w:t>
      </w:r>
      <w:r w:rsidR="002164FD" w:rsidRPr="00A12542">
        <w:rPr>
          <w:rFonts w:asciiTheme="majorBidi" w:hAnsiTheme="majorBidi" w:cstheme="majorBidi"/>
          <w:sz w:val="22"/>
          <w:szCs w:val="22"/>
        </w:rPr>
        <w:t xml:space="preserve">The analysis of DHS data </w:t>
      </w:r>
      <w:r w:rsidR="5CBE5C70" w:rsidRPr="00A12542">
        <w:rPr>
          <w:rFonts w:asciiTheme="majorBidi" w:hAnsiTheme="majorBidi" w:cstheme="majorBidi"/>
          <w:sz w:val="22"/>
          <w:szCs w:val="22"/>
        </w:rPr>
        <w:t>from</w:t>
      </w:r>
      <w:r w:rsidR="002164FD" w:rsidRPr="00A12542">
        <w:rPr>
          <w:rFonts w:asciiTheme="majorBidi" w:hAnsiTheme="majorBidi" w:cstheme="majorBidi"/>
          <w:sz w:val="22"/>
          <w:szCs w:val="22"/>
        </w:rPr>
        <w:t xml:space="preserve"> Nepal and India s</w:t>
      </w:r>
      <w:r w:rsidR="05656FA1" w:rsidRPr="00A12542">
        <w:rPr>
          <w:rFonts w:asciiTheme="majorBidi" w:hAnsiTheme="majorBidi" w:cstheme="majorBidi"/>
          <w:sz w:val="22"/>
          <w:szCs w:val="22"/>
        </w:rPr>
        <w:t>uggests</w:t>
      </w:r>
      <w:r w:rsidR="002164FD" w:rsidRPr="00A12542">
        <w:rPr>
          <w:rFonts w:asciiTheme="majorBidi" w:hAnsiTheme="majorBidi" w:cstheme="majorBidi"/>
          <w:sz w:val="22"/>
          <w:szCs w:val="22"/>
        </w:rPr>
        <w:t xml:space="preserve"> that women’s </w:t>
      </w:r>
      <w:r w:rsidR="00043880" w:rsidRPr="00A12542">
        <w:rPr>
          <w:rFonts w:asciiTheme="majorBidi" w:hAnsiTheme="majorBidi" w:cstheme="majorBidi"/>
          <w:sz w:val="22"/>
          <w:szCs w:val="22"/>
        </w:rPr>
        <w:t>decision-making</w:t>
      </w:r>
      <w:r w:rsidR="002164FD" w:rsidRPr="00A12542">
        <w:rPr>
          <w:rFonts w:asciiTheme="majorBidi" w:hAnsiTheme="majorBidi" w:cstheme="majorBidi"/>
          <w:sz w:val="22"/>
          <w:szCs w:val="22"/>
        </w:rPr>
        <w:t xml:space="preserve"> authority </w:t>
      </w:r>
      <w:r w:rsidR="4BE5E2F9" w:rsidRPr="00A12542">
        <w:rPr>
          <w:rFonts w:asciiTheme="majorBidi" w:hAnsiTheme="majorBidi" w:cstheme="majorBidi"/>
          <w:sz w:val="22"/>
          <w:szCs w:val="22"/>
        </w:rPr>
        <w:t xml:space="preserve">(maternal autonomy in household decision-making) </w:t>
      </w:r>
      <w:r w:rsidR="002164FD" w:rsidRPr="00A12542">
        <w:rPr>
          <w:rFonts w:asciiTheme="majorBidi" w:hAnsiTheme="majorBidi" w:cstheme="majorBidi"/>
          <w:sz w:val="22"/>
          <w:szCs w:val="22"/>
        </w:rPr>
        <w:t>improves child’s nutrition and reduces child mortality</w:t>
      </w:r>
      <w:r w:rsidR="73D62C9B" w:rsidRPr="00A12542">
        <w:rPr>
          <w:rFonts w:asciiTheme="majorBidi" w:hAnsiTheme="majorBidi" w:cstheme="majorBidi"/>
          <w:sz w:val="22"/>
          <w:szCs w:val="22"/>
        </w:rPr>
        <w:t>, even</w:t>
      </w:r>
      <w:r w:rsidR="002164FD" w:rsidRPr="00A12542">
        <w:rPr>
          <w:rFonts w:asciiTheme="majorBidi" w:hAnsiTheme="majorBidi" w:cstheme="majorBidi"/>
          <w:sz w:val="22"/>
          <w:szCs w:val="22"/>
        </w:rPr>
        <w:t xml:space="preserve"> after controlling for education and wealth</w:t>
      </w:r>
      <w:r w:rsidR="005472FB" w:rsidRPr="00A12542">
        <w:rPr>
          <w:rFonts w:asciiTheme="majorBidi" w:hAnsiTheme="majorBidi" w:cstheme="majorBidi"/>
          <w:sz w:val="22"/>
          <w:szCs w:val="22"/>
        </w:rPr>
        <w:fldChar w:fldCharType="begin"/>
      </w:r>
      <w:r w:rsidR="0055344A">
        <w:rPr>
          <w:rFonts w:asciiTheme="majorBidi" w:hAnsiTheme="majorBidi" w:cstheme="majorBidi"/>
          <w:sz w:val="22"/>
          <w:szCs w:val="22"/>
        </w:rPr>
        <w:instrText xml:space="preserve"> ADDIN ZOTERO_ITEM CSL_CITATION {"citationID":"Xdsyx9v0","properties":{"formattedCitation":"[38]","plainCitation":"[38]","noteIndex":0},"citationItems":[{"id":2176,"uris":["http://zotero.org/users/3118180/items/UBC4ZRIU"],"itemData":{"id":2176,"type":"article-journal","language":"en","source":"Zotero","title":"Women’s Decisionmaking And Child Health: Familial And Social Hierarchies","author":[{"family":"Desai","given":"Sonalde"},{"family":"Johnson","given":"Kiersten"}]}}],"schema":"https://github.com/citation-style-language/schema/raw/master/csl-citation.json"} </w:instrText>
      </w:r>
      <w:r w:rsidR="005472FB" w:rsidRPr="00A12542">
        <w:rPr>
          <w:rFonts w:asciiTheme="majorBidi" w:hAnsiTheme="majorBidi" w:cstheme="majorBidi"/>
          <w:sz w:val="22"/>
          <w:szCs w:val="22"/>
        </w:rPr>
        <w:fldChar w:fldCharType="separate"/>
      </w:r>
      <w:r w:rsidR="0055344A" w:rsidRPr="0055344A">
        <w:rPr>
          <w:rFonts w:ascii="Times New Roman" w:hAnsi="Times New Roman" w:cs="Times New Roman"/>
          <w:sz w:val="22"/>
        </w:rPr>
        <w:t>[38]</w:t>
      </w:r>
      <w:r w:rsidR="005472FB" w:rsidRPr="00A12542">
        <w:rPr>
          <w:rFonts w:asciiTheme="majorBidi" w:hAnsiTheme="majorBidi" w:cstheme="majorBidi"/>
          <w:sz w:val="22"/>
          <w:szCs w:val="22"/>
        </w:rPr>
        <w:fldChar w:fldCharType="end"/>
      </w:r>
      <w:r w:rsidR="00043880" w:rsidRPr="00A12542">
        <w:rPr>
          <w:rFonts w:asciiTheme="majorBidi" w:hAnsiTheme="majorBidi" w:cstheme="majorBidi"/>
          <w:sz w:val="22"/>
          <w:szCs w:val="22"/>
        </w:rPr>
        <w:t>.</w:t>
      </w:r>
      <w:r w:rsidR="000877F0" w:rsidRPr="00A12542">
        <w:rPr>
          <w:rFonts w:asciiTheme="majorBidi" w:hAnsiTheme="majorBidi" w:cstheme="majorBidi"/>
          <w:sz w:val="22"/>
          <w:szCs w:val="22"/>
        </w:rPr>
        <w:t xml:space="preserve"> </w:t>
      </w:r>
    </w:p>
    <w:p w14:paraId="5BFE7D60" w14:textId="77777777" w:rsidR="00643F95" w:rsidRPr="00A12542" w:rsidRDefault="00643F95" w:rsidP="00184DDD">
      <w:pPr>
        <w:spacing w:line="360" w:lineRule="auto"/>
        <w:jc w:val="both"/>
        <w:rPr>
          <w:rFonts w:asciiTheme="majorBidi" w:hAnsiTheme="majorBidi" w:cstheme="majorBidi"/>
          <w:b/>
          <w:bCs/>
          <w:sz w:val="22"/>
          <w:szCs w:val="22"/>
        </w:rPr>
      </w:pPr>
    </w:p>
    <w:p w14:paraId="75A80BF3" w14:textId="5117E46D" w:rsidR="007C3F06" w:rsidRPr="00A12542" w:rsidRDefault="007C3F06" w:rsidP="00775DF7">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Strengths and Limitations</w:t>
      </w:r>
    </w:p>
    <w:p w14:paraId="687B0DCF" w14:textId="3EC95A06" w:rsidR="00D9740C" w:rsidRPr="00A12542" w:rsidRDefault="007C3F06"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w:t>
      </w:r>
      <w:r w:rsidR="00161063" w:rsidRPr="00A12542">
        <w:rPr>
          <w:rFonts w:asciiTheme="majorBidi" w:hAnsiTheme="majorBidi" w:cstheme="majorBidi"/>
          <w:sz w:val="22"/>
          <w:szCs w:val="22"/>
        </w:rPr>
        <w:t xml:space="preserve">is </w:t>
      </w:r>
      <w:r w:rsidR="01F99109" w:rsidRPr="00A12542">
        <w:rPr>
          <w:rFonts w:asciiTheme="majorBidi" w:hAnsiTheme="majorBidi" w:cstheme="majorBidi"/>
          <w:sz w:val="22"/>
          <w:szCs w:val="22"/>
        </w:rPr>
        <w:t>study has</w:t>
      </w:r>
      <w:r w:rsidRPr="00A12542">
        <w:rPr>
          <w:rFonts w:asciiTheme="majorBidi" w:hAnsiTheme="majorBidi" w:cstheme="majorBidi"/>
          <w:sz w:val="22"/>
          <w:szCs w:val="22"/>
        </w:rPr>
        <w:t xml:space="preserve"> several strengths</w:t>
      </w:r>
      <w:r w:rsidR="33029AC4" w:rsidRPr="00A12542">
        <w:rPr>
          <w:rFonts w:asciiTheme="majorBidi" w:hAnsiTheme="majorBidi" w:cstheme="majorBidi"/>
          <w:sz w:val="22"/>
          <w:szCs w:val="22"/>
        </w:rPr>
        <w:t>.</w:t>
      </w:r>
      <w:r w:rsidRPr="00A12542">
        <w:rPr>
          <w:rFonts w:asciiTheme="majorBidi" w:hAnsiTheme="majorBidi" w:cstheme="majorBidi"/>
          <w:sz w:val="22"/>
          <w:szCs w:val="22"/>
        </w:rPr>
        <w:t xml:space="preserve"> First, </w:t>
      </w:r>
      <w:r w:rsidR="7A648FC6" w:rsidRPr="00A12542">
        <w:rPr>
          <w:rFonts w:asciiTheme="majorBidi" w:hAnsiTheme="majorBidi" w:cstheme="majorBidi"/>
          <w:sz w:val="22"/>
          <w:szCs w:val="22"/>
        </w:rPr>
        <w:t>it utilized</w:t>
      </w:r>
      <w:r w:rsidRPr="00A12542">
        <w:rPr>
          <w:rFonts w:asciiTheme="majorBidi" w:hAnsiTheme="majorBidi" w:cstheme="majorBidi"/>
          <w:sz w:val="22"/>
          <w:szCs w:val="22"/>
        </w:rPr>
        <w:t xml:space="preserve"> complex survey analysis to address complex survey design and non-response rate</w:t>
      </w:r>
      <w:r w:rsidR="713BF066" w:rsidRPr="00A12542">
        <w:rPr>
          <w:rFonts w:asciiTheme="majorBidi" w:hAnsiTheme="majorBidi" w:cstheme="majorBidi"/>
          <w:sz w:val="22"/>
          <w:szCs w:val="22"/>
        </w:rPr>
        <w:t>s</w:t>
      </w:r>
      <w:r w:rsidRPr="00A12542">
        <w:rPr>
          <w:rFonts w:asciiTheme="majorBidi" w:hAnsiTheme="majorBidi" w:cstheme="majorBidi"/>
          <w:sz w:val="22"/>
          <w:szCs w:val="22"/>
        </w:rPr>
        <w:t>. Second</w:t>
      </w:r>
      <w:r w:rsidR="36F964DA" w:rsidRPr="00A12542">
        <w:rPr>
          <w:rFonts w:asciiTheme="majorBidi" w:hAnsiTheme="majorBidi" w:cstheme="majorBidi"/>
          <w:sz w:val="22"/>
          <w:szCs w:val="22"/>
        </w:rPr>
        <w:t>,</w:t>
      </w:r>
      <w:r w:rsidRPr="00A12542">
        <w:rPr>
          <w:rFonts w:asciiTheme="majorBidi" w:hAnsiTheme="majorBidi" w:cstheme="majorBidi"/>
          <w:sz w:val="22"/>
          <w:szCs w:val="22"/>
        </w:rPr>
        <w:t xml:space="preserve"> </w:t>
      </w:r>
      <w:r w:rsidR="00D9740C" w:rsidRPr="00A12542">
        <w:rPr>
          <w:rFonts w:asciiTheme="majorBidi" w:hAnsiTheme="majorBidi" w:cstheme="majorBidi"/>
          <w:sz w:val="22"/>
          <w:szCs w:val="22"/>
        </w:rPr>
        <w:t xml:space="preserve">the </w:t>
      </w:r>
      <w:r w:rsidR="439C6CB3" w:rsidRPr="00A12542">
        <w:rPr>
          <w:rFonts w:asciiTheme="majorBidi" w:hAnsiTheme="majorBidi" w:cstheme="majorBidi"/>
          <w:sz w:val="22"/>
          <w:szCs w:val="22"/>
        </w:rPr>
        <w:t>findings</w:t>
      </w:r>
      <w:r w:rsidR="00D9740C" w:rsidRPr="00A12542">
        <w:rPr>
          <w:rFonts w:asciiTheme="majorBidi" w:hAnsiTheme="majorBidi" w:cstheme="majorBidi"/>
          <w:sz w:val="22"/>
          <w:szCs w:val="22"/>
        </w:rPr>
        <w:t xml:space="preserve"> from this study </w:t>
      </w:r>
      <w:r w:rsidR="247B47F4" w:rsidRPr="00A12542">
        <w:rPr>
          <w:rFonts w:asciiTheme="majorBidi" w:hAnsiTheme="majorBidi" w:cstheme="majorBidi"/>
          <w:sz w:val="22"/>
          <w:szCs w:val="22"/>
        </w:rPr>
        <w:t>are</w:t>
      </w:r>
      <w:r w:rsidR="00D9740C" w:rsidRPr="00A12542">
        <w:rPr>
          <w:rFonts w:asciiTheme="majorBidi" w:hAnsiTheme="majorBidi" w:cstheme="majorBidi"/>
          <w:sz w:val="22"/>
          <w:szCs w:val="22"/>
        </w:rPr>
        <w:t xml:space="preserve"> generalizable to children </w:t>
      </w:r>
      <w:r w:rsidR="4BC401EA" w:rsidRPr="00A12542">
        <w:rPr>
          <w:rFonts w:asciiTheme="majorBidi" w:hAnsiTheme="majorBidi" w:cstheme="majorBidi"/>
          <w:sz w:val="22"/>
          <w:szCs w:val="22"/>
        </w:rPr>
        <w:t>aged 6-59 months</w:t>
      </w:r>
      <w:r w:rsidR="00D9740C" w:rsidRPr="00A12542">
        <w:rPr>
          <w:rFonts w:asciiTheme="majorBidi" w:hAnsiTheme="majorBidi" w:cstheme="majorBidi"/>
          <w:sz w:val="22"/>
          <w:szCs w:val="22"/>
        </w:rPr>
        <w:t xml:space="preserve"> </w:t>
      </w:r>
      <w:r w:rsidR="068B72A4" w:rsidRPr="00A12542">
        <w:rPr>
          <w:rFonts w:asciiTheme="majorBidi" w:hAnsiTheme="majorBidi" w:cstheme="majorBidi"/>
          <w:sz w:val="22"/>
          <w:szCs w:val="22"/>
        </w:rPr>
        <w:t>in</w:t>
      </w:r>
      <w:r w:rsidR="00161063" w:rsidRPr="00A12542">
        <w:rPr>
          <w:rFonts w:asciiTheme="majorBidi" w:hAnsiTheme="majorBidi" w:cstheme="majorBidi"/>
          <w:sz w:val="22"/>
          <w:szCs w:val="22"/>
        </w:rPr>
        <w:t xml:space="preserve"> </w:t>
      </w:r>
      <w:r w:rsidR="00D9740C" w:rsidRPr="00A12542">
        <w:rPr>
          <w:rFonts w:asciiTheme="majorBidi" w:hAnsiTheme="majorBidi" w:cstheme="majorBidi"/>
          <w:sz w:val="22"/>
          <w:szCs w:val="22"/>
        </w:rPr>
        <w:t xml:space="preserve">Nepal </w:t>
      </w:r>
      <w:r w:rsidR="21D4FF82" w:rsidRPr="00A12542">
        <w:rPr>
          <w:rFonts w:asciiTheme="majorBidi" w:hAnsiTheme="majorBidi" w:cstheme="majorBidi"/>
          <w:sz w:val="22"/>
          <w:szCs w:val="22"/>
        </w:rPr>
        <w:t>and</w:t>
      </w:r>
      <w:r w:rsidR="22083E9C" w:rsidRPr="00A12542">
        <w:rPr>
          <w:rFonts w:asciiTheme="majorBidi" w:hAnsiTheme="majorBidi" w:cstheme="majorBidi"/>
          <w:sz w:val="22"/>
          <w:szCs w:val="22"/>
        </w:rPr>
        <w:t xml:space="preserve"> to children of the same age group in </w:t>
      </w:r>
      <w:r w:rsidR="21D4FF82" w:rsidRPr="00A12542">
        <w:rPr>
          <w:rFonts w:asciiTheme="majorBidi" w:hAnsiTheme="majorBidi" w:cstheme="majorBidi"/>
          <w:sz w:val="22"/>
          <w:szCs w:val="22"/>
        </w:rPr>
        <w:t>demographically and economically similar</w:t>
      </w:r>
      <w:r w:rsidR="00D9740C" w:rsidRPr="00A12542">
        <w:rPr>
          <w:rFonts w:asciiTheme="majorBidi" w:hAnsiTheme="majorBidi" w:cstheme="majorBidi"/>
          <w:sz w:val="22"/>
          <w:szCs w:val="22"/>
        </w:rPr>
        <w:t xml:space="preserve"> </w:t>
      </w:r>
      <w:r w:rsidR="00161063" w:rsidRPr="00A12542">
        <w:rPr>
          <w:rFonts w:asciiTheme="majorBidi" w:hAnsiTheme="majorBidi" w:cstheme="majorBidi"/>
          <w:sz w:val="22"/>
          <w:szCs w:val="22"/>
        </w:rPr>
        <w:t>countries, as</w:t>
      </w:r>
      <w:r w:rsidR="00D9740C" w:rsidRPr="00A12542">
        <w:rPr>
          <w:rFonts w:asciiTheme="majorBidi" w:hAnsiTheme="majorBidi" w:cstheme="majorBidi"/>
          <w:sz w:val="22"/>
          <w:szCs w:val="22"/>
        </w:rPr>
        <w:t xml:space="preserve"> </w:t>
      </w:r>
      <w:r w:rsidR="3DC81E3E" w:rsidRPr="00A12542">
        <w:rPr>
          <w:rFonts w:asciiTheme="majorBidi" w:hAnsiTheme="majorBidi" w:cstheme="majorBidi"/>
          <w:sz w:val="22"/>
          <w:szCs w:val="22"/>
        </w:rPr>
        <w:t>i</w:t>
      </w:r>
      <w:r w:rsidR="00804096" w:rsidRPr="00A12542">
        <w:rPr>
          <w:rFonts w:asciiTheme="majorBidi" w:hAnsiTheme="majorBidi" w:cstheme="majorBidi"/>
          <w:sz w:val="22"/>
          <w:szCs w:val="22"/>
        </w:rPr>
        <w:t>t used</w:t>
      </w:r>
      <w:r w:rsidR="720D4F8C" w:rsidRPr="00A12542">
        <w:rPr>
          <w:rFonts w:asciiTheme="majorBidi" w:hAnsiTheme="majorBidi" w:cstheme="majorBidi"/>
          <w:sz w:val="22"/>
          <w:szCs w:val="22"/>
        </w:rPr>
        <w:t xml:space="preserve"> a</w:t>
      </w:r>
      <w:r w:rsidR="00804096" w:rsidRPr="00A12542">
        <w:rPr>
          <w:rFonts w:asciiTheme="majorBidi" w:hAnsiTheme="majorBidi" w:cstheme="majorBidi"/>
          <w:sz w:val="22"/>
          <w:szCs w:val="22"/>
        </w:rPr>
        <w:t xml:space="preserve"> nationally representative dataset. </w:t>
      </w:r>
    </w:p>
    <w:p w14:paraId="017DA183" w14:textId="79CB4A55" w:rsidR="00457A6F" w:rsidRPr="00A12542" w:rsidRDefault="00457A6F"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w:t>
      </w:r>
      <w:r w:rsidR="00E96484" w:rsidRPr="00A12542">
        <w:rPr>
          <w:rFonts w:asciiTheme="majorBidi" w:hAnsiTheme="majorBidi" w:cstheme="majorBidi"/>
          <w:sz w:val="22"/>
          <w:szCs w:val="22"/>
        </w:rPr>
        <w:t xml:space="preserve">his study is not free from limitations. One of the </w:t>
      </w:r>
      <w:r w:rsidR="009E5BB8" w:rsidRPr="00A12542">
        <w:rPr>
          <w:rFonts w:asciiTheme="majorBidi" w:hAnsiTheme="majorBidi" w:cstheme="majorBidi"/>
          <w:sz w:val="22"/>
          <w:szCs w:val="22"/>
        </w:rPr>
        <w:t>limitations</w:t>
      </w:r>
      <w:r w:rsidR="00E96484" w:rsidRPr="00A12542">
        <w:rPr>
          <w:rFonts w:asciiTheme="majorBidi" w:hAnsiTheme="majorBidi" w:cstheme="majorBidi"/>
          <w:sz w:val="22"/>
          <w:szCs w:val="22"/>
        </w:rPr>
        <w:t xml:space="preserve"> is due to </w:t>
      </w:r>
      <w:r w:rsidR="00F9455C" w:rsidRPr="00A12542">
        <w:rPr>
          <w:rFonts w:asciiTheme="majorBidi" w:hAnsiTheme="majorBidi" w:cstheme="majorBidi"/>
          <w:sz w:val="22"/>
          <w:szCs w:val="22"/>
        </w:rPr>
        <w:t>the missing</w:t>
      </w:r>
      <w:r w:rsidR="00DA52B2" w:rsidRPr="00A12542">
        <w:rPr>
          <w:rFonts w:asciiTheme="majorBidi" w:hAnsiTheme="majorBidi" w:cstheme="majorBidi"/>
          <w:sz w:val="22"/>
          <w:szCs w:val="22"/>
        </w:rPr>
        <w:t xml:space="preserve"> data we could not utilize some of the important </w:t>
      </w:r>
      <w:r w:rsidR="004B0557" w:rsidRPr="00A12542">
        <w:rPr>
          <w:rFonts w:asciiTheme="majorBidi" w:hAnsiTheme="majorBidi" w:cstheme="majorBidi"/>
          <w:sz w:val="22"/>
          <w:szCs w:val="22"/>
        </w:rPr>
        <w:t xml:space="preserve">dietary </w:t>
      </w:r>
      <w:r w:rsidR="004C2AD1" w:rsidRPr="00A12542">
        <w:rPr>
          <w:rFonts w:asciiTheme="majorBidi" w:hAnsiTheme="majorBidi" w:cstheme="majorBidi"/>
          <w:sz w:val="22"/>
          <w:szCs w:val="22"/>
        </w:rPr>
        <w:t xml:space="preserve">factors </w:t>
      </w:r>
      <w:r w:rsidR="00DA52B2" w:rsidRPr="00A12542">
        <w:rPr>
          <w:rFonts w:asciiTheme="majorBidi" w:hAnsiTheme="majorBidi" w:cstheme="majorBidi"/>
          <w:sz w:val="22"/>
          <w:szCs w:val="22"/>
        </w:rPr>
        <w:t xml:space="preserve">like minimum dietary diversity score and </w:t>
      </w:r>
      <w:r w:rsidR="004C2AD1" w:rsidRPr="00A12542">
        <w:rPr>
          <w:rFonts w:asciiTheme="majorBidi" w:hAnsiTheme="majorBidi" w:cstheme="majorBidi"/>
          <w:sz w:val="22"/>
          <w:szCs w:val="22"/>
        </w:rPr>
        <w:t xml:space="preserve">birth weight of child. Second, </w:t>
      </w:r>
      <w:r w:rsidR="00804096" w:rsidRPr="00A12542">
        <w:rPr>
          <w:rFonts w:asciiTheme="majorBidi" w:hAnsiTheme="majorBidi" w:cstheme="majorBidi"/>
          <w:sz w:val="22"/>
          <w:szCs w:val="22"/>
        </w:rPr>
        <w:t xml:space="preserve">due to </w:t>
      </w:r>
      <w:r w:rsidR="6A2CBCB1" w:rsidRPr="00A12542">
        <w:rPr>
          <w:rFonts w:asciiTheme="majorBidi" w:hAnsiTheme="majorBidi" w:cstheme="majorBidi"/>
          <w:sz w:val="22"/>
          <w:szCs w:val="22"/>
        </w:rPr>
        <w:t xml:space="preserve">the </w:t>
      </w:r>
      <w:r w:rsidR="00804096" w:rsidRPr="00A12542">
        <w:rPr>
          <w:rFonts w:asciiTheme="majorBidi" w:hAnsiTheme="majorBidi" w:cstheme="majorBidi"/>
          <w:sz w:val="22"/>
          <w:szCs w:val="22"/>
        </w:rPr>
        <w:t xml:space="preserve">cross-sectional nature of </w:t>
      </w:r>
      <w:r w:rsidR="00DC5BD3">
        <w:rPr>
          <w:rFonts w:asciiTheme="majorBidi" w:hAnsiTheme="majorBidi" w:cstheme="majorBidi"/>
          <w:sz w:val="22"/>
          <w:szCs w:val="22"/>
        </w:rPr>
        <w:t xml:space="preserve">the </w:t>
      </w:r>
      <w:r w:rsidR="00804096" w:rsidRPr="00A12542">
        <w:rPr>
          <w:rFonts w:asciiTheme="majorBidi" w:hAnsiTheme="majorBidi" w:cstheme="majorBidi"/>
          <w:sz w:val="22"/>
          <w:szCs w:val="22"/>
        </w:rPr>
        <w:t>study,</w:t>
      </w:r>
      <w:r w:rsidR="00F9455C" w:rsidRPr="00A12542">
        <w:rPr>
          <w:rFonts w:asciiTheme="majorBidi" w:hAnsiTheme="majorBidi" w:cstheme="majorBidi"/>
          <w:sz w:val="22"/>
          <w:szCs w:val="22"/>
        </w:rPr>
        <w:t xml:space="preserve"> </w:t>
      </w:r>
      <w:r w:rsidR="00DC5BD3">
        <w:rPr>
          <w:rFonts w:asciiTheme="majorBidi" w:hAnsiTheme="majorBidi" w:cstheme="majorBidi"/>
          <w:sz w:val="22"/>
          <w:szCs w:val="22"/>
        </w:rPr>
        <w:t xml:space="preserve">the </w:t>
      </w:r>
      <w:r w:rsidR="00F9455C" w:rsidRPr="00A12542">
        <w:rPr>
          <w:rFonts w:asciiTheme="majorBidi" w:hAnsiTheme="majorBidi" w:cstheme="majorBidi"/>
          <w:sz w:val="22"/>
          <w:szCs w:val="22"/>
        </w:rPr>
        <w:t>directionality of association is not possible to determine.</w:t>
      </w:r>
      <w:r w:rsidR="00A6227E">
        <w:rPr>
          <w:rFonts w:asciiTheme="majorBidi" w:hAnsiTheme="majorBidi" w:cstheme="majorBidi"/>
          <w:sz w:val="22"/>
          <w:szCs w:val="22"/>
        </w:rPr>
        <w:t xml:space="preserve"> </w:t>
      </w:r>
      <w:del w:id="5224" w:author="Bikram Adhikari (bdhikari)" w:date="2025-10-16T13:38:00Z" w16du:dateUtc="2025-10-16T18:38:00Z">
        <w:r w:rsidR="00F661A4" w:rsidDel="00D54995">
          <w:rPr>
            <w:rFonts w:asciiTheme="majorBidi" w:hAnsiTheme="majorBidi" w:cstheme="majorBidi"/>
            <w:sz w:val="22"/>
            <w:szCs w:val="22"/>
          </w:rPr>
          <w:delText>Lastly</w:delText>
        </w:r>
      </w:del>
      <w:ins w:id="5225" w:author="Bikram Adhikari (bdhikari)" w:date="2025-10-16T13:38:00Z" w16du:dateUtc="2025-10-16T18:38:00Z">
        <w:r w:rsidR="00D54995">
          <w:rPr>
            <w:rFonts w:asciiTheme="majorBidi" w:hAnsiTheme="majorBidi" w:cstheme="majorBidi"/>
            <w:sz w:val="22"/>
            <w:szCs w:val="22"/>
          </w:rPr>
          <w:t>Third</w:t>
        </w:r>
      </w:ins>
      <w:r w:rsidR="00A6227E">
        <w:rPr>
          <w:rFonts w:asciiTheme="majorBidi" w:hAnsiTheme="majorBidi" w:cstheme="majorBidi"/>
          <w:sz w:val="22"/>
          <w:szCs w:val="22"/>
        </w:rPr>
        <w:t>, the results from this study</w:t>
      </w:r>
      <w:r w:rsidR="00C55461">
        <w:rPr>
          <w:rFonts w:asciiTheme="majorBidi" w:hAnsiTheme="majorBidi" w:cstheme="majorBidi"/>
          <w:sz w:val="22"/>
          <w:szCs w:val="22"/>
        </w:rPr>
        <w:t xml:space="preserve"> may not be generalizable to </w:t>
      </w:r>
      <w:r w:rsidR="00F661A4">
        <w:rPr>
          <w:rFonts w:asciiTheme="majorBidi" w:hAnsiTheme="majorBidi" w:cstheme="majorBidi"/>
          <w:sz w:val="22"/>
          <w:szCs w:val="22"/>
        </w:rPr>
        <w:t xml:space="preserve">populations </w:t>
      </w:r>
      <w:r w:rsidR="00C55461">
        <w:rPr>
          <w:rFonts w:asciiTheme="majorBidi" w:hAnsiTheme="majorBidi" w:cstheme="majorBidi"/>
          <w:sz w:val="22"/>
          <w:szCs w:val="22"/>
        </w:rPr>
        <w:t>outside Nepal.</w:t>
      </w:r>
      <w:ins w:id="5226" w:author="Bikram Adhikari (bdhikari)" w:date="2025-10-16T13:38:00Z" w16du:dateUtc="2025-10-16T18:38:00Z">
        <w:r w:rsidR="0058433E">
          <w:rPr>
            <w:rFonts w:asciiTheme="majorBidi" w:hAnsiTheme="majorBidi" w:cstheme="majorBidi"/>
            <w:sz w:val="22"/>
            <w:szCs w:val="22"/>
          </w:rPr>
          <w:t xml:space="preserve"> </w:t>
        </w:r>
      </w:ins>
      <w:ins w:id="5227" w:author="Bikram Adhikari (bdhikari)" w:date="2025-10-16T13:40:00Z" w16du:dateUtc="2025-10-16T18:40:00Z">
        <w:r w:rsidR="00872C22">
          <w:rPr>
            <w:rFonts w:asciiTheme="majorBidi" w:hAnsiTheme="majorBidi" w:cstheme="majorBidi"/>
            <w:sz w:val="22"/>
            <w:szCs w:val="22"/>
          </w:rPr>
          <w:t xml:space="preserve">Lastly </w:t>
        </w:r>
      </w:ins>
      <w:ins w:id="5228" w:author="Bikram Adhikari (bdhikari)" w:date="2025-10-16T13:40:00Z">
        <w:r w:rsidR="00872C22" w:rsidRPr="00872C22">
          <w:rPr>
            <w:rFonts w:asciiTheme="majorBidi" w:hAnsiTheme="majorBidi" w:cstheme="majorBidi"/>
            <w:sz w:val="22"/>
            <w:szCs w:val="22"/>
          </w:rPr>
          <w:t xml:space="preserve">the wide confidence intervals observed in the associations between children’s nutritional status and anemia suggest limited statistical power, likely due to small sample sizes within some </w:t>
        </w:r>
      </w:ins>
      <w:ins w:id="5229" w:author="Bikram Adhikari (bdhikari)" w:date="2025-10-16T13:40:00Z" w16du:dateUtc="2025-10-16T18:40:00Z">
        <w:r w:rsidR="00872C22" w:rsidRPr="00872C22">
          <w:rPr>
            <w:rFonts w:asciiTheme="majorBidi" w:hAnsiTheme="majorBidi" w:cstheme="majorBidi"/>
            <w:sz w:val="22"/>
            <w:szCs w:val="22"/>
          </w:rPr>
          <w:t>subgroups.</w:t>
        </w:r>
      </w:ins>
    </w:p>
    <w:p w14:paraId="499C20E4" w14:textId="77777777" w:rsidR="00C7261C" w:rsidRPr="00A12542" w:rsidRDefault="00C7261C" w:rsidP="00184DDD">
      <w:pPr>
        <w:spacing w:line="360" w:lineRule="auto"/>
        <w:jc w:val="both"/>
        <w:rPr>
          <w:rFonts w:asciiTheme="majorBidi" w:hAnsiTheme="majorBidi" w:cstheme="majorBidi"/>
          <w:b/>
          <w:bCs/>
          <w:sz w:val="22"/>
          <w:szCs w:val="22"/>
        </w:rPr>
      </w:pPr>
    </w:p>
    <w:p w14:paraId="4B153D0F" w14:textId="57FABFC7" w:rsidR="00457A6F" w:rsidRPr="00A12542" w:rsidRDefault="00457A6F" w:rsidP="008868B1">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Conclusion</w:t>
      </w:r>
    </w:p>
    <w:p w14:paraId="3E19B81E" w14:textId="20ADC24F" w:rsidR="0040013B" w:rsidRPr="00A12542" w:rsidRDefault="0040013B"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prevalence of undernutrition, anemia</w:t>
      </w:r>
      <w:r w:rsidR="721C6D9C" w:rsidRPr="00A12542">
        <w:rPr>
          <w:rFonts w:asciiTheme="majorBidi" w:hAnsiTheme="majorBidi" w:cstheme="majorBidi"/>
          <w:sz w:val="22"/>
          <w:szCs w:val="22"/>
        </w:rPr>
        <w:t>,</w:t>
      </w:r>
      <w:r w:rsidRPr="00A12542">
        <w:rPr>
          <w:rFonts w:asciiTheme="majorBidi" w:hAnsiTheme="majorBidi" w:cstheme="majorBidi"/>
          <w:sz w:val="22"/>
          <w:szCs w:val="22"/>
        </w:rPr>
        <w:t xml:space="preserve"> and their co-existence </w:t>
      </w:r>
      <w:r w:rsidR="4704A9FA" w:rsidRPr="00A12542">
        <w:rPr>
          <w:rFonts w:asciiTheme="majorBidi" w:hAnsiTheme="majorBidi" w:cstheme="majorBidi"/>
          <w:sz w:val="22"/>
          <w:szCs w:val="22"/>
        </w:rPr>
        <w:t>remains</w:t>
      </w:r>
      <w:r w:rsidR="00161063" w:rsidRPr="00A12542">
        <w:rPr>
          <w:rFonts w:asciiTheme="majorBidi" w:hAnsiTheme="majorBidi" w:cstheme="majorBidi"/>
          <w:sz w:val="22"/>
          <w:szCs w:val="22"/>
        </w:rPr>
        <w:t xml:space="preserve"> </w:t>
      </w:r>
      <w:r w:rsidRPr="00A12542">
        <w:rPr>
          <w:rFonts w:asciiTheme="majorBidi" w:hAnsiTheme="majorBidi" w:cstheme="majorBidi"/>
          <w:sz w:val="22"/>
          <w:szCs w:val="22"/>
        </w:rPr>
        <w:t xml:space="preserve">high among children aged 6-59 </w:t>
      </w:r>
      <w:r w:rsidR="5F324D7B" w:rsidRPr="00A12542">
        <w:rPr>
          <w:rFonts w:asciiTheme="majorBidi" w:hAnsiTheme="majorBidi" w:cstheme="majorBidi"/>
          <w:sz w:val="22"/>
          <w:szCs w:val="22"/>
        </w:rPr>
        <w:t>months in Nepal</w:t>
      </w:r>
      <w:r w:rsidRPr="00A12542">
        <w:rPr>
          <w:rFonts w:asciiTheme="majorBidi" w:hAnsiTheme="majorBidi" w:cstheme="majorBidi"/>
          <w:sz w:val="22"/>
          <w:szCs w:val="22"/>
        </w:rPr>
        <w:t xml:space="preserve">. </w:t>
      </w:r>
      <w:del w:id="5230" w:author="Bikram Adhikari (bdhikari)" w:date="2025-10-16T15:18:00Z" w16du:dateUtc="2025-10-16T20:18:00Z">
        <w:r w:rsidR="00E873CC" w:rsidRPr="00A12542" w:rsidDel="007C1422">
          <w:rPr>
            <w:rFonts w:asciiTheme="majorBidi" w:hAnsiTheme="majorBidi" w:cstheme="majorBidi"/>
            <w:sz w:val="22"/>
            <w:szCs w:val="22"/>
          </w:rPr>
          <w:delText>Anemia</w:delText>
        </w:r>
        <w:r w:rsidRPr="00A12542" w:rsidDel="007C1422">
          <w:rPr>
            <w:rFonts w:asciiTheme="majorBidi" w:hAnsiTheme="majorBidi" w:cstheme="majorBidi"/>
            <w:sz w:val="22"/>
            <w:szCs w:val="22"/>
          </w:rPr>
          <w:delText xml:space="preserve"> and undernutrition </w:delText>
        </w:r>
        <w:r w:rsidR="46759234" w:rsidRPr="00A12542" w:rsidDel="007C1422">
          <w:rPr>
            <w:rFonts w:asciiTheme="majorBidi" w:hAnsiTheme="majorBidi" w:cstheme="majorBidi"/>
            <w:sz w:val="22"/>
            <w:szCs w:val="22"/>
          </w:rPr>
          <w:delText>we</w:delText>
        </w:r>
        <w:r w:rsidRPr="00A12542" w:rsidDel="007C1422">
          <w:rPr>
            <w:rFonts w:asciiTheme="majorBidi" w:hAnsiTheme="majorBidi" w:cstheme="majorBidi"/>
            <w:sz w:val="22"/>
            <w:szCs w:val="22"/>
          </w:rPr>
          <w:delText xml:space="preserve">re not </w:delText>
        </w:r>
        <w:r w:rsidR="346A6A66" w:rsidRPr="00A12542" w:rsidDel="007C1422">
          <w:rPr>
            <w:rFonts w:asciiTheme="majorBidi" w:hAnsiTheme="majorBidi" w:cstheme="majorBidi"/>
            <w:sz w:val="22"/>
            <w:szCs w:val="22"/>
          </w:rPr>
          <w:delText xml:space="preserve">found to be </w:delText>
        </w:r>
        <w:r w:rsidRPr="00A12542" w:rsidDel="007C1422">
          <w:rPr>
            <w:rFonts w:asciiTheme="majorBidi" w:hAnsiTheme="majorBidi" w:cstheme="majorBidi"/>
            <w:sz w:val="22"/>
            <w:szCs w:val="22"/>
          </w:rPr>
          <w:delText xml:space="preserve">associated with each other. </w:delText>
        </w:r>
        <w:r w:rsidR="562088CA" w:rsidRPr="00A12542" w:rsidDel="000D75AE">
          <w:rPr>
            <w:rFonts w:asciiTheme="majorBidi" w:hAnsiTheme="majorBidi" w:cstheme="majorBidi"/>
            <w:sz w:val="22"/>
            <w:szCs w:val="22"/>
          </w:rPr>
          <w:delText xml:space="preserve">However, </w:delText>
        </w:r>
        <w:r w:rsidR="2904006D" w:rsidRPr="00A12542" w:rsidDel="000D75AE">
          <w:rPr>
            <w:rFonts w:asciiTheme="majorBidi" w:hAnsiTheme="majorBidi" w:cstheme="majorBidi"/>
            <w:sz w:val="22"/>
            <w:szCs w:val="22"/>
          </w:rPr>
          <w:delText>t</w:delText>
        </w:r>
      </w:del>
      <w:ins w:id="5231" w:author="Bikram Adhikari (bdhikari)" w:date="2025-10-16T15:18:00Z" w16du:dateUtc="2025-10-16T20:18:00Z">
        <w:r w:rsidR="000D75AE">
          <w:rPr>
            <w:rFonts w:asciiTheme="majorBidi" w:hAnsiTheme="majorBidi" w:cstheme="majorBidi"/>
            <w:sz w:val="22"/>
            <w:szCs w:val="22"/>
          </w:rPr>
          <w:t>T</w:t>
        </w:r>
      </w:ins>
      <w:r w:rsidRPr="00A12542">
        <w:rPr>
          <w:rFonts w:asciiTheme="majorBidi" w:hAnsiTheme="majorBidi" w:cstheme="majorBidi"/>
          <w:sz w:val="22"/>
          <w:szCs w:val="22"/>
        </w:rPr>
        <w:t>he co-existence of anemia and undernutrition w</w:t>
      </w:r>
      <w:r w:rsidR="68F3BBDA" w:rsidRPr="00A12542">
        <w:rPr>
          <w:rFonts w:asciiTheme="majorBidi" w:hAnsiTheme="majorBidi" w:cstheme="majorBidi"/>
          <w:sz w:val="22"/>
          <w:szCs w:val="22"/>
        </w:rPr>
        <w:t>as</w:t>
      </w:r>
      <w:r w:rsidRPr="00A12542">
        <w:rPr>
          <w:rFonts w:asciiTheme="majorBidi" w:hAnsiTheme="majorBidi" w:cstheme="majorBidi"/>
          <w:sz w:val="22"/>
          <w:szCs w:val="22"/>
        </w:rPr>
        <w:t xml:space="preserve"> </w:t>
      </w:r>
      <w:r w:rsidR="00BF2832">
        <w:rPr>
          <w:rFonts w:asciiTheme="majorBidi" w:hAnsiTheme="majorBidi" w:cstheme="majorBidi"/>
          <w:sz w:val="22"/>
          <w:szCs w:val="22"/>
        </w:rPr>
        <w:t>less likely among children from</w:t>
      </w:r>
      <w:r w:rsidRPr="00A12542">
        <w:rPr>
          <w:rFonts w:asciiTheme="majorBidi" w:hAnsiTheme="majorBidi" w:cstheme="majorBidi"/>
          <w:sz w:val="22"/>
          <w:szCs w:val="22"/>
        </w:rPr>
        <w:t xml:space="preserve"> richest wealth quintile,</w:t>
      </w:r>
      <w:r w:rsidR="00FB56F1">
        <w:rPr>
          <w:rFonts w:asciiTheme="majorBidi" w:hAnsiTheme="majorBidi" w:cstheme="majorBidi"/>
          <w:sz w:val="22"/>
          <w:szCs w:val="22"/>
        </w:rPr>
        <w:t xml:space="preserve"> those </w:t>
      </w:r>
      <w:r w:rsidR="000C34F9">
        <w:rPr>
          <w:rFonts w:asciiTheme="majorBidi" w:hAnsiTheme="majorBidi" w:cstheme="majorBidi"/>
          <w:sz w:val="22"/>
          <w:szCs w:val="22"/>
        </w:rPr>
        <w:t xml:space="preserve">whose </w:t>
      </w:r>
      <w:r w:rsidR="000B70CC">
        <w:rPr>
          <w:rFonts w:asciiTheme="majorBidi" w:hAnsiTheme="majorBidi" w:cstheme="majorBidi"/>
          <w:sz w:val="22"/>
          <w:szCs w:val="22"/>
        </w:rPr>
        <w:t>mothers</w:t>
      </w:r>
      <w:r w:rsidR="00FB56F1">
        <w:rPr>
          <w:rFonts w:asciiTheme="majorBidi" w:hAnsiTheme="majorBidi" w:cstheme="majorBidi"/>
          <w:sz w:val="22"/>
          <w:szCs w:val="22"/>
        </w:rPr>
        <w:t xml:space="preserve"> </w:t>
      </w:r>
      <w:del w:id="5232" w:author="Bikram Adhikari (bdhikari)" w:date="2025-10-16T13:35:00Z" w16du:dateUtc="2025-10-16T18:35:00Z">
        <w:r w:rsidR="00FB56F1" w:rsidDel="00335173">
          <w:rPr>
            <w:rFonts w:asciiTheme="majorBidi" w:hAnsiTheme="majorBidi" w:cstheme="majorBidi"/>
            <w:sz w:val="22"/>
            <w:szCs w:val="22"/>
          </w:rPr>
          <w:delText xml:space="preserve">who </w:delText>
        </w:r>
      </w:del>
      <w:r w:rsidR="00FB56F1">
        <w:rPr>
          <w:rFonts w:asciiTheme="majorBidi" w:hAnsiTheme="majorBidi" w:cstheme="majorBidi"/>
          <w:sz w:val="22"/>
          <w:szCs w:val="22"/>
        </w:rPr>
        <w:t>attained at</w:t>
      </w:r>
      <w:r w:rsidR="000C34F9">
        <w:rPr>
          <w:rFonts w:asciiTheme="majorBidi" w:hAnsiTheme="majorBidi" w:cstheme="majorBidi"/>
          <w:sz w:val="22"/>
          <w:szCs w:val="22"/>
        </w:rPr>
        <w:t xml:space="preserve"> </w:t>
      </w:r>
      <w:r w:rsidR="00FB56F1">
        <w:rPr>
          <w:rFonts w:asciiTheme="majorBidi" w:hAnsiTheme="majorBidi" w:cstheme="majorBidi"/>
          <w:sz w:val="22"/>
          <w:szCs w:val="22"/>
        </w:rPr>
        <w:t>least</w:t>
      </w:r>
      <w:r w:rsidRPr="00A12542">
        <w:rPr>
          <w:rFonts w:asciiTheme="majorBidi" w:hAnsiTheme="majorBidi" w:cstheme="majorBidi"/>
          <w:sz w:val="22"/>
          <w:szCs w:val="22"/>
        </w:rPr>
        <w:t xml:space="preserve"> secondary level education, </w:t>
      </w:r>
      <w:r w:rsidR="05EDDB11" w:rsidRPr="00A12542">
        <w:rPr>
          <w:rFonts w:asciiTheme="majorBidi" w:hAnsiTheme="majorBidi" w:cstheme="majorBidi"/>
          <w:sz w:val="22"/>
          <w:szCs w:val="22"/>
        </w:rPr>
        <w:t xml:space="preserve">and </w:t>
      </w:r>
      <w:del w:id="5233" w:author="Bikram Adhikari (bdhikari)" w:date="2025-10-16T13:36:00Z" w16du:dateUtc="2025-10-16T18:36:00Z">
        <w:r w:rsidR="00AF6B02" w:rsidDel="00CC41C6">
          <w:rPr>
            <w:rFonts w:asciiTheme="majorBidi" w:hAnsiTheme="majorBidi" w:cstheme="majorBidi"/>
            <w:sz w:val="22"/>
            <w:szCs w:val="22"/>
          </w:rPr>
          <w:delText xml:space="preserve">those whose </w:delText>
        </w:r>
        <w:r w:rsidR="000B70CC" w:rsidRPr="00A12542" w:rsidDel="00CC41C6">
          <w:rPr>
            <w:rFonts w:asciiTheme="majorBidi" w:hAnsiTheme="majorBidi" w:cstheme="majorBidi"/>
            <w:sz w:val="22"/>
            <w:szCs w:val="22"/>
          </w:rPr>
          <w:delText>mothers</w:delText>
        </w:r>
        <w:r w:rsidRPr="00A12542" w:rsidDel="00CC41C6">
          <w:rPr>
            <w:rFonts w:asciiTheme="majorBidi" w:hAnsiTheme="majorBidi" w:cstheme="majorBidi"/>
            <w:sz w:val="22"/>
            <w:szCs w:val="22"/>
          </w:rPr>
          <w:delText xml:space="preserve"> </w:delText>
        </w:r>
      </w:del>
      <w:r w:rsidRPr="00A12542">
        <w:rPr>
          <w:rFonts w:asciiTheme="majorBidi" w:hAnsiTheme="majorBidi" w:cstheme="majorBidi"/>
          <w:sz w:val="22"/>
          <w:szCs w:val="22"/>
        </w:rPr>
        <w:t>participat</w:t>
      </w:r>
      <w:r w:rsidR="00DB6312">
        <w:rPr>
          <w:rFonts w:asciiTheme="majorBidi" w:hAnsiTheme="majorBidi" w:cstheme="majorBidi"/>
          <w:sz w:val="22"/>
          <w:szCs w:val="22"/>
        </w:rPr>
        <w:t>ed</w:t>
      </w:r>
      <w:r w:rsidRPr="00A12542">
        <w:rPr>
          <w:rFonts w:asciiTheme="majorBidi" w:hAnsiTheme="majorBidi" w:cstheme="majorBidi"/>
          <w:sz w:val="22"/>
          <w:szCs w:val="22"/>
        </w:rPr>
        <w:t xml:space="preserve"> in household decision</w:t>
      </w:r>
      <w:r w:rsidR="1AE1032E" w:rsidRPr="00A12542">
        <w:rPr>
          <w:rFonts w:asciiTheme="majorBidi" w:hAnsiTheme="majorBidi" w:cstheme="majorBidi"/>
          <w:sz w:val="22"/>
          <w:szCs w:val="22"/>
        </w:rPr>
        <w:t>-</w:t>
      </w:r>
      <w:r w:rsidRPr="00A12542">
        <w:rPr>
          <w:rFonts w:asciiTheme="majorBidi" w:hAnsiTheme="majorBidi" w:cstheme="majorBidi"/>
          <w:sz w:val="22"/>
          <w:szCs w:val="22"/>
        </w:rPr>
        <w:t>making</w:t>
      </w:r>
      <w:r w:rsidR="00DB6312">
        <w:rPr>
          <w:rFonts w:asciiTheme="majorBidi" w:hAnsiTheme="majorBidi" w:cstheme="majorBidi"/>
          <w:sz w:val="22"/>
          <w:szCs w:val="22"/>
        </w:rPr>
        <w:t>. Conversely,</w:t>
      </w:r>
      <w:r w:rsidRPr="00A12542">
        <w:rPr>
          <w:rFonts w:asciiTheme="majorBidi" w:hAnsiTheme="majorBidi" w:cstheme="majorBidi"/>
          <w:sz w:val="22"/>
          <w:szCs w:val="22"/>
        </w:rPr>
        <w:t xml:space="preserve"> </w:t>
      </w:r>
      <w:r w:rsidR="00CD02FC">
        <w:rPr>
          <w:rFonts w:asciiTheme="majorBidi" w:hAnsiTheme="majorBidi" w:cstheme="majorBidi"/>
          <w:sz w:val="22"/>
          <w:szCs w:val="22"/>
        </w:rPr>
        <w:t>co-existence was more prevalent</w:t>
      </w:r>
      <w:r w:rsidR="00CD02FC" w:rsidRPr="00A12542">
        <w:rPr>
          <w:rFonts w:asciiTheme="majorBidi" w:hAnsiTheme="majorBidi" w:cstheme="majorBidi"/>
          <w:sz w:val="22"/>
          <w:szCs w:val="22"/>
        </w:rPr>
        <w:t xml:space="preserve"> </w:t>
      </w:r>
      <w:r w:rsidR="00CD02FC">
        <w:rPr>
          <w:rFonts w:asciiTheme="majorBidi" w:hAnsiTheme="majorBidi" w:cstheme="majorBidi"/>
          <w:sz w:val="22"/>
          <w:szCs w:val="22"/>
        </w:rPr>
        <w:t>among children whose mothers had</w:t>
      </w:r>
      <w:r w:rsidR="00CD02FC" w:rsidRPr="00A12542">
        <w:rPr>
          <w:rFonts w:asciiTheme="majorBidi" w:hAnsiTheme="majorBidi" w:cstheme="majorBidi"/>
          <w:sz w:val="22"/>
          <w:szCs w:val="22"/>
        </w:rPr>
        <w:t xml:space="preserve"> </w:t>
      </w:r>
      <w:r w:rsidR="00CD02FC">
        <w:rPr>
          <w:rFonts w:asciiTheme="majorBidi" w:hAnsiTheme="majorBidi" w:cstheme="majorBidi"/>
          <w:sz w:val="22"/>
          <w:szCs w:val="22"/>
        </w:rPr>
        <w:t xml:space="preserve">poor </w:t>
      </w:r>
      <w:r w:rsidRPr="00A12542">
        <w:rPr>
          <w:rFonts w:asciiTheme="majorBidi" w:hAnsiTheme="majorBidi" w:cstheme="majorBidi"/>
          <w:sz w:val="22"/>
          <w:szCs w:val="22"/>
        </w:rPr>
        <w:t>maternal nutritional status. It is essential to implement holistic program</w:t>
      </w:r>
      <w:r w:rsidR="4F4F56BF" w:rsidRPr="00A12542">
        <w:rPr>
          <w:rFonts w:asciiTheme="majorBidi" w:hAnsiTheme="majorBidi" w:cstheme="majorBidi"/>
          <w:sz w:val="22"/>
          <w:szCs w:val="22"/>
        </w:rPr>
        <w:t>s</w:t>
      </w:r>
      <w:r w:rsidRPr="00A12542">
        <w:rPr>
          <w:rFonts w:asciiTheme="majorBidi" w:hAnsiTheme="majorBidi" w:cstheme="majorBidi"/>
          <w:sz w:val="22"/>
          <w:szCs w:val="22"/>
        </w:rPr>
        <w:t xml:space="preserve"> and targeted intervention</w:t>
      </w:r>
      <w:r w:rsidR="11097A40" w:rsidRPr="00A12542">
        <w:rPr>
          <w:rFonts w:asciiTheme="majorBidi" w:hAnsiTheme="majorBidi" w:cstheme="majorBidi"/>
          <w:sz w:val="22"/>
          <w:szCs w:val="22"/>
        </w:rPr>
        <w:t>s</w:t>
      </w:r>
      <w:r w:rsidRPr="00A12542">
        <w:rPr>
          <w:rFonts w:asciiTheme="majorBidi" w:hAnsiTheme="majorBidi" w:cstheme="majorBidi"/>
          <w:sz w:val="22"/>
          <w:szCs w:val="22"/>
        </w:rPr>
        <w:t xml:space="preserve"> to empower poor families and women</w:t>
      </w:r>
      <w:r w:rsidR="00D45817">
        <w:rPr>
          <w:rFonts w:asciiTheme="majorBidi" w:hAnsiTheme="majorBidi" w:cstheme="majorBidi"/>
          <w:sz w:val="22"/>
          <w:szCs w:val="22"/>
        </w:rPr>
        <w:t xml:space="preserve"> from </w:t>
      </w:r>
      <w:r w:rsidR="003D7017">
        <w:rPr>
          <w:rFonts w:asciiTheme="majorBidi" w:hAnsiTheme="majorBidi" w:cstheme="majorBidi"/>
          <w:sz w:val="22"/>
          <w:szCs w:val="22"/>
        </w:rPr>
        <w:t>high-risk</w:t>
      </w:r>
      <w:r w:rsidR="00D45817">
        <w:rPr>
          <w:rFonts w:asciiTheme="majorBidi" w:hAnsiTheme="majorBidi" w:cstheme="majorBidi"/>
          <w:sz w:val="22"/>
          <w:szCs w:val="22"/>
        </w:rPr>
        <w:t xml:space="preserve"> districts </w:t>
      </w:r>
      <w:r w:rsidR="27EAD5E7" w:rsidRPr="00A12542">
        <w:rPr>
          <w:rFonts w:asciiTheme="majorBidi" w:hAnsiTheme="majorBidi" w:cstheme="majorBidi"/>
          <w:sz w:val="22"/>
          <w:szCs w:val="22"/>
        </w:rPr>
        <w:t>thereby</w:t>
      </w:r>
      <w:r w:rsidRPr="00A12542">
        <w:rPr>
          <w:rFonts w:asciiTheme="majorBidi" w:hAnsiTheme="majorBidi" w:cstheme="majorBidi"/>
          <w:sz w:val="22"/>
          <w:szCs w:val="22"/>
        </w:rPr>
        <w:t xml:space="preserve"> improv</w:t>
      </w:r>
      <w:r w:rsidR="77CEB397" w:rsidRPr="00A12542">
        <w:rPr>
          <w:rFonts w:asciiTheme="majorBidi" w:hAnsiTheme="majorBidi" w:cstheme="majorBidi"/>
          <w:sz w:val="22"/>
          <w:szCs w:val="22"/>
        </w:rPr>
        <w:t>ing</w:t>
      </w:r>
      <w:r w:rsidRPr="00A12542">
        <w:rPr>
          <w:rFonts w:asciiTheme="majorBidi" w:hAnsiTheme="majorBidi" w:cstheme="majorBidi"/>
          <w:sz w:val="22"/>
          <w:szCs w:val="22"/>
        </w:rPr>
        <w:t xml:space="preserve"> the nutritional status of children. </w:t>
      </w:r>
    </w:p>
    <w:p w14:paraId="58B38C17" w14:textId="77777777" w:rsidR="00347E75" w:rsidRDefault="00347E75">
      <w:pPr>
        <w:rPr>
          <w:rFonts w:asciiTheme="majorBidi" w:hAnsiTheme="majorBidi" w:cstheme="majorBidi"/>
          <w:b/>
          <w:bCs/>
          <w:sz w:val="22"/>
          <w:szCs w:val="22"/>
        </w:rPr>
      </w:pPr>
    </w:p>
    <w:p w14:paraId="118A9880" w14:textId="770011B0" w:rsidR="00030CBD" w:rsidRPr="00A12542" w:rsidRDefault="00030CBD">
      <w:pPr>
        <w:rPr>
          <w:rFonts w:asciiTheme="majorBidi" w:hAnsiTheme="majorBidi" w:cstheme="majorBidi"/>
          <w:b/>
          <w:bCs/>
          <w:sz w:val="22"/>
          <w:szCs w:val="22"/>
        </w:rPr>
      </w:pPr>
      <w:r w:rsidRPr="00A12542">
        <w:rPr>
          <w:rFonts w:asciiTheme="majorBidi" w:hAnsiTheme="majorBidi" w:cstheme="majorBidi"/>
          <w:b/>
          <w:bCs/>
          <w:sz w:val="22"/>
          <w:szCs w:val="22"/>
        </w:rPr>
        <w:t xml:space="preserve">Data </w:t>
      </w:r>
      <w:r w:rsidR="000C3D27" w:rsidRPr="00A12542">
        <w:rPr>
          <w:rFonts w:asciiTheme="majorBidi" w:hAnsiTheme="majorBidi" w:cstheme="majorBidi"/>
          <w:b/>
          <w:bCs/>
          <w:sz w:val="22"/>
          <w:szCs w:val="22"/>
        </w:rPr>
        <w:t>availability</w:t>
      </w:r>
    </w:p>
    <w:p w14:paraId="2213DB6D" w14:textId="73B209CF" w:rsidR="0074008B" w:rsidRPr="00A12542" w:rsidRDefault="00030CBD">
      <w:pPr>
        <w:rPr>
          <w:rFonts w:asciiTheme="majorBidi" w:hAnsiTheme="majorBidi" w:cstheme="majorBidi"/>
          <w:sz w:val="22"/>
          <w:szCs w:val="22"/>
        </w:rPr>
      </w:pPr>
      <w:r w:rsidRPr="00A12542">
        <w:rPr>
          <w:rFonts w:asciiTheme="majorBidi" w:hAnsiTheme="majorBidi" w:cstheme="majorBidi"/>
          <w:sz w:val="22"/>
          <w:szCs w:val="22"/>
        </w:rPr>
        <w:t xml:space="preserve">We used publicly available data from Nepal Demographic and health survey database </w:t>
      </w:r>
      <w:r w:rsidR="00DB0313" w:rsidRPr="00A12542">
        <w:rPr>
          <w:rFonts w:asciiTheme="majorBidi" w:hAnsiTheme="majorBidi" w:cstheme="majorBidi"/>
          <w:sz w:val="22"/>
          <w:szCs w:val="22"/>
        </w:rPr>
        <w:t>upon request from the official website of “The DHS program”</w:t>
      </w:r>
      <w:r w:rsidR="00E873CC" w:rsidRPr="00A12542">
        <w:rPr>
          <w:rFonts w:asciiTheme="majorBidi" w:hAnsiTheme="majorBidi" w:cstheme="majorBidi"/>
          <w:sz w:val="22"/>
          <w:szCs w:val="22"/>
        </w:rPr>
        <w:t xml:space="preserve"> </w:t>
      </w:r>
      <w:r w:rsidR="00E873C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{"citationID":"0HKWPOn2","properties":{"formattedCitation":"[21]","plainCitation":"[21]","noteIndex":0},"citationItems":[{"id":2074,"uris":["http://zotero.org/users/3118180/items/A29UU767"],"itemData":{"id":2074,"type":"webpage","title":"The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E873C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[21]</w:t>
      </w:r>
      <w:r w:rsidR="00E873CC" w:rsidRPr="00A12542">
        <w:rPr>
          <w:rFonts w:asciiTheme="majorBidi" w:hAnsiTheme="majorBidi" w:cstheme="majorBidi"/>
          <w:sz w:val="22"/>
          <w:szCs w:val="22"/>
        </w:rPr>
        <w:fldChar w:fldCharType="end"/>
      </w:r>
      <w:r w:rsidR="00DB0313" w:rsidRPr="00A12542">
        <w:rPr>
          <w:rFonts w:asciiTheme="majorBidi" w:hAnsiTheme="majorBidi" w:cstheme="majorBidi"/>
          <w:sz w:val="22"/>
          <w:szCs w:val="22"/>
        </w:rPr>
        <w:t xml:space="preserve">. The link to database </w:t>
      </w:r>
      <w:r w:rsidR="000C3D27" w:rsidRPr="00A12542">
        <w:rPr>
          <w:rFonts w:asciiTheme="majorBidi" w:hAnsiTheme="majorBidi" w:cstheme="majorBidi"/>
          <w:sz w:val="22"/>
          <w:szCs w:val="22"/>
        </w:rPr>
        <w:t>is:</w:t>
      </w:r>
      <w:r w:rsidR="00DB0313" w:rsidRPr="00A12542">
        <w:rPr>
          <w:rFonts w:asciiTheme="majorBidi" w:hAnsiTheme="majorBidi" w:cstheme="majorBidi"/>
          <w:sz w:val="22"/>
          <w:szCs w:val="22"/>
        </w:rPr>
        <w:t xml:space="preserve"> </w:t>
      </w:r>
      <w:hyperlink r:id="rId12" w:history="1">
        <w:r w:rsidR="0074008B" w:rsidRPr="00A12542">
          <w:rPr>
            <w:rStyle w:val="Hyperlink"/>
            <w:rFonts w:asciiTheme="majorBidi" w:hAnsiTheme="majorBidi" w:cstheme="majorBidi"/>
            <w:sz w:val="22"/>
            <w:szCs w:val="22"/>
          </w:rPr>
          <w:t>https://dhsprogram.com/data/dataset/Nepal_Standard-DHS_2022.cfm?flag=1</w:t>
        </w:r>
      </w:hyperlink>
      <w:r w:rsidR="0074008B" w:rsidRPr="00A12542">
        <w:rPr>
          <w:rFonts w:asciiTheme="majorBidi" w:hAnsiTheme="majorBidi" w:cstheme="majorBidi"/>
          <w:sz w:val="22"/>
          <w:szCs w:val="22"/>
        </w:rPr>
        <w:t xml:space="preserve"> </w:t>
      </w:r>
    </w:p>
    <w:p w14:paraId="34A61D46" w14:textId="77777777" w:rsidR="00681333" w:rsidRPr="00A12542" w:rsidRDefault="00681333" w:rsidP="00681333">
      <w:pPr>
        <w:rPr>
          <w:rFonts w:asciiTheme="majorBidi" w:hAnsiTheme="majorBidi" w:cstheme="majorBidi"/>
          <w:b/>
          <w:bCs/>
          <w:sz w:val="22"/>
          <w:szCs w:val="22"/>
        </w:rPr>
      </w:pPr>
      <w:r w:rsidRPr="00A12542">
        <w:rPr>
          <w:rFonts w:asciiTheme="majorBidi" w:hAnsiTheme="majorBidi" w:cstheme="majorBidi"/>
          <w:b/>
          <w:bCs/>
          <w:sz w:val="22"/>
          <w:szCs w:val="22"/>
        </w:rPr>
        <w:t>Conflict of interest</w:t>
      </w:r>
    </w:p>
    <w:p w14:paraId="63BDC5F8" w14:textId="77777777" w:rsidR="00681333" w:rsidRPr="00A12542" w:rsidRDefault="00681333" w:rsidP="00681333">
      <w:pPr>
        <w:rPr>
          <w:rFonts w:asciiTheme="majorBidi" w:hAnsiTheme="majorBidi" w:cstheme="majorBidi"/>
          <w:sz w:val="22"/>
          <w:szCs w:val="22"/>
        </w:rPr>
      </w:pPr>
      <w:r w:rsidRPr="00A12542">
        <w:rPr>
          <w:rFonts w:asciiTheme="majorBidi" w:hAnsiTheme="majorBidi" w:cstheme="majorBidi"/>
          <w:sz w:val="22"/>
          <w:szCs w:val="22"/>
        </w:rPr>
        <w:t>The authors declare no conflicts of interest.</w:t>
      </w:r>
    </w:p>
    <w:p w14:paraId="02609623" w14:textId="77777777" w:rsidR="00681333" w:rsidRPr="00A12542" w:rsidRDefault="00681333" w:rsidP="00681333">
      <w:pPr>
        <w:rPr>
          <w:rFonts w:asciiTheme="majorBidi" w:hAnsiTheme="majorBidi" w:cstheme="majorBidi"/>
          <w:sz w:val="22"/>
          <w:szCs w:val="22"/>
        </w:rPr>
      </w:pPr>
    </w:p>
    <w:p w14:paraId="4E6C646D" w14:textId="77777777" w:rsidR="00681333" w:rsidRPr="00A12542" w:rsidRDefault="00681333" w:rsidP="00681333">
      <w:pPr>
        <w:rPr>
          <w:rFonts w:asciiTheme="majorBidi" w:hAnsiTheme="majorBidi" w:cstheme="majorBidi"/>
          <w:b/>
          <w:bCs/>
          <w:sz w:val="22"/>
          <w:szCs w:val="22"/>
        </w:rPr>
      </w:pPr>
      <w:r w:rsidRPr="00A12542">
        <w:rPr>
          <w:rFonts w:asciiTheme="majorBidi" w:hAnsiTheme="majorBidi" w:cstheme="majorBidi"/>
          <w:b/>
          <w:bCs/>
          <w:sz w:val="22"/>
          <w:szCs w:val="22"/>
        </w:rPr>
        <w:t>Funding</w:t>
      </w:r>
    </w:p>
    <w:p w14:paraId="2F558DC8" w14:textId="77777777" w:rsidR="00681333" w:rsidRDefault="00681333" w:rsidP="00681333">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This study received no specific grants from any funding agency in public, commercial or not-for-profit sectors.</w:t>
      </w:r>
    </w:p>
    <w:p w14:paraId="002CF685" w14:textId="77777777" w:rsidR="00681333" w:rsidRDefault="00681333" w:rsidP="00681333">
      <w:pPr>
        <w:spacing w:line="360" w:lineRule="auto"/>
        <w:jc w:val="both"/>
        <w:rPr>
          <w:rFonts w:asciiTheme="majorBidi" w:hAnsiTheme="majorBidi" w:cstheme="majorBidi"/>
          <w:b/>
          <w:bCs/>
          <w:sz w:val="22"/>
          <w:szCs w:val="22"/>
        </w:rPr>
      </w:pPr>
    </w:p>
    <w:p w14:paraId="150F4D5E" w14:textId="77777777" w:rsidR="0074008B" w:rsidRPr="00A12542" w:rsidRDefault="0074008B">
      <w:pPr>
        <w:rPr>
          <w:rFonts w:asciiTheme="majorBidi" w:hAnsiTheme="majorBidi" w:cstheme="majorBidi"/>
          <w:sz w:val="22"/>
          <w:szCs w:val="22"/>
        </w:rPr>
      </w:pPr>
    </w:p>
    <w:p w14:paraId="1DCCE1AF" w14:textId="52D10DF6" w:rsidR="00C7261C" w:rsidRPr="00A12542" w:rsidRDefault="00C7261C">
      <w:pPr>
        <w:rPr>
          <w:rFonts w:asciiTheme="majorBidi" w:hAnsiTheme="majorBidi" w:cstheme="majorBidi"/>
          <w:sz w:val="22"/>
          <w:szCs w:val="22"/>
        </w:rPr>
      </w:pPr>
      <w:r w:rsidRPr="00A12542">
        <w:rPr>
          <w:rFonts w:asciiTheme="majorBidi" w:hAnsiTheme="majorBidi" w:cstheme="majorBidi"/>
          <w:sz w:val="22"/>
          <w:szCs w:val="22"/>
        </w:rPr>
        <w:br w:type="page"/>
      </w:r>
    </w:p>
    <w:p w14:paraId="186B4108" w14:textId="4FE1A03B" w:rsidR="00371D97" w:rsidRPr="00A12542" w:rsidRDefault="00371D97" w:rsidP="008868B1">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References:</w:t>
      </w:r>
    </w:p>
    <w:p w14:paraId="604BCFC2" w14:textId="66CC810D" w:rsidR="00620830" w:rsidRPr="00620830" w:rsidRDefault="001D606B" w:rsidP="00620830">
      <w:pPr>
        <w:pStyle w:val="Bibliography"/>
        <w:rPr>
          <w:rFonts w:ascii="Times New Roman" w:hAnsi="Times New Roman" w:cs="Times New Roman"/>
          <w:sz w:val="22"/>
        </w:rPr>
      </w:pPr>
      <w:r w:rsidRPr="00A12542">
        <w:rPr>
          <w:rFonts w:asciiTheme="majorBidi" w:hAnsiTheme="majorBidi" w:cstheme="majorBidi"/>
          <w:b/>
          <w:bCs/>
          <w:sz w:val="22"/>
          <w:szCs w:val="22"/>
        </w:rPr>
        <w:fldChar w:fldCharType="begin"/>
      </w:r>
      <w:r w:rsidR="00620830">
        <w:rPr>
          <w:rFonts w:asciiTheme="majorBidi" w:hAnsiTheme="majorBidi" w:cstheme="majorBidi"/>
          <w:b/>
          <w:bCs/>
          <w:sz w:val="22"/>
          <w:szCs w:val="22"/>
        </w:rPr>
        <w:instrText xml:space="preserve"> ADDIN ZOTERO_BIBL {"uncited":[],"omitted":[],"custom":[]} CSL_BIBLIOGRAPHY </w:instrText>
      </w:r>
      <w:r w:rsidRPr="00A12542">
        <w:rPr>
          <w:rFonts w:asciiTheme="majorBidi" w:hAnsiTheme="majorBidi" w:cstheme="majorBidi"/>
          <w:b/>
          <w:bCs/>
          <w:sz w:val="22"/>
          <w:szCs w:val="22"/>
        </w:rPr>
        <w:fldChar w:fldCharType="separate"/>
      </w:r>
      <w:r w:rsidR="00620830" w:rsidRPr="00620830">
        <w:rPr>
          <w:rFonts w:ascii="Times New Roman" w:hAnsi="Times New Roman" w:cs="Times New Roman"/>
          <w:sz w:val="22"/>
        </w:rPr>
        <w:t>1. Sunuwar DR, Singh DR, Pradhan PMS. Prevalence and factors associated with double and triple burden of malnutrition among mothers and children in Nepal: evidence from 2016 Nepal demographic and health survey. BMC Public Health. 2020;20: 405. doi:10.1186/s12889-020-8356-y</w:t>
      </w:r>
    </w:p>
    <w:p w14:paraId="576E27A2" w14:textId="4E7FC8CE"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2. Sharma S, Acharya BK, Wu Q. Spatial Variations and Determinants of Anemia among Under-five Children in Nepal, DHS (2006–2016). Int J Environ Res Public Health. 2022;19: 8664. doi:10.3390/ijerph19148664</w:t>
      </w:r>
    </w:p>
    <w:p w14:paraId="37F349BE" w14:textId="1747750F"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3. Mamun S, Mascie-Taylor CGN. Double Burden of Malnutrition (DBM) and Anaemia under the Same Roof: A Bangladesh Perspective. Med Sci. 2019;7: 20. doi:10.3390/medsci7020020</w:t>
      </w:r>
    </w:p>
    <w:p w14:paraId="0B60DA57" w14:textId="2B627B58"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4. Dahal K, Yadav DK, Baral D, Yadav BK. Determinants of severe acute malnutrition among under 5 children in Satar community of Jhapa, Nepal. Hussain A, editor. PLOS ONE. 2021;16: e0245151. doi:10.1371/journal.pone.0245151</w:t>
      </w:r>
    </w:p>
    <w:p w14:paraId="1DA4E6B1" w14:textId="7C22AFF6"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5. Burgess A. Undernutrition in Adults and Children: causes, consequences and what we can do. South Sudan Med J. 2008;1: 18–22. </w:t>
      </w:r>
    </w:p>
    <w:p w14:paraId="5A32D8C9" w14:textId="59C57E21"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6. De Sanctis V, Soliman A, Alaaraj N, Ahmed S, Alyafei F, Hamed N. Early and Long-term Consequences of Nutritional Stunting: From Childhood to Adulthood: Early and Long-term Consequences of Nutritional Stunting. Acta Bio Medica Atenei Parm. 2021;92: 11346. doi:10.23750/abm.v92i1.11346</w:t>
      </w:r>
    </w:p>
    <w:p w14:paraId="6BB3719B" w14:textId="0884AB4E"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7. Fact sheets - Malnutrition. [cited 2 Nov 2024]. Available: https://www.who.int/news-room/fact-sheets/detail/malnutrition</w:t>
      </w:r>
    </w:p>
    <w:p w14:paraId="5E1A384D" w14:textId="64AC97B7"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8. Kassebaum NJ, Jasrasaria R, Naghavi M, Wulf SK, Johns N, Lozano R, et al. A systematic analysis of global anemia burden from 1990 to 2010. Blood. 2014;123: 615–624. doi:10.1182/blood-2013-06-508325</w:t>
      </w:r>
    </w:p>
    <w:p w14:paraId="2EEEB884" w14:textId="1E606C40"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Sinha RK, Dua R, Bijalwan V, Rohatgi S, Kumar P. Determinants of Stunting, Wasting, and Underweight in Five High-Burden Pockets of Four Indian States. Indian J Community Med Off Publ Indian Assoc Prev Soc Med. 2018;43: 279–283. doi:10.4103/ijcm.IJCM_151_18</w:t>
      </w:r>
    </w:p>
    <w:p w14:paraId="172971ED" w14:textId="15C839AF"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10. Khan JR, Awan N, Misu F. Determinants of anemia among 6-59 months aged children in Bangladesh: evidence from nationally representative data. BMC Pediatr. 2016;16: 3. doi:10.1186/s12887-015-0536-z</w:t>
      </w:r>
    </w:p>
    <w:p w14:paraId="2C046000" w14:textId="3D59B23C"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11. Malnutrition in Children. In: UNICEF DATA [Internet]. [cited 2 Nov 2024]. Available: https://data.unicef.org/topic/nutrition/malnutrition/</w:t>
      </w:r>
    </w:p>
    <w:p w14:paraId="3EE39DBE" w14:textId="35178276"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12. World Health Organization. Anaemia in women and children. [cited 2 Nov 2024]. Available: https://www.who.int/data/gho/data/themes/topics/anaemia_in_women_and_children</w:t>
      </w:r>
    </w:p>
    <w:p w14:paraId="3D274F46" w14:textId="61F4BA76"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13. Ministry of Health and Population [Nepal], New ERA, ICF. Nepal Demographic and Health Survey 2022. Kathmandu, Nepal: Ministry of Health and Population [Nepal]; 2023. </w:t>
      </w:r>
    </w:p>
    <w:p w14:paraId="281914AF" w14:textId="04A239A8"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14. Gaston RT, Habyarimana F, Ramroop S. Joint modelling of anaemia and stunting in children less than five years of age in Lesotho: a cross-sectional case study. BMC Public Health. 2022;22: 285. doi:10.1186/s12889-022-12690-3</w:t>
      </w:r>
    </w:p>
    <w:p w14:paraId="653B58C3" w14:textId="5E8A8E03"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15. Black RE, Victora CG, Walker SP, Bhutta ZA, Christian P, de Onis M, et al. Maternal and child undernutrition and overweight in low-income and middle-income countries. Lancet Lond Engl. 2013;382: 427–451. doi:10.1016/S0140-6736(13)60937-X</w:t>
      </w:r>
    </w:p>
    <w:p w14:paraId="30C90CDA" w14:textId="0476FAD6"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16. Aheto JMK, Taylor BM, Keegan TJ, Diggle PJ. Modelling and forecasting spatio-temporal variation in the risk of chronic malnutrition among under-five children in Ghana. Spat Spatio-Temporal Epidemiol. 2017;21: 37–46. doi:10.1016/j.sste.2017.02.003</w:t>
      </w:r>
    </w:p>
    <w:p w14:paraId="2BFEE322" w14:textId="63818CE0"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17. The burden of malnutrition - Global Nutrition Report. [cited 20 Nov 2024]. Available: https://globalnutritionreport.org/reports/global-nutrition-report-2018/burden-malnutrition/</w:t>
      </w:r>
    </w:p>
    <w:p w14:paraId="6C5C6451" w14:textId="7C0662DC"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18. Dessie G, Li J, Nghiem S, Doan T. Prevalence and Determinants of Stunting-Anemia and Wasting-Anemia Comorbidities and Micronutrient Deficiencies in Children Under 5 in the Least-Developed Countries: A Systematic Review and Meta-analysis. Nutr Rev. 2024; nuae063. doi:10.1093/nutrit/nuae063</w:t>
      </w:r>
    </w:p>
    <w:p w14:paraId="2F8176E1" w14:textId="1C0B8AEF"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19. Balarajan Y, Ramakrishnan U, Özaltin E, Shankar AH, Subramanian SV. Anaemia in low-income and middle-income countries. The Lancet. 2011;378: 2123–2135. doi:10.1016/S0140-6736(10)62304-5</w:t>
      </w:r>
    </w:p>
    <w:p w14:paraId="14BA6E88" w14:textId="01DDB3CB"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20. Christian AK, Agula C, Jayson-Quashigah P-N. Correlates and spatial distribution of the co-occurrence of childhood anaemia and stunting in Ghana. SSM - Popul Health. 2020;12: 100683. doi:10.1016/j.ssmph.2020.100683</w:t>
      </w:r>
    </w:p>
    <w:p w14:paraId="4F2F143F" w14:textId="3147125E"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21. The DHS Program - Available Datasets. [cited 2 Nov 2024]. Available: https://dhsprogram.com/data/available-datasets.cfm</w:t>
      </w:r>
    </w:p>
    <w:p w14:paraId="5C28A19B" w14:textId="0E986CA8"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22.  Available: https://censusnepal.cbs.gov.np/results/downloads/national</w:t>
      </w:r>
    </w:p>
    <w:p w14:paraId="1DCCA6A8" w14:textId="088D1E9C"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23. Government of Nepal-National Planning Comission, United Nations Development Programme. Nepal Human Development Report 2020: Beyond Graduation: Productive Transformation and Prosperity. Lalitpur, Nepal; 2020. </w:t>
      </w:r>
    </w:p>
    <w:p w14:paraId="4F222B5C" w14:textId="28DBF547"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24. </w:t>
      </w:r>
    </w:p>
    <w:p w14:paraId="5971AB89" w14:textId="195D7DE3"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26. Sharma S, Adhikari B, Pandey AR, Karki S, K. C. SP, Joshi D, et al. Association between media exposure and maternal health service use in Nepal: A further analysis of Nepal Demographic and Health Survey-2022. Thapa K, editor. PLOS ONE. 2024;19: e0297418. doi:10.1371/journal.pone.0297418</w:t>
      </w:r>
    </w:p>
    <w:p w14:paraId="78CE8BB2" w14:textId="0BEE355A"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27. </w:t>
      </w:r>
      <w:r w:rsidRPr="00620830">
        <w:rPr>
          <w:rFonts w:ascii="Times New Roman" w:hAnsi="Times New Roman" w:cs="Times New Roman"/>
          <w:sz w:val="22"/>
        </w:rPr>
        <w:tab/>
        <w:t>R Core Team. R: A language and environment for statistical computing. R Foundation for Statistical Computing. Vienna, Austria; 2022. Available: https://www.R-project.org/</w:t>
      </w:r>
    </w:p>
    <w:p w14:paraId="26D21F35" w14:textId="4C818627"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28. </w:t>
      </w:r>
      <w:r w:rsidRPr="00620830">
        <w:rPr>
          <w:rFonts w:ascii="Times New Roman" w:hAnsi="Times New Roman" w:cs="Times New Roman"/>
          <w:sz w:val="22"/>
        </w:rPr>
        <w:tab/>
        <w:t>RStudio Team. RStudio: Integrated Development Environment for R. RStudio, PBC, Boston, MA; 2022. Available: http://www.rstudio.com/.</w:t>
      </w:r>
    </w:p>
    <w:p w14:paraId="6603EB53" w14:textId="20045272"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29. </w:t>
      </w:r>
      <w:r w:rsidRPr="00620830">
        <w:rPr>
          <w:rFonts w:ascii="Times New Roman" w:hAnsi="Times New Roman" w:cs="Times New Roman"/>
          <w:sz w:val="22"/>
        </w:rPr>
        <w:tab/>
        <w:t>Bidira K, Tamiru D, Belachew T. Anthropometric failures and its associated factors among preschool-aged children in a rural community in southwest Ethiopia. PLoS ONE. 2021;16: e0260368. doi:10.1371/journal.pone.0260368</w:t>
      </w:r>
    </w:p>
    <w:p w14:paraId="3F67BC66" w14:textId="60DBB5CE"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30. </w:t>
      </w:r>
      <w:r w:rsidRPr="00620830">
        <w:rPr>
          <w:rFonts w:ascii="Times New Roman" w:hAnsi="Times New Roman" w:cs="Times New Roman"/>
          <w:sz w:val="22"/>
        </w:rPr>
        <w:tab/>
        <w:t>Gebretsadik MT, Sisay AL, Tamiru D, Belachew T. Anthropometric failure and associated factors among children aged 6–23 months in Ethiopia. Food Sci Nutr. 2024;12: 1581–1591. doi:10.1002/fsn3.3821</w:t>
      </w:r>
    </w:p>
    <w:p w14:paraId="09B36874" w14:textId="67DA8A3B"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31. </w:t>
      </w:r>
      <w:r w:rsidRPr="00620830">
        <w:rPr>
          <w:rFonts w:ascii="Times New Roman" w:hAnsi="Times New Roman" w:cs="Times New Roman"/>
          <w:sz w:val="22"/>
        </w:rPr>
        <w:tab/>
        <w:t>Chowdhury MRK, Khan MdMH, Khan HTA, Rahman MdS, Islam MR, Islam MM, et al. Prevalence and risk factors of childhood anemia in Nepal: A multilevel analysis. PLoS ONE. 2020;15: e0239409. doi:10.1371/journal.pone.0239409</w:t>
      </w:r>
    </w:p>
    <w:p w14:paraId="42BAE3FC" w14:textId="45F5F6F0"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32. </w:t>
      </w:r>
      <w:r w:rsidRPr="00620830">
        <w:rPr>
          <w:rFonts w:ascii="Times New Roman" w:hAnsi="Times New Roman" w:cs="Times New Roman"/>
          <w:sz w:val="22"/>
        </w:rPr>
        <w:tab/>
        <w:t>Kundu S, Alam SS, Mia MA-T, Hossan T, Hider P, Khalil MdI, et al. Prevalence of Anemia among Children and Adolescents of Bangladesh: A Systematic Review and Meta-Analysis. Int J Environ Res Public Health. 2023;20: 1786. doi:10.3390/ijerph20031786</w:t>
      </w:r>
    </w:p>
    <w:p w14:paraId="16C91D15" w14:textId="080F388C"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33. </w:t>
      </w:r>
      <w:r w:rsidRPr="00620830">
        <w:rPr>
          <w:rFonts w:ascii="Times New Roman" w:hAnsi="Times New Roman" w:cs="Times New Roman"/>
          <w:sz w:val="22"/>
        </w:rPr>
        <w:tab/>
        <w:t>Givens DI, Anitha S, Giromini C. Anaemia in India and Its Prevalence and Multifactorial Aetiology: A Narrative Review. Nutrients. 2024;16: 1673. doi:10.3390/nu16111673</w:t>
      </w:r>
    </w:p>
    <w:p w14:paraId="3C6D5CA3" w14:textId="77777777"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34. </w:t>
      </w:r>
      <w:r w:rsidRPr="00620830">
        <w:rPr>
          <w:rFonts w:ascii="Times New Roman" w:hAnsi="Times New Roman" w:cs="Times New Roman"/>
          <w:sz w:val="22"/>
        </w:rPr>
        <w:tab/>
        <w:t>Prevalence and Determinants of Stunting-Anemia and Wasting-Anemia Comorbidities and Micronutrient Deficiencies in Children Under 5 in the Least-Developed Countries: A Systematic Review and Meta-analysis | Nutrition Reviews | Oxford Academic. [cited 24 Nov 2024]. Available: https://academic.oup.com/nutritionreviews/advance-article/doi/10.1093/nutrit/nuae063/7686107</w:t>
      </w:r>
    </w:p>
    <w:p w14:paraId="4A87A0EC" w14:textId="32B31FD1" w:rsidR="00620830" w:rsidRPr="00620830" w:rsidRDefault="00620830" w:rsidP="00620830">
      <w:pPr>
        <w:pStyle w:val="Bibliography"/>
        <w:rPr>
          <w:rFonts w:ascii="Times New Roman" w:hAnsi="Times New Roman" w:cs="Times New Roman"/>
          <w:sz w:val="22"/>
        </w:rPr>
      </w:pPr>
      <w:r w:rsidRPr="00620830">
        <w:rPr>
          <w:rFonts w:ascii="Times New Roman" w:hAnsi="Times New Roman" w:cs="Times New Roman"/>
          <w:sz w:val="22"/>
        </w:rPr>
        <w:t xml:space="preserve">35. </w:t>
      </w:r>
    </w:p>
    <w:p w14:paraId="5F78F958" w14:textId="297B6145" w:rsidR="00681333" w:rsidRDefault="001D606B" w:rsidP="0064441C">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fldChar w:fldCharType="end"/>
      </w:r>
    </w:p>
    <w:p w14:paraId="7D4F63A3" w14:textId="77777777" w:rsidR="00681333" w:rsidRDefault="00681333">
      <w:pPr>
        <w:rPr>
          <w:rFonts w:asciiTheme="majorBidi" w:hAnsiTheme="majorBidi" w:cstheme="majorBidi"/>
          <w:b/>
          <w:bCs/>
          <w:sz w:val="22"/>
          <w:szCs w:val="22"/>
        </w:rPr>
      </w:pPr>
      <w:r>
        <w:rPr>
          <w:rFonts w:asciiTheme="majorBidi" w:hAnsiTheme="majorBidi" w:cstheme="majorBidi"/>
          <w:b/>
          <w:bCs/>
          <w:sz w:val="22"/>
          <w:szCs w:val="22"/>
        </w:rPr>
        <w:br w:type="page"/>
      </w:r>
    </w:p>
    <w:p w14:paraId="13C93823" w14:textId="0B04DD6A" w:rsidR="00C72457" w:rsidDel="00640C6B" w:rsidRDefault="00681333" w:rsidP="00F74F14">
      <w:pPr>
        <w:spacing w:line="360" w:lineRule="auto"/>
        <w:jc w:val="both"/>
        <w:rPr>
          <w:del w:id="5234" w:author="Bikram Adhikari (bdhikari)" w:date="2025-10-16T15:45:00Z" w16du:dateUtc="2025-10-16T20:45:00Z"/>
          <w:rFonts w:asciiTheme="majorBidi" w:hAnsiTheme="majorBidi" w:cstheme="majorBidi"/>
          <w:b/>
          <w:bCs/>
          <w:sz w:val="22"/>
          <w:szCs w:val="22"/>
        </w:rPr>
      </w:pPr>
      <w:r>
        <w:rPr>
          <w:rFonts w:asciiTheme="majorBidi" w:hAnsiTheme="majorBidi" w:cstheme="majorBidi"/>
          <w:b/>
          <w:bCs/>
          <w:sz w:val="22"/>
          <w:szCs w:val="22"/>
        </w:rPr>
        <w:t>Legends</w:t>
      </w:r>
      <w:ins w:id="5235" w:author="Bikram Adhikari (bdhikari)" w:date="2025-10-16T15:48:00Z" w16du:dateUtc="2025-10-16T20:48:00Z">
        <w:r w:rsidR="00640C6B">
          <w:rPr>
            <w:rFonts w:asciiTheme="majorBidi" w:hAnsiTheme="majorBidi" w:cstheme="majorBidi"/>
            <w:b/>
            <w:bCs/>
            <w:sz w:val="22"/>
            <w:szCs w:val="22"/>
          </w:rPr>
          <w:t xml:space="preserve"> of tables and figures</w:t>
        </w:r>
      </w:ins>
    </w:p>
    <w:p w14:paraId="293DB3B2" w14:textId="77777777" w:rsidR="00640C6B" w:rsidRDefault="00640C6B" w:rsidP="0064441C">
      <w:pPr>
        <w:spacing w:line="360" w:lineRule="auto"/>
        <w:jc w:val="both"/>
        <w:rPr>
          <w:ins w:id="5236" w:author="Bikram Adhikari (bdhikari)" w:date="2025-10-16T15:48:00Z" w16du:dateUtc="2025-10-16T20:48:00Z"/>
          <w:rFonts w:asciiTheme="majorBidi" w:hAnsiTheme="majorBidi" w:cstheme="majorBidi"/>
          <w:b/>
          <w:bCs/>
          <w:sz w:val="22"/>
          <w:szCs w:val="22"/>
        </w:rPr>
      </w:pPr>
    </w:p>
    <w:p w14:paraId="5556A814" w14:textId="2B91635E" w:rsidR="00640C6B" w:rsidRPr="00640C6B" w:rsidRDefault="00640C6B" w:rsidP="00F74F14">
      <w:pPr>
        <w:spacing w:line="360" w:lineRule="auto"/>
        <w:jc w:val="both"/>
        <w:rPr>
          <w:ins w:id="5237" w:author="Bikram Adhikari (bdhikari)" w:date="2025-10-16T15:48:00Z" w16du:dateUtc="2025-10-16T20:48:00Z"/>
          <w:rFonts w:asciiTheme="majorBidi" w:hAnsiTheme="majorBidi" w:cstheme="majorBidi"/>
          <w:b/>
          <w:bCs/>
          <w:sz w:val="22"/>
          <w:szCs w:val="22"/>
          <w:u w:val="single"/>
          <w:rPrChange w:id="5238" w:author="Bikram Adhikari (bdhikari)" w:date="2025-10-16T15:49:00Z" w16du:dateUtc="2025-10-16T20:49:00Z">
            <w:rPr>
              <w:ins w:id="5239" w:author="Bikram Adhikari (bdhikari)" w:date="2025-10-16T15:48:00Z" w16du:dateUtc="2025-10-16T20:48:00Z"/>
              <w:rFonts w:asciiTheme="majorBidi" w:hAnsiTheme="majorBidi" w:cstheme="majorBidi"/>
              <w:b/>
              <w:bCs/>
              <w:sz w:val="22"/>
              <w:szCs w:val="22"/>
            </w:rPr>
          </w:rPrChange>
        </w:rPr>
      </w:pPr>
      <w:ins w:id="5240" w:author="Bikram Adhikari (bdhikari)" w:date="2025-10-16T15:48:00Z" w16du:dateUtc="2025-10-16T20:48:00Z">
        <w:r w:rsidRPr="00640C6B">
          <w:rPr>
            <w:rFonts w:asciiTheme="majorBidi" w:hAnsiTheme="majorBidi" w:cstheme="majorBidi"/>
            <w:b/>
            <w:bCs/>
            <w:sz w:val="22"/>
            <w:szCs w:val="22"/>
            <w:u w:val="single"/>
            <w:rPrChange w:id="5241" w:author="Bikram Adhikari (bdhikari)" w:date="2025-10-16T15:49:00Z" w16du:dateUtc="2025-10-16T20:49:00Z">
              <w:rPr>
                <w:rFonts w:asciiTheme="majorBidi" w:hAnsiTheme="majorBidi" w:cstheme="majorBidi"/>
                <w:b/>
                <w:bCs/>
                <w:sz w:val="22"/>
                <w:szCs w:val="22"/>
              </w:rPr>
            </w:rPrChange>
          </w:rPr>
          <w:t>Tables</w:t>
        </w:r>
      </w:ins>
    </w:p>
    <w:p w14:paraId="206CE31A" w14:textId="77777777" w:rsidR="00640C6B" w:rsidRPr="00640C6B" w:rsidRDefault="00640C6B" w:rsidP="00640C6B">
      <w:pPr>
        <w:spacing w:line="360" w:lineRule="auto"/>
        <w:jc w:val="both"/>
        <w:rPr>
          <w:ins w:id="5242" w:author="Bikram Adhikari (bdhikari)" w:date="2025-10-16T15:48:00Z" w16du:dateUtc="2025-10-16T20:48:00Z"/>
          <w:rFonts w:asciiTheme="majorBidi" w:hAnsiTheme="majorBidi" w:cstheme="majorBidi"/>
          <w:b/>
          <w:bCs/>
          <w:sz w:val="22"/>
          <w:szCs w:val="22"/>
          <w:rPrChange w:id="5243" w:author="Bikram Adhikari (bdhikari)" w:date="2025-10-16T15:49:00Z" w16du:dateUtc="2025-10-16T20:49:00Z">
            <w:rPr>
              <w:ins w:id="5244" w:author="Bikram Adhikari (bdhikari)" w:date="2025-10-16T15:48:00Z" w16du:dateUtc="2025-10-16T20:48:00Z"/>
              <w:rFonts w:asciiTheme="majorBidi" w:hAnsiTheme="majorBidi" w:cstheme="majorBidi"/>
              <w:b/>
              <w:bCs/>
            </w:rPr>
          </w:rPrChange>
        </w:rPr>
      </w:pPr>
      <w:ins w:id="5245" w:author="Bikram Adhikari (bdhikari)" w:date="2025-10-16T15:48:00Z" w16du:dateUtc="2025-10-16T20:48:00Z">
        <w:r w:rsidRPr="00640C6B">
          <w:rPr>
            <w:rFonts w:asciiTheme="majorBidi" w:hAnsiTheme="majorBidi" w:cstheme="majorBidi"/>
            <w:b/>
            <w:bCs/>
            <w:sz w:val="22"/>
            <w:szCs w:val="22"/>
            <w:rPrChange w:id="5246" w:author="Bikram Adhikari (bdhikari)" w:date="2025-10-16T15:49:00Z" w16du:dateUtc="2025-10-16T20:49:00Z">
              <w:rPr>
                <w:rFonts w:asciiTheme="majorBidi" w:hAnsiTheme="majorBidi" w:cstheme="majorBidi"/>
                <w:b/>
                <w:bCs/>
              </w:rPr>
            </w:rPrChange>
          </w:rPr>
          <w:t>Table 1: List of exposure variables with their definition</w:t>
        </w:r>
      </w:ins>
    </w:p>
    <w:p w14:paraId="0C5123DB" w14:textId="77777777" w:rsidR="00640C6B" w:rsidRPr="00640C6B" w:rsidRDefault="00640C6B" w:rsidP="00640C6B">
      <w:pPr>
        <w:spacing w:line="360" w:lineRule="auto"/>
        <w:jc w:val="both"/>
        <w:rPr>
          <w:ins w:id="5247" w:author="Bikram Adhikari (bdhikari)" w:date="2025-10-16T15:48:00Z" w16du:dateUtc="2025-10-16T20:48:00Z"/>
          <w:rFonts w:asciiTheme="majorBidi" w:hAnsiTheme="majorBidi" w:cstheme="majorBidi"/>
          <w:b/>
          <w:bCs/>
          <w:sz w:val="22"/>
          <w:szCs w:val="22"/>
          <w:rPrChange w:id="5248" w:author="Bikram Adhikari (bdhikari)" w:date="2025-10-16T15:49:00Z" w16du:dateUtc="2025-10-16T20:49:00Z">
            <w:rPr>
              <w:ins w:id="5249" w:author="Bikram Adhikari (bdhikari)" w:date="2025-10-16T15:48:00Z" w16du:dateUtc="2025-10-16T20:48:00Z"/>
              <w:rFonts w:asciiTheme="majorBidi" w:hAnsiTheme="majorBidi" w:cstheme="majorBidi"/>
              <w:b/>
              <w:bCs/>
            </w:rPr>
          </w:rPrChange>
        </w:rPr>
      </w:pPr>
      <w:ins w:id="5250" w:author="Bikram Adhikari (bdhikari)" w:date="2025-10-16T15:48:00Z" w16du:dateUtc="2025-10-16T20:48:00Z">
        <w:r w:rsidRPr="00640C6B">
          <w:rPr>
            <w:rFonts w:asciiTheme="majorBidi" w:hAnsiTheme="majorBidi" w:cstheme="majorBidi"/>
            <w:b/>
            <w:bCs/>
            <w:sz w:val="22"/>
            <w:szCs w:val="22"/>
            <w:rPrChange w:id="5251" w:author="Bikram Adhikari (bdhikari)" w:date="2025-10-16T15:49:00Z" w16du:dateUtc="2025-10-16T20:49:00Z">
              <w:rPr>
                <w:rFonts w:asciiTheme="majorBidi" w:hAnsiTheme="majorBidi" w:cstheme="majorBidi"/>
                <w:b/>
                <w:bCs/>
              </w:rPr>
            </w:rPrChange>
          </w:rPr>
          <w:t>Table 2: Characteristics of 6-59 months children</w:t>
        </w:r>
      </w:ins>
    </w:p>
    <w:p w14:paraId="1FD94002" w14:textId="77777777" w:rsidR="00640C6B" w:rsidRPr="00640C6B" w:rsidRDefault="00640C6B" w:rsidP="00640C6B">
      <w:pPr>
        <w:spacing w:line="360" w:lineRule="auto"/>
        <w:jc w:val="both"/>
        <w:rPr>
          <w:ins w:id="5252" w:author="Bikram Adhikari (bdhikari)" w:date="2025-10-16T15:48:00Z" w16du:dateUtc="2025-10-16T20:48:00Z"/>
          <w:rFonts w:asciiTheme="majorBidi" w:hAnsiTheme="majorBidi" w:cstheme="majorBidi"/>
          <w:b/>
          <w:bCs/>
          <w:sz w:val="22"/>
          <w:szCs w:val="22"/>
          <w:rPrChange w:id="5253" w:author="Bikram Adhikari (bdhikari)" w:date="2025-10-16T15:49:00Z" w16du:dateUtc="2025-10-16T20:49:00Z">
            <w:rPr>
              <w:ins w:id="5254" w:author="Bikram Adhikari (bdhikari)" w:date="2025-10-16T15:48:00Z" w16du:dateUtc="2025-10-16T20:48:00Z"/>
              <w:rFonts w:asciiTheme="majorBidi" w:hAnsiTheme="majorBidi" w:cstheme="majorBidi"/>
              <w:b/>
              <w:bCs/>
            </w:rPr>
          </w:rPrChange>
        </w:rPr>
      </w:pPr>
      <w:ins w:id="5255" w:author="Bikram Adhikari (bdhikari)" w:date="2025-10-16T15:48:00Z" w16du:dateUtc="2025-10-16T20:48:00Z">
        <w:r w:rsidRPr="00640C6B">
          <w:rPr>
            <w:rFonts w:asciiTheme="majorBidi" w:hAnsiTheme="majorBidi" w:cstheme="majorBidi"/>
            <w:b/>
            <w:bCs/>
            <w:sz w:val="22"/>
            <w:szCs w:val="22"/>
            <w:rPrChange w:id="5256" w:author="Bikram Adhikari (bdhikari)" w:date="2025-10-16T15:49:00Z" w16du:dateUtc="2025-10-16T20:49:00Z">
              <w:rPr>
                <w:rFonts w:asciiTheme="majorBidi" w:hAnsiTheme="majorBidi" w:cstheme="majorBidi"/>
                <w:b/>
                <w:bCs/>
              </w:rPr>
            </w:rPrChange>
          </w:rPr>
          <w:t>Table 3: Co-existence of anemia and undernutrition conditions (n=2,335)</w:t>
        </w:r>
      </w:ins>
    </w:p>
    <w:p w14:paraId="6C795016" w14:textId="77777777" w:rsidR="00640C6B" w:rsidRPr="00640C6B" w:rsidRDefault="00640C6B" w:rsidP="00640C6B">
      <w:pPr>
        <w:spacing w:line="360" w:lineRule="auto"/>
        <w:jc w:val="both"/>
        <w:rPr>
          <w:ins w:id="5257" w:author="Bikram Adhikari (bdhikari)" w:date="2025-10-16T15:48:00Z" w16du:dateUtc="2025-10-16T20:48:00Z"/>
          <w:rFonts w:asciiTheme="majorBidi" w:hAnsiTheme="majorBidi" w:cstheme="majorBidi"/>
          <w:b/>
          <w:bCs/>
          <w:sz w:val="22"/>
          <w:szCs w:val="22"/>
          <w:rPrChange w:id="5258" w:author="Bikram Adhikari (bdhikari)" w:date="2025-10-16T15:49:00Z" w16du:dateUtc="2025-10-16T20:49:00Z">
            <w:rPr>
              <w:ins w:id="5259" w:author="Bikram Adhikari (bdhikari)" w:date="2025-10-16T15:48:00Z" w16du:dateUtc="2025-10-16T20:48:00Z"/>
              <w:rFonts w:asciiTheme="majorBidi" w:hAnsiTheme="majorBidi" w:cstheme="majorBidi"/>
              <w:b/>
              <w:bCs/>
            </w:rPr>
          </w:rPrChange>
        </w:rPr>
      </w:pPr>
      <w:ins w:id="5260" w:author="Bikram Adhikari (bdhikari)" w:date="2025-10-16T15:48:00Z" w16du:dateUtc="2025-10-16T20:48:00Z">
        <w:r w:rsidRPr="00640C6B">
          <w:rPr>
            <w:rFonts w:asciiTheme="majorBidi" w:hAnsiTheme="majorBidi" w:cstheme="majorBidi"/>
            <w:b/>
            <w:bCs/>
            <w:sz w:val="22"/>
            <w:szCs w:val="22"/>
            <w:rPrChange w:id="5261" w:author="Bikram Adhikari (bdhikari)" w:date="2025-10-16T15:49:00Z" w16du:dateUtc="2025-10-16T20:49:00Z">
              <w:rPr>
                <w:rFonts w:asciiTheme="majorBidi" w:hAnsiTheme="majorBidi" w:cstheme="majorBidi"/>
                <w:b/>
                <w:bCs/>
              </w:rPr>
            </w:rPrChange>
          </w:rPr>
          <w:t>Table 4: Distribution of undernutrition, anemia and their coexistence across exposure variables</w:t>
        </w:r>
      </w:ins>
    </w:p>
    <w:p w14:paraId="05024126" w14:textId="77777777" w:rsidR="00640C6B" w:rsidRPr="00640C6B" w:rsidRDefault="00640C6B" w:rsidP="00640C6B">
      <w:pPr>
        <w:spacing w:line="360" w:lineRule="auto"/>
        <w:jc w:val="both"/>
        <w:rPr>
          <w:ins w:id="5262" w:author="Bikram Adhikari (bdhikari)" w:date="2025-10-16T15:48:00Z" w16du:dateUtc="2025-10-16T20:48:00Z"/>
          <w:rFonts w:asciiTheme="majorBidi" w:hAnsiTheme="majorBidi" w:cstheme="majorBidi"/>
          <w:b/>
          <w:bCs/>
          <w:sz w:val="22"/>
          <w:szCs w:val="22"/>
          <w:rPrChange w:id="5263" w:author="Bikram Adhikari (bdhikari)" w:date="2025-10-16T15:49:00Z" w16du:dateUtc="2025-10-16T20:49:00Z">
            <w:rPr>
              <w:ins w:id="5264" w:author="Bikram Adhikari (bdhikari)" w:date="2025-10-16T15:48:00Z" w16du:dateUtc="2025-10-16T20:48:00Z"/>
              <w:rFonts w:asciiTheme="majorBidi" w:hAnsiTheme="majorBidi" w:cstheme="majorBidi"/>
              <w:b/>
              <w:bCs/>
            </w:rPr>
          </w:rPrChange>
        </w:rPr>
      </w:pPr>
      <w:ins w:id="5265" w:author="Bikram Adhikari (bdhikari)" w:date="2025-10-16T15:48:00Z" w16du:dateUtc="2025-10-16T20:48:00Z">
        <w:r w:rsidRPr="00640C6B">
          <w:rPr>
            <w:rFonts w:asciiTheme="majorBidi" w:hAnsiTheme="majorBidi" w:cstheme="majorBidi"/>
            <w:b/>
            <w:bCs/>
            <w:sz w:val="22"/>
            <w:szCs w:val="22"/>
            <w:rPrChange w:id="5266" w:author="Bikram Adhikari (bdhikari)" w:date="2025-10-16T15:49:00Z" w16du:dateUtc="2025-10-16T20:49:00Z">
              <w:rPr>
                <w:rFonts w:asciiTheme="majorBidi" w:hAnsiTheme="majorBidi" w:cstheme="majorBidi"/>
                <w:b/>
                <w:bCs/>
              </w:rPr>
            </w:rPrChange>
          </w:rPr>
          <w:t>Table 5: Factors associated with undernutrition among children aged 6-59 months</w:t>
        </w:r>
      </w:ins>
    </w:p>
    <w:p w14:paraId="428A0AAC" w14:textId="77777777" w:rsidR="00640C6B" w:rsidRPr="00640C6B" w:rsidRDefault="00640C6B" w:rsidP="00640C6B">
      <w:pPr>
        <w:spacing w:line="360" w:lineRule="auto"/>
        <w:jc w:val="both"/>
        <w:rPr>
          <w:ins w:id="5267" w:author="Bikram Adhikari (bdhikari)" w:date="2025-10-16T15:48:00Z" w16du:dateUtc="2025-10-16T20:48:00Z"/>
          <w:rFonts w:asciiTheme="majorBidi" w:hAnsiTheme="majorBidi" w:cstheme="majorBidi"/>
          <w:b/>
          <w:bCs/>
          <w:sz w:val="22"/>
          <w:szCs w:val="22"/>
          <w:rPrChange w:id="5268" w:author="Bikram Adhikari (bdhikari)" w:date="2025-10-16T15:49:00Z" w16du:dateUtc="2025-10-16T20:49:00Z">
            <w:rPr>
              <w:ins w:id="5269" w:author="Bikram Adhikari (bdhikari)" w:date="2025-10-16T15:48:00Z" w16du:dateUtc="2025-10-16T20:48:00Z"/>
              <w:rFonts w:asciiTheme="majorBidi" w:hAnsiTheme="majorBidi" w:cstheme="majorBidi"/>
              <w:b/>
              <w:bCs/>
            </w:rPr>
          </w:rPrChange>
        </w:rPr>
      </w:pPr>
      <w:ins w:id="5270" w:author="Bikram Adhikari (bdhikari)" w:date="2025-10-16T15:48:00Z" w16du:dateUtc="2025-10-16T20:48:00Z">
        <w:r w:rsidRPr="00640C6B">
          <w:rPr>
            <w:rFonts w:asciiTheme="majorBidi" w:hAnsiTheme="majorBidi" w:cstheme="majorBidi"/>
            <w:b/>
            <w:bCs/>
            <w:sz w:val="22"/>
            <w:szCs w:val="22"/>
            <w:rPrChange w:id="5271" w:author="Bikram Adhikari (bdhikari)" w:date="2025-10-16T15:49:00Z" w16du:dateUtc="2025-10-16T20:49:00Z">
              <w:rPr>
                <w:rFonts w:asciiTheme="majorBidi" w:hAnsiTheme="majorBidi" w:cstheme="majorBidi"/>
                <w:b/>
                <w:bCs/>
              </w:rPr>
            </w:rPrChange>
          </w:rPr>
          <w:t>Table 6: Factors associated with anemia among children aged 6-59 months</w:t>
        </w:r>
      </w:ins>
    </w:p>
    <w:p w14:paraId="44C84758" w14:textId="77777777" w:rsidR="00640C6B" w:rsidRPr="00640C6B" w:rsidRDefault="00640C6B" w:rsidP="00640C6B">
      <w:pPr>
        <w:spacing w:line="360" w:lineRule="auto"/>
        <w:jc w:val="both"/>
        <w:rPr>
          <w:ins w:id="5272" w:author="Bikram Adhikari (bdhikari)" w:date="2025-10-16T15:48:00Z" w16du:dateUtc="2025-10-16T20:48:00Z"/>
          <w:rFonts w:asciiTheme="majorBidi" w:hAnsiTheme="majorBidi" w:cstheme="majorBidi"/>
          <w:b/>
          <w:bCs/>
          <w:sz w:val="22"/>
          <w:szCs w:val="22"/>
          <w:rPrChange w:id="5273" w:author="Bikram Adhikari (bdhikari)" w:date="2025-10-16T15:49:00Z" w16du:dateUtc="2025-10-16T20:49:00Z">
            <w:rPr>
              <w:ins w:id="5274" w:author="Bikram Adhikari (bdhikari)" w:date="2025-10-16T15:48:00Z" w16du:dateUtc="2025-10-16T20:48:00Z"/>
              <w:rFonts w:asciiTheme="majorBidi" w:hAnsiTheme="majorBidi" w:cstheme="majorBidi"/>
              <w:b/>
              <w:bCs/>
            </w:rPr>
          </w:rPrChange>
        </w:rPr>
      </w:pPr>
      <w:ins w:id="5275" w:author="Bikram Adhikari (bdhikari)" w:date="2025-10-16T15:48:00Z" w16du:dateUtc="2025-10-16T20:48:00Z">
        <w:r w:rsidRPr="00640C6B">
          <w:rPr>
            <w:rFonts w:asciiTheme="majorBidi" w:hAnsiTheme="majorBidi" w:cstheme="majorBidi"/>
            <w:b/>
            <w:bCs/>
            <w:sz w:val="22"/>
            <w:szCs w:val="22"/>
            <w:rPrChange w:id="5276" w:author="Bikram Adhikari (bdhikari)" w:date="2025-10-16T15:49:00Z" w16du:dateUtc="2025-10-16T20:49:00Z">
              <w:rPr>
                <w:rFonts w:asciiTheme="majorBidi" w:hAnsiTheme="majorBidi" w:cstheme="majorBidi"/>
                <w:b/>
                <w:bCs/>
              </w:rPr>
            </w:rPrChange>
          </w:rPr>
          <w:t>Table 7: Factors associated with co-occurrence of undernutrition and anemia among children aged 6-59 months</w:t>
        </w:r>
      </w:ins>
    </w:p>
    <w:p w14:paraId="27629DB8" w14:textId="77777777" w:rsidR="00640C6B" w:rsidRPr="00640C6B" w:rsidRDefault="00640C6B" w:rsidP="00640C6B">
      <w:pPr>
        <w:spacing w:line="360" w:lineRule="auto"/>
        <w:jc w:val="both"/>
        <w:rPr>
          <w:ins w:id="5277" w:author="Bikram Adhikari (bdhikari)" w:date="2025-10-16T15:48:00Z" w16du:dateUtc="2025-10-16T20:48:00Z"/>
          <w:rFonts w:asciiTheme="majorBidi" w:hAnsiTheme="majorBidi" w:cstheme="majorBidi"/>
          <w:b/>
          <w:bCs/>
          <w:sz w:val="22"/>
          <w:szCs w:val="22"/>
          <w:rPrChange w:id="5278" w:author="Bikram Adhikari (bdhikari)" w:date="2025-10-16T15:49:00Z" w16du:dateUtc="2025-10-16T20:49:00Z">
            <w:rPr>
              <w:ins w:id="5279" w:author="Bikram Adhikari (bdhikari)" w:date="2025-10-16T15:48:00Z" w16du:dateUtc="2025-10-16T20:48:00Z"/>
              <w:rFonts w:asciiTheme="majorBidi" w:hAnsiTheme="majorBidi" w:cstheme="majorBidi"/>
              <w:b/>
              <w:bCs/>
            </w:rPr>
          </w:rPrChange>
        </w:rPr>
      </w:pPr>
    </w:p>
    <w:p w14:paraId="4514EF63" w14:textId="6E8AA250" w:rsidR="00640C6B" w:rsidRPr="00640C6B" w:rsidRDefault="00640C6B" w:rsidP="00640C6B">
      <w:pPr>
        <w:spacing w:line="360" w:lineRule="auto"/>
        <w:jc w:val="both"/>
        <w:rPr>
          <w:ins w:id="5280" w:author="Bikram Adhikari (bdhikari)" w:date="2025-10-16T15:48:00Z" w16du:dateUtc="2025-10-16T20:48:00Z"/>
          <w:rFonts w:asciiTheme="majorBidi" w:hAnsiTheme="majorBidi" w:cstheme="majorBidi"/>
          <w:b/>
          <w:bCs/>
          <w:sz w:val="22"/>
          <w:szCs w:val="22"/>
          <w:u w:val="single"/>
          <w:rPrChange w:id="5281" w:author="Bikram Adhikari (bdhikari)" w:date="2025-10-16T15:49:00Z" w16du:dateUtc="2025-10-16T20:49:00Z">
            <w:rPr>
              <w:ins w:id="5282" w:author="Bikram Adhikari (bdhikari)" w:date="2025-10-16T15:48:00Z" w16du:dateUtc="2025-10-16T20:48:00Z"/>
              <w:rFonts w:asciiTheme="majorBidi" w:hAnsiTheme="majorBidi" w:cstheme="majorBidi"/>
              <w:b/>
              <w:bCs/>
            </w:rPr>
          </w:rPrChange>
        </w:rPr>
      </w:pPr>
      <w:ins w:id="5283" w:author="Bikram Adhikari (bdhikari)" w:date="2025-10-16T15:48:00Z" w16du:dateUtc="2025-10-16T20:48:00Z">
        <w:r w:rsidRPr="00640C6B">
          <w:rPr>
            <w:rFonts w:asciiTheme="majorBidi" w:hAnsiTheme="majorBidi" w:cstheme="majorBidi"/>
            <w:b/>
            <w:bCs/>
            <w:sz w:val="22"/>
            <w:szCs w:val="22"/>
            <w:u w:val="single"/>
            <w:rPrChange w:id="5284" w:author="Bikram Adhikari (bdhikari)" w:date="2025-10-16T15:49:00Z" w16du:dateUtc="2025-10-16T20:49:00Z">
              <w:rPr>
                <w:rFonts w:asciiTheme="majorBidi" w:hAnsiTheme="majorBidi" w:cstheme="majorBidi"/>
                <w:b/>
                <w:bCs/>
              </w:rPr>
            </w:rPrChange>
          </w:rPr>
          <w:t>Figures</w:t>
        </w:r>
      </w:ins>
    </w:p>
    <w:p w14:paraId="527A372E" w14:textId="70F990EA" w:rsidR="00640C6B" w:rsidRPr="00640C6B" w:rsidRDefault="00640C6B" w:rsidP="00640C6B">
      <w:pPr>
        <w:spacing w:line="360" w:lineRule="auto"/>
        <w:jc w:val="both"/>
        <w:rPr>
          <w:ins w:id="5285" w:author="Bikram Adhikari (bdhikari)" w:date="2025-10-16T15:48:00Z" w16du:dateUtc="2025-10-16T20:48:00Z"/>
          <w:rFonts w:asciiTheme="majorBidi" w:hAnsiTheme="majorBidi" w:cstheme="majorBidi"/>
          <w:b/>
          <w:bCs/>
          <w:sz w:val="22"/>
          <w:szCs w:val="22"/>
          <w:rPrChange w:id="5286" w:author="Bikram Adhikari (bdhikari)" w:date="2025-10-16T15:49:00Z" w16du:dateUtc="2025-10-16T20:49:00Z">
            <w:rPr>
              <w:ins w:id="5287" w:author="Bikram Adhikari (bdhikari)" w:date="2025-10-16T15:48:00Z" w16du:dateUtc="2025-10-16T20:48:00Z"/>
              <w:rFonts w:asciiTheme="majorBidi" w:hAnsiTheme="majorBidi" w:cstheme="majorBidi"/>
              <w:b/>
              <w:bCs/>
            </w:rPr>
          </w:rPrChange>
        </w:rPr>
      </w:pPr>
      <w:ins w:id="5288" w:author="Bikram Adhikari (bdhikari)" w:date="2025-10-16T15:48:00Z" w16du:dateUtc="2025-10-16T20:48:00Z">
        <w:r w:rsidRPr="00640C6B">
          <w:rPr>
            <w:rFonts w:asciiTheme="majorBidi" w:hAnsiTheme="majorBidi" w:cstheme="majorBidi"/>
            <w:b/>
            <w:bCs/>
            <w:sz w:val="22"/>
            <w:szCs w:val="22"/>
            <w:rPrChange w:id="5289" w:author="Bikram Adhikari (bdhikari)" w:date="2025-10-16T15:49:00Z" w16du:dateUtc="2025-10-16T20:49:00Z">
              <w:rPr>
                <w:rFonts w:asciiTheme="majorBidi" w:hAnsiTheme="majorBidi" w:cstheme="majorBidi"/>
                <w:b/>
                <w:bCs/>
              </w:rPr>
            </w:rPrChange>
          </w:rPr>
          <w:t xml:space="preserve">Figure 1: Prevalence of coexistence of different forms of undernutrition among A) children aged 6-12 months, B) children aged 1-3 years, C) children aged 4-5 years and D) all children aged 6 months to 5 years. </w:t>
        </w:r>
      </w:ins>
    </w:p>
    <w:p w14:paraId="68D23CB3" w14:textId="649326CD" w:rsidR="00640C6B" w:rsidRPr="00640C6B" w:rsidRDefault="00640C6B" w:rsidP="00640C6B">
      <w:pPr>
        <w:spacing w:line="360" w:lineRule="auto"/>
        <w:jc w:val="both"/>
        <w:rPr>
          <w:ins w:id="5290" w:author="Bikram Adhikari (bdhikari)" w:date="2025-10-16T15:48:00Z" w16du:dateUtc="2025-10-16T20:48:00Z"/>
          <w:rFonts w:asciiTheme="majorBidi" w:hAnsiTheme="majorBidi" w:cstheme="majorBidi"/>
          <w:b/>
          <w:bCs/>
          <w:sz w:val="22"/>
          <w:szCs w:val="22"/>
          <w:rPrChange w:id="5291" w:author="Bikram Adhikari (bdhikari)" w:date="2025-10-16T15:49:00Z" w16du:dateUtc="2025-10-16T20:49:00Z">
            <w:rPr>
              <w:ins w:id="5292" w:author="Bikram Adhikari (bdhikari)" w:date="2025-10-16T15:48:00Z" w16du:dateUtc="2025-10-16T20:48:00Z"/>
              <w:rFonts w:asciiTheme="majorBidi" w:hAnsiTheme="majorBidi" w:cstheme="majorBidi"/>
              <w:b/>
              <w:bCs/>
            </w:rPr>
          </w:rPrChange>
        </w:rPr>
      </w:pPr>
      <w:ins w:id="5293" w:author="Bikram Adhikari (bdhikari)" w:date="2025-10-16T15:48:00Z" w16du:dateUtc="2025-10-16T20:48:00Z">
        <w:r w:rsidRPr="00640C6B">
          <w:rPr>
            <w:rFonts w:asciiTheme="majorBidi" w:hAnsiTheme="majorBidi" w:cstheme="majorBidi"/>
            <w:b/>
            <w:bCs/>
            <w:sz w:val="22"/>
            <w:szCs w:val="22"/>
            <w:rPrChange w:id="5294" w:author="Bikram Adhikari (bdhikari)" w:date="2025-10-16T15:49:00Z" w16du:dateUtc="2025-10-16T20:49:00Z">
              <w:rPr>
                <w:rFonts w:asciiTheme="majorBidi" w:hAnsiTheme="majorBidi" w:cstheme="majorBidi"/>
                <w:b/>
                <w:bCs/>
              </w:rPr>
            </w:rPrChange>
          </w:rPr>
          <w:t>Figure 2: Prevalence of anemia among A) children aged 6-11 months, B) children aged 1-3 years, C) children aged 4-5 years and D) all children aged 6 months to 5 years.</w:t>
        </w:r>
      </w:ins>
    </w:p>
    <w:p w14:paraId="241DA714" w14:textId="7B831696" w:rsidR="00640C6B" w:rsidRPr="00640C6B" w:rsidRDefault="00640C6B" w:rsidP="00640C6B">
      <w:pPr>
        <w:spacing w:line="360" w:lineRule="auto"/>
        <w:jc w:val="both"/>
        <w:rPr>
          <w:ins w:id="5295" w:author="Bikram Adhikari (bdhikari)" w:date="2025-10-16T15:48:00Z" w16du:dateUtc="2025-10-16T20:48:00Z"/>
          <w:rFonts w:asciiTheme="majorBidi" w:hAnsiTheme="majorBidi" w:cstheme="majorBidi"/>
          <w:b/>
          <w:bCs/>
          <w:sz w:val="22"/>
          <w:szCs w:val="22"/>
          <w:rPrChange w:id="5296" w:author="Bikram Adhikari (bdhikari)" w:date="2025-10-16T15:49:00Z" w16du:dateUtc="2025-10-16T20:49:00Z">
            <w:rPr>
              <w:ins w:id="5297" w:author="Bikram Adhikari (bdhikari)" w:date="2025-10-16T15:48:00Z" w16du:dateUtc="2025-10-16T20:48:00Z"/>
              <w:rFonts w:asciiTheme="majorBidi" w:hAnsiTheme="majorBidi" w:cstheme="majorBidi"/>
              <w:b/>
              <w:bCs/>
            </w:rPr>
          </w:rPrChange>
        </w:rPr>
      </w:pPr>
      <w:ins w:id="5298" w:author="Bikram Adhikari (bdhikari)" w:date="2025-10-16T15:48:00Z" w16du:dateUtc="2025-10-16T20:48:00Z">
        <w:r w:rsidRPr="00640C6B">
          <w:rPr>
            <w:rFonts w:asciiTheme="majorBidi" w:hAnsiTheme="majorBidi" w:cstheme="majorBidi"/>
            <w:b/>
            <w:bCs/>
            <w:sz w:val="22"/>
            <w:szCs w:val="22"/>
            <w:rPrChange w:id="5299" w:author="Bikram Adhikari (bdhikari)" w:date="2025-10-16T15:49:00Z" w16du:dateUtc="2025-10-16T20:49:00Z">
              <w:rPr>
                <w:rFonts w:asciiTheme="majorBidi" w:hAnsiTheme="majorBidi" w:cstheme="majorBidi"/>
                <w:b/>
                <w:bCs/>
              </w:rPr>
            </w:rPrChange>
          </w:rPr>
          <w:t>Figure 3: Prevalence of co-existence of anemia with stunting, wasting, underweight, and overall undernutrition</w:t>
        </w:r>
      </w:ins>
    </w:p>
    <w:p w14:paraId="1D9ED489" w14:textId="209F830F" w:rsidR="00640C6B" w:rsidRPr="00640C6B" w:rsidRDefault="00640C6B" w:rsidP="00640C6B">
      <w:pPr>
        <w:spacing w:line="360" w:lineRule="auto"/>
        <w:jc w:val="both"/>
        <w:rPr>
          <w:ins w:id="5300" w:author="Bikram Adhikari (bdhikari)" w:date="2025-10-16T15:48:00Z" w16du:dateUtc="2025-10-16T20:48:00Z"/>
          <w:rFonts w:asciiTheme="majorBidi" w:hAnsiTheme="majorBidi" w:cstheme="majorBidi"/>
          <w:b/>
          <w:bCs/>
          <w:sz w:val="22"/>
          <w:szCs w:val="22"/>
          <w:rPrChange w:id="5301" w:author="Bikram Adhikari (bdhikari)" w:date="2025-10-16T15:49:00Z" w16du:dateUtc="2025-10-16T20:49:00Z">
            <w:rPr>
              <w:ins w:id="5302" w:author="Bikram Adhikari (bdhikari)" w:date="2025-10-16T15:48:00Z" w16du:dateUtc="2025-10-16T20:48:00Z"/>
              <w:rFonts w:asciiTheme="majorBidi" w:hAnsiTheme="majorBidi" w:cstheme="majorBidi"/>
              <w:b/>
              <w:bCs/>
            </w:rPr>
          </w:rPrChange>
        </w:rPr>
      </w:pPr>
      <w:ins w:id="5303" w:author="Bikram Adhikari (bdhikari)" w:date="2025-10-16T15:48:00Z" w16du:dateUtc="2025-10-16T20:48:00Z">
        <w:r w:rsidRPr="00640C6B">
          <w:rPr>
            <w:rFonts w:asciiTheme="majorBidi" w:hAnsiTheme="majorBidi" w:cstheme="majorBidi"/>
            <w:b/>
            <w:bCs/>
            <w:sz w:val="22"/>
            <w:szCs w:val="22"/>
            <w:rPrChange w:id="5304" w:author="Bikram Adhikari (bdhikari)" w:date="2025-10-16T15:49:00Z" w16du:dateUtc="2025-10-16T20:49:00Z">
              <w:rPr>
                <w:rFonts w:asciiTheme="majorBidi" w:hAnsiTheme="majorBidi" w:cstheme="majorBidi"/>
                <w:b/>
                <w:bCs/>
              </w:rPr>
            </w:rPrChange>
          </w:rPr>
          <w:t>Figure 4: Distribution of anemia, overall undernutrition and their co-existence of anemia across exposure variables</w:t>
        </w:r>
      </w:ins>
    </w:p>
    <w:p w14:paraId="615792A1" w14:textId="77777777" w:rsidR="00F74F14" w:rsidRDefault="00F74F14" w:rsidP="0064441C">
      <w:pPr>
        <w:spacing w:line="360" w:lineRule="auto"/>
        <w:jc w:val="both"/>
        <w:rPr>
          <w:ins w:id="5305" w:author="Bikram Adhikari (bdhikari)" w:date="2025-10-16T15:45:00Z" w16du:dateUtc="2025-10-16T20:45:00Z"/>
          <w:rFonts w:asciiTheme="majorBidi" w:hAnsiTheme="majorBidi" w:cstheme="majorBidi"/>
          <w:b/>
          <w:bCs/>
          <w:sz w:val="22"/>
          <w:szCs w:val="22"/>
        </w:rPr>
      </w:pPr>
    </w:p>
    <w:p w14:paraId="3473CC2E" w14:textId="569A8CA7" w:rsidR="00681333" w:rsidDel="00F74F14" w:rsidRDefault="00681333" w:rsidP="00681333">
      <w:pPr>
        <w:pStyle w:val="Caption"/>
        <w:rPr>
          <w:del w:id="5306" w:author="Bikram Adhikari (bdhikari)" w:date="2025-10-16T15:45:00Z" w16du:dateUtc="2025-10-16T20:45:00Z"/>
          <w:rFonts w:asciiTheme="majorBidi" w:hAnsiTheme="majorBidi" w:cstheme="majorBidi"/>
          <w:b/>
          <w:bCs/>
          <w:color w:val="auto"/>
        </w:rPr>
      </w:pPr>
      <w:del w:id="5307" w:author="Bikram Adhikari (bdhikari)" w:date="2025-10-16T15:45:00Z" w16du:dateUtc="2025-10-16T20:45:00Z">
        <w:r w:rsidRPr="00A12542" w:rsidDel="00F74F14">
          <w:rPr>
            <w:rFonts w:asciiTheme="majorBidi" w:hAnsiTheme="majorBidi" w:cstheme="majorBidi"/>
            <w:b/>
            <w:bCs/>
            <w:color w:val="auto"/>
          </w:rPr>
          <w:delText xml:space="preserve">Figure </w:delText>
        </w:r>
        <w:r w:rsidRPr="00A12542" w:rsidDel="00F74F14">
          <w:rPr>
            <w:rFonts w:asciiTheme="majorBidi" w:hAnsiTheme="majorBidi" w:cstheme="majorBidi"/>
            <w:b/>
            <w:bCs/>
            <w:color w:val="auto"/>
          </w:rPr>
          <w:fldChar w:fldCharType="begin"/>
        </w:r>
        <w:r w:rsidRPr="00A12542" w:rsidDel="00F74F14">
          <w:rPr>
            <w:rFonts w:asciiTheme="majorBidi" w:hAnsiTheme="majorBidi" w:cstheme="majorBidi"/>
            <w:b/>
            <w:bCs/>
            <w:color w:val="auto"/>
          </w:rPr>
          <w:delInstrText xml:space="preserve"> SEQ Figure \* ARABIC </w:delInstrText>
        </w:r>
        <w:r w:rsidRPr="00A12542" w:rsidDel="00F74F14">
          <w:rPr>
            <w:rFonts w:asciiTheme="majorBidi" w:hAnsiTheme="majorBidi" w:cstheme="majorBidi"/>
            <w:b/>
            <w:bCs/>
            <w:color w:val="auto"/>
          </w:rPr>
          <w:fldChar w:fldCharType="separate"/>
        </w:r>
      </w:del>
      <w:del w:id="5308" w:author="Bikram Adhikari (bdhikari)" w:date="2025-10-16T10:35:00Z" w16du:dateUtc="2025-10-16T15:35:00Z">
        <w:r>
          <w:rPr>
            <w:rFonts w:asciiTheme="majorBidi" w:hAnsiTheme="majorBidi" w:cstheme="majorBidi"/>
            <w:b/>
            <w:bCs/>
            <w:noProof/>
            <w:color w:val="auto"/>
          </w:rPr>
          <w:delText>1</w:delText>
        </w:r>
      </w:del>
      <w:del w:id="5309" w:author="Bikram Adhikari (bdhikari)" w:date="2025-10-16T15:45:00Z" w16du:dateUtc="2025-10-16T20:45:00Z">
        <w:r w:rsidRPr="00A12542" w:rsidDel="00F74F14">
          <w:rPr>
            <w:rFonts w:asciiTheme="majorBidi" w:hAnsiTheme="majorBidi" w:cstheme="majorBidi"/>
            <w:b/>
            <w:bCs/>
            <w:color w:val="auto"/>
          </w:rPr>
          <w:fldChar w:fldCharType="end"/>
        </w:r>
        <w:r w:rsidRPr="00A12542" w:rsidDel="00F74F14">
          <w:rPr>
            <w:rFonts w:asciiTheme="majorBidi" w:hAnsiTheme="majorBidi" w:cstheme="majorBidi"/>
            <w:b/>
            <w:bCs/>
            <w:color w:val="auto"/>
          </w:rPr>
          <w:delText>: Prevalence of stunting, wasting, underweight, undernutrition and anemia among 6-59 months children of Nepal</w:delText>
        </w:r>
      </w:del>
    </w:p>
    <w:p w14:paraId="79719DE9" w14:textId="682BF084" w:rsidR="00681333" w:rsidDel="00F74F14" w:rsidRDefault="00681333" w:rsidP="00681333">
      <w:pPr>
        <w:pStyle w:val="Caption"/>
        <w:rPr>
          <w:del w:id="5310" w:author="Bikram Adhikari (bdhikari)" w:date="2025-10-16T15:45:00Z" w16du:dateUtc="2025-10-16T20:45:00Z"/>
          <w:rFonts w:asciiTheme="majorBidi" w:hAnsiTheme="majorBidi" w:cstheme="majorBidi"/>
          <w:b/>
          <w:bCs/>
          <w:color w:val="auto"/>
        </w:rPr>
      </w:pPr>
      <w:del w:id="5311" w:author="Bikram Adhikari (bdhikari)" w:date="2025-10-16T15:45:00Z" w16du:dateUtc="2025-10-16T20:45:00Z">
        <w:r w:rsidRPr="00A12542" w:rsidDel="00F74F14">
          <w:rPr>
            <w:rFonts w:asciiTheme="majorBidi" w:hAnsiTheme="majorBidi" w:cstheme="majorBidi"/>
            <w:b/>
            <w:bCs/>
            <w:color w:val="auto"/>
          </w:rPr>
          <w:delText xml:space="preserve">Figure </w:delText>
        </w:r>
        <w:r w:rsidRPr="00A12542" w:rsidDel="00F74F14">
          <w:rPr>
            <w:rFonts w:asciiTheme="majorBidi" w:hAnsiTheme="majorBidi" w:cstheme="majorBidi"/>
            <w:b/>
            <w:bCs/>
            <w:color w:val="auto"/>
          </w:rPr>
          <w:fldChar w:fldCharType="begin"/>
        </w:r>
        <w:r w:rsidRPr="00A12542" w:rsidDel="00F74F14">
          <w:rPr>
            <w:rFonts w:asciiTheme="majorBidi" w:hAnsiTheme="majorBidi" w:cstheme="majorBidi"/>
            <w:b/>
            <w:bCs/>
            <w:color w:val="auto"/>
          </w:rPr>
          <w:delInstrText xml:space="preserve"> SEQ Figure \* ARABIC </w:delInstrText>
        </w:r>
        <w:r w:rsidRPr="00A12542" w:rsidDel="00F74F14">
          <w:rPr>
            <w:rFonts w:asciiTheme="majorBidi" w:hAnsiTheme="majorBidi" w:cstheme="majorBidi"/>
            <w:b/>
            <w:bCs/>
            <w:color w:val="auto"/>
          </w:rPr>
          <w:fldChar w:fldCharType="separate"/>
        </w:r>
      </w:del>
      <w:del w:id="5312" w:author="Bikram Adhikari (bdhikari)" w:date="2025-10-16T10:35:00Z" w16du:dateUtc="2025-10-16T15:35:00Z">
        <w:r>
          <w:rPr>
            <w:rFonts w:asciiTheme="majorBidi" w:hAnsiTheme="majorBidi" w:cstheme="majorBidi"/>
            <w:b/>
            <w:bCs/>
            <w:noProof/>
            <w:color w:val="auto"/>
          </w:rPr>
          <w:delText>2</w:delText>
        </w:r>
      </w:del>
      <w:del w:id="5313" w:author="Bikram Adhikari (bdhikari)" w:date="2025-10-16T15:45:00Z" w16du:dateUtc="2025-10-16T20:45:00Z">
        <w:r w:rsidRPr="00A12542" w:rsidDel="00F74F14">
          <w:rPr>
            <w:rFonts w:asciiTheme="majorBidi" w:hAnsiTheme="majorBidi" w:cstheme="majorBidi"/>
            <w:b/>
            <w:bCs/>
            <w:color w:val="auto"/>
          </w:rPr>
          <w:fldChar w:fldCharType="end"/>
        </w:r>
        <w:r w:rsidRPr="00A12542" w:rsidDel="00F74F14">
          <w:rPr>
            <w:rFonts w:asciiTheme="majorBidi" w:hAnsiTheme="majorBidi" w:cstheme="majorBidi"/>
            <w:b/>
            <w:bCs/>
            <w:color w:val="auto"/>
          </w:rPr>
          <w:delText>: Prevalence of co-existence of different combination of stunting, wasting, underweight, or undernutrition with anemia among 6-59 months children of Nepal</w:delText>
        </w:r>
      </w:del>
    </w:p>
    <w:p w14:paraId="6149F51A" w14:textId="4270978A" w:rsidR="00C67554" w:rsidRPr="00A12542" w:rsidDel="00F74F14" w:rsidRDefault="00C67554" w:rsidP="00C67554">
      <w:pPr>
        <w:pStyle w:val="Caption"/>
        <w:rPr>
          <w:del w:id="5314" w:author="Bikram Adhikari (bdhikari)" w:date="2025-10-16T15:45:00Z" w16du:dateUtc="2025-10-16T20:45:00Z"/>
          <w:rFonts w:asciiTheme="majorBidi" w:hAnsiTheme="majorBidi" w:cstheme="majorBidi"/>
          <w:b/>
          <w:bCs/>
          <w:color w:val="auto"/>
        </w:rPr>
      </w:pPr>
      <w:del w:id="5315" w:author="Bikram Adhikari (bdhikari)" w:date="2025-10-16T15:45:00Z" w16du:dateUtc="2025-10-16T20:45:00Z">
        <w:r w:rsidRPr="00A12542" w:rsidDel="00F74F14">
          <w:rPr>
            <w:rFonts w:asciiTheme="majorBidi" w:hAnsiTheme="majorBidi" w:cstheme="majorBidi"/>
            <w:b/>
            <w:bCs/>
            <w:color w:val="auto"/>
          </w:rPr>
          <w:delText xml:space="preserve">Figure </w:delText>
        </w:r>
        <w:r w:rsidRPr="00A12542" w:rsidDel="00F74F14">
          <w:rPr>
            <w:rFonts w:asciiTheme="majorBidi" w:hAnsiTheme="majorBidi" w:cstheme="majorBidi"/>
            <w:b/>
            <w:bCs/>
            <w:color w:val="auto"/>
          </w:rPr>
          <w:fldChar w:fldCharType="begin"/>
        </w:r>
        <w:r w:rsidRPr="00A12542" w:rsidDel="00F74F14">
          <w:rPr>
            <w:rFonts w:asciiTheme="majorBidi" w:hAnsiTheme="majorBidi" w:cstheme="majorBidi"/>
            <w:b/>
            <w:bCs/>
            <w:color w:val="auto"/>
          </w:rPr>
          <w:delInstrText xml:space="preserve"> SEQ Figure \* ARABIC </w:delInstrText>
        </w:r>
        <w:r w:rsidRPr="00A12542" w:rsidDel="00F74F14">
          <w:rPr>
            <w:rFonts w:asciiTheme="majorBidi" w:hAnsiTheme="majorBidi" w:cstheme="majorBidi"/>
            <w:b/>
            <w:bCs/>
            <w:color w:val="auto"/>
          </w:rPr>
          <w:fldChar w:fldCharType="separate"/>
        </w:r>
      </w:del>
      <w:del w:id="5316" w:author="Bikram Adhikari (bdhikari)" w:date="2025-10-16T10:35:00Z" w16du:dateUtc="2025-10-16T15:35:00Z">
        <w:r>
          <w:rPr>
            <w:rFonts w:asciiTheme="majorBidi" w:hAnsiTheme="majorBidi" w:cstheme="majorBidi"/>
            <w:b/>
            <w:bCs/>
            <w:noProof/>
            <w:color w:val="auto"/>
          </w:rPr>
          <w:delText>3</w:delText>
        </w:r>
      </w:del>
      <w:del w:id="5317" w:author="Bikram Adhikari (bdhikari)" w:date="2025-10-16T15:45:00Z" w16du:dateUtc="2025-10-16T20:45:00Z">
        <w:r w:rsidRPr="00A12542" w:rsidDel="00F74F14">
          <w:rPr>
            <w:rFonts w:asciiTheme="majorBidi" w:hAnsiTheme="majorBidi" w:cstheme="majorBidi"/>
            <w:b/>
            <w:bCs/>
            <w:color w:val="auto"/>
          </w:rPr>
          <w:fldChar w:fldCharType="end"/>
        </w:r>
        <w:r w:rsidRPr="00A12542" w:rsidDel="00F74F14">
          <w:rPr>
            <w:rFonts w:asciiTheme="majorBidi" w:hAnsiTheme="majorBidi" w:cstheme="majorBidi"/>
            <w:b/>
            <w:bCs/>
            <w:color w:val="auto"/>
          </w:rPr>
          <w:delText xml:space="preserve">: Distribution of </w:delText>
        </w:r>
        <w:r w:rsidDel="00F74F14">
          <w:rPr>
            <w:rFonts w:asciiTheme="majorBidi" w:hAnsiTheme="majorBidi" w:cstheme="majorBidi"/>
            <w:b/>
            <w:bCs/>
            <w:color w:val="auto"/>
          </w:rPr>
          <w:delText>a</w:delText>
        </w:r>
        <w:r w:rsidRPr="00A12542" w:rsidDel="00F74F14">
          <w:rPr>
            <w:rFonts w:asciiTheme="majorBidi" w:hAnsiTheme="majorBidi" w:cstheme="majorBidi"/>
            <w:b/>
            <w:bCs/>
            <w:color w:val="auto"/>
          </w:rPr>
          <w:delText xml:space="preserve">nemia, </w:delText>
        </w:r>
        <w:r w:rsidDel="00F74F14">
          <w:rPr>
            <w:rFonts w:asciiTheme="majorBidi" w:hAnsiTheme="majorBidi" w:cstheme="majorBidi"/>
            <w:b/>
            <w:bCs/>
            <w:color w:val="auto"/>
          </w:rPr>
          <w:delText>u</w:delText>
        </w:r>
        <w:r w:rsidRPr="00A12542" w:rsidDel="00F74F14">
          <w:rPr>
            <w:rFonts w:asciiTheme="majorBidi" w:hAnsiTheme="majorBidi" w:cstheme="majorBidi"/>
            <w:b/>
            <w:bCs/>
            <w:color w:val="auto"/>
          </w:rPr>
          <w:delText>ndernutrition and</w:delText>
        </w:r>
        <w:r w:rsidDel="00F74F14">
          <w:rPr>
            <w:rFonts w:asciiTheme="majorBidi" w:hAnsiTheme="majorBidi" w:cstheme="majorBidi"/>
            <w:b/>
            <w:bCs/>
            <w:color w:val="auto"/>
          </w:rPr>
          <w:delText xml:space="preserve"> c</w:delText>
        </w:r>
        <w:r w:rsidRPr="00A12542" w:rsidDel="00F74F14">
          <w:rPr>
            <w:rFonts w:asciiTheme="majorBidi" w:hAnsiTheme="majorBidi" w:cstheme="majorBidi"/>
            <w:b/>
            <w:bCs/>
            <w:color w:val="auto"/>
          </w:rPr>
          <w:delText xml:space="preserve">o-existence by wealth quintile, mother's health program exposure, Mother's education and mother's participation in household </w:delText>
        </w:r>
        <w:r w:rsidDel="00F74F14">
          <w:rPr>
            <w:rFonts w:asciiTheme="majorBidi" w:hAnsiTheme="majorBidi" w:cstheme="majorBidi"/>
            <w:b/>
            <w:bCs/>
            <w:color w:val="auto"/>
          </w:rPr>
          <w:delText>decision-making</w:delText>
        </w:r>
      </w:del>
    </w:p>
    <w:p w14:paraId="0B3DEA16" w14:textId="77777777" w:rsidR="00C67554" w:rsidRPr="00C67554" w:rsidDel="00F74F14" w:rsidRDefault="00C67554" w:rsidP="00F74F14">
      <w:pPr>
        <w:spacing w:line="360" w:lineRule="auto"/>
        <w:jc w:val="both"/>
        <w:rPr>
          <w:del w:id="5318" w:author="Bikram Adhikari (bdhikari)" w:date="2025-10-16T15:45:00Z" w16du:dateUtc="2025-10-16T20:45:00Z"/>
        </w:rPr>
        <w:pPrChange w:id="5319" w:author="Bikram Adhikari (bdhikari)" w:date="2025-10-16T15:45:00Z" w16du:dateUtc="2025-10-16T20:45:00Z">
          <w:pPr/>
        </w:pPrChange>
      </w:pPr>
    </w:p>
    <w:p w14:paraId="0F3B8533" w14:textId="77777777" w:rsidR="00681333" w:rsidRPr="00681333" w:rsidRDefault="00681333" w:rsidP="00681333"/>
    <w:p w14:paraId="60D708A7" w14:textId="77777777" w:rsidR="00681333" w:rsidRPr="00A12542" w:rsidRDefault="00681333" w:rsidP="0064441C">
      <w:pPr>
        <w:spacing w:line="360" w:lineRule="auto"/>
        <w:jc w:val="both"/>
        <w:rPr>
          <w:rFonts w:asciiTheme="majorBidi" w:hAnsiTheme="majorBidi" w:cstheme="majorBidi"/>
          <w:b/>
          <w:bCs/>
          <w:sz w:val="22"/>
          <w:szCs w:val="22"/>
        </w:rPr>
      </w:pPr>
    </w:p>
    <w:p w14:paraId="3588FDC4" w14:textId="5D1DB6FE" w:rsidR="00C72457" w:rsidRPr="00A12542" w:rsidRDefault="00C72457">
      <w:pPr>
        <w:rPr>
          <w:rFonts w:asciiTheme="majorBidi" w:hAnsiTheme="majorBidi" w:cstheme="majorBidi"/>
          <w:b/>
          <w:bCs/>
          <w:sz w:val="22"/>
          <w:szCs w:val="22"/>
        </w:rPr>
      </w:pPr>
    </w:p>
    <w:sectPr w:rsidR="00C72457" w:rsidRPr="00A12542" w:rsidSect="00EE4C7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Arial"/>
    <w:charset w:val="00"/>
    <w:family w:val="roman"/>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F256D"/>
    <w:multiLevelType w:val="multilevel"/>
    <w:tmpl w:val="FC2C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85F7F"/>
    <w:multiLevelType w:val="hybridMultilevel"/>
    <w:tmpl w:val="9E50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87C9D"/>
    <w:multiLevelType w:val="multilevel"/>
    <w:tmpl w:val="F0E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931ED"/>
    <w:multiLevelType w:val="hybridMultilevel"/>
    <w:tmpl w:val="00A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92FD1"/>
    <w:multiLevelType w:val="hybridMultilevel"/>
    <w:tmpl w:val="AEDC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82ECC"/>
    <w:multiLevelType w:val="hybridMultilevel"/>
    <w:tmpl w:val="EDB6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C05FE"/>
    <w:multiLevelType w:val="multilevel"/>
    <w:tmpl w:val="3D7A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21CA3"/>
    <w:multiLevelType w:val="multilevel"/>
    <w:tmpl w:val="9B9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A4603"/>
    <w:multiLevelType w:val="hybridMultilevel"/>
    <w:tmpl w:val="35B0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68712">
    <w:abstractNumId w:val="3"/>
  </w:num>
  <w:num w:numId="2" w16cid:durableId="818156415">
    <w:abstractNumId w:val="6"/>
  </w:num>
  <w:num w:numId="3" w16cid:durableId="845821856">
    <w:abstractNumId w:val="7"/>
  </w:num>
  <w:num w:numId="4" w16cid:durableId="100954234">
    <w:abstractNumId w:val="2"/>
  </w:num>
  <w:num w:numId="5" w16cid:durableId="133106831">
    <w:abstractNumId w:val="8"/>
  </w:num>
  <w:num w:numId="6" w16cid:durableId="298535829">
    <w:abstractNumId w:val="4"/>
  </w:num>
  <w:num w:numId="7" w16cid:durableId="562911162">
    <w:abstractNumId w:val="0"/>
  </w:num>
  <w:num w:numId="8" w16cid:durableId="713890206">
    <w:abstractNumId w:val="5"/>
  </w:num>
  <w:num w:numId="9" w16cid:durableId="2464302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ikram Adhikari (bdhikari)">
    <w15:presenceInfo w15:providerId="AD" w15:userId="S::bdhikari@memphis.edu::82db7b63-ebde-4781-8e8d-5e4948076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0"/>
    <w:rsid w:val="0000011B"/>
    <w:rsid w:val="000001ED"/>
    <w:rsid w:val="00003636"/>
    <w:rsid w:val="00004F46"/>
    <w:rsid w:val="000110C2"/>
    <w:rsid w:val="00011D64"/>
    <w:rsid w:val="0001242B"/>
    <w:rsid w:val="00013E54"/>
    <w:rsid w:val="0001729F"/>
    <w:rsid w:val="00017ADC"/>
    <w:rsid w:val="00017FF0"/>
    <w:rsid w:val="000213CB"/>
    <w:rsid w:val="00022412"/>
    <w:rsid w:val="00025173"/>
    <w:rsid w:val="00025474"/>
    <w:rsid w:val="0002582E"/>
    <w:rsid w:val="00026B22"/>
    <w:rsid w:val="0002748F"/>
    <w:rsid w:val="00027556"/>
    <w:rsid w:val="0003070B"/>
    <w:rsid w:val="0003074C"/>
    <w:rsid w:val="00030BEC"/>
    <w:rsid w:val="00030CBD"/>
    <w:rsid w:val="0003150C"/>
    <w:rsid w:val="000318A6"/>
    <w:rsid w:val="00035521"/>
    <w:rsid w:val="000405E8"/>
    <w:rsid w:val="00041E43"/>
    <w:rsid w:val="000426BA"/>
    <w:rsid w:val="000434A6"/>
    <w:rsid w:val="000437DB"/>
    <w:rsid w:val="00043880"/>
    <w:rsid w:val="00043A94"/>
    <w:rsid w:val="00044068"/>
    <w:rsid w:val="000466CA"/>
    <w:rsid w:val="0004701C"/>
    <w:rsid w:val="000511C4"/>
    <w:rsid w:val="000523AB"/>
    <w:rsid w:val="00052888"/>
    <w:rsid w:val="000562C8"/>
    <w:rsid w:val="000564D4"/>
    <w:rsid w:val="00060910"/>
    <w:rsid w:val="00062441"/>
    <w:rsid w:val="00062B0A"/>
    <w:rsid w:val="00065D84"/>
    <w:rsid w:val="00065E5B"/>
    <w:rsid w:val="00065F0A"/>
    <w:rsid w:val="00066254"/>
    <w:rsid w:val="000679AA"/>
    <w:rsid w:val="00070554"/>
    <w:rsid w:val="00071BC1"/>
    <w:rsid w:val="00071EBC"/>
    <w:rsid w:val="0007301B"/>
    <w:rsid w:val="00073E76"/>
    <w:rsid w:val="00075501"/>
    <w:rsid w:val="00075FBA"/>
    <w:rsid w:val="000760D6"/>
    <w:rsid w:val="00080792"/>
    <w:rsid w:val="00080DAA"/>
    <w:rsid w:val="000844EB"/>
    <w:rsid w:val="00084EFF"/>
    <w:rsid w:val="00086313"/>
    <w:rsid w:val="00086679"/>
    <w:rsid w:val="00086F27"/>
    <w:rsid w:val="000877F0"/>
    <w:rsid w:val="0009065C"/>
    <w:rsid w:val="00092307"/>
    <w:rsid w:val="00092BEB"/>
    <w:rsid w:val="0009375C"/>
    <w:rsid w:val="00093ADD"/>
    <w:rsid w:val="00093EA2"/>
    <w:rsid w:val="0009562E"/>
    <w:rsid w:val="00095A0B"/>
    <w:rsid w:val="0009771D"/>
    <w:rsid w:val="00097C5B"/>
    <w:rsid w:val="000A1206"/>
    <w:rsid w:val="000A24A1"/>
    <w:rsid w:val="000A2518"/>
    <w:rsid w:val="000A2DD6"/>
    <w:rsid w:val="000A4994"/>
    <w:rsid w:val="000A4C71"/>
    <w:rsid w:val="000A53E4"/>
    <w:rsid w:val="000A7FB0"/>
    <w:rsid w:val="000B0962"/>
    <w:rsid w:val="000B13A6"/>
    <w:rsid w:val="000B1CD3"/>
    <w:rsid w:val="000B35E3"/>
    <w:rsid w:val="000B43A4"/>
    <w:rsid w:val="000B70CC"/>
    <w:rsid w:val="000B7726"/>
    <w:rsid w:val="000C070C"/>
    <w:rsid w:val="000C08E4"/>
    <w:rsid w:val="000C09EA"/>
    <w:rsid w:val="000C1FE2"/>
    <w:rsid w:val="000C34F9"/>
    <w:rsid w:val="000C3D27"/>
    <w:rsid w:val="000C4C47"/>
    <w:rsid w:val="000C4DA3"/>
    <w:rsid w:val="000C584F"/>
    <w:rsid w:val="000D0119"/>
    <w:rsid w:val="000D030F"/>
    <w:rsid w:val="000D08ED"/>
    <w:rsid w:val="000D0F06"/>
    <w:rsid w:val="000D13C8"/>
    <w:rsid w:val="000D1C84"/>
    <w:rsid w:val="000D3B2A"/>
    <w:rsid w:val="000D3DA3"/>
    <w:rsid w:val="000D40B7"/>
    <w:rsid w:val="000D4C27"/>
    <w:rsid w:val="000D52D9"/>
    <w:rsid w:val="000D75AE"/>
    <w:rsid w:val="000E0E79"/>
    <w:rsid w:val="000E2398"/>
    <w:rsid w:val="000E3067"/>
    <w:rsid w:val="000E3D90"/>
    <w:rsid w:val="000E41F1"/>
    <w:rsid w:val="000E4742"/>
    <w:rsid w:val="000E69DF"/>
    <w:rsid w:val="000E7027"/>
    <w:rsid w:val="000F0958"/>
    <w:rsid w:val="000F19A5"/>
    <w:rsid w:val="000F1ABB"/>
    <w:rsid w:val="000F3384"/>
    <w:rsid w:val="000F4065"/>
    <w:rsid w:val="000F6027"/>
    <w:rsid w:val="000F664C"/>
    <w:rsid w:val="001005AC"/>
    <w:rsid w:val="00101267"/>
    <w:rsid w:val="00101BB6"/>
    <w:rsid w:val="00101F29"/>
    <w:rsid w:val="00103E64"/>
    <w:rsid w:val="00104879"/>
    <w:rsid w:val="00104933"/>
    <w:rsid w:val="0010589C"/>
    <w:rsid w:val="00106B72"/>
    <w:rsid w:val="0010748A"/>
    <w:rsid w:val="00107958"/>
    <w:rsid w:val="00107DE0"/>
    <w:rsid w:val="00112377"/>
    <w:rsid w:val="0011283C"/>
    <w:rsid w:val="00112FC3"/>
    <w:rsid w:val="00113358"/>
    <w:rsid w:val="00113AE1"/>
    <w:rsid w:val="00113FD5"/>
    <w:rsid w:val="0011429F"/>
    <w:rsid w:val="0011506E"/>
    <w:rsid w:val="00115DE6"/>
    <w:rsid w:val="001172F7"/>
    <w:rsid w:val="0011794B"/>
    <w:rsid w:val="00121310"/>
    <w:rsid w:val="00121C86"/>
    <w:rsid w:val="00122187"/>
    <w:rsid w:val="00124BAF"/>
    <w:rsid w:val="00125CDE"/>
    <w:rsid w:val="0012635A"/>
    <w:rsid w:val="00126972"/>
    <w:rsid w:val="00131419"/>
    <w:rsid w:val="00131517"/>
    <w:rsid w:val="00131638"/>
    <w:rsid w:val="00131C89"/>
    <w:rsid w:val="00132370"/>
    <w:rsid w:val="0013456E"/>
    <w:rsid w:val="0013471A"/>
    <w:rsid w:val="0013727E"/>
    <w:rsid w:val="001376DA"/>
    <w:rsid w:val="001400FA"/>
    <w:rsid w:val="00140EA7"/>
    <w:rsid w:val="00141D87"/>
    <w:rsid w:val="00142F12"/>
    <w:rsid w:val="00142FC6"/>
    <w:rsid w:val="00143662"/>
    <w:rsid w:val="001436AD"/>
    <w:rsid w:val="0014465F"/>
    <w:rsid w:val="00144B95"/>
    <w:rsid w:val="00145688"/>
    <w:rsid w:val="00145FF7"/>
    <w:rsid w:val="001466E6"/>
    <w:rsid w:val="00151422"/>
    <w:rsid w:val="001520C3"/>
    <w:rsid w:val="0015283C"/>
    <w:rsid w:val="00152B88"/>
    <w:rsid w:val="001532D0"/>
    <w:rsid w:val="001540FD"/>
    <w:rsid w:val="0015790A"/>
    <w:rsid w:val="0016043C"/>
    <w:rsid w:val="00160CC1"/>
    <w:rsid w:val="00161063"/>
    <w:rsid w:val="00161190"/>
    <w:rsid w:val="00163C14"/>
    <w:rsid w:val="00165218"/>
    <w:rsid w:val="001678CF"/>
    <w:rsid w:val="00167E1C"/>
    <w:rsid w:val="001701AB"/>
    <w:rsid w:val="00170897"/>
    <w:rsid w:val="0017207D"/>
    <w:rsid w:val="0017212A"/>
    <w:rsid w:val="00173986"/>
    <w:rsid w:val="0017417D"/>
    <w:rsid w:val="00174877"/>
    <w:rsid w:val="00174D25"/>
    <w:rsid w:val="001754C9"/>
    <w:rsid w:val="00176334"/>
    <w:rsid w:val="001772A5"/>
    <w:rsid w:val="00180A82"/>
    <w:rsid w:val="0018140C"/>
    <w:rsid w:val="00181CCD"/>
    <w:rsid w:val="0018243E"/>
    <w:rsid w:val="00182D20"/>
    <w:rsid w:val="001840AF"/>
    <w:rsid w:val="001847BE"/>
    <w:rsid w:val="00184D87"/>
    <w:rsid w:val="00184DDD"/>
    <w:rsid w:val="00186D1E"/>
    <w:rsid w:val="00190CB7"/>
    <w:rsid w:val="00191723"/>
    <w:rsid w:val="00191725"/>
    <w:rsid w:val="00191C9F"/>
    <w:rsid w:val="0019385A"/>
    <w:rsid w:val="00193999"/>
    <w:rsid w:val="00193F67"/>
    <w:rsid w:val="00194DC1"/>
    <w:rsid w:val="00195F3F"/>
    <w:rsid w:val="0019601E"/>
    <w:rsid w:val="0019668C"/>
    <w:rsid w:val="001A0456"/>
    <w:rsid w:val="001A0832"/>
    <w:rsid w:val="001A0C51"/>
    <w:rsid w:val="001A2548"/>
    <w:rsid w:val="001A4624"/>
    <w:rsid w:val="001A5641"/>
    <w:rsid w:val="001A5CD0"/>
    <w:rsid w:val="001A5FE3"/>
    <w:rsid w:val="001A63CA"/>
    <w:rsid w:val="001B0AB3"/>
    <w:rsid w:val="001B176A"/>
    <w:rsid w:val="001B239E"/>
    <w:rsid w:val="001B301A"/>
    <w:rsid w:val="001B380F"/>
    <w:rsid w:val="001B6BFD"/>
    <w:rsid w:val="001B6C04"/>
    <w:rsid w:val="001B7E62"/>
    <w:rsid w:val="001C22B0"/>
    <w:rsid w:val="001C2FBD"/>
    <w:rsid w:val="001C3728"/>
    <w:rsid w:val="001C37E5"/>
    <w:rsid w:val="001C3CC1"/>
    <w:rsid w:val="001C3F4E"/>
    <w:rsid w:val="001C5769"/>
    <w:rsid w:val="001C701F"/>
    <w:rsid w:val="001C72F6"/>
    <w:rsid w:val="001C773B"/>
    <w:rsid w:val="001D2376"/>
    <w:rsid w:val="001D38FB"/>
    <w:rsid w:val="001D3D48"/>
    <w:rsid w:val="001D4310"/>
    <w:rsid w:val="001D49B8"/>
    <w:rsid w:val="001D4B40"/>
    <w:rsid w:val="001D606B"/>
    <w:rsid w:val="001D7176"/>
    <w:rsid w:val="001D795F"/>
    <w:rsid w:val="001E081A"/>
    <w:rsid w:val="001E0992"/>
    <w:rsid w:val="001E3011"/>
    <w:rsid w:val="001E5267"/>
    <w:rsid w:val="001E5C91"/>
    <w:rsid w:val="001E7ABB"/>
    <w:rsid w:val="001E7D81"/>
    <w:rsid w:val="001E7E75"/>
    <w:rsid w:val="001F1587"/>
    <w:rsid w:val="001F1EC2"/>
    <w:rsid w:val="001F2044"/>
    <w:rsid w:val="001F38C7"/>
    <w:rsid w:val="001F405E"/>
    <w:rsid w:val="001F443E"/>
    <w:rsid w:val="001F4CC8"/>
    <w:rsid w:val="001F5B86"/>
    <w:rsid w:val="001F6B5B"/>
    <w:rsid w:val="001F7A02"/>
    <w:rsid w:val="00200CEC"/>
    <w:rsid w:val="002014E7"/>
    <w:rsid w:val="00201EA5"/>
    <w:rsid w:val="00203582"/>
    <w:rsid w:val="0020470A"/>
    <w:rsid w:val="002056DF"/>
    <w:rsid w:val="002061F4"/>
    <w:rsid w:val="002071AD"/>
    <w:rsid w:val="00210FCC"/>
    <w:rsid w:val="002127C8"/>
    <w:rsid w:val="00212E2E"/>
    <w:rsid w:val="00213FEB"/>
    <w:rsid w:val="0021451E"/>
    <w:rsid w:val="002158C8"/>
    <w:rsid w:val="00215972"/>
    <w:rsid w:val="00215E1B"/>
    <w:rsid w:val="002164FD"/>
    <w:rsid w:val="00216C5A"/>
    <w:rsid w:val="00217379"/>
    <w:rsid w:val="00217663"/>
    <w:rsid w:val="00221A6D"/>
    <w:rsid w:val="0022282D"/>
    <w:rsid w:val="00222FB6"/>
    <w:rsid w:val="00223EBE"/>
    <w:rsid w:val="002253A1"/>
    <w:rsid w:val="002260F6"/>
    <w:rsid w:val="00227A86"/>
    <w:rsid w:val="00233FC8"/>
    <w:rsid w:val="002344CC"/>
    <w:rsid w:val="00236BDF"/>
    <w:rsid w:val="00237555"/>
    <w:rsid w:val="002377BC"/>
    <w:rsid w:val="002404AE"/>
    <w:rsid w:val="00240968"/>
    <w:rsid w:val="002415A5"/>
    <w:rsid w:val="002416F0"/>
    <w:rsid w:val="0024194A"/>
    <w:rsid w:val="002421E9"/>
    <w:rsid w:val="00242779"/>
    <w:rsid w:val="00243338"/>
    <w:rsid w:val="0024528C"/>
    <w:rsid w:val="00245AAC"/>
    <w:rsid w:val="00245BEF"/>
    <w:rsid w:val="002463AA"/>
    <w:rsid w:val="00251767"/>
    <w:rsid w:val="00251ECC"/>
    <w:rsid w:val="002528BC"/>
    <w:rsid w:val="00254D1E"/>
    <w:rsid w:val="002560C4"/>
    <w:rsid w:val="00260E82"/>
    <w:rsid w:val="00261F33"/>
    <w:rsid w:val="0026256D"/>
    <w:rsid w:val="002627FF"/>
    <w:rsid w:val="00265E04"/>
    <w:rsid w:val="00267C9F"/>
    <w:rsid w:val="00270092"/>
    <w:rsid w:val="00272833"/>
    <w:rsid w:val="0027681D"/>
    <w:rsid w:val="002776FF"/>
    <w:rsid w:val="0028279D"/>
    <w:rsid w:val="00283E32"/>
    <w:rsid w:val="0028406F"/>
    <w:rsid w:val="00284868"/>
    <w:rsid w:val="0028544A"/>
    <w:rsid w:val="00285B3C"/>
    <w:rsid w:val="00290D33"/>
    <w:rsid w:val="00290D4A"/>
    <w:rsid w:val="0029144E"/>
    <w:rsid w:val="00294154"/>
    <w:rsid w:val="00295493"/>
    <w:rsid w:val="00297228"/>
    <w:rsid w:val="0029724C"/>
    <w:rsid w:val="002A24D2"/>
    <w:rsid w:val="002A2DA3"/>
    <w:rsid w:val="002A3559"/>
    <w:rsid w:val="002A413C"/>
    <w:rsid w:val="002A6289"/>
    <w:rsid w:val="002A6B79"/>
    <w:rsid w:val="002A6EB9"/>
    <w:rsid w:val="002A6F41"/>
    <w:rsid w:val="002A7276"/>
    <w:rsid w:val="002A7297"/>
    <w:rsid w:val="002B3B83"/>
    <w:rsid w:val="002B5283"/>
    <w:rsid w:val="002B5F19"/>
    <w:rsid w:val="002B6610"/>
    <w:rsid w:val="002B6DFA"/>
    <w:rsid w:val="002B73AD"/>
    <w:rsid w:val="002C2BA8"/>
    <w:rsid w:val="002C369D"/>
    <w:rsid w:val="002C3935"/>
    <w:rsid w:val="002C3BCA"/>
    <w:rsid w:val="002C4FD5"/>
    <w:rsid w:val="002C7C97"/>
    <w:rsid w:val="002C7DDE"/>
    <w:rsid w:val="002D2202"/>
    <w:rsid w:val="002D3406"/>
    <w:rsid w:val="002D5567"/>
    <w:rsid w:val="002D6EAD"/>
    <w:rsid w:val="002E1DCA"/>
    <w:rsid w:val="002E2169"/>
    <w:rsid w:val="002E297A"/>
    <w:rsid w:val="002E2C2C"/>
    <w:rsid w:val="002E5C7C"/>
    <w:rsid w:val="002E64DC"/>
    <w:rsid w:val="002E7418"/>
    <w:rsid w:val="002E7AB2"/>
    <w:rsid w:val="002F1114"/>
    <w:rsid w:val="002F1D37"/>
    <w:rsid w:val="002F2860"/>
    <w:rsid w:val="002F38A8"/>
    <w:rsid w:val="002F42EB"/>
    <w:rsid w:val="002F560D"/>
    <w:rsid w:val="002F6347"/>
    <w:rsid w:val="0030177B"/>
    <w:rsid w:val="00302CE7"/>
    <w:rsid w:val="00302F9A"/>
    <w:rsid w:val="003048EE"/>
    <w:rsid w:val="00304C6D"/>
    <w:rsid w:val="00305610"/>
    <w:rsid w:val="00307DB3"/>
    <w:rsid w:val="00310B63"/>
    <w:rsid w:val="003114F8"/>
    <w:rsid w:val="00311DB3"/>
    <w:rsid w:val="003130C1"/>
    <w:rsid w:val="0031611A"/>
    <w:rsid w:val="00317E25"/>
    <w:rsid w:val="00320754"/>
    <w:rsid w:val="00320CC3"/>
    <w:rsid w:val="0032155E"/>
    <w:rsid w:val="003215D4"/>
    <w:rsid w:val="00322BF8"/>
    <w:rsid w:val="00322FC7"/>
    <w:rsid w:val="003232BB"/>
    <w:rsid w:val="0032356F"/>
    <w:rsid w:val="00326B48"/>
    <w:rsid w:val="00330080"/>
    <w:rsid w:val="0033088A"/>
    <w:rsid w:val="00332E9A"/>
    <w:rsid w:val="00333D76"/>
    <w:rsid w:val="00335150"/>
    <w:rsid w:val="00335173"/>
    <w:rsid w:val="00336373"/>
    <w:rsid w:val="0034100F"/>
    <w:rsid w:val="003418A5"/>
    <w:rsid w:val="00341C38"/>
    <w:rsid w:val="00342382"/>
    <w:rsid w:val="00342586"/>
    <w:rsid w:val="00342EE0"/>
    <w:rsid w:val="00343521"/>
    <w:rsid w:val="003438B3"/>
    <w:rsid w:val="00345E4F"/>
    <w:rsid w:val="00346A5A"/>
    <w:rsid w:val="00346F85"/>
    <w:rsid w:val="00347A92"/>
    <w:rsid w:val="00347E75"/>
    <w:rsid w:val="00351815"/>
    <w:rsid w:val="00353149"/>
    <w:rsid w:val="00353362"/>
    <w:rsid w:val="00354F37"/>
    <w:rsid w:val="0035736B"/>
    <w:rsid w:val="00357444"/>
    <w:rsid w:val="00357E5E"/>
    <w:rsid w:val="003638DB"/>
    <w:rsid w:val="00363AC6"/>
    <w:rsid w:val="00364136"/>
    <w:rsid w:val="003648AD"/>
    <w:rsid w:val="003651D6"/>
    <w:rsid w:val="003656D2"/>
    <w:rsid w:val="003661CF"/>
    <w:rsid w:val="0036703D"/>
    <w:rsid w:val="0036755E"/>
    <w:rsid w:val="003714D7"/>
    <w:rsid w:val="00371D04"/>
    <w:rsid w:val="00371D97"/>
    <w:rsid w:val="0037462D"/>
    <w:rsid w:val="00375F07"/>
    <w:rsid w:val="00376103"/>
    <w:rsid w:val="00383432"/>
    <w:rsid w:val="00386958"/>
    <w:rsid w:val="00386A3B"/>
    <w:rsid w:val="00390078"/>
    <w:rsid w:val="0039169F"/>
    <w:rsid w:val="00391D2C"/>
    <w:rsid w:val="00392AEF"/>
    <w:rsid w:val="00394AFC"/>
    <w:rsid w:val="00394F92"/>
    <w:rsid w:val="00395C59"/>
    <w:rsid w:val="00396187"/>
    <w:rsid w:val="00396907"/>
    <w:rsid w:val="003976A5"/>
    <w:rsid w:val="00397D4F"/>
    <w:rsid w:val="003A14B2"/>
    <w:rsid w:val="003A1EEF"/>
    <w:rsid w:val="003A341A"/>
    <w:rsid w:val="003A4F2E"/>
    <w:rsid w:val="003A55E5"/>
    <w:rsid w:val="003A65FC"/>
    <w:rsid w:val="003A7A8E"/>
    <w:rsid w:val="003B3C8F"/>
    <w:rsid w:val="003B4555"/>
    <w:rsid w:val="003B5D3B"/>
    <w:rsid w:val="003B6DAB"/>
    <w:rsid w:val="003C1768"/>
    <w:rsid w:val="003C26A4"/>
    <w:rsid w:val="003C2B4E"/>
    <w:rsid w:val="003C3D37"/>
    <w:rsid w:val="003C5C65"/>
    <w:rsid w:val="003C71B3"/>
    <w:rsid w:val="003D013F"/>
    <w:rsid w:val="003D1AE6"/>
    <w:rsid w:val="003D2A2B"/>
    <w:rsid w:val="003D370B"/>
    <w:rsid w:val="003D3B81"/>
    <w:rsid w:val="003D3F55"/>
    <w:rsid w:val="003D473B"/>
    <w:rsid w:val="003D48D5"/>
    <w:rsid w:val="003D4C88"/>
    <w:rsid w:val="003D5D21"/>
    <w:rsid w:val="003D6918"/>
    <w:rsid w:val="003D7017"/>
    <w:rsid w:val="003D7F9A"/>
    <w:rsid w:val="003E02F6"/>
    <w:rsid w:val="003E1F85"/>
    <w:rsid w:val="003E549B"/>
    <w:rsid w:val="003E6B7B"/>
    <w:rsid w:val="003F04D0"/>
    <w:rsid w:val="003F05A2"/>
    <w:rsid w:val="003F3BEF"/>
    <w:rsid w:val="003F3C41"/>
    <w:rsid w:val="003F4314"/>
    <w:rsid w:val="003F6E01"/>
    <w:rsid w:val="003F778B"/>
    <w:rsid w:val="003F7D17"/>
    <w:rsid w:val="0040013B"/>
    <w:rsid w:val="00400B17"/>
    <w:rsid w:val="00400D0C"/>
    <w:rsid w:val="00402B39"/>
    <w:rsid w:val="00403419"/>
    <w:rsid w:val="00403662"/>
    <w:rsid w:val="00404587"/>
    <w:rsid w:val="004047B4"/>
    <w:rsid w:val="004052A9"/>
    <w:rsid w:val="00407777"/>
    <w:rsid w:val="00407B7D"/>
    <w:rsid w:val="00407CB6"/>
    <w:rsid w:val="00410D99"/>
    <w:rsid w:val="00413163"/>
    <w:rsid w:val="0041355C"/>
    <w:rsid w:val="00414B27"/>
    <w:rsid w:val="00415DBA"/>
    <w:rsid w:val="00416155"/>
    <w:rsid w:val="004167D3"/>
    <w:rsid w:val="004168FD"/>
    <w:rsid w:val="004200EA"/>
    <w:rsid w:val="00423744"/>
    <w:rsid w:val="00424740"/>
    <w:rsid w:val="00424C1B"/>
    <w:rsid w:val="00425765"/>
    <w:rsid w:val="0042583C"/>
    <w:rsid w:val="00425E56"/>
    <w:rsid w:val="00426C0E"/>
    <w:rsid w:val="00426C48"/>
    <w:rsid w:val="00430DAC"/>
    <w:rsid w:val="0043248A"/>
    <w:rsid w:val="00434787"/>
    <w:rsid w:val="004353EB"/>
    <w:rsid w:val="00436120"/>
    <w:rsid w:val="00436486"/>
    <w:rsid w:val="00437B5D"/>
    <w:rsid w:val="00440996"/>
    <w:rsid w:val="00441EE8"/>
    <w:rsid w:val="004423B7"/>
    <w:rsid w:val="004424A0"/>
    <w:rsid w:val="004458D1"/>
    <w:rsid w:val="00450FCB"/>
    <w:rsid w:val="00451C31"/>
    <w:rsid w:val="00452898"/>
    <w:rsid w:val="00453E5B"/>
    <w:rsid w:val="0045540E"/>
    <w:rsid w:val="004556FB"/>
    <w:rsid w:val="00455C27"/>
    <w:rsid w:val="00456825"/>
    <w:rsid w:val="0045752C"/>
    <w:rsid w:val="00457A6F"/>
    <w:rsid w:val="00460034"/>
    <w:rsid w:val="004634EF"/>
    <w:rsid w:val="00463DD2"/>
    <w:rsid w:val="00463E12"/>
    <w:rsid w:val="004645FE"/>
    <w:rsid w:val="0046518C"/>
    <w:rsid w:val="004659EA"/>
    <w:rsid w:val="00466C90"/>
    <w:rsid w:val="00466E92"/>
    <w:rsid w:val="0047010E"/>
    <w:rsid w:val="00470561"/>
    <w:rsid w:val="00472022"/>
    <w:rsid w:val="00472444"/>
    <w:rsid w:val="00473168"/>
    <w:rsid w:val="00473791"/>
    <w:rsid w:val="004737D8"/>
    <w:rsid w:val="00473CF5"/>
    <w:rsid w:val="0047547B"/>
    <w:rsid w:val="00475C16"/>
    <w:rsid w:val="00476FC8"/>
    <w:rsid w:val="00477B56"/>
    <w:rsid w:val="00480646"/>
    <w:rsid w:val="004810EC"/>
    <w:rsid w:val="004816E8"/>
    <w:rsid w:val="00483C93"/>
    <w:rsid w:val="004842BD"/>
    <w:rsid w:val="00484CDC"/>
    <w:rsid w:val="00486D5D"/>
    <w:rsid w:val="00487508"/>
    <w:rsid w:val="004901E6"/>
    <w:rsid w:val="00491B64"/>
    <w:rsid w:val="00491D45"/>
    <w:rsid w:val="004955C2"/>
    <w:rsid w:val="00497BBA"/>
    <w:rsid w:val="004A72DB"/>
    <w:rsid w:val="004A7E6C"/>
    <w:rsid w:val="004B0557"/>
    <w:rsid w:val="004B06D2"/>
    <w:rsid w:val="004B3040"/>
    <w:rsid w:val="004B4365"/>
    <w:rsid w:val="004B5D15"/>
    <w:rsid w:val="004B6027"/>
    <w:rsid w:val="004C06B8"/>
    <w:rsid w:val="004C0A03"/>
    <w:rsid w:val="004C1897"/>
    <w:rsid w:val="004C1BE3"/>
    <w:rsid w:val="004C2AD1"/>
    <w:rsid w:val="004C2E52"/>
    <w:rsid w:val="004C3925"/>
    <w:rsid w:val="004C488C"/>
    <w:rsid w:val="004C496D"/>
    <w:rsid w:val="004C64B9"/>
    <w:rsid w:val="004D1730"/>
    <w:rsid w:val="004D1F75"/>
    <w:rsid w:val="004D27F1"/>
    <w:rsid w:val="004D2AB0"/>
    <w:rsid w:val="004D3EC6"/>
    <w:rsid w:val="004D5870"/>
    <w:rsid w:val="004D5F6E"/>
    <w:rsid w:val="004D6FF3"/>
    <w:rsid w:val="004D7007"/>
    <w:rsid w:val="004D7C9A"/>
    <w:rsid w:val="004E095D"/>
    <w:rsid w:val="004E13B8"/>
    <w:rsid w:val="004E1DB2"/>
    <w:rsid w:val="004E2248"/>
    <w:rsid w:val="004E281B"/>
    <w:rsid w:val="004E42AD"/>
    <w:rsid w:val="004E451D"/>
    <w:rsid w:val="004E53F0"/>
    <w:rsid w:val="004E59C2"/>
    <w:rsid w:val="004F122B"/>
    <w:rsid w:val="004F38F0"/>
    <w:rsid w:val="004F3DD8"/>
    <w:rsid w:val="004F3E92"/>
    <w:rsid w:val="004F4540"/>
    <w:rsid w:val="004F6E73"/>
    <w:rsid w:val="004F7B2A"/>
    <w:rsid w:val="004F7BCA"/>
    <w:rsid w:val="005002C8"/>
    <w:rsid w:val="0050155A"/>
    <w:rsid w:val="0050225D"/>
    <w:rsid w:val="005028A0"/>
    <w:rsid w:val="00502C8E"/>
    <w:rsid w:val="00503121"/>
    <w:rsid w:val="00505236"/>
    <w:rsid w:val="00505ACB"/>
    <w:rsid w:val="00510242"/>
    <w:rsid w:val="005106BD"/>
    <w:rsid w:val="00512B15"/>
    <w:rsid w:val="00515073"/>
    <w:rsid w:val="005156CE"/>
    <w:rsid w:val="0052232C"/>
    <w:rsid w:val="00522FDB"/>
    <w:rsid w:val="00523AE3"/>
    <w:rsid w:val="00524743"/>
    <w:rsid w:val="00525F28"/>
    <w:rsid w:val="00526DEC"/>
    <w:rsid w:val="005273FA"/>
    <w:rsid w:val="005275F9"/>
    <w:rsid w:val="00527B67"/>
    <w:rsid w:val="00530B62"/>
    <w:rsid w:val="0053205B"/>
    <w:rsid w:val="00532985"/>
    <w:rsid w:val="005330E2"/>
    <w:rsid w:val="0053496F"/>
    <w:rsid w:val="0053553E"/>
    <w:rsid w:val="005364F8"/>
    <w:rsid w:val="00536DEF"/>
    <w:rsid w:val="00537A76"/>
    <w:rsid w:val="005415C1"/>
    <w:rsid w:val="00542771"/>
    <w:rsid w:val="0054362B"/>
    <w:rsid w:val="0054484D"/>
    <w:rsid w:val="005449D7"/>
    <w:rsid w:val="00544B6B"/>
    <w:rsid w:val="00544E44"/>
    <w:rsid w:val="0054532D"/>
    <w:rsid w:val="00545341"/>
    <w:rsid w:val="00545518"/>
    <w:rsid w:val="00545C22"/>
    <w:rsid w:val="00545F3D"/>
    <w:rsid w:val="00546EE3"/>
    <w:rsid w:val="005472FB"/>
    <w:rsid w:val="00547F03"/>
    <w:rsid w:val="0055167C"/>
    <w:rsid w:val="00551D3C"/>
    <w:rsid w:val="00552963"/>
    <w:rsid w:val="0055344A"/>
    <w:rsid w:val="00553603"/>
    <w:rsid w:val="0055403B"/>
    <w:rsid w:val="00554C9C"/>
    <w:rsid w:val="005550D6"/>
    <w:rsid w:val="0055679F"/>
    <w:rsid w:val="00556F78"/>
    <w:rsid w:val="00557B7B"/>
    <w:rsid w:val="00557CAA"/>
    <w:rsid w:val="0056452F"/>
    <w:rsid w:val="00564615"/>
    <w:rsid w:val="00564EBA"/>
    <w:rsid w:val="00564F3A"/>
    <w:rsid w:val="00565A83"/>
    <w:rsid w:val="005664AA"/>
    <w:rsid w:val="00566B4A"/>
    <w:rsid w:val="00566FD0"/>
    <w:rsid w:val="005705CD"/>
    <w:rsid w:val="005706C7"/>
    <w:rsid w:val="005719FD"/>
    <w:rsid w:val="00572CFD"/>
    <w:rsid w:val="00574B22"/>
    <w:rsid w:val="00574DDB"/>
    <w:rsid w:val="0057655C"/>
    <w:rsid w:val="00576BD6"/>
    <w:rsid w:val="005770F6"/>
    <w:rsid w:val="005771E8"/>
    <w:rsid w:val="00577787"/>
    <w:rsid w:val="005802C0"/>
    <w:rsid w:val="005807C7"/>
    <w:rsid w:val="00580A3F"/>
    <w:rsid w:val="00580FBA"/>
    <w:rsid w:val="00583C48"/>
    <w:rsid w:val="0058433E"/>
    <w:rsid w:val="00584ADE"/>
    <w:rsid w:val="00584C26"/>
    <w:rsid w:val="00586DC7"/>
    <w:rsid w:val="005917AE"/>
    <w:rsid w:val="00591C55"/>
    <w:rsid w:val="00591EFD"/>
    <w:rsid w:val="00591F61"/>
    <w:rsid w:val="0059322C"/>
    <w:rsid w:val="00593E49"/>
    <w:rsid w:val="00594A0F"/>
    <w:rsid w:val="00595E87"/>
    <w:rsid w:val="005975C2"/>
    <w:rsid w:val="005A005D"/>
    <w:rsid w:val="005A08DD"/>
    <w:rsid w:val="005A3D32"/>
    <w:rsid w:val="005A5F6F"/>
    <w:rsid w:val="005A7D13"/>
    <w:rsid w:val="005B0497"/>
    <w:rsid w:val="005B052F"/>
    <w:rsid w:val="005B08D6"/>
    <w:rsid w:val="005B2C14"/>
    <w:rsid w:val="005B4A56"/>
    <w:rsid w:val="005B5769"/>
    <w:rsid w:val="005B585D"/>
    <w:rsid w:val="005B70B9"/>
    <w:rsid w:val="005C10F6"/>
    <w:rsid w:val="005C1A49"/>
    <w:rsid w:val="005C20C3"/>
    <w:rsid w:val="005C2D59"/>
    <w:rsid w:val="005C3A6B"/>
    <w:rsid w:val="005C4DEC"/>
    <w:rsid w:val="005C4E18"/>
    <w:rsid w:val="005C55BC"/>
    <w:rsid w:val="005C5936"/>
    <w:rsid w:val="005C6991"/>
    <w:rsid w:val="005C7674"/>
    <w:rsid w:val="005D0702"/>
    <w:rsid w:val="005D1A00"/>
    <w:rsid w:val="005D36DB"/>
    <w:rsid w:val="005D4913"/>
    <w:rsid w:val="005D4BC6"/>
    <w:rsid w:val="005D540C"/>
    <w:rsid w:val="005D5895"/>
    <w:rsid w:val="005D590C"/>
    <w:rsid w:val="005D5CE8"/>
    <w:rsid w:val="005D5E54"/>
    <w:rsid w:val="005D63A1"/>
    <w:rsid w:val="005D740C"/>
    <w:rsid w:val="005E0819"/>
    <w:rsid w:val="005E0A0D"/>
    <w:rsid w:val="005E10A2"/>
    <w:rsid w:val="005E1FDA"/>
    <w:rsid w:val="005E2901"/>
    <w:rsid w:val="005E6505"/>
    <w:rsid w:val="005E6E09"/>
    <w:rsid w:val="005E6E94"/>
    <w:rsid w:val="005E7219"/>
    <w:rsid w:val="005F024C"/>
    <w:rsid w:val="005F6157"/>
    <w:rsid w:val="005F6D2D"/>
    <w:rsid w:val="005F6F8B"/>
    <w:rsid w:val="006008F5"/>
    <w:rsid w:val="006030F6"/>
    <w:rsid w:val="00603E6E"/>
    <w:rsid w:val="006046B6"/>
    <w:rsid w:val="00605334"/>
    <w:rsid w:val="006053A9"/>
    <w:rsid w:val="006059AE"/>
    <w:rsid w:val="00606843"/>
    <w:rsid w:val="00606FFF"/>
    <w:rsid w:val="00607269"/>
    <w:rsid w:val="006124B9"/>
    <w:rsid w:val="006128A9"/>
    <w:rsid w:val="0061296F"/>
    <w:rsid w:val="006132CE"/>
    <w:rsid w:val="0061363F"/>
    <w:rsid w:val="00614D41"/>
    <w:rsid w:val="0061527F"/>
    <w:rsid w:val="00616A31"/>
    <w:rsid w:val="0061726B"/>
    <w:rsid w:val="00620224"/>
    <w:rsid w:val="00620523"/>
    <w:rsid w:val="00620830"/>
    <w:rsid w:val="006223E2"/>
    <w:rsid w:val="00622DA7"/>
    <w:rsid w:val="006237A6"/>
    <w:rsid w:val="00623BA1"/>
    <w:rsid w:val="00624D35"/>
    <w:rsid w:val="006251EF"/>
    <w:rsid w:val="006252BA"/>
    <w:rsid w:val="006269CC"/>
    <w:rsid w:val="00627356"/>
    <w:rsid w:val="00630265"/>
    <w:rsid w:val="00634626"/>
    <w:rsid w:val="00634F28"/>
    <w:rsid w:val="00635D6E"/>
    <w:rsid w:val="00637204"/>
    <w:rsid w:val="006378E9"/>
    <w:rsid w:val="00637DCD"/>
    <w:rsid w:val="00640055"/>
    <w:rsid w:val="006403F9"/>
    <w:rsid w:val="00640874"/>
    <w:rsid w:val="00640BFA"/>
    <w:rsid w:val="00640C6B"/>
    <w:rsid w:val="0064240E"/>
    <w:rsid w:val="00642429"/>
    <w:rsid w:val="0064361E"/>
    <w:rsid w:val="00643F95"/>
    <w:rsid w:val="0064441C"/>
    <w:rsid w:val="00644536"/>
    <w:rsid w:val="006448C0"/>
    <w:rsid w:val="0064592C"/>
    <w:rsid w:val="00646A5A"/>
    <w:rsid w:val="006478F2"/>
    <w:rsid w:val="00647F99"/>
    <w:rsid w:val="00650919"/>
    <w:rsid w:val="0065091E"/>
    <w:rsid w:val="006519FD"/>
    <w:rsid w:val="0065319A"/>
    <w:rsid w:val="00654169"/>
    <w:rsid w:val="006542D3"/>
    <w:rsid w:val="006548FC"/>
    <w:rsid w:val="00654E8C"/>
    <w:rsid w:val="0065512E"/>
    <w:rsid w:val="006561AE"/>
    <w:rsid w:val="006563C1"/>
    <w:rsid w:val="006567E2"/>
    <w:rsid w:val="00656C60"/>
    <w:rsid w:val="00657165"/>
    <w:rsid w:val="00657F6D"/>
    <w:rsid w:val="00660C26"/>
    <w:rsid w:val="00662833"/>
    <w:rsid w:val="00662A64"/>
    <w:rsid w:val="00663423"/>
    <w:rsid w:val="0066413E"/>
    <w:rsid w:val="006645E9"/>
    <w:rsid w:val="00664B3A"/>
    <w:rsid w:val="00667B61"/>
    <w:rsid w:val="006703B2"/>
    <w:rsid w:val="00670C8B"/>
    <w:rsid w:val="0067202D"/>
    <w:rsid w:val="00672172"/>
    <w:rsid w:val="00672309"/>
    <w:rsid w:val="006729B3"/>
    <w:rsid w:val="00672B43"/>
    <w:rsid w:val="0067381A"/>
    <w:rsid w:val="00674534"/>
    <w:rsid w:val="006746A5"/>
    <w:rsid w:val="00680C16"/>
    <w:rsid w:val="00681333"/>
    <w:rsid w:val="00682E1F"/>
    <w:rsid w:val="0068319F"/>
    <w:rsid w:val="0068453F"/>
    <w:rsid w:val="00686110"/>
    <w:rsid w:val="0068630B"/>
    <w:rsid w:val="00690596"/>
    <w:rsid w:val="006909A8"/>
    <w:rsid w:val="0069142C"/>
    <w:rsid w:val="006A0410"/>
    <w:rsid w:val="006A0861"/>
    <w:rsid w:val="006A09D6"/>
    <w:rsid w:val="006A0D67"/>
    <w:rsid w:val="006A10F9"/>
    <w:rsid w:val="006A303A"/>
    <w:rsid w:val="006A3C21"/>
    <w:rsid w:val="006A4999"/>
    <w:rsid w:val="006A49F8"/>
    <w:rsid w:val="006A541E"/>
    <w:rsid w:val="006A5E51"/>
    <w:rsid w:val="006A788A"/>
    <w:rsid w:val="006B0425"/>
    <w:rsid w:val="006B19AA"/>
    <w:rsid w:val="006B1E5A"/>
    <w:rsid w:val="006B2645"/>
    <w:rsid w:val="006B2936"/>
    <w:rsid w:val="006B2D3C"/>
    <w:rsid w:val="006B441D"/>
    <w:rsid w:val="006B4D82"/>
    <w:rsid w:val="006B52C1"/>
    <w:rsid w:val="006B5475"/>
    <w:rsid w:val="006B76EE"/>
    <w:rsid w:val="006B79BD"/>
    <w:rsid w:val="006B7D72"/>
    <w:rsid w:val="006C0B53"/>
    <w:rsid w:val="006C1CAC"/>
    <w:rsid w:val="006C2322"/>
    <w:rsid w:val="006C4241"/>
    <w:rsid w:val="006C480E"/>
    <w:rsid w:val="006C531A"/>
    <w:rsid w:val="006C70DE"/>
    <w:rsid w:val="006C75EB"/>
    <w:rsid w:val="006D064A"/>
    <w:rsid w:val="006D2254"/>
    <w:rsid w:val="006D23F6"/>
    <w:rsid w:val="006D6B99"/>
    <w:rsid w:val="006D6C5C"/>
    <w:rsid w:val="006E0C6A"/>
    <w:rsid w:val="006E23D7"/>
    <w:rsid w:val="006E377C"/>
    <w:rsid w:val="006E3F16"/>
    <w:rsid w:val="006E49B9"/>
    <w:rsid w:val="006E556D"/>
    <w:rsid w:val="006E5827"/>
    <w:rsid w:val="006E7F26"/>
    <w:rsid w:val="006F04BC"/>
    <w:rsid w:val="006F0594"/>
    <w:rsid w:val="006F08E6"/>
    <w:rsid w:val="006F0AA9"/>
    <w:rsid w:val="006F1B94"/>
    <w:rsid w:val="006F2C92"/>
    <w:rsid w:val="006F2E7C"/>
    <w:rsid w:val="006F3FDE"/>
    <w:rsid w:val="006F55CB"/>
    <w:rsid w:val="006F5667"/>
    <w:rsid w:val="006F7094"/>
    <w:rsid w:val="0070081B"/>
    <w:rsid w:val="00700E41"/>
    <w:rsid w:val="00700FDA"/>
    <w:rsid w:val="007010BC"/>
    <w:rsid w:val="00701129"/>
    <w:rsid w:val="00702036"/>
    <w:rsid w:val="007024E0"/>
    <w:rsid w:val="00702529"/>
    <w:rsid w:val="00702C4E"/>
    <w:rsid w:val="007040BC"/>
    <w:rsid w:val="007044AD"/>
    <w:rsid w:val="007048BF"/>
    <w:rsid w:val="00704B0D"/>
    <w:rsid w:val="00706F39"/>
    <w:rsid w:val="00707B07"/>
    <w:rsid w:val="007109DA"/>
    <w:rsid w:val="00710EB4"/>
    <w:rsid w:val="007125EB"/>
    <w:rsid w:val="00712C2F"/>
    <w:rsid w:val="0071328C"/>
    <w:rsid w:val="007134A0"/>
    <w:rsid w:val="0071455D"/>
    <w:rsid w:val="00715C64"/>
    <w:rsid w:val="00716660"/>
    <w:rsid w:val="00716C54"/>
    <w:rsid w:val="007201BA"/>
    <w:rsid w:val="00720B1C"/>
    <w:rsid w:val="007249B2"/>
    <w:rsid w:val="00726452"/>
    <w:rsid w:val="0072662A"/>
    <w:rsid w:val="00726C76"/>
    <w:rsid w:val="00727272"/>
    <w:rsid w:val="00727BF0"/>
    <w:rsid w:val="00727C64"/>
    <w:rsid w:val="00730796"/>
    <w:rsid w:val="0073162C"/>
    <w:rsid w:val="00731B30"/>
    <w:rsid w:val="0073236F"/>
    <w:rsid w:val="00734309"/>
    <w:rsid w:val="00734F6A"/>
    <w:rsid w:val="00737067"/>
    <w:rsid w:val="0074008B"/>
    <w:rsid w:val="00741BF0"/>
    <w:rsid w:val="00741C2C"/>
    <w:rsid w:val="00742B35"/>
    <w:rsid w:val="0074495C"/>
    <w:rsid w:val="00745B81"/>
    <w:rsid w:val="007467EB"/>
    <w:rsid w:val="00746F6D"/>
    <w:rsid w:val="00747CBE"/>
    <w:rsid w:val="00750DE0"/>
    <w:rsid w:val="00751AEF"/>
    <w:rsid w:val="00753736"/>
    <w:rsid w:val="00753967"/>
    <w:rsid w:val="00764D54"/>
    <w:rsid w:val="00765076"/>
    <w:rsid w:val="00766A8E"/>
    <w:rsid w:val="00766B24"/>
    <w:rsid w:val="00770D65"/>
    <w:rsid w:val="00773604"/>
    <w:rsid w:val="00775DE9"/>
    <w:rsid w:val="00775DF7"/>
    <w:rsid w:val="007761B0"/>
    <w:rsid w:val="00776BB8"/>
    <w:rsid w:val="007802C4"/>
    <w:rsid w:val="00784DEF"/>
    <w:rsid w:val="007864A2"/>
    <w:rsid w:val="00786AC9"/>
    <w:rsid w:val="00787148"/>
    <w:rsid w:val="007878E1"/>
    <w:rsid w:val="0079012E"/>
    <w:rsid w:val="00794761"/>
    <w:rsid w:val="007950D6"/>
    <w:rsid w:val="00795348"/>
    <w:rsid w:val="00797E9D"/>
    <w:rsid w:val="007A1156"/>
    <w:rsid w:val="007A30C4"/>
    <w:rsid w:val="007A4133"/>
    <w:rsid w:val="007A5561"/>
    <w:rsid w:val="007A5E1D"/>
    <w:rsid w:val="007A6A1B"/>
    <w:rsid w:val="007B0678"/>
    <w:rsid w:val="007B077E"/>
    <w:rsid w:val="007B0788"/>
    <w:rsid w:val="007B22C8"/>
    <w:rsid w:val="007B2602"/>
    <w:rsid w:val="007B331A"/>
    <w:rsid w:val="007B3907"/>
    <w:rsid w:val="007B50C1"/>
    <w:rsid w:val="007B5848"/>
    <w:rsid w:val="007B6245"/>
    <w:rsid w:val="007B79CD"/>
    <w:rsid w:val="007C06FA"/>
    <w:rsid w:val="007C097A"/>
    <w:rsid w:val="007C1422"/>
    <w:rsid w:val="007C32EF"/>
    <w:rsid w:val="007C3633"/>
    <w:rsid w:val="007C3F06"/>
    <w:rsid w:val="007C6CBD"/>
    <w:rsid w:val="007D0830"/>
    <w:rsid w:val="007D1D44"/>
    <w:rsid w:val="007D348A"/>
    <w:rsid w:val="007D4260"/>
    <w:rsid w:val="007D4E05"/>
    <w:rsid w:val="007D5193"/>
    <w:rsid w:val="007D5FB3"/>
    <w:rsid w:val="007D6383"/>
    <w:rsid w:val="007D66F8"/>
    <w:rsid w:val="007D6B13"/>
    <w:rsid w:val="007E1160"/>
    <w:rsid w:val="007E127D"/>
    <w:rsid w:val="007E1A0B"/>
    <w:rsid w:val="007E4599"/>
    <w:rsid w:val="007E4660"/>
    <w:rsid w:val="007E5516"/>
    <w:rsid w:val="007E59C1"/>
    <w:rsid w:val="007E7216"/>
    <w:rsid w:val="007E7A51"/>
    <w:rsid w:val="007E7C85"/>
    <w:rsid w:val="007F2E47"/>
    <w:rsid w:val="007F30AE"/>
    <w:rsid w:val="007F43A8"/>
    <w:rsid w:val="007F5692"/>
    <w:rsid w:val="007F6568"/>
    <w:rsid w:val="008003BA"/>
    <w:rsid w:val="0080088A"/>
    <w:rsid w:val="00800B5E"/>
    <w:rsid w:val="00801D63"/>
    <w:rsid w:val="00804096"/>
    <w:rsid w:val="0080490E"/>
    <w:rsid w:val="008077CA"/>
    <w:rsid w:val="00812784"/>
    <w:rsid w:val="008148E2"/>
    <w:rsid w:val="00814936"/>
    <w:rsid w:val="00815C60"/>
    <w:rsid w:val="00816EBD"/>
    <w:rsid w:val="00816ED7"/>
    <w:rsid w:val="00821C74"/>
    <w:rsid w:val="00822D54"/>
    <w:rsid w:val="00822F91"/>
    <w:rsid w:val="008234B9"/>
    <w:rsid w:val="008235FA"/>
    <w:rsid w:val="00824341"/>
    <w:rsid w:val="008246AB"/>
    <w:rsid w:val="0082518E"/>
    <w:rsid w:val="0082683D"/>
    <w:rsid w:val="0083096B"/>
    <w:rsid w:val="00832B15"/>
    <w:rsid w:val="008346AA"/>
    <w:rsid w:val="00835B4A"/>
    <w:rsid w:val="00836620"/>
    <w:rsid w:val="008377BE"/>
    <w:rsid w:val="008407CD"/>
    <w:rsid w:val="0084157B"/>
    <w:rsid w:val="008439F5"/>
    <w:rsid w:val="00843BE9"/>
    <w:rsid w:val="008446A5"/>
    <w:rsid w:val="00845088"/>
    <w:rsid w:val="00847126"/>
    <w:rsid w:val="00850565"/>
    <w:rsid w:val="00851BD9"/>
    <w:rsid w:val="008520DD"/>
    <w:rsid w:val="008533BA"/>
    <w:rsid w:val="0085428E"/>
    <w:rsid w:val="0085585B"/>
    <w:rsid w:val="0085691F"/>
    <w:rsid w:val="0085714B"/>
    <w:rsid w:val="00857832"/>
    <w:rsid w:val="00857F52"/>
    <w:rsid w:val="00860267"/>
    <w:rsid w:val="008617A9"/>
    <w:rsid w:val="008646FE"/>
    <w:rsid w:val="00865B40"/>
    <w:rsid w:val="00866229"/>
    <w:rsid w:val="00867973"/>
    <w:rsid w:val="00867D60"/>
    <w:rsid w:val="0087062B"/>
    <w:rsid w:val="00870A40"/>
    <w:rsid w:val="00872C22"/>
    <w:rsid w:val="00873B46"/>
    <w:rsid w:val="008740E2"/>
    <w:rsid w:val="00875914"/>
    <w:rsid w:val="008769CA"/>
    <w:rsid w:val="0087764F"/>
    <w:rsid w:val="008776C9"/>
    <w:rsid w:val="00877738"/>
    <w:rsid w:val="00877F15"/>
    <w:rsid w:val="0087822D"/>
    <w:rsid w:val="008807E1"/>
    <w:rsid w:val="00881017"/>
    <w:rsid w:val="00881C7C"/>
    <w:rsid w:val="0088210F"/>
    <w:rsid w:val="008829CB"/>
    <w:rsid w:val="00883D07"/>
    <w:rsid w:val="00883E5C"/>
    <w:rsid w:val="00884078"/>
    <w:rsid w:val="008840C9"/>
    <w:rsid w:val="0088475D"/>
    <w:rsid w:val="00885113"/>
    <w:rsid w:val="00885A54"/>
    <w:rsid w:val="008860BE"/>
    <w:rsid w:val="008868B1"/>
    <w:rsid w:val="00887E39"/>
    <w:rsid w:val="00890332"/>
    <w:rsid w:val="008905C5"/>
    <w:rsid w:val="0089060D"/>
    <w:rsid w:val="00892606"/>
    <w:rsid w:val="00892B74"/>
    <w:rsid w:val="00892DB7"/>
    <w:rsid w:val="00894938"/>
    <w:rsid w:val="00895AB5"/>
    <w:rsid w:val="008966A3"/>
    <w:rsid w:val="0089698F"/>
    <w:rsid w:val="00896DCF"/>
    <w:rsid w:val="008A0585"/>
    <w:rsid w:val="008A1CA2"/>
    <w:rsid w:val="008A4A15"/>
    <w:rsid w:val="008A5DCF"/>
    <w:rsid w:val="008A5F0F"/>
    <w:rsid w:val="008A66CB"/>
    <w:rsid w:val="008B0585"/>
    <w:rsid w:val="008B1243"/>
    <w:rsid w:val="008B285F"/>
    <w:rsid w:val="008B34C4"/>
    <w:rsid w:val="008B3814"/>
    <w:rsid w:val="008B418D"/>
    <w:rsid w:val="008B6B13"/>
    <w:rsid w:val="008B72C8"/>
    <w:rsid w:val="008C4011"/>
    <w:rsid w:val="008C45F5"/>
    <w:rsid w:val="008C530B"/>
    <w:rsid w:val="008C55BC"/>
    <w:rsid w:val="008C62A5"/>
    <w:rsid w:val="008C70AA"/>
    <w:rsid w:val="008C752F"/>
    <w:rsid w:val="008C7804"/>
    <w:rsid w:val="008D37B1"/>
    <w:rsid w:val="008D4760"/>
    <w:rsid w:val="008D48F6"/>
    <w:rsid w:val="008D4A1E"/>
    <w:rsid w:val="008D4F8E"/>
    <w:rsid w:val="008D6425"/>
    <w:rsid w:val="008E0CCC"/>
    <w:rsid w:val="008E0F1C"/>
    <w:rsid w:val="008E1B75"/>
    <w:rsid w:val="008E1CCC"/>
    <w:rsid w:val="008E2D7E"/>
    <w:rsid w:val="008E7328"/>
    <w:rsid w:val="008E7ECF"/>
    <w:rsid w:val="008F0604"/>
    <w:rsid w:val="008F06DB"/>
    <w:rsid w:val="008F1849"/>
    <w:rsid w:val="008F2016"/>
    <w:rsid w:val="008F2740"/>
    <w:rsid w:val="008F5FA1"/>
    <w:rsid w:val="008F76AB"/>
    <w:rsid w:val="008F7953"/>
    <w:rsid w:val="00900CA4"/>
    <w:rsid w:val="00902D5F"/>
    <w:rsid w:val="0090494F"/>
    <w:rsid w:val="00905B06"/>
    <w:rsid w:val="00911915"/>
    <w:rsid w:val="00911F01"/>
    <w:rsid w:val="009135A3"/>
    <w:rsid w:val="00913C9A"/>
    <w:rsid w:val="00913D33"/>
    <w:rsid w:val="009144A4"/>
    <w:rsid w:val="00914D4D"/>
    <w:rsid w:val="00914E20"/>
    <w:rsid w:val="00915181"/>
    <w:rsid w:val="009160C9"/>
    <w:rsid w:val="009160EA"/>
    <w:rsid w:val="009165CE"/>
    <w:rsid w:val="009214C2"/>
    <w:rsid w:val="00924ADA"/>
    <w:rsid w:val="00924C12"/>
    <w:rsid w:val="00924F9A"/>
    <w:rsid w:val="00926F83"/>
    <w:rsid w:val="00927886"/>
    <w:rsid w:val="00927A0B"/>
    <w:rsid w:val="00930046"/>
    <w:rsid w:val="00930F73"/>
    <w:rsid w:val="009338A0"/>
    <w:rsid w:val="00933A4F"/>
    <w:rsid w:val="00933D17"/>
    <w:rsid w:val="009341C3"/>
    <w:rsid w:val="009343C5"/>
    <w:rsid w:val="009346E5"/>
    <w:rsid w:val="00934C66"/>
    <w:rsid w:val="0093553C"/>
    <w:rsid w:val="009358FF"/>
    <w:rsid w:val="00936AF4"/>
    <w:rsid w:val="0093781B"/>
    <w:rsid w:val="0094177E"/>
    <w:rsid w:val="009424E5"/>
    <w:rsid w:val="00942763"/>
    <w:rsid w:val="00942FEB"/>
    <w:rsid w:val="009455E1"/>
    <w:rsid w:val="00945AA0"/>
    <w:rsid w:val="009501B5"/>
    <w:rsid w:val="00951F78"/>
    <w:rsid w:val="009533ED"/>
    <w:rsid w:val="0095372A"/>
    <w:rsid w:val="00955105"/>
    <w:rsid w:val="00956D42"/>
    <w:rsid w:val="00956E46"/>
    <w:rsid w:val="009579EB"/>
    <w:rsid w:val="00957A5F"/>
    <w:rsid w:val="00957D61"/>
    <w:rsid w:val="0096063E"/>
    <w:rsid w:val="00960B06"/>
    <w:rsid w:val="00960CC4"/>
    <w:rsid w:val="00960D42"/>
    <w:rsid w:val="009626C2"/>
    <w:rsid w:val="00962C30"/>
    <w:rsid w:val="00963757"/>
    <w:rsid w:val="00963EB1"/>
    <w:rsid w:val="00965420"/>
    <w:rsid w:val="00966C35"/>
    <w:rsid w:val="00967C54"/>
    <w:rsid w:val="00970960"/>
    <w:rsid w:val="0097177D"/>
    <w:rsid w:val="00972F73"/>
    <w:rsid w:val="009732C8"/>
    <w:rsid w:val="00973754"/>
    <w:rsid w:val="00975C10"/>
    <w:rsid w:val="00977813"/>
    <w:rsid w:val="00977B71"/>
    <w:rsid w:val="009808CD"/>
    <w:rsid w:val="009809EF"/>
    <w:rsid w:val="00981910"/>
    <w:rsid w:val="009834E8"/>
    <w:rsid w:val="00984442"/>
    <w:rsid w:val="009849A3"/>
    <w:rsid w:val="00985E73"/>
    <w:rsid w:val="00990397"/>
    <w:rsid w:val="00991779"/>
    <w:rsid w:val="0099311A"/>
    <w:rsid w:val="00993A2C"/>
    <w:rsid w:val="00994468"/>
    <w:rsid w:val="009948B4"/>
    <w:rsid w:val="009950B5"/>
    <w:rsid w:val="009A0206"/>
    <w:rsid w:val="009A0ADF"/>
    <w:rsid w:val="009A2315"/>
    <w:rsid w:val="009A4F1A"/>
    <w:rsid w:val="009A523F"/>
    <w:rsid w:val="009B096B"/>
    <w:rsid w:val="009B0AC4"/>
    <w:rsid w:val="009B1FAA"/>
    <w:rsid w:val="009B2562"/>
    <w:rsid w:val="009B2576"/>
    <w:rsid w:val="009B3B07"/>
    <w:rsid w:val="009B4897"/>
    <w:rsid w:val="009B4902"/>
    <w:rsid w:val="009B50EA"/>
    <w:rsid w:val="009B6771"/>
    <w:rsid w:val="009B76CB"/>
    <w:rsid w:val="009B78A3"/>
    <w:rsid w:val="009B79BC"/>
    <w:rsid w:val="009C0B57"/>
    <w:rsid w:val="009C1806"/>
    <w:rsid w:val="009C29C9"/>
    <w:rsid w:val="009C3D19"/>
    <w:rsid w:val="009C3FD6"/>
    <w:rsid w:val="009C4265"/>
    <w:rsid w:val="009C4450"/>
    <w:rsid w:val="009C4C3A"/>
    <w:rsid w:val="009C4F0B"/>
    <w:rsid w:val="009C7057"/>
    <w:rsid w:val="009C7A40"/>
    <w:rsid w:val="009D0370"/>
    <w:rsid w:val="009D0836"/>
    <w:rsid w:val="009D176F"/>
    <w:rsid w:val="009D1D2D"/>
    <w:rsid w:val="009D205A"/>
    <w:rsid w:val="009D2135"/>
    <w:rsid w:val="009D24A9"/>
    <w:rsid w:val="009D2D9A"/>
    <w:rsid w:val="009D2ED6"/>
    <w:rsid w:val="009D352F"/>
    <w:rsid w:val="009D375D"/>
    <w:rsid w:val="009D4B57"/>
    <w:rsid w:val="009D54C2"/>
    <w:rsid w:val="009D5D42"/>
    <w:rsid w:val="009D659D"/>
    <w:rsid w:val="009D694D"/>
    <w:rsid w:val="009D7015"/>
    <w:rsid w:val="009E0326"/>
    <w:rsid w:val="009E07F9"/>
    <w:rsid w:val="009E092B"/>
    <w:rsid w:val="009E211C"/>
    <w:rsid w:val="009E2E7E"/>
    <w:rsid w:val="009E3071"/>
    <w:rsid w:val="009E44D9"/>
    <w:rsid w:val="009E4F33"/>
    <w:rsid w:val="009E5538"/>
    <w:rsid w:val="009E5BB8"/>
    <w:rsid w:val="009E6A2E"/>
    <w:rsid w:val="009E7CC0"/>
    <w:rsid w:val="009F009B"/>
    <w:rsid w:val="009F0AF8"/>
    <w:rsid w:val="009F1628"/>
    <w:rsid w:val="009F20CD"/>
    <w:rsid w:val="009F65FF"/>
    <w:rsid w:val="009F7160"/>
    <w:rsid w:val="009F7557"/>
    <w:rsid w:val="009F7833"/>
    <w:rsid w:val="00A00AC4"/>
    <w:rsid w:val="00A00B8A"/>
    <w:rsid w:val="00A00D28"/>
    <w:rsid w:val="00A016CB"/>
    <w:rsid w:val="00A033B6"/>
    <w:rsid w:val="00A03921"/>
    <w:rsid w:val="00A0425A"/>
    <w:rsid w:val="00A05461"/>
    <w:rsid w:val="00A0561E"/>
    <w:rsid w:val="00A06D8B"/>
    <w:rsid w:val="00A07528"/>
    <w:rsid w:val="00A10004"/>
    <w:rsid w:val="00A10511"/>
    <w:rsid w:val="00A11BDB"/>
    <w:rsid w:val="00A12542"/>
    <w:rsid w:val="00A12671"/>
    <w:rsid w:val="00A13802"/>
    <w:rsid w:val="00A13A40"/>
    <w:rsid w:val="00A15559"/>
    <w:rsid w:val="00A162A7"/>
    <w:rsid w:val="00A2231A"/>
    <w:rsid w:val="00A223B7"/>
    <w:rsid w:val="00A224F1"/>
    <w:rsid w:val="00A226E0"/>
    <w:rsid w:val="00A23FB8"/>
    <w:rsid w:val="00A248E1"/>
    <w:rsid w:val="00A24C63"/>
    <w:rsid w:val="00A25E49"/>
    <w:rsid w:val="00A262A0"/>
    <w:rsid w:val="00A26CC0"/>
    <w:rsid w:val="00A26E29"/>
    <w:rsid w:val="00A26EA6"/>
    <w:rsid w:val="00A27058"/>
    <w:rsid w:val="00A27D28"/>
    <w:rsid w:val="00A2DC43"/>
    <w:rsid w:val="00A300FB"/>
    <w:rsid w:val="00A30EBA"/>
    <w:rsid w:val="00A33149"/>
    <w:rsid w:val="00A36F8A"/>
    <w:rsid w:val="00A375BD"/>
    <w:rsid w:val="00A412C3"/>
    <w:rsid w:val="00A42A13"/>
    <w:rsid w:val="00A42CC9"/>
    <w:rsid w:val="00A433D6"/>
    <w:rsid w:val="00A43A78"/>
    <w:rsid w:val="00A45687"/>
    <w:rsid w:val="00A460B8"/>
    <w:rsid w:val="00A47C9C"/>
    <w:rsid w:val="00A47D58"/>
    <w:rsid w:val="00A5129C"/>
    <w:rsid w:val="00A513E0"/>
    <w:rsid w:val="00A537BB"/>
    <w:rsid w:val="00A55914"/>
    <w:rsid w:val="00A57003"/>
    <w:rsid w:val="00A6082C"/>
    <w:rsid w:val="00A60E15"/>
    <w:rsid w:val="00A61165"/>
    <w:rsid w:val="00A620E7"/>
    <w:rsid w:val="00A6227E"/>
    <w:rsid w:val="00A62306"/>
    <w:rsid w:val="00A655CF"/>
    <w:rsid w:val="00A656C6"/>
    <w:rsid w:val="00A6715A"/>
    <w:rsid w:val="00A67721"/>
    <w:rsid w:val="00A70F76"/>
    <w:rsid w:val="00A710FF"/>
    <w:rsid w:val="00A735F0"/>
    <w:rsid w:val="00A741EE"/>
    <w:rsid w:val="00A7478A"/>
    <w:rsid w:val="00A74C5D"/>
    <w:rsid w:val="00A762B9"/>
    <w:rsid w:val="00A80965"/>
    <w:rsid w:val="00A83A58"/>
    <w:rsid w:val="00A84A4C"/>
    <w:rsid w:val="00A8582D"/>
    <w:rsid w:val="00A86705"/>
    <w:rsid w:val="00A87B43"/>
    <w:rsid w:val="00A87B52"/>
    <w:rsid w:val="00A87E7E"/>
    <w:rsid w:val="00A913A6"/>
    <w:rsid w:val="00A9273C"/>
    <w:rsid w:val="00A94344"/>
    <w:rsid w:val="00A94FD7"/>
    <w:rsid w:val="00A96165"/>
    <w:rsid w:val="00AA119E"/>
    <w:rsid w:val="00AA1C5D"/>
    <w:rsid w:val="00AA1CC5"/>
    <w:rsid w:val="00AA3875"/>
    <w:rsid w:val="00AA7992"/>
    <w:rsid w:val="00AB15AA"/>
    <w:rsid w:val="00AB1B86"/>
    <w:rsid w:val="00AB2F60"/>
    <w:rsid w:val="00AB3B1E"/>
    <w:rsid w:val="00AB4761"/>
    <w:rsid w:val="00AB4995"/>
    <w:rsid w:val="00AB54B0"/>
    <w:rsid w:val="00AB55D8"/>
    <w:rsid w:val="00AB5FD1"/>
    <w:rsid w:val="00AB6343"/>
    <w:rsid w:val="00AB6B74"/>
    <w:rsid w:val="00AC238E"/>
    <w:rsid w:val="00AC2A86"/>
    <w:rsid w:val="00AC356D"/>
    <w:rsid w:val="00AC425F"/>
    <w:rsid w:val="00AD008A"/>
    <w:rsid w:val="00AD0D60"/>
    <w:rsid w:val="00AD0D81"/>
    <w:rsid w:val="00AD0F02"/>
    <w:rsid w:val="00AD23F3"/>
    <w:rsid w:val="00AD286A"/>
    <w:rsid w:val="00AD3E4A"/>
    <w:rsid w:val="00AD403D"/>
    <w:rsid w:val="00AD461A"/>
    <w:rsid w:val="00AD5F93"/>
    <w:rsid w:val="00AD7B3E"/>
    <w:rsid w:val="00AD7B94"/>
    <w:rsid w:val="00AE0F4D"/>
    <w:rsid w:val="00AE2222"/>
    <w:rsid w:val="00AE2F2F"/>
    <w:rsid w:val="00AE32C5"/>
    <w:rsid w:val="00AE4010"/>
    <w:rsid w:val="00AE5CAC"/>
    <w:rsid w:val="00AE632E"/>
    <w:rsid w:val="00AE72D6"/>
    <w:rsid w:val="00AF109B"/>
    <w:rsid w:val="00AF17D0"/>
    <w:rsid w:val="00AF223E"/>
    <w:rsid w:val="00AF2E17"/>
    <w:rsid w:val="00AF406C"/>
    <w:rsid w:val="00AF482A"/>
    <w:rsid w:val="00AF4F4E"/>
    <w:rsid w:val="00AF6B02"/>
    <w:rsid w:val="00AF7FD8"/>
    <w:rsid w:val="00B035DF"/>
    <w:rsid w:val="00B04D04"/>
    <w:rsid w:val="00B0587A"/>
    <w:rsid w:val="00B05B84"/>
    <w:rsid w:val="00B07C7D"/>
    <w:rsid w:val="00B104E7"/>
    <w:rsid w:val="00B10BBA"/>
    <w:rsid w:val="00B111C5"/>
    <w:rsid w:val="00B11BA7"/>
    <w:rsid w:val="00B11C2F"/>
    <w:rsid w:val="00B1612B"/>
    <w:rsid w:val="00B16182"/>
    <w:rsid w:val="00B168CB"/>
    <w:rsid w:val="00B17A1D"/>
    <w:rsid w:val="00B20434"/>
    <w:rsid w:val="00B20861"/>
    <w:rsid w:val="00B21045"/>
    <w:rsid w:val="00B22AAB"/>
    <w:rsid w:val="00B24196"/>
    <w:rsid w:val="00B241CD"/>
    <w:rsid w:val="00B25E1B"/>
    <w:rsid w:val="00B27FE2"/>
    <w:rsid w:val="00B3048D"/>
    <w:rsid w:val="00B31F0D"/>
    <w:rsid w:val="00B33B3D"/>
    <w:rsid w:val="00B34D18"/>
    <w:rsid w:val="00B36660"/>
    <w:rsid w:val="00B401C9"/>
    <w:rsid w:val="00B41B90"/>
    <w:rsid w:val="00B426CB"/>
    <w:rsid w:val="00B42C2A"/>
    <w:rsid w:val="00B43E43"/>
    <w:rsid w:val="00B445B7"/>
    <w:rsid w:val="00B47792"/>
    <w:rsid w:val="00B51023"/>
    <w:rsid w:val="00B513B2"/>
    <w:rsid w:val="00B51B45"/>
    <w:rsid w:val="00B51DBE"/>
    <w:rsid w:val="00B51FDD"/>
    <w:rsid w:val="00B526CF"/>
    <w:rsid w:val="00B527A8"/>
    <w:rsid w:val="00B57A6B"/>
    <w:rsid w:val="00B60A8E"/>
    <w:rsid w:val="00B61B4B"/>
    <w:rsid w:val="00B61F4B"/>
    <w:rsid w:val="00B61F64"/>
    <w:rsid w:val="00B6202B"/>
    <w:rsid w:val="00B62121"/>
    <w:rsid w:val="00B6275E"/>
    <w:rsid w:val="00B6310E"/>
    <w:rsid w:val="00B637E9"/>
    <w:rsid w:val="00B64B24"/>
    <w:rsid w:val="00B64C34"/>
    <w:rsid w:val="00B64CA7"/>
    <w:rsid w:val="00B65856"/>
    <w:rsid w:val="00B65A37"/>
    <w:rsid w:val="00B67EE5"/>
    <w:rsid w:val="00B70C65"/>
    <w:rsid w:val="00B711E5"/>
    <w:rsid w:val="00B714E9"/>
    <w:rsid w:val="00B72482"/>
    <w:rsid w:val="00B73D1D"/>
    <w:rsid w:val="00B748F7"/>
    <w:rsid w:val="00B7646D"/>
    <w:rsid w:val="00B76A29"/>
    <w:rsid w:val="00B77389"/>
    <w:rsid w:val="00B808B8"/>
    <w:rsid w:val="00B80943"/>
    <w:rsid w:val="00B80D28"/>
    <w:rsid w:val="00B81266"/>
    <w:rsid w:val="00B81757"/>
    <w:rsid w:val="00B83B36"/>
    <w:rsid w:val="00B83C31"/>
    <w:rsid w:val="00B84744"/>
    <w:rsid w:val="00B84E11"/>
    <w:rsid w:val="00B901C7"/>
    <w:rsid w:val="00B90694"/>
    <w:rsid w:val="00B90F6B"/>
    <w:rsid w:val="00B925DF"/>
    <w:rsid w:val="00B92E12"/>
    <w:rsid w:val="00B939F6"/>
    <w:rsid w:val="00B943F4"/>
    <w:rsid w:val="00B969BC"/>
    <w:rsid w:val="00BA02E4"/>
    <w:rsid w:val="00BA05D7"/>
    <w:rsid w:val="00BA17C3"/>
    <w:rsid w:val="00BA32B1"/>
    <w:rsid w:val="00BA4ABC"/>
    <w:rsid w:val="00BA4E7B"/>
    <w:rsid w:val="00BB06A5"/>
    <w:rsid w:val="00BB11BA"/>
    <w:rsid w:val="00BB2219"/>
    <w:rsid w:val="00BB2487"/>
    <w:rsid w:val="00BB2E51"/>
    <w:rsid w:val="00BB3CD0"/>
    <w:rsid w:val="00BB452C"/>
    <w:rsid w:val="00BB489D"/>
    <w:rsid w:val="00BB5728"/>
    <w:rsid w:val="00BB6D81"/>
    <w:rsid w:val="00BB7E2B"/>
    <w:rsid w:val="00BC43E2"/>
    <w:rsid w:val="00BC45EC"/>
    <w:rsid w:val="00BC5260"/>
    <w:rsid w:val="00BC5FD4"/>
    <w:rsid w:val="00BD02F8"/>
    <w:rsid w:val="00BD0794"/>
    <w:rsid w:val="00BD114E"/>
    <w:rsid w:val="00BD2B4A"/>
    <w:rsid w:val="00BD3515"/>
    <w:rsid w:val="00BE0070"/>
    <w:rsid w:val="00BE0136"/>
    <w:rsid w:val="00BE1AD7"/>
    <w:rsid w:val="00BE2D12"/>
    <w:rsid w:val="00BE3719"/>
    <w:rsid w:val="00BE7B26"/>
    <w:rsid w:val="00BF0400"/>
    <w:rsid w:val="00BF05E7"/>
    <w:rsid w:val="00BF2832"/>
    <w:rsid w:val="00BF29A8"/>
    <w:rsid w:val="00BF385C"/>
    <w:rsid w:val="00BF3AA5"/>
    <w:rsid w:val="00BF4B8A"/>
    <w:rsid w:val="00BF4CB3"/>
    <w:rsid w:val="00BF6600"/>
    <w:rsid w:val="00BF7BCD"/>
    <w:rsid w:val="00C0031A"/>
    <w:rsid w:val="00C0234E"/>
    <w:rsid w:val="00C02D72"/>
    <w:rsid w:val="00C03A8E"/>
    <w:rsid w:val="00C04CC7"/>
    <w:rsid w:val="00C061D5"/>
    <w:rsid w:val="00C067EF"/>
    <w:rsid w:val="00C07742"/>
    <w:rsid w:val="00C07AF4"/>
    <w:rsid w:val="00C07DD1"/>
    <w:rsid w:val="00C108F3"/>
    <w:rsid w:val="00C10E7A"/>
    <w:rsid w:val="00C12A39"/>
    <w:rsid w:val="00C12C0C"/>
    <w:rsid w:val="00C12D9A"/>
    <w:rsid w:val="00C13359"/>
    <w:rsid w:val="00C14851"/>
    <w:rsid w:val="00C152CE"/>
    <w:rsid w:val="00C15CCC"/>
    <w:rsid w:val="00C17013"/>
    <w:rsid w:val="00C22735"/>
    <w:rsid w:val="00C24CF6"/>
    <w:rsid w:val="00C24F27"/>
    <w:rsid w:val="00C25902"/>
    <w:rsid w:val="00C30A48"/>
    <w:rsid w:val="00C30D86"/>
    <w:rsid w:val="00C3107E"/>
    <w:rsid w:val="00C31F59"/>
    <w:rsid w:val="00C3258B"/>
    <w:rsid w:val="00C3323E"/>
    <w:rsid w:val="00C35F08"/>
    <w:rsid w:val="00C361BA"/>
    <w:rsid w:val="00C40048"/>
    <w:rsid w:val="00C401A3"/>
    <w:rsid w:val="00C43318"/>
    <w:rsid w:val="00C43858"/>
    <w:rsid w:val="00C44022"/>
    <w:rsid w:val="00C44053"/>
    <w:rsid w:val="00C457A6"/>
    <w:rsid w:val="00C46298"/>
    <w:rsid w:val="00C463CE"/>
    <w:rsid w:val="00C46B6A"/>
    <w:rsid w:val="00C47062"/>
    <w:rsid w:val="00C47564"/>
    <w:rsid w:val="00C51E82"/>
    <w:rsid w:val="00C51F00"/>
    <w:rsid w:val="00C523DA"/>
    <w:rsid w:val="00C52D2F"/>
    <w:rsid w:val="00C53142"/>
    <w:rsid w:val="00C53CE2"/>
    <w:rsid w:val="00C544CC"/>
    <w:rsid w:val="00C5487A"/>
    <w:rsid w:val="00C55461"/>
    <w:rsid w:val="00C554F2"/>
    <w:rsid w:val="00C57A79"/>
    <w:rsid w:val="00C60F88"/>
    <w:rsid w:val="00C61F72"/>
    <w:rsid w:val="00C6346C"/>
    <w:rsid w:val="00C635C2"/>
    <w:rsid w:val="00C64703"/>
    <w:rsid w:val="00C65B09"/>
    <w:rsid w:val="00C6672F"/>
    <w:rsid w:val="00C67554"/>
    <w:rsid w:val="00C70522"/>
    <w:rsid w:val="00C7059D"/>
    <w:rsid w:val="00C70F18"/>
    <w:rsid w:val="00C71231"/>
    <w:rsid w:val="00C72457"/>
    <w:rsid w:val="00C7261C"/>
    <w:rsid w:val="00C7277B"/>
    <w:rsid w:val="00C7346A"/>
    <w:rsid w:val="00C73A77"/>
    <w:rsid w:val="00C74154"/>
    <w:rsid w:val="00C7446F"/>
    <w:rsid w:val="00C75F1C"/>
    <w:rsid w:val="00C778F7"/>
    <w:rsid w:val="00C77B5F"/>
    <w:rsid w:val="00C77E7E"/>
    <w:rsid w:val="00C81068"/>
    <w:rsid w:val="00C81B10"/>
    <w:rsid w:val="00C81C4F"/>
    <w:rsid w:val="00C81CE6"/>
    <w:rsid w:val="00C8307A"/>
    <w:rsid w:val="00C83B7F"/>
    <w:rsid w:val="00C84543"/>
    <w:rsid w:val="00C8623C"/>
    <w:rsid w:val="00C86AD0"/>
    <w:rsid w:val="00C90E49"/>
    <w:rsid w:val="00C91246"/>
    <w:rsid w:val="00C91EE4"/>
    <w:rsid w:val="00C92AED"/>
    <w:rsid w:val="00C92CB7"/>
    <w:rsid w:val="00C93CF9"/>
    <w:rsid w:val="00C94589"/>
    <w:rsid w:val="00C96C65"/>
    <w:rsid w:val="00C97E64"/>
    <w:rsid w:val="00CA0BC7"/>
    <w:rsid w:val="00CA0FBA"/>
    <w:rsid w:val="00CA168B"/>
    <w:rsid w:val="00CA2DBA"/>
    <w:rsid w:val="00CA7AC3"/>
    <w:rsid w:val="00CA7CBF"/>
    <w:rsid w:val="00CB08B0"/>
    <w:rsid w:val="00CB0DE8"/>
    <w:rsid w:val="00CB2311"/>
    <w:rsid w:val="00CB2403"/>
    <w:rsid w:val="00CB3358"/>
    <w:rsid w:val="00CB6F93"/>
    <w:rsid w:val="00CB71CA"/>
    <w:rsid w:val="00CB7B15"/>
    <w:rsid w:val="00CC0823"/>
    <w:rsid w:val="00CC0E1E"/>
    <w:rsid w:val="00CC1258"/>
    <w:rsid w:val="00CC17C1"/>
    <w:rsid w:val="00CC191E"/>
    <w:rsid w:val="00CC213D"/>
    <w:rsid w:val="00CC2C4B"/>
    <w:rsid w:val="00CC3972"/>
    <w:rsid w:val="00CC41C6"/>
    <w:rsid w:val="00CC4889"/>
    <w:rsid w:val="00CC4EAE"/>
    <w:rsid w:val="00CC52C3"/>
    <w:rsid w:val="00CC59A9"/>
    <w:rsid w:val="00CD02FC"/>
    <w:rsid w:val="00CD056A"/>
    <w:rsid w:val="00CD09DA"/>
    <w:rsid w:val="00CD0BFA"/>
    <w:rsid w:val="00CD1B24"/>
    <w:rsid w:val="00CD31B6"/>
    <w:rsid w:val="00CD3646"/>
    <w:rsid w:val="00CD3E86"/>
    <w:rsid w:val="00CD43AE"/>
    <w:rsid w:val="00CD5B18"/>
    <w:rsid w:val="00CD5BEA"/>
    <w:rsid w:val="00CE0834"/>
    <w:rsid w:val="00CE15BC"/>
    <w:rsid w:val="00CE1B4E"/>
    <w:rsid w:val="00CE21A8"/>
    <w:rsid w:val="00CE2779"/>
    <w:rsid w:val="00CE3D2D"/>
    <w:rsid w:val="00CE5CD6"/>
    <w:rsid w:val="00CF071C"/>
    <w:rsid w:val="00CF08CC"/>
    <w:rsid w:val="00CF11A6"/>
    <w:rsid w:val="00CF1FC6"/>
    <w:rsid w:val="00CF3867"/>
    <w:rsid w:val="00CF3D6C"/>
    <w:rsid w:val="00CF4CEA"/>
    <w:rsid w:val="00CF51D4"/>
    <w:rsid w:val="00CF5C8D"/>
    <w:rsid w:val="00CF5D5E"/>
    <w:rsid w:val="00CF6016"/>
    <w:rsid w:val="00CF6623"/>
    <w:rsid w:val="00CF7227"/>
    <w:rsid w:val="00D00626"/>
    <w:rsid w:val="00D012E2"/>
    <w:rsid w:val="00D01755"/>
    <w:rsid w:val="00D01B94"/>
    <w:rsid w:val="00D026A5"/>
    <w:rsid w:val="00D046F9"/>
    <w:rsid w:val="00D06667"/>
    <w:rsid w:val="00D06838"/>
    <w:rsid w:val="00D07E8C"/>
    <w:rsid w:val="00D10832"/>
    <w:rsid w:val="00D10E18"/>
    <w:rsid w:val="00D11F5E"/>
    <w:rsid w:val="00D12822"/>
    <w:rsid w:val="00D1432D"/>
    <w:rsid w:val="00D149E1"/>
    <w:rsid w:val="00D17B78"/>
    <w:rsid w:val="00D201F8"/>
    <w:rsid w:val="00D206EB"/>
    <w:rsid w:val="00D2116D"/>
    <w:rsid w:val="00D22240"/>
    <w:rsid w:val="00D22AEF"/>
    <w:rsid w:val="00D22E1C"/>
    <w:rsid w:val="00D2363F"/>
    <w:rsid w:val="00D23FE1"/>
    <w:rsid w:val="00D26013"/>
    <w:rsid w:val="00D30848"/>
    <w:rsid w:val="00D314F0"/>
    <w:rsid w:val="00D3305B"/>
    <w:rsid w:val="00D332B8"/>
    <w:rsid w:val="00D34637"/>
    <w:rsid w:val="00D35A22"/>
    <w:rsid w:val="00D36E4D"/>
    <w:rsid w:val="00D37801"/>
    <w:rsid w:val="00D41148"/>
    <w:rsid w:val="00D4243E"/>
    <w:rsid w:val="00D45090"/>
    <w:rsid w:val="00D4537E"/>
    <w:rsid w:val="00D45817"/>
    <w:rsid w:val="00D464A0"/>
    <w:rsid w:val="00D46E5B"/>
    <w:rsid w:val="00D46F4B"/>
    <w:rsid w:val="00D503ED"/>
    <w:rsid w:val="00D5118A"/>
    <w:rsid w:val="00D51D63"/>
    <w:rsid w:val="00D54995"/>
    <w:rsid w:val="00D57BF0"/>
    <w:rsid w:val="00D57CB8"/>
    <w:rsid w:val="00D626D1"/>
    <w:rsid w:val="00D662B8"/>
    <w:rsid w:val="00D66F38"/>
    <w:rsid w:val="00D7034E"/>
    <w:rsid w:val="00D7179C"/>
    <w:rsid w:val="00D72308"/>
    <w:rsid w:val="00D76A5D"/>
    <w:rsid w:val="00D77893"/>
    <w:rsid w:val="00D80D3D"/>
    <w:rsid w:val="00D81D20"/>
    <w:rsid w:val="00D81E79"/>
    <w:rsid w:val="00D823E2"/>
    <w:rsid w:val="00D8252B"/>
    <w:rsid w:val="00D82B22"/>
    <w:rsid w:val="00D848CF"/>
    <w:rsid w:val="00D85E38"/>
    <w:rsid w:val="00D86400"/>
    <w:rsid w:val="00D870A5"/>
    <w:rsid w:val="00D87452"/>
    <w:rsid w:val="00D87863"/>
    <w:rsid w:val="00D87CF8"/>
    <w:rsid w:val="00D902E1"/>
    <w:rsid w:val="00D92505"/>
    <w:rsid w:val="00D92874"/>
    <w:rsid w:val="00D93FFA"/>
    <w:rsid w:val="00D95ADE"/>
    <w:rsid w:val="00D96FFD"/>
    <w:rsid w:val="00D9740C"/>
    <w:rsid w:val="00D97836"/>
    <w:rsid w:val="00DA2583"/>
    <w:rsid w:val="00DA3C4E"/>
    <w:rsid w:val="00DA493A"/>
    <w:rsid w:val="00DA52B2"/>
    <w:rsid w:val="00DA59CE"/>
    <w:rsid w:val="00DA62C1"/>
    <w:rsid w:val="00DA7DA2"/>
    <w:rsid w:val="00DA7EA0"/>
    <w:rsid w:val="00DB0313"/>
    <w:rsid w:val="00DB2FDA"/>
    <w:rsid w:val="00DB45A5"/>
    <w:rsid w:val="00DB48D3"/>
    <w:rsid w:val="00DB5323"/>
    <w:rsid w:val="00DB5417"/>
    <w:rsid w:val="00DB55E7"/>
    <w:rsid w:val="00DB6312"/>
    <w:rsid w:val="00DC0B53"/>
    <w:rsid w:val="00DC502B"/>
    <w:rsid w:val="00DC5BD3"/>
    <w:rsid w:val="00DC646E"/>
    <w:rsid w:val="00DC6680"/>
    <w:rsid w:val="00DD1D6B"/>
    <w:rsid w:val="00DD31DA"/>
    <w:rsid w:val="00DD567F"/>
    <w:rsid w:val="00DD704A"/>
    <w:rsid w:val="00DD7155"/>
    <w:rsid w:val="00DE1354"/>
    <w:rsid w:val="00DE44F2"/>
    <w:rsid w:val="00DE77BA"/>
    <w:rsid w:val="00DF08D6"/>
    <w:rsid w:val="00DF0929"/>
    <w:rsid w:val="00DF28A0"/>
    <w:rsid w:val="00DF3BD6"/>
    <w:rsid w:val="00DF3D89"/>
    <w:rsid w:val="00DF7B01"/>
    <w:rsid w:val="00E0062E"/>
    <w:rsid w:val="00E03AFF"/>
    <w:rsid w:val="00E03BFE"/>
    <w:rsid w:val="00E04090"/>
    <w:rsid w:val="00E0539F"/>
    <w:rsid w:val="00E05BFF"/>
    <w:rsid w:val="00E05D64"/>
    <w:rsid w:val="00E065F8"/>
    <w:rsid w:val="00E07B4A"/>
    <w:rsid w:val="00E10C04"/>
    <w:rsid w:val="00E125E7"/>
    <w:rsid w:val="00E12BD4"/>
    <w:rsid w:val="00E14EF1"/>
    <w:rsid w:val="00E153AB"/>
    <w:rsid w:val="00E1621B"/>
    <w:rsid w:val="00E201A5"/>
    <w:rsid w:val="00E201D6"/>
    <w:rsid w:val="00E209D9"/>
    <w:rsid w:val="00E21298"/>
    <w:rsid w:val="00E2201F"/>
    <w:rsid w:val="00E22581"/>
    <w:rsid w:val="00E23D32"/>
    <w:rsid w:val="00E24501"/>
    <w:rsid w:val="00E2528B"/>
    <w:rsid w:val="00E25EBC"/>
    <w:rsid w:val="00E27860"/>
    <w:rsid w:val="00E32F31"/>
    <w:rsid w:val="00E34BCF"/>
    <w:rsid w:val="00E36130"/>
    <w:rsid w:val="00E36B7A"/>
    <w:rsid w:val="00E404B2"/>
    <w:rsid w:val="00E406CA"/>
    <w:rsid w:val="00E4137A"/>
    <w:rsid w:val="00E41C2C"/>
    <w:rsid w:val="00E43031"/>
    <w:rsid w:val="00E45BE6"/>
    <w:rsid w:val="00E45EBF"/>
    <w:rsid w:val="00E465A1"/>
    <w:rsid w:val="00E46F5E"/>
    <w:rsid w:val="00E4711F"/>
    <w:rsid w:val="00E47D66"/>
    <w:rsid w:val="00E50A47"/>
    <w:rsid w:val="00E50ECD"/>
    <w:rsid w:val="00E5182F"/>
    <w:rsid w:val="00E51BCD"/>
    <w:rsid w:val="00E546E1"/>
    <w:rsid w:val="00E5538D"/>
    <w:rsid w:val="00E572E6"/>
    <w:rsid w:val="00E5749C"/>
    <w:rsid w:val="00E5762F"/>
    <w:rsid w:val="00E577D5"/>
    <w:rsid w:val="00E57E72"/>
    <w:rsid w:val="00E57F00"/>
    <w:rsid w:val="00E603F9"/>
    <w:rsid w:val="00E628EA"/>
    <w:rsid w:val="00E62A13"/>
    <w:rsid w:val="00E63024"/>
    <w:rsid w:val="00E638CC"/>
    <w:rsid w:val="00E63CF2"/>
    <w:rsid w:val="00E644F6"/>
    <w:rsid w:val="00E65091"/>
    <w:rsid w:val="00E657DB"/>
    <w:rsid w:val="00E67742"/>
    <w:rsid w:val="00E67D04"/>
    <w:rsid w:val="00E7128C"/>
    <w:rsid w:val="00E71CD3"/>
    <w:rsid w:val="00E71F1E"/>
    <w:rsid w:val="00E728D9"/>
    <w:rsid w:val="00E7394C"/>
    <w:rsid w:val="00E74A7B"/>
    <w:rsid w:val="00E74F03"/>
    <w:rsid w:val="00E75B57"/>
    <w:rsid w:val="00E77B12"/>
    <w:rsid w:val="00E8002B"/>
    <w:rsid w:val="00E82231"/>
    <w:rsid w:val="00E83DB7"/>
    <w:rsid w:val="00E84993"/>
    <w:rsid w:val="00E85016"/>
    <w:rsid w:val="00E85A19"/>
    <w:rsid w:val="00E85CE0"/>
    <w:rsid w:val="00E86577"/>
    <w:rsid w:val="00E873CC"/>
    <w:rsid w:val="00E8749E"/>
    <w:rsid w:val="00E91BC2"/>
    <w:rsid w:val="00E9296A"/>
    <w:rsid w:val="00E93231"/>
    <w:rsid w:val="00E93FA3"/>
    <w:rsid w:val="00E96484"/>
    <w:rsid w:val="00E971A1"/>
    <w:rsid w:val="00E97A53"/>
    <w:rsid w:val="00E97C5A"/>
    <w:rsid w:val="00EA00B6"/>
    <w:rsid w:val="00EA0FDA"/>
    <w:rsid w:val="00EA1772"/>
    <w:rsid w:val="00EA1978"/>
    <w:rsid w:val="00EA2B1F"/>
    <w:rsid w:val="00EA4484"/>
    <w:rsid w:val="00EA47BE"/>
    <w:rsid w:val="00EA53AD"/>
    <w:rsid w:val="00EA6F50"/>
    <w:rsid w:val="00EA7400"/>
    <w:rsid w:val="00EB0E23"/>
    <w:rsid w:val="00EB1116"/>
    <w:rsid w:val="00EB1E32"/>
    <w:rsid w:val="00EB4694"/>
    <w:rsid w:val="00EB5638"/>
    <w:rsid w:val="00EB5AE2"/>
    <w:rsid w:val="00EB6160"/>
    <w:rsid w:val="00EB645F"/>
    <w:rsid w:val="00EB6ACF"/>
    <w:rsid w:val="00EB733C"/>
    <w:rsid w:val="00EB7CDF"/>
    <w:rsid w:val="00EC0D6E"/>
    <w:rsid w:val="00EC1273"/>
    <w:rsid w:val="00EC184E"/>
    <w:rsid w:val="00EC1E1E"/>
    <w:rsid w:val="00EC232B"/>
    <w:rsid w:val="00EC4A31"/>
    <w:rsid w:val="00EC4A7D"/>
    <w:rsid w:val="00EC6043"/>
    <w:rsid w:val="00ED0BE2"/>
    <w:rsid w:val="00ED1A42"/>
    <w:rsid w:val="00ED24FD"/>
    <w:rsid w:val="00ED5A27"/>
    <w:rsid w:val="00ED72AD"/>
    <w:rsid w:val="00EE0A12"/>
    <w:rsid w:val="00EE0B8E"/>
    <w:rsid w:val="00EE1FB1"/>
    <w:rsid w:val="00EE4C77"/>
    <w:rsid w:val="00EE4C7D"/>
    <w:rsid w:val="00EE5F81"/>
    <w:rsid w:val="00EE6A22"/>
    <w:rsid w:val="00EE6A56"/>
    <w:rsid w:val="00EE731A"/>
    <w:rsid w:val="00EE7CCA"/>
    <w:rsid w:val="00EF1FB1"/>
    <w:rsid w:val="00EF2AA0"/>
    <w:rsid w:val="00EF2C25"/>
    <w:rsid w:val="00EF3162"/>
    <w:rsid w:val="00EF674D"/>
    <w:rsid w:val="00F015CC"/>
    <w:rsid w:val="00F0249A"/>
    <w:rsid w:val="00F030A0"/>
    <w:rsid w:val="00F033B4"/>
    <w:rsid w:val="00F06734"/>
    <w:rsid w:val="00F06D61"/>
    <w:rsid w:val="00F07E9C"/>
    <w:rsid w:val="00F107B8"/>
    <w:rsid w:val="00F1109D"/>
    <w:rsid w:val="00F12662"/>
    <w:rsid w:val="00F13DFB"/>
    <w:rsid w:val="00F140BD"/>
    <w:rsid w:val="00F15D75"/>
    <w:rsid w:val="00F167DC"/>
    <w:rsid w:val="00F1751C"/>
    <w:rsid w:val="00F175E1"/>
    <w:rsid w:val="00F17C1F"/>
    <w:rsid w:val="00F17D17"/>
    <w:rsid w:val="00F2050E"/>
    <w:rsid w:val="00F20966"/>
    <w:rsid w:val="00F21C43"/>
    <w:rsid w:val="00F22570"/>
    <w:rsid w:val="00F26A55"/>
    <w:rsid w:val="00F33D82"/>
    <w:rsid w:val="00F340DF"/>
    <w:rsid w:val="00F34AC9"/>
    <w:rsid w:val="00F3585B"/>
    <w:rsid w:val="00F35EDB"/>
    <w:rsid w:val="00F370C8"/>
    <w:rsid w:val="00F37903"/>
    <w:rsid w:val="00F37B6E"/>
    <w:rsid w:val="00F408A2"/>
    <w:rsid w:val="00F42283"/>
    <w:rsid w:val="00F449F0"/>
    <w:rsid w:val="00F44CBB"/>
    <w:rsid w:val="00F44EF0"/>
    <w:rsid w:val="00F44F24"/>
    <w:rsid w:val="00F467A7"/>
    <w:rsid w:val="00F468A3"/>
    <w:rsid w:val="00F47FBB"/>
    <w:rsid w:val="00F50F10"/>
    <w:rsid w:val="00F51A2B"/>
    <w:rsid w:val="00F52441"/>
    <w:rsid w:val="00F52F06"/>
    <w:rsid w:val="00F5421A"/>
    <w:rsid w:val="00F60575"/>
    <w:rsid w:val="00F61F10"/>
    <w:rsid w:val="00F65546"/>
    <w:rsid w:val="00F661A4"/>
    <w:rsid w:val="00F67B4E"/>
    <w:rsid w:val="00F70B37"/>
    <w:rsid w:val="00F70E78"/>
    <w:rsid w:val="00F720B2"/>
    <w:rsid w:val="00F74F14"/>
    <w:rsid w:val="00F76426"/>
    <w:rsid w:val="00F80CBB"/>
    <w:rsid w:val="00F81342"/>
    <w:rsid w:val="00F821B0"/>
    <w:rsid w:val="00F837D5"/>
    <w:rsid w:val="00F83F62"/>
    <w:rsid w:val="00F84FAB"/>
    <w:rsid w:val="00F86394"/>
    <w:rsid w:val="00F908C5"/>
    <w:rsid w:val="00F940D7"/>
    <w:rsid w:val="00F940FC"/>
    <w:rsid w:val="00F9455C"/>
    <w:rsid w:val="00F9633F"/>
    <w:rsid w:val="00F964D1"/>
    <w:rsid w:val="00F966C4"/>
    <w:rsid w:val="00F96CC2"/>
    <w:rsid w:val="00F972DD"/>
    <w:rsid w:val="00F97350"/>
    <w:rsid w:val="00F97CB3"/>
    <w:rsid w:val="00FA0149"/>
    <w:rsid w:val="00FA3757"/>
    <w:rsid w:val="00FA5746"/>
    <w:rsid w:val="00FA627B"/>
    <w:rsid w:val="00FA6569"/>
    <w:rsid w:val="00FB006A"/>
    <w:rsid w:val="00FB3222"/>
    <w:rsid w:val="00FB4C88"/>
    <w:rsid w:val="00FB56F1"/>
    <w:rsid w:val="00FB67A4"/>
    <w:rsid w:val="00FC067D"/>
    <w:rsid w:val="00FC1466"/>
    <w:rsid w:val="00FC1C94"/>
    <w:rsid w:val="00FC2802"/>
    <w:rsid w:val="00FC2F85"/>
    <w:rsid w:val="00FC4D21"/>
    <w:rsid w:val="00FC5913"/>
    <w:rsid w:val="00FC599E"/>
    <w:rsid w:val="00FC5E36"/>
    <w:rsid w:val="00FD02C4"/>
    <w:rsid w:val="00FD20E2"/>
    <w:rsid w:val="00FD33C8"/>
    <w:rsid w:val="00FD34DB"/>
    <w:rsid w:val="00FD3C40"/>
    <w:rsid w:val="00FD3D13"/>
    <w:rsid w:val="00FD3E61"/>
    <w:rsid w:val="00FD45E7"/>
    <w:rsid w:val="00FD5BBB"/>
    <w:rsid w:val="00FD7040"/>
    <w:rsid w:val="00FD7988"/>
    <w:rsid w:val="00FE1616"/>
    <w:rsid w:val="00FE2A2B"/>
    <w:rsid w:val="00FE2C8B"/>
    <w:rsid w:val="00FE30E1"/>
    <w:rsid w:val="00FE458F"/>
    <w:rsid w:val="00FE4952"/>
    <w:rsid w:val="00FE4BE3"/>
    <w:rsid w:val="00FE58E3"/>
    <w:rsid w:val="00FF226A"/>
    <w:rsid w:val="00FF23D3"/>
    <w:rsid w:val="00FF2C3C"/>
    <w:rsid w:val="00FF3A25"/>
    <w:rsid w:val="00FF3CE0"/>
    <w:rsid w:val="00FF3E1D"/>
    <w:rsid w:val="00FF6C27"/>
    <w:rsid w:val="00FF716E"/>
    <w:rsid w:val="00FF72CE"/>
    <w:rsid w:val="011BA5EE"/>
    <w:rsid w:val="0148826A"/>
    <w:rsid w:val="01F99109"/>
    <w:rsid w:val="021D816C"/>
    <w:rsid w:val="0297B84D"/>
    <w:rsid w:val="029873B3"/>
    <w:rsid w:val="031C3284"/>
    <w:rsid w:val="0332D0CC"/>
    <w:rsid w:val="03348780"/>
    <w:rsid w:val="033ED2D7"/>
    <w:rsid w:val="037792CA"/>
    <w:rsid w:val="0394BAA3"/>
    <w:rsid w:val="0398DD82"/>
    <w:rsid w:val="03B5230B"/>
    <w:rsid w:val="03C66F8A"/>
    <w:rsid w:val="03F104EB"/>
    <w:rsid w:val="04020C5D"/>
    <w:rsid w:val="04395EFC"/>
    <w:rsid w:val="04647453"/>
    <w:rsid w:val="0498047C"/>
    <w:rsid w:val="049E2F18"/>
    <w:rsid w:val="04EADDD3"/>
    <w:rsid w:val="04EE8701"/>
    <w:rsid w:val="05084594"/>
    <w:rsid w:val="05656FA1"/>
    <w:rsid w:val="0568418B"/>
    <w:rsid w:val="058FCCCF"/>
    <w:rsid w:val="0592E875"/>
    <w:rsid w:val="05BD6DFA"/>
    <w:rsid w:val="05E905AB"/>
    <w:rsid w:val="05EDDB11"/>
    <w:rsid w:val="0618453C"/>
    <w:rsid w:val="0631D26B"/>
    <w:rsid w:val="063EF39B"/>
    <w:rsid w:val="068B72A4"/>
    <w:rsid w:val="0710FCE6"/>
    <w:rsid w:val="072296D1"/>
    <w:rsid w:val="07382BF8"/>
    <w:rsid w:val="07616B87"/>
    <w:rsid w:val="07BAE4A1"/>
    <w:rsid w:val="082664C7"/>
    <w:rsid w:val="08380B8E"/>
    <w:rsid w:val="08B802A4"/>
    <w:rsid w:val="08D18EAB"/>
    <w:rsid w:val="0901EB5A"/>
    <w:rsid w:val="091AAEC8"/>
    <w:rsid w:val="097EE14B"/>
    <w:rsid w:val="09895082"/>
    <w:rsid w:val="099E5EF0"/>
    <w:rsid w:val="09D3255C"/>
    <w:rsid w:val="09FD0115"/>
    <w:rsid w:val="0A12D7C7"/>
    <w:rsid w:val="0A6FD20F"/>
    <w:rsid w:val="0AC25229"/>
    <w:rsid w:val="0AEF9562"/>
    <w:rsid w:val="0AF78401"/>
    <w:rsid w:val="0B3ACE47"/>
    <w:rsid w:val="0B834DF4"/>
    <w:rsid w:val="0BBFE31F"/>
    <w:rsid w:val="0BC4323C"/>
    <w:rsid w:val="0BD10E7C"/>
    <w:rsid w:val="0BD2DCED"/>
    <w:rsid w:val="0BF3B407"/>
    <w:rsid w:val="0C0DDED7"/>
    <w:rsid w:val="0C713C78"/>
    <w:rsid w:val="0D679B19"/>
    <w:rsid w:val="0DB3B6AE"/>
    <w:rsid w:val="0E84948F"/>
    <w:rsid w:val="0EB1AE7D"/>
    <w:rsid w:val="0F0A8B0F"/>
    <w:rsid w:val="0F8BB5BE"/>
    <w:rsid w:val="0F931EF9"/>
    <w:rsid w:val="0F98C049"/>
    <w:rsid w:val="0FB0EA8E"/>
    <w:rsid w:val="0FCF7AC8"/>
    <w:rsid w:val="10014BE5"/>
    <w:rsid w:val="101F991C"/>
    <w:rsid w:val="10900442"/>
    <w:rsid w:val="10BD412C"/>
    <w:rsid w:val="11036C4D"/>
    <w:rsid w:val="1104FF60"/>
    <w:rsid w:val="11097A40"/>
    <w:rsid w:val="11190AD8"/>
    <w:rsid w:val="111A07D9"/>
    <w:rsid w:val="11774A5C"/>
    <w:rsid w:val="117920CD"/>
    <w:rsid w:val="11876A22"/>
    <w:rsid w:val="123629F2"/>
    <w:rsid w:val="127BD9D1"/>
    <w:rsid w:val="12A4275B"/>
    <w:rsid w:val="12B44DE0"/>
    <w:rsid w:val="13423564"/>
    <w:rsid w:val="13665308"/>
    <w:rsid w:val="13A7FEB4"/>
    <w:rsid w:val="13AD0CA5"/>
    <w:rsid w:val="1441D528"/>
    <w:rsid w:val="146A3536"/>
    <w:rsid w:val="14A02612"/>
    <w:rsid w:val="1587D0F4"/>
    <w:rsid w:val="1668CE30"/>
    <w:rsid w:val="16AE99BC"/>
    <w:rsid w:val="16C6AE41"/>
    <w:rsid w:val="16E2CEC2"/>
    <w:rsid w:val="1758D60E"/>
    <w:rsid w:val="175F7F93"/>
    <w:rsid w:val="1779299D"/>
    <w:rsid w:val="17CBD78B"/>
    <w:rsid w:val="1863D17A"/>
    <w:rsid w:val="186C920C"/>
    <w:rsid w:val="193E55D1"/>
    <w:rsid w:val="1A3F7EC0"/>
    <w:rsid w:val="1A4B06A6"/>
    <w:rsid w:val="1AA7F9EA"/>
    <w:rsid w:val="1ACE3759"/>
    <w:rsid w:val="1AE1032E"/>
    <w:rsid w:val="1AE111E2"/>
    <w:rsid w:val="1B0CDA71"/>
    <w:rsid w:val="1B421876"/>
    <w:rsid w:val="1B924B7B"/>
    <w:rsid w:val="1B9A51C1"/>
    <w:rsid w:val="1BE5FBFD"/>
    <w:rsid w:val="1BF13649"/>
    <w:rsid w:val="1C385F74"/>
    <w:rsid w:val="1C4F84C1"/>
    <w:rsid w:val="1CB138D9"/>
    <w:rsid w:val="1CCCF3FC"/>
    <w:rsid w:val="1CD4784F"/>
    <w:rsid w:val="1CF61CCE"/>
    <w:rsid w:val="1D07E38C"/>
    <w:rsid w:val="1DEB4C25"/>
    <w:rsid w:val="1DEF34AA"/>
    <w:rsid w:val="1E26F916"/>
    <w:rsid w:val="1E31648E"/>
    <w:rsid w:val="1E59DBA8"/>
    <w:rsid w:val="1E9C62DD"/>
    <w:rsid w:val="1ED18FBB"/>
    <w:rsid w:val="1F441B03"/>
    <w:rsid w:val="1F4FC341"/>
    <w:rsid w:val="1F512AE6"/>
    <w:rsid w:val="1F7956A3"/>
    <w:rsid w:val="1FDB3000"/>
    <w:rsid w:val="1FF346D3"/>
    <w:rsid w:val="200A9277"/>
    <w:rsid w:val="201DCD29"/>
    <w:rsid w:val="20568C2D"/>
    <w:rsid w:val="20F2421C"/>
    <w:rsid w:val="212FF4CF"/>
    <w:rsid w:val="213D7692"/>
    <w:rsid w:val="2154FCD8"/>
    <w:rsid w:val="217167FE"/>
    <w:rsid w:val="21739230"/>
    <w:rsid w:val="2174B058"/>
    <w:rsid w:val="21C34E5A"/>
    <w:rsid w:val="21D4FF82"/>
    <w:rsid w:val="21E64E3B"/>
    <w:rsid w:val="21F0A689"/>
    <w:rsid w:val="22083E9C"/>
    <w:rsid w:val="2229FC78"/>
    <w:rsid w:val="222C3EE5"/>
    <w:rsid w:val="225DC10A"/>
    <w:rsid w:val="22A56EAC"/>
    <w:rsid w:val="2304663E"/>
    <w:rsid w:val="237858F3"/>
    <w:rsid w:val="239F97A0"/>
    <w:rsid w:val="23BE6ADA"/>
    <w:rsid w:val="242F73EC"/>
    <w:rsid w:val="242FE6DC"/>
    <w:rsid w:val="243E1205"/>
    <w:rsid w:val="24776F28"/>
    <w:rsid w:val="247B47F4"/>
    <w:rsid w:val="24A8055B"/>
    <w:rsid w:val="251F1A01"/>
    <w:rsid w:val="259623D0"/>
    <w:rsid w:val="25A7C3AA"/>
    <w:rsid w:val="25D9F416"/>
    <w:rsid w:val="25FB0C26"/>
    <w:rsid w:val="266B1EA7"/>
    <w:rsid w:val="2678560D"/>
    <w:rsid w:val="2696226C"/>
    <w:rsid w:val="26C2649C"/>
    <w:rsid w:val="26E0F474"/>
    <w:rsid w:val="277C9865"/>
    <w:rsid w:val="27A75954"/>
    <w:rsid w:val="27C36AFA"/>
    <w:rsid w:val="27CEBF15"/>
    <w:rsid w:val="27EAD5E7"/>
    <w:rsid w:val="27F06CA9"/>
    <w:rsid w:val="285E026A"/>
    <w:rsid w:val="2872584F"/>
    <w:rsid w:val="28A2EBA7"/>
    <w:rsid w:val="28E1ACCD"/>
    <w:rsid w:val="2904006D"/>
    <w:rsid w:val="29042411"/>
    <w:rsid w:val="29258772"/>
    <w:rsid w:val="292AD35F"/>
    <w:rsid w:val="297FBCEE"/>
    <w:rsid w:val="29BF2B5D"/>
    <w:rsid w:val="2A4A2D39"/>
    <w:rsid w:val="2AE82D4D"/>
    <w:rsid w:val="2B09E457"/>
    <w:rsid w:val="2C676E9A"/>
    <w:rsid w:val="2C67C779"/>
    <w:rsid w:val="2C8EB255"/>
    <w:rsid w:val="2C9F617F"/>
    <w:rsid w:val="2CAD6DB5"/>
    <w:rsid w:val="2CFFC31C"/>
    <w:rsid w:val="2D30808A"/>
    <w:rsid w:val="2DB0BB56"/>
    <w:rsid w:val="2DB769B8"/>
    <w:rsid w:val="2DB9673C"/>
    <w:rsid w:val="2DC8EC9E"/>
    <w:rsid w:val="2DE5220B"/>
    <w:rsid w:val="2E030AC4"/>
    <w:rsid w:val="2E28CE8E"/>
    <w:rsid w:val="2E638F88"/>
    <w:rsid w:val="2EBA2958"/>
    <w:rsid w:val="2F0081C8"/>
    <w:rsid w:val="2F2F3ADE"/>
    <w:rsid w:val="2F333DF2"/>
    <w:rsid w:val="2F878FAD"/>
    <w:rsid w:val="300ADBDE"/>
    <w:rsid w:val="307A5345"/>
    <w:rsid w:val="307AAB99"/>
    <w:rsid w:val="3086FB8C"/>
    <w:rsid w:val="30E0B315"/>
    <w:rsid w:val="3121C53F"/>
    <w:rsid w:val="316ACE04"/>
    <w:rsid w:val="317E62D6"/>
    <w:rsid w:val="318F5A50"/>
    <w:rsid w:val="31E8270A"/>
    <w:rsid w:val="3222EE77"/>
    <w:rsid w:val="328B7907"/>
    <w:rsid w:val="329BDAF7"/>
    <w:rsid w:val="32B84CB2"/>
    <w:rsid w:val="32D6BAD8"/>
    <w:rsid w:val="32DF011A"/>
    <w:rsid w:val="32E382B2"/>
    <w:rsid w:val="33029AC4"/>
    <w:rsid w:val="330D5DE2"/>
    <w:rsid w:val="3315A1A2"/>
    <w:rsid w:val="339C6B62"/>
    <w:rsid w:val="33E16679"/>
    <w:rsid w:val="3402E99D"/>
    <w:rsid w:val="342B03A9"/>
    <w:rsid w:val="343CA3E8"/>
    <w:rsid w:val="344337F9"/>
    <w:rsid w:val="346A6A66"/>
    <w:rsid w:val="3542E025"/>
    <w:rsid w:val="356F6B48"/>
    <w:rsid w:val="3571B0BF"/>
    <w:rsid w:val="3591207A"/>
    <w:rsid w:val="35A764B6"/>
    <w:rsid w:val="36181906"/>
    <w:rsid w:val="362C0EF1"/>
    <w:rsid w:val="3656357A"/>
    <w:rsid w:val="36B6647D"/>
    <w:rsid w:val="36E66C95"/>
    <w:rsid w:val="36F964DA"/>
    <w:rsid w:val="37117013"/>
    <w:rsid w:val="3791115A"/>
    <w:rsid w:val="3797BE63"/>
    <w:rsid w:val="380EB860"/>
    <w:rsid w:val="3824DD92"/>
    <w:rsid w:val="382DE983"/>
    <w:rsid w:val="384B2837"/>
    <w:rsid w:val="3861F1F9"/>
    <w:rsid w:val="389AFB2B"/>
    <w:rsid w:val="38A93E2A"/>
    <w:rsid w:val="3931F9B3"/>
    <w:rsid w:val="393E120E"/>
    <w:rsid w:val="3948D639"/>
    <w:rsid w:val="39986BFE"/>
    <w:rsid w:val="39B5B994"/>
    <w:rsid w:val="39E0D770"/>
    <w:rsid w:val="3A0F5B2B"/>
    <w:rsid w:val="3A9DBEA0"/>
    <w:rsid w:val="3AC82A6D"/>
    <w:rsid w:val="3AE2A805"/>
    <w:rsid w:val="3B4ED329"/>
    <w:rsid w:val="3B90B109"/>
    <w:rsid w:val="3B9221A7"/>
    <w:rsid w:val="3BBF7850"/>
    <w:rsid w:val="3BC57976"/>
    <w:rsid w:val="3BC6D57D"/>
    <w:rsid w:val="3BD10821"/>
    <w:rsid w:val="3BD913A5"/>
    <w:rsid w:val="3C751DE3"/>
    <w:rsid w:val="3C75E9C0"/>
    <w:rsid w:val="3CA44E7F"/>
    <w:rsid w:val="3D670E56"/>
    <w:rsid w:val="3D9CBD04"/>
    <w:rsid w:val="3DC81E3E"/>
    <w:rsid w:val="3DEF1A1F"/>
    <w:rsid w:val="3DFEA082"/>
    <w:rsid w:val="3E3FE7E1"/>
    <w:rsid w:val="3E4AEDF0"/>
    <w:rsid w:val="3E4B53F5"/>
    <w:rsid w:val="3E9C3567"/>
    <w:rsid w:val="3E9D442B"/>
    <w:rsid w:val="3EBD9FB5"/>
    <w:rsid w:val="3ED75A4C"/>
    <w:rsid w:val="3F0A6228"/>
    <w:rsid w:val="3F433542"/>
    <w:rsid w:val="3FCC8142"/>
    <w:rsid w:val="4032C444"/>
    <w:rsid w:val="404F8BF5"/>
    <w:rsid w:val="40E3E363"/>
    <w:rsid w:val="40F67B4D"/>
    <w:rsid w:val="41026388"/>
    <w:rsid w:val="414D8989"/>
    <w:rsid w:val="41B73D6D"/>
    <w:rsid w:val="41C8D7B0"/>
    <w:rsid w:val="41E343EB"/>
    <w:rsid w:val="42059B79"/>
    <w:rsid w:val="422449A7"/>
    <w:rsid w:val="423CB610"/>
    <w:rsid w:val="426BAC06"/>
    <w:rsid w:val="428E71B9"/>
    <w:rsid w:val="42A6A005"/>
    <w:rsid w:val="42C8EC20"/>
    <w:rsid w:val="42F5A700"/>
    <w:rsid w:val="432E7423"/>
    <w:rsid w:val="437B3092"/>
    <w:rsid w:val="439C6CB3"/>
    <w:rsid w:val="43CA410C"/>
    <w:rsid w:val="43E4D9A7"/>
    <w:rsid w:val="44275A11"/>
    <w:rsid w:val="44681630"/>
    <w:rsid w:val="4485128A"/>
    <w:rsid w:val="44F90D83"/>
    <w:rsid w:val="45203298"/>
    <w:rsid w:val="4524BACC"/>
    <w:rsid w:val="455B4329"/>
    <w:rsid w:val="45C9B2AA"/>
    <w:rsid w:val="45E108B9"/>
    <w:rsid w:val="45FB61B3"/>
    <w:rsid w:val="461768B1"/>
    <w:rsid w:val="46384680"/>
    <w:rsid w:val="46759234"/>
    <w:rsid w:val="467E3B62"/>
    <w:rsid w:val="46DEF6BF"/>
    <w:rsid w:val="46F175C4"/>
    <w:rsid w:val="4704A9FA"/>
    <w:rsid w:val="47468ADC"/>
    <w:rsid w:val="47496903"/>
    <w:rsid w:val="477BA17D"/>
    <w:rsid w:val="47B15C6F"/>
    <w:rsid w:val="47DEBC81"/>
    <w:rsid w:val="47EC5E1F"/>
    <w:rsid w:val="47EF3285"/>
    <w:rsid w:val="4832BC83"/>
    <w:rsid w:val="48A3DD30"/>
    <w:rsid w:val="48AA68B8"/>
    <w:rsid w:val="48AACA9E"/>
    <w:rsid w:val="48B14247"/>
    <w:rsid w:val="48D3863D"/>
    <w:rsid w:val="48E097AC"/>
    <w:rsid w:val="493CF85F"/>
    <w:rsid w:val="494DF684"/>
    <w:rsid w:val="4982169D"/>
    <w:rsid w:val="49CBD8AA"/>
    <w:rsid w:val="4A4730BD"/>
    <w:rsid w:val="4A68FEEF"/>
    <w:rsid w:val="4A859A40"/>
    <w:rsid w:val="4AAA3BA3"/>
    <w:rsid w:val="4AB0D73A"/>
    <w:rsid w:val="4BC401EA"/>
    <w:rsid w:val="4BE5E2F9"/>
    <w:rsid w:val="4BF62D71"/>
    <w:rsid w:val="4C0C3B2B"/>
    <w:rsid w:val="4CA884B3"/>
    <w:rsid w:val="4D2CDBB7"/>
    <w:rsid w:val="4D555C9E"/>
    <w:rsid w:val="4D5ADE46"/>
    <w:rsid w:val="4DA5BA3A"/>
    <w:rsid w:val="4DAA3B95"/>
    <w:rsid w:val="4DD4251E"/>
    <w:rsid w:val="4DFDC79B"/>
    <w:rsid w:val="4E0B1CA8"/>
    <w:rsid w:val="4ECF07E7"/>
    <w:rsid w:val="4F01FA97"/>
    <w:rsid w:val="4F2E834D"/>
    <w:rsid w:val="4F4F56BF"/>
    <w:rsid w:val="4FB5D748"/>
    <w:rsid w:val="4FC6AB31"/>
    <w:rsid w:val="5040AABF"/>
    <w:rsid w:val="5068C183"/>
    <w:rsid w:val="50E04733"/>
    <w:rsid w:val="51617D0B"/>
    <w:rsid w:val="5166C3BB"/>
    <w:rsid w:val="51715111"/>
    <w:rsid w:val="51E59383"/>
    <w:rsid w:val="520963FF"/>
    <w:rsid w:val="523E12AB"/>
    <w:rsid w:val="52565861"/>
    <w:rsid w:val="52E99687"/>
    <w:rsid w:val="531418C1"/>
    <w:rsid w:val="5346DC26"/>
    <w:rsid w:val="53752DF2"/>
    <w:rsid w:val="539F08BF"/>
    <w:rsid w:val="53AD9D8B"/>
    <w:rsid w:val="54111A53"/>
    <w:rsid w:val="5465A730"/>
    <w:rsid w:val="549FF31A"/>
    <w:rsid w:val="5537E105"/>
    <w:rsid w:val="5610A1FD"/>
    <w:rsid w:val="5611920C"/>
    <w:rsid w:val="562088CA"/>
    <w:rsid w:val="56226B4F"/>
    <w:rsid w:val="562FE212"/>
    <w:rsid w:val="56415590"/>
    <w:rsid w:val="56567220"/>
    <w:rsid w:val="56657ECE"/>
    <w:rsid w:val="5691CCFB"/>
    <w:rsid w:val="56B729BA"/>
    <w:rsid w:val="56C43A50"/>
    <w:rsid w:val="571923AE"/>
    <w:rsid w:val="573652AD"/>
    <w:rsid w:val="5753567C"/>
    <w:rsid w:val="57BBE826"/>
    <w:rsid w:val="57F4ECF6"/>
    <w:rsid w:val="58B2DB67"/>
    <w:rsid w:val="58BA4518"/>
    <w:rsid w:val="58CAA2DB"/>
    <w:rsid w:val="58D9B43C"/>
    <w:rsid w:val="58DC1ECC"/>
    <w:rsid w:val="598B6694"/>
    <w:rsid w:val="59AFC464"/>
    <w:rsid w:val="59CECE4E"/>
    <w:rsid w:val="59D10501"/>
    <w:rsid w:val="59DCED7C"/>
    <w:rsid w:val="5A41D3C8"/>
    <w:rsid w:val="5A50B21E"/>
    <w:rsid w:val="5A669E4C"/>
    <w:rsid w:val="5ACEE041"/>
    <w:rsid w:val="5ADBAE77"/>
    <w:rsid w:val="5AEBF861"/>
    <w:rsid w:val="5AFA824A"/>
    <w:rsid w:val="5B118FB1"/>
    <w:rsid w:val="5B138968"/>
    <w:rsid w:val="5B437FEB"/>
    <w:rsid w:val="5B82EDC5"/>
    <w:rsid w:val="5BD335EC"/>
    <w:rsid w:val="5C3420BD"/>
    <w:rsid w:val="5C4BD975"/>
    <w:rsid w:val="5CA1D997"/>
    <w:rsid w:val="5CBE5C70"/>
    <w:rsid w:val="5D1D8D8C"/>
    <w:rsid w:val="5D1DBC20"/>
    <w:rsid w:val="5D5F0F4E"/>
    <w:rsid w:val="5DC1C13E"/>
    <w:rsid w:val="5E1C01CD"/>
    <w:rsid w:val="5E6D018D"/>
    <w:rsid w:val="5E783604"/>
    <w:rsid w:val="5E7CDE9E"/>
    <w:rsid w:val="5E969D08"/>
    <w:rsid w:val="5EA289BC"/>
    <w:rsid w:val="5EB124C5"/>
    <w:rsid w:val="5F1AC8D2"/>
    <w:rsid w:val="5F324D7B"/>
    <w:rsid w:val="5F539DC6"/>
    <w:rsid w:val="5FA7B0FB"/>
    <w:rsid w:val="5FEDDBC5"/>
    <w:rsid w:val="602CCB38"/>
    <w:rsid w:val="6039DF55"/>
    <w:rsid w:val="604CE3B6"/>
    <w:rsid w:val="605FAC46"/>
    <w:rsid w:val="60A648A8"/>
    <w:rsid w:val="60DD9698"/>
    <w:rsid w:val="6105CB1F"/>
    <w:rsid w:val="612AE151"/>
    <w:rsid w:val="61381800"/>
    <w:rsid w:val="613A7960"/>
    <w:rsid w:val="616ECDD0"/>
    <w:rsid w:val="6175D43F"/>
    <w:rsid w:val="61DF28DB"/>
    <w:rsid w:val="6258108C"/>
    <w:rsid w:val="63252C92"/>
    <w:rsid w:val="640EB508"/>
    <w:rsid w:val="641F3008"/>
    <w:rsid w:val="646045DB"/>
    <w:rsid w:val="649B1EC1"/>
    <w:rsid w:val="64BBEE9D"/>
    <w:rsid w:val="64FA3321"/>
    <w:rsid w:val="6566AC93"/>
    <w:rsid w:val="65A4AB42"/>
    <w:rsid w:val="65A963C1"/>
    <w:rsid w:val="65DD3778"/>
    <w:rsid w:val="661C36A9"/>
    <w:rsid w:val="665290F6"/>
    <w:rsid w:val="6672F38B"/>
    <w:rsid w:val="66796826"/>
    <w:rsid w:val="66E53ABD"/>
    <w:rsid w:val="66EB5345"/>
    <w:rsid w:val="671D5886"/>
    <w:rsid w:val="673D2C33"/>
    <w:rsid w:val="678977D6"/>
    <w:rsid w:val="67B6A477"/>
    <w:rsid w:val="67D89E56"/>
    <w:rsid w:val="67EE46AD"/>
    <w:rsid w:val="68305FAF"/>
    <w:rsid w:val="683EC0B3"/>
    <w:rsid w:val="6854C93E"/>
    <w:rsid w:val="6871F626"/>
    <w:rsid w:val="687ABD81"/>
    <w:rsid w:val="68903971"/>
    <w:rsid w:val="68BB7DC4"/>
    <w:rsid w:val="68CFCE81"/>
    <w:rsid w:val="68D7E5DF"/>
    <w:rsid w:val="68F3BBDA"/>
    <w:rsid w:val="6930ED38"/>
    <w:rsid w:val="693B463B"/>
    <w:rsid w:val="695C9A78"/>
    <w:rsid w:val="698C05B0"/>
    <w:rsid w:val="69F4F04E"/>
    <w:rsid w:val="6A14FEE1"/>
    <w:rsid w:val="6A2CBCB1"/>
    <w:rsid w:val="6A306EBD"/>
    <w:rsid w:val="6A3EDDA1"/>
    <w:rsid w:val="6A9808E8"/>
    <w:rsid w:val="6B2893B3"/>
    <w:rsid w:val="6B47A180"/>
    <w:rsid w:val="6B4FB476"/>
    <w:rsid w:val="6B5478E7"/>
    <w:rsid w:val="6B68D847"/>
    <w:rsid w:val="6B758A87"/>
    <w:rsid w:val="6B8A56C9"/>
    <w:rsid w:val="6C025962"/>
    <w:rsid w:val="6C08BAC7"/>
    <w:rsid w:val="6C1FDF2B"/>
    <w:rsid w:val="6C3474D2"/>
    <w:rsid w:val="6C462B6F"/>
    <w:rsid w:val="6C72E75F"/>
    <w:rsid w:val="6C78E747"/>
    <w:rsid w:val="6CB26436"/>
    <w:rsid w:val="6CF7668C"/>
    <w:rsid w:val="6D01BE98"/>
    <w:rsid w:val="6DCE4CB9"/>
    <w:rsid w:val="6DDC1359"/>
    <w:rsid w:val="6DEAA812"/>
    <w:rsid w:val="6E34496E"/>
    <w:rsid w:val="6E78A5FE"/>
    <w:rsid w:val="6EDF2FC3"/>
    <w:rsid w:val="6EE98CE1"/>
    <w:rsid w:val="6F86A8C3"/>
    <w:rsid w:val="6FC067E1"/>
    <w:rsid w:val="6FD41557"/>
    <w:rsid w:val="713BF066"/>
    <w:rsid w:val="715AC1B1"/>
    <w:rsid w:val="716777E2"/>
    <w:rsid w:val="7190AA1E"/>
    <w:rsid w:val="71CF4053"/>
    <w:rsid w:val="720D4F8C"/>
    <w:rsid w:val="72194D41"/>
    <w:rsid w:val="721C6D9C"/>
    <w:rsid w:val="726BB337"/>
    <w:rsid w:val="7299899D"/>
    <w:rsid w:val="72AB0AD8"/>
    <w:rsid w:val="72CF9640"/>
    <w:rsid w:val="72E8BD3B"/>
    <w:rsid w:val="72EA9437"/>
    <w:rsid w:val="733BC339"/>
    <w:rsid w:val="733C0FC2"/>
    <w:rsid w:val="735CC7BD"/>
    <w:rsid w:val="73D62C9B"/>
    <w:rsid w:val="74104F29"/>
    <w:rsid w:val="7410C4CE"/>
    <w:rsid w:val="7422755F"/>
    <w:rsid w:val="7454B35A"/>
    <w:rsid w:val="74B67D09"/>
    <w:rsid w:val="74B947CC"/>
    <w:rsid w:val="74CFD47B"/>
    <w:rsid w:val="751963FE"/>
    <w:rsid w:val="7554CF8E"/>
    <w:rsid w:val="7558F1A7"/>
    <w:rsid w:val="75600E55"/>
    <w:rsid w:val="7573BA52"/>
    <w:rsid w:val="757B6AEF"/>
    <w:rsid w:val="758CD9BC"/>
    <w:rsid w:val="75C4D0BE"/>
    <w:rsid w:val="75EC1143"/>
    <w:rsid w:val="76B1BF9F"/>
    <w:rsid w:val="76BEE5BB"/>
    <w:rsid w:val="77486F29"/>
    <w:rsid w:val="774FE34F"/>
    <w:rsid w:val="7758D07D"/>
    <w:rsid w:val="775B4A15"/>
    <w:rsid w:val="7771E6D4"/>
    <w:rsid w:val="7786E52A"/>
    <w:rsid w:val="77CEB397"/>
    <w:rsid w:val="7806CEC1"/>
    <w:rsid w:val="782AADFE"/>
    <w:rsid w:val="7844630C"/>
    <w:rsid w:val="7847795F"/>
    <w:rsid w:val="7857B143"/>
    <w:rsid w:val="787BB860"/>
    <w:rsid w:val="78A0E40C"/>
    <w:rsid w:val="78D9D5D8"/>
    <w:rsid w:val="7956B38D"/>
    <w:rsid w:val="79CCB068"/>
    <w:rsid w:val="79EC3532"/>
    <w:rsid w:val="7A648FC6"/>
    <w:rsid w:val="7AA3495B"/>
    <w:rsid w:val="7AF6CC94"/>
    <w:rsid w:val="7B1DE2FE"/>
    <w:rsid w:val="7B2A4CFC"/>
    <w:rsid w:val="7B82FA36"/>
    <w:rsid w:val="7BCFCC9E"/>
    <w:rsid w:val="7BF7B74E"/>
    <w:rsid w:val="7C4DAB8C"/>
    <w:rsid w:val="7C74DA36"/>
    <w:rsid w:val="7C9E97A1"/>
    <w:rsid w:val="7CC49023"/>
    <w:rsid w:val="7CE2B531"/>
    <w:rsid w:val="7CF3413A"/>
    <w:rsid w:val="7D25B201"/>
    <w:rsid w:val="7D2B4A1F"/>
    <w:rsid w:val="7D45F1CD"/>
    <w:rsid w:val="7D7B2997"/>
    <w:rsid w:val="7DD47395"/>
    <w:rsid w:val="7E19D763"/>
    <w:rsid w:val="7E668FF6"/>
    <w:rsid w:val="7E82322E"/>
    <w:rsid w:val="7ED1EDC2"/>
    <w:rsid w:val="7EFD47A0"/>
    <w:rsid w:val="7F1B84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03A7A"/>
  <w15:chartTrackingRefBased/>
  <w15:docId w15:val="{4870EB7F-82BD-44C9-B0A6-194B336D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DAC"/>
  </w:style>
  <w:style w:type="paragraph" w:styleId="Heading1">
    <w:name w:val="heading 1"/>
    <w:basedOn w:val="Normal"/>
    <w:next w:val="Normal"/>
    <w:link w:val="Heading1Char"/>
    <w:uiPriority w:val="9"/>
    <w:qFormat/>
    <w:rsid w:val="009D0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370"/>
    <w:rPr>
      <w:rFonts w:eastAsiaTheme="majorEastAsia" w:cstheme="majorBidi"/>
      <w:color w:val="272727" w:themeColor="text1" w:themeTint="D8"/>
    </w:rPr>
  </w:style>
  <w:style w:type="paragraph" w:styleId="Title">
    <w:name w:val="Title"/>
    <w:basedOn w:val="Normal"/>
    <w:next w:val="Normal"/>
    <w:link w:val="TitleChar"/>
    <w:uiPriority w:val="10"/>
    <w:qFormat/>
    <w:rsid w:val="009D0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370"/>
    <w:pPr>
      <w:spacing w:before="160"/>
      <w:jc w:val="center"/>
    </w:pPr>
    <w:rPr>
      <w:i/>
      <w:iCs/>
      <w:color w:val="404040" w:themeColor="text1" w:themeTint="BF"/>
    </w:rPr>
  </w:style>
  <w:style w:type="character" w:customStyle="1" w:styleId="QuoteChar">
    <w:name w:val="Quote Char"/>
    <w:basedOn w:val="DefaultParagraphFont"/>
    <w:link w:val="Quote"/>
    <w:uiPriority w:val="29"/>
    <w:rsid w:val="009D0370"/>
    <w:rPr>
      <w:i/>
      <w:iCs/>
      <w:color w:val="404040" w:themeColor="text1" w:themeTint="BF"/>
    </w:rPr>
  </w:style>
  <w:style w:type="paragraph" w:styleId="ListParagraph">
    <w:name w:val="List Paragraph"/>
    <w:basedOn w:val="Normal"/>
    <w:uiPriority w:val="34"/>
    <w:qFormat/>
    <w:rsid w:val="009D0370"/>
    <w:pPr>
      <w:ind w:left="720"/>
      <w:contextualSpacing/>
    </w:pPr>
  </w:style>
  <w:style w:type="character" w:styleId="IntenseEmphasis">
    <w:name w:val="Intense Emphasis"/>
    <w:basedOn w:val="DefaultParagraphFont"/>
    <w:uiPriority w:val="21"/>
    <w:qFormat/>
    <w:rsid w:val="009D0370"/>
    <w:rPr>
      <w:i/>
      <w:iCs/>
      <w:color w:val="0F4761" w:themeColor="accent1" w:themeShade="BF"/>
    </w:rPr>
  </w:style>
  <w:style w:type="paragraph" w:styleId="IntenseQuote">
    <w:name w:val="Intense Quote"/>
    <w:basedOn w:val="Normal"/>
    <w:next w:val="Normal"/>
    <w:link w:val="IntenseQuoteChar"/>
    <w:uiPriority w:val="30"/>
    <w:qFormat/>
    <w:rsid w:val="009D0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370"/>
    <w:rPr>
      <w:i/>
      <w:iCs/>
      <w:color w:val="0F4761" w:themeColor="accent1" w:themeShade="BF"/>
    </w:rPr>
  </w:style>
  <w:style w:type="character" w:styleId="IntenseReference">
    <w:name w:val="Intense Reference"/>
    <w:basedOn w:val="DefaultParagraphFont"/>
    <w:uiPriority w:val="32"/>
    <w:qFormat/>
    <w:rsid w:val="009D0370"/>
    <w:rPr>
      <w:b/>
      <w:bCs/>
      <w:smallCaps/>
      <w:color w:val="0F4761" w:themeColor="accent1" w:themeShade="BF"/>
      <w:spacing w:val="5"/>
    </w:rPr>
  </w:style>
  <w:style w:type="table" w:styleId="TableGrid">
    <w:name w:val="Table Grid"/>
    <w:basedOn w:val="TableNormal"/>
    <w:uiPriority w:val="39"/>
    <w:rsid w:val="00670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CD0"/>
    <w:rPr>
      <w:sz w:val="16"/>
      <w:szCs w:val="16"/>
    </w:rPr>
  </w:style>
  <w:style w:type="paragraph" w:styleId="CommentText">
    <w:name w:val="annotation text"/>
    <w:basedOn w:val="Normal"/>
    <w:link w:val="CommentTextChar"/>
    <w:uiPriority w:val="99"/>
    <w:unhideWhenUsed/>
    <w:rsid w:val="00BB3CD0"/>
    <w:pPr>
      <w:spacing w:line="240" w:lineRule="auto"/>
    </w:pPr>
    <w:rPr>
      <w:sz w:val="20"/>
      <w:szCs w:val="20"/>
    </w:rPr>
  </w:style>
  <w:style w:type="character" w:customStyle="1" w:styleId="CommentTextChar">
    <w:name w:val="Comment Text Char"/>
    <w:basedOn w:val="DefaultParagraphFont"/>
    <w:link w:val="CommentText"/>
    <w:uiPriority w:val="99"/>
    <w:rsid w:val="00BB3CD0"/>
    <w:rPr>
      <w:sz w:val="20"/>
      <w:szCs w:val="20"/>
    </w:rPr>
  </w:style>
  <w:style w:type="paragraph" w:styleId="CommentSubject">
    <w:name w:val="annotation subject"/>
    <w:basedOn w:val="CommentText"/>
    <w:next w:val="CommentText"/>
    <w:link w:val="CommentSubjectChar"/>
    <w:uiPriority w:val="99"/>
    <w:semiHidden/>
    <w:unhideWhenUsed/>
    <w:rsid w:val="00BB3CD0"/>
    <w:rPr>
      <w:b/>
      <w:bCs/>
    </w:rPr>
  </w:style>
  <w:style w:type="character" w:customStyle="1" w:styleId="CommentSubjectChar">
    <w:name w:val="Comment Subject Char"/>
    <w:basedOn w:val="CommentTextChar"/>
    <w:link w:val="CommentSubject"/>
    <w:uiPriority w:val="99"/>
    <w:semiHidden/>
    <w:rsid w:val="00BB3CD0"/>
    <w:rPr>
      <w:b/>
      <w:bCs/>
      <w:sz w:val="20"/>
      <w:szCs w:val="20"/>
    </w:rPr>
  </w:style>
  <w:style w:type="character" w:styleId="Hyperlink">
    <w:name w:val="Hyperlink"/>
    <w:basedOn w:val="DefaultParagraphFont"/>
    <w:uiPriority w:val="99"/>
    <w:unhideWhenUsed/>
    <w:rsid w:val="00BB3CD0"/>
    <w:rPr>
      <w:color w:val="467886" w:themeColor="hyperlink"/>
      <w:u w:val="single"/>
    </w:rPr>
  </w:style>
  <w:style w:type="character" w:styleId="UnresolvedMention">
    <w:name w:val="Unresolved Mention"/>
    <w:basedOn w:val="DefaultParagraphFont"/>
    <w:uiPriority w:val="99"/>
    <w:semiHidden/>
    <w:unhideWhenUsed/>
    <w:rsid w:val="00BB3CD0"/>
    <w:rPr>
      <w:color w:val="605E5C"/>
      <w:shd w:val="clear" w:color="auto" w:fill="E1DFDD"/>
    </w:rPr>
  </w:style>
  <w:style w:type="paragraph" w:styleId="Bibliography">
    <w:name w:val="Bibliography"/>
    <w:basedOn w:val="Normal"/>
    <w:next w:val="Normal"/>
    <w:uiPriority w:val="37"/>
    <w:unhideWhenUsed/>
    <w:rsid w:val="001D606B"/>
    <w:pPr>
      <w:tabs>
        <w:tab w:val="left" w:pos="504"/>
      </w:tabs>
      <w:spacing w:after="240" w:line="240" w:lineRule="auto"/>
      <w:ind w:left="504" w:hanging="504"/>
    </w:pPr>
  </w:style>
  <w:style w:type="character" w:styleId="FollowedHyperlink">
    <w:name w:val="FollowedHyperlink"/>
    <w:basedOn w:val="DefaultParagraphFont"/>
    <w:uiPriority w:val="99"/>
    <w:semiHidden/>
    <w:unhideWhenUsed/>
    <w:rsid w:val="00ED5A27"/>
    <w:rPr>
      <w:color w:val="96607D" w:themeColor="followedHyperlink"/>
      <w:u w:val="single"/>
    </w:rPr>
  </w:style>
  <w:style w:type="paragraph" w:styleId="Revision">
    <w:name w:val="Revision"/>
    <w:hidden/>
    <w:uiPriority w:val="99"/>
    <w:semiHidden/>
    <w:rsid w:val="00776BB8"/>
    <w:pPr>
      <w:spacing w:after="0" w:line="240" w:lineRule="auto"/>
    </w:pPr>
  </w:style>
  <w:style w:type="character" w:customStyle="1" w:styleId="fontstyle01">
    <w:name w:val="fontstyle01"/>
    <w:basedOn w:val="DefaultParagraphFont"/>
    <w:rsid w:val="002A6289"/>
    <w:rPr>
      <w:rFonts w:ascii="ArialMT" w:hAnsi="ArialMT" w:hint="default"/>
      <w:b w:val="0"/>
      <w:bCs w:val="0"/>
      <w:i w:val="0"/>
      <w:iCs w:val="0"/>
      <w:color w:val="000000"/>
      <w:sz w:val="14"/>
      <w:szCs w:val="14"/>
    </w:rPr>
  </w:style>
  <w:style w:type="paragraph" w:styleId="Caption">
    <w:name w:val="caption"/>
    <w:basedOn w:val="Normal"/>
    <w:next w:val="Normal"/>
    <w:uiPriority w:val="35"/>
    <w:unhideWhenUsed/>
    <w:qFormat/>
    <w:rsid w:val="00A42A13"/>
    <w:pPr>
      <w:spacing w:after="200" w:line="240" w:lineRule="auto"/>
    </w:pPr>
    <w:rPr>
      <w:i/>
      <w:iCs/>
      <w:color w:val="0E2841" w:themeColor="text2"/>
      <w:sz w:val="18"/>
      <w:szCs w:val="18"/>
    </w:rPr>
  </w:style>
  <w:style w:type="character" w:styleId="Strong">
    <w:name w:val="Strong"/>
    <w:basedOn w:val="DefaultParagraphFont"/>
    <w:uiPriority w:val="22"/>
    <w:qFormat/>
    <w:rsid w:val="00073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8231">
      <w:bodyDiv w:val="1"/>
      <w:marLeft w:val="0"/>
      <w:marRight w:val="0"/>
      <w:marTop w:val="0"/>
      <w:marBottom w:val="0"/>
      <w:divBdr>
        <w:top w:val="none" w:sz="0" w:space="0" w:color="auto"/>
        <w:left w:val="none" w:sz="0" w:space="0" w:color="auto"/>
        <w:bottom w:val="none" w:sz="0" w:space="0" w:color="auto"/>
        <w:right w:val="none" w:sz="0" w:space="0" w:color="auto"/>
      </w:divBdr>
    </w:div>
    <w:div w:id="118963203">
      <w:bodyDiv w:val="1"/>
      <w:marLeft w:val="0"/>
      <w:marRight w:val="0"/>
      <w:marTop w:val="0"/>
      <w:marBottom w:val="0"/>
      <w:divBdr>
        <w:top w:val="none" w:sz="0" w:space="0" w:color="auto"/>
        <w:left w:val="none" w:sz="0" w:space="0" w:color="auto"/>
        <w:bottom w:val="none" w:sz="0" w:space="0" w:color="auto"/>
        <w:right w:val="none" w:sz="0" w:space="0" w:color="auto"/>
      </w:divBdr>
    </w:div>
    <w:div w:id="169957373">
      <w:bodyDiv w:val="1"/>
      <w:marLeft w:val="0"/>
      <w:marRight w:val="0"/>
      <w:marTop w:val="0"/>
      <w:marBottom w:val="0"/>
      <w:divBdr>
        <w:top w:val="none" w:sz="0" w:space="0" w:color="auto"/>
        <w:left w:val="none" w:sz="0" w:space="0" w:color="auto"/>
        <w:bottom w:val="none" w:sz="0" w:space="0" w:color="auto"/>
        <w:right w:val="none" w:sz="0" w:space="0" w:color="auto"/>
      </w:divBdr>
    </w:div>
    <w:div w:id="189495317">
      <w:bodyDiv w:val="1"/>
      <w:marLeft w:val="0"/>
      <w:marRight w:val="0"/>
      <w:marTop w:val="0"/>
      <w:marBottom w:val="0"/>
      <w:divBdr>
        <w:top w:val="none" w:sz="0" w:space="0" w:color="auto"/>
        <w:left w:val="none" w:sz="0" w:space="0" w:color="auto"/>
        <w:bottom w:val="none" w:sz="0" w:space="0" w:color="auto"/>
        <w:right w:val="none" w:sz="0" w:space="0" w:color="auto"/>
      </w:divBdr>
    </w:div>
    <w:div w:id="202063342">
      <w:bodyDiv w:val="1"/>
      <w:marLeft w:val="0"/>
      <w:marRight w:val="0"/>
      <w:marTop w:val="0"/>
      <w:marBottom w:val="0"/>
      <w:divBdr>
        <w:top w:val="none" w:sz="0" w:space="0" w:color="auto"/>
        <w:left w:val="none" w:sz="0" w:space="0" w:color="auto"/>
        <w:bottom w:val="none" w:sz="0" w:space="0" w:color="auto"/>
        <w:right w:val="none" w:sz="0" w:space="0" w:color="auto"/>
      </w:divBdr>
    </w:div>
    <w:div w:id="216478150">
      <w:bodyDiv w:val="1"/>
      <w:marLeft w:val="0"/>
      <w:marRight w:val="0"/>
      <w:marTop w:val="0"/>
      <w:marBottom w:val="0"/>
      <w:divBdr>
        <w:top w:val="none" w:sz="0" w:space="0" w:color="auto"/>
        <w:left w:val="none" w:sz="0" w:space="0" w:color="auto"/>
        <w:bottom w:val="none" w:sz="0" w:space="0" w:color="auto"/>
        <w:right w:val="none" w:sz="0" w:space="0" w:color="auto"/>
      </w:divBdr>
      <w:divsChild>
        <w:div w:id="292712232">
          <w:marLeft w:val="0"/>
          <w:marRight w:val="0"/>
          <w:marTop w:val="0"/>
          <w:marBottom w:val="0"/>
          <w:divBdr>
            <w:top w:val="none" w:sz="0" w:space="0" w:color="auto"/>
            <w:left w:val="none" w:sz="0" w:space="0" w:color="auto"/>
            <w:bottom w:val="none" w:sz="0" w:space="0" w:color="auto"/>
            <w:right w:val="none" w:sz="0" w:space="0" w:color="auto"/>
          </w:divBdr>
          <w:divsChild>
            <w:div w:id="290937052">
              <w:marLeft w:val="0"/>
              <w:marRight w:val="0"/>
              <w:marTop w:val="0"/>
              <w:marBottom w:val="0"/>
              <w:divBdr>
                <w:top w:val="single" w:sz="6" w:space="0" w:color="454545"/>
                <w:left w:val="single" w:sz="6" w:space="0" w:color="454545"/>
                <w:bottom w:val="single" w:sz="6" w:space="0" w:color="000000"/>
                <w:right w:val="single" w:sz="6" w:space="0" w:color="454545"/>
              </w:divBdr>
              <w:divsChild>
                <w:div w:id="13353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187">
          <w:marLeft w:val="0"/>
          <w:marRight w:val="0"/>
          <w:marTop w:val="0"/>
          <w:marBottom w:val="0"/>
          <w:divBdr>
            <w:top w:val="none" w:sz="0" w:space="0" w:color="auto"/>
            <w:left w:val="none" w:sz="0" w:space="0" w:color="auto"/>
            <w:bottom w:val="none" w:sz="0" w:space="0" w:color="auto"/>
            <w:right w:val="none" w:sz="0" w:space="0" w:color="auto"/>
          </w:divBdr>
          <w:divsChild>
            <w:div w:id="654989047">
              <w:marLeft w:val="0"/>
              <w:marRight w:val="0"/>
              <w:marTop w:val="0"/>
              <w:marBottom w:val="0"/>
              <w:divBdr>
                <w:top w:val="none" w:sz="0" w:space="0" w:color="auto"/>
                <w:left w:val="none" w:sz="0" w:space="0" w:color="auto"/>
                <w:bottom w:val="none" w:sz="0" w:space="0" w:color="auto"/>
                <w:right w:val="none" w:sz="0" w:space="0" w:color="auto"/>
              </w:divBdr>
              <w:divsChild>
                <w:div w:id="1285116648">
                  <w:marLeft w:val="0"/>
                  <w:marRight w:val="0"/>
                  <w:marTop w:val="0"/>
                  <w:marBottom w:val="0"/>
                  <w:divBdr>
                    <w:top w:val="none" w:sz="0" w:space="0" w:color="auto"/>
                    <w:left w:val="none" w:sz="0" w:space="0" w:color="auto"/>
                    <w:bottom w:val="none" w:sz="0" w:space="0" w:color="auto"/>
                    <w:right w:val="none" w:sz="0" w:space="0" w:color="auto"/>
                  </w:divBdr>
                  <w:divsChild>
                    <w:div w:id="171259843">
                      <w:marLeft w:val="0"/>
                      <w:marRight w:val="0"/>
                      <w:marTop w:val="0"/>
                      <w:marBottom w:val="0"/>
                      <w:divBdr>
                        <w:top w:val="none" w:sz="0" w:space="0" w:color="auto"/>
                        <w:left w:val="none" w:sz="0" w:space="0" w:color="auto"/>
                        <w:bottom w:val="dashed" w:sz="6" w:space="0" w:color="BFBFBF"/>
                        <w:right w:val="none" w:sz="0" w:space="0" w:color="auto"/>
                      </w:divBdr>
                      <w:divsChild>
                        <w:div w:id="1982415707">
                          <w:marLeft w:val="0"/>
                          <w:marRight w:val="0"/>
                          <w:marTop w:val="0"/>
                          <w:marBottom w:val="0"/>
                          <w:divBdr>
                            <w:top w:val="none" w:sz="0" w:space="0" w:color="auto"/>
                            <w:left w:val="none" w:sz="0" w:space="0" w:color="auto"/>
                            <w:bottom w:val="none" w:sz="0" w:space="0" w:color="auto"/>
                            <w:right w:val="none" w:sz="0" w:space="0" w:color="auto"/>
                          </w:divBdr>
                          <w:divsChild>
                            <w:div w:id="1423186942">
                              <w:marLeft w:val="0"/>
                              <w:marRight w:val="0"/>
                              <w:marTop w:val="0"/>
                              <w:marBottom w:val="0"/>
                              <w:divBdr>
                                <w:top w:val="none" w:sz="0" w:space="0" w:color="auto"/>
                                <w:left w:val="none" w:sz="0" w:space="0" w:color="auto"/>
                                <w:bottom w:val="none" w:sz="0" w:space="0" w:color="auto"/>
                                <w:right w:val="none" w:sz="0" w:space="0" w:color="auto"/>
                              </w:divBdr>
                              <w:divsChild>
                                <w:div w:id="707098458">
                                  <w:marLeft w:val="0"/>
                                  <w:marRight w:val="0"/>
                                  <w:marTop w:val="0"/>
                                  <w:marBottom w:val="0"/>
                                  <w:divBdr>
                                    <w:top w:val="none" w:sz="0" w:space="0" w:color="auto"/>
                                    <w:left w:val="none" w:sz="0" w:space="0" w:color="auto"/>
                                    <w:bottom w:val="none" w:sz="0" w:space="0" w:color="auto"/>
                                    <w:right w:val="none" w:sz="0" w:space="0" w:color="auto"/>
                                  </w:divBdr>
                                  <w:divsChild>
                                    <w:div w:id="1067918107">
                                      <w:marLeft w:val="0"/>
                                      <w:marRight w:val="0"/>
                                      <w:marTop w:val="0"/>
                                      <w:marBottom w:val="0"/>
                                      <w:divBdr>
                                        <w:top w:val="none" w:sz="0" w:space="0" w:color="auto"/>
                                        <w:left w:val="none" w:sz="0" w:space="0" w:color="auto"/>
                                        <w:bottom w:val="none" w:sz="0" w:space="0" w:color="auto"/>
                                        <w:right w:val="none" w:sz="0" w:space="0" w:color="auto"/>
                                      </w:divBdr>
                                      <w:divsChild>
                                        <w:div w:id="50076128">
                                          <w:marLeft w:val="0"/>
                                          <w:marRight w:val="0"/>
                                          <w:marTop w:val="0"/>
                                          <w:marBottom w:val="0"/>
                                          <w:divBdr>
                                            <w:top w:val="none" w:sz="0" w:space="0" w:color="auto"/>
                                            <w:left w:val="none" w:sz="0" w:space="0" w:color="auto"/>
                                            <w:bottom w:val="none" w:sz="0" w:space="0" w:color="auto"/>
                                            <w:right w:val="none" w:sz="0" w:space="0" w:color="auto"/>
                                          </w:divBdr>
                                        </w:div>
                                      </w:divsChild>
                                    </w:div>
                                    <w:div w:id="1812676320">
                                      <w:marLeft w:val="0"/>
                                      <w:marRight w:val="0"/>
                                      <w:marTop w:val="0"/>
                                      <w:marBottom w:val="0"/>
                                      <w:divBdr>
                                        <w:top w:val="none" w:sz="0" w:space="0" w:color="auto"/>
                                        <w:left w:val="none" w:sz="0" w:space="0" w:color="auto"/>
                                        <w:bottom w:val="none" w:sz="0" w:space="0" w:color="auto"/>
                                        <w:right w:val="none" w:sz="0" w:space="0" w:color="auto"/>
                                      </w:divBdr>
                                      <w:divsChild>
                                        <w:div w:id="182520228">
                                          <w:marLeft w:val="0"/>
                                          <w:marRight w:val="0"/>
                                          <w:marTop w:val="0"/>
                                          <w:marBottom w:val="0"/>
                                          <w:divBdr>
                                            <w:top w:val="none" w:sz="0" w:space="0" w:color="auto"/>
                                            <w:left w:val="none" w:sz="0" w:space="0" w:color="auto"/>
                                            <w:bottom w:val="none" w:sz="0" w:space="0" w:color="auto"/>
                                            <w:right w:val="none" w:sz="0" w:space="0" w:color="auto"/>
                                          </w:divBdr>
                                        </w:div>
                                        <w:div w:id="959993615">
                                          <w:marLeft w:val="0"/>
                                          <w:marRight w:val="0"/>
                                          <w:marTop w:val="0"/>
                                          <w:marBottom w:val="0"/>
                                          <w:divBdr>
                                            <w:top w:val="none" w:sz="0" w:space="0" w:color="auto"/>
                                            <w:left w:val="none" w:sz="0" w:space="0" w:color="auto"/>
                                            <w:bottom w:val="none" w:sz="0" w:space="0" w:color="auto"/>
                                            <w:right w:val="none" w:sz="0" w:space="0" w:color="auto"/>
                                          </w:divBdr>
                                        </w:div>
                                        <w:div w:id="16148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057707">
      <w:bodyDiv w:val="1"/>
      <w:marLeft w:val="0"/>
      <w:marRight w:val="0"/>
      <w:marTop w:val="0"/>
      <w:marBottom w:val="0"/>
      <w:divBdr>
        <w:top w:val="none" w:sz="0" w:space="0" w:color="auto"/>
        <w:left w:val="none" w:sz="0" w:space="0" w:color="auto"/>
        <w:bottom w:val="none" w:sz="0" w:space="0" w:color="auto"/>
        <w:right w:val="none" w:sz="0" w:space="0" w:color="auto"/>
      </w:divBdr>
    </w:div>
    <w:div w:id="237639293">
      <w:bodyDiv w:val="1"/>
      <w:marLeft w:val="0"/>
      <w:marRight w:val="0"/>
      <w:marTop w:val="0"/>
      <w:marBottom w:val="0"/>
      <w:divBdr>
        <w:top w:val="none" w:sz="0" w:space="0" w:color="auto"/>
        <w:left w:val="none" w:sz="0" w:space="0" w:color="auto"/>
        <w:bottom w:val="none" w:sz="0" w:space="0" w:color="auto"/>
        <w:right w:val="none" w:sz="0" w:space="0" w:color="auto"/>
      </w:divBdr>
    </w:div>
    <w:div w:id="288559609">
      <w:bodyDiv w:val="1"/>
      <w:marLeft w:val="0"/>
      <w:marRight w:val="0"/>
      <w:marTop w:val="0"/>
      <w:marBottom w:val="0"/>
      <w:divBdr>
        <w:top w:val="none" w:sz="0" w:space="0" w:color="auto"/>
        <w:left w:val="none" w:sz="0" w:space="0" w:color="auto"/>
        <w:bottom w:val="none" w:sz="0" w:space="0" w:color="auto"/>
        <w:right w:val="none" w:sz="0" w:space="0" w:color="auto"/>
      </w:divBdr>
    </w:div>
    <w:div w:id="352535783">
      <w:bodyDiv w:val="1"/>
      <w:marLeft w:val="0"/>
      <w:marRight w:val="0"/>
      <w:marTop w:val="0"/>
      <w:marBottom w:val="0"/>
      <w:divBdr>
        <w:top w:val="none" w:sz="0" w:space="0" w:color="auto"/>
        <w:left w:val="none" w:sz="0" w:space="0" w:color="auto"/>
        <w:bottom w:val="none" w:sz="0" w:space="0" w:color="auto"/>
        <w:right w:val="none" w:sz="0" w:space="0" w:color="auto"/>
      </w:divBdr>
    </w:div>
    <w:div w:id="362368630">
      <w:bodyDiv w:val="1"/>
      <w:marLeft w:val="0"/>
      <w:marRight w:val="0"/>
      <w:marTop w:val="0"/>
      <w:marBottom w:val="0"/>
      <w:divBdr>
        <w:top w:val="none" w:sz="0" w:space="0" w:color="auto"/>
        <w:left w:val="none" w:sz="0" w:space="0" w:color="auto"/>
        <w:bottom w:val="none" w:sz="0" w:space="0" w:color="auto"/>
        <w:right w:val="none" w:sz="0" w:space="0" w:color="auto"/>
      </w:divBdr>
    </w:div>
    <w:div w:id="475610946">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631208085">
      <w:bodyDiv w:val="1"/>
      <w:marLeft w:val="0"/>
      <w:marRight w:val="0"/>
      <w:marTop w:val="0"/>
      <w:marBottom w:val="0"/>
      <w:divBdr>
        <w:top w:val="none" w:sz="0" w:space="0" w:color="auto"/>
        <w:left w:val="none" w:sz="0" w:space="0" w:color="auto"/>
        <w:bottom w:val="none" w:sz="0" w:space="0" w:color="auto"/>
        <w:right w:val="none" w:sz="0" w:space="0" w:color="auto"/>
      </w:divBdr>
      <w:divsChild>
        <w:div w:id="336926526">
          <w:marLeft w:val="0"/>
          <w:marRight w:val="0"/>
          <w:marTop w:val="0"/>
          <w:marBottom w:val="0"/>
          <w:divBdr>
            <w:top w:val="none" w:sz="0" w:space="0" w:color="auto"/>
            <w:left w:val="none" w:sz="0" w:space="0" w:color="auto"/>
            <w:bottom w:val="none" w:sz="0" w:space="0" w:color="auto"/>
            <w:right w:val="none" w:sz="0" w:space="0" w:color="auto"/>
          </w:divBdr>
          <w:divsChild>
            <w:div w:id="1440832095">
              <w:marLeft w:val="0"/>
              <w:marRight w:val="0"/>
              <w:marTop w:val="0"/>
              <w:marBottom w:val="0"/>
              <w:divBdr>
                <w:top w:val="single" w:sz="6" w:space="0" w:color="454545"/>
                <w:left w:val="single" w:sz="6" w:space="0" w:color="454545"/>
                <w:bottom w:val="single" w:sz="6" w:space="0" w:color="000000"/>
                <w:right w:val="single" w:sz="6" w:space="0" w:color="454545"/>
              </w:divBdr>
              <w:divsChild>
                <w:div w:id="20384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283">
          <w:marLeft w:val="0"/>
          <w:marRight w:val="0"/>
          <w:marTop w:val="0"/>
          <w:marBottom w:val="0"/>
          <w:divBdr>
            <w:top w:val="none" w:sz="0" w:space="0" w:color="auto"/>
            <w:left w:val="none" w:sz="0" w:space="0" w:color="auto"/>
            <w:bottom w:val="none" w:sz="0" w:space="0" w:color="auto"/>
            <w:right w:val="none" w:sz="0" w:space="0" w:color="auto"/>
          </w:divBdr>
          <w:divsChild>
            <w:div w:id="597367201">
              <w:marLeft w:val="0"/>
              <w:marRight w:val="0"/>
              <w:marTop w:val="0"/>
              <w:marBottom w:val="0"/>
              <w:divBdr>
                <w:top w:val="none" w:sz="0" w:space="0" w:color="auto"/>
                <w:left w:val="none" w:sz="0" w:space="0" w:color="auto"/>
                <w:bottom w:val="none" w:sz="0" w:space="0" w:color="auto"/>
                <w:right w:val="none" w:sz="0" w:space="0" w:color="auto"/>
              </w:divBdr>
              <w:divsChild>
                <w:div w:id="1674988297">
                  <w:marLeft w:val="0"/>
                  <w:marRight w:val="0"/>
                  <w:marTop w:val="0"/>
                  <w:marBottom w:val="0"/>
                  <w:divBdr>
                    <w:top w:val="none" w:sz="0" w:space="0" w:color="auto"/>
                    <w:left w:val="none" w:sz="0" w:space="0" w:color="auto"/>
                    <w:bottom w:val="none" w:sz="0" w:space="0" w:color="auto"/>
                    <w:right w:val="none" w:sz="0" w:space="0" w:color="auto"/>
                  </w:divBdr>
                  <w:divsChild>
                    <w:div w:id="340471640">
                      <w:marLeft w:val="0"/>
                      <w:marRight w:val="0"/>
                      <w:marTop w:val="0"/>
                      <w:marBottom w:val="0"/>
                      <w:divBdr>
                        <w:top w:val="none" w:sz="0" w:space="0" w:color="auto"/>
                        <w:left w:val="none" w:sz="0" w:space="0" w:color="auto"/>
                        <w:bottom w:val="dashed" w:sz="6" w:space="0" w:color="BFBFBF"/>
                        <w:right w:val="none" w:sz="0" w:space="0" w:color="auto"/>
                      </w:divBdr>
                      <w:divsChild>
                        <w:div w:id="1300381254">
                          <w:marLeft w:val="0"/>
                          <w:marRight w:val="0"/>
                          <w:marTop w:val="0"/>
                          <w:marBottom w:val="0"/>
                          <w:divBdr>
                            <w:top w:val="none" w:sz="0" w:space="0" w:color="auto"/>
                            <w:left w:val="none" w:sz="0" w:space="0" w:color="auto"/>
                            <w:bottom w:val="none" w:sz="0" w:space="0" w:color="auto"/>
                            <w:right w:val="none" w:sz="0" w:space="0" w:color="auto"/>
                          </w:divBdr>
                          <w:divsChild>
                            <w:div w:id="1977098858">
                              <w:marLeft w:val="0"/>
                              <w:marRight w:val="0"/>
                              <w:marTop w:val="0"/>
                              <w:marBottom w:val="0"/>
                              <w:divBdr>
                                <w:top w:val="none" w:sz="0" w:space="0" w:color="auto"/>
                                <w:left w:val="none" w:sz="0" w:space="0" w:color="auto"/>
                                <w:bottom w:val="none" w:sz="0" w:space="0" w:color="auto"/>
                                <w:right w:val="none" w:sz="0" w:space="0" w:color="auto"/>
                              </w:divBdr>
                              <w:divsChild>
                                <w:div w:id="1713114443">
                                  <w:marLeft w:val="0"/>
                                  <w:marRight w:val="0"/>
                                  <w:marTop w:val="0"/>
                                  <w:marBottom w:val="0"/>
                                  <w:divBdr>
                                    <w:top w:val="none" w:sz="0" w:space="0" w:color="auto"/>
                                    <w:left w:val="none" w:sz="0" w:space="0" w:color="auto"/>
                                    <w:bottom w:val="none" w:sz="0" w:space="0" w:color="auto"/>
                                    <w:right w:val="none" w:sz="0" w:space="0" w:color="auto"/>
                                  </w:divBdr>
                                  <w:divsChild>
                                    <w:div w:id="1245408403">
                                      <w:marLeft w:val="0"/>
                                      <w:marRight w:val="0"/>
                                      <w:marTop w:val="0"/>
                                      <w:marBottom w:val="0"/>
                                      <w:divBdr>
                                        <w:top w:val="none" w:sz="0" w:space="0" w:color="auto"/>
                                        <w:left w:val="none" w:sz="0" w:space="0" w:color="auto"/>
                                        <w:bottom w:val="none" w:sz="0" w:space="0" w:color="auto"/>
                                        <w:right w:val="none" w:sz="0" w:space="0" w:color="auto"/>
                                      </w:divBdr>
                                      <w:divsChild>
                                        <w:div w:id="114369536">
                                          <w:marLeft w:val="0"/>
                                          <w:marRight w:val="0"/>
                                          <w:marTop w:val="0"/>
                                          <w:marBottom w:val="0"/>
                                          <w:divBdr>
                                            <w:top w:val="none" w:sz="0" w:space="0" w:color="auto"/>
                                            <w:left w:val="none" w:sz="0" w:space="0" w:color="auto"/>
                                            <w:bottom w:val="none" w:sz="0" w:space="0" w:color="auto"/>
                                            <w:right w:val="none" w:sz="0" w:space="0" w:color="auto"/>
                                          </w:divBdr>
                                        </w:div>
                                        <w:div w:id="810438360">
                                          <w:marLeft w:val="0"/>
                                          <w:marRight w:val="0"/>
                                          <w:marTop w:val="0"/>
                                          <w:marBottom w:val="0"/>
                                          <w:divBdr>
                                            <w:top w:val="none" w:sz="0" w:space="0" w:color="auto"/>
                                            <w:left w:val="none" w:sz="0" w:space="0" w:color="auto"/>
                                            <w:bottom w:val="none" w:sz="0" w:space="0" w:color="auto"/>
                                            <w:right w:val="none" w:sz="0" w:space="0" w:color="auto"/>
                                          </w:divBdr>
                                        </w:div>
                                        <w:div w:id="1538666177">
                                          <w:marLeft w:val="0"/>
                                          <w:marRight w:val="0"/>
                                          <w:marTop w:val="0"/>
                                          <w:marBottom w:val="0"/>
                                          <w:divBdr>
                                            <w:top w:val="none" w:sz="0" w:space="0" w:color="auto"/>
                                            <w:left w:val="none" w:sz="0" w:space="0" w:color="auto"/>
                                            <w:bottom w:val="none" w:sz="0" w:space="0" w:color="auto"/>
                                            <w:right w:val="none" w:sz="0" w:space="0" w:color="auto"/>
                                          </w:divBdr>
                                        </w:div>
                                      </w:divsChild>
                                    </w:div>
                                    <w:div w:id="1257521934">
                                      <w:marLeft w:val="0"/>
                                      <w:marRight w:val="0"/>
                                      <w:marTop w:val="0"/>
                                      <w:marBottom w:val="0"/>
                                      <w:divBdr>
                                        <w:top w:val="none" w:sz="0" w:space="0" w:color="auto"/>
                                        <w:left w:val="none" w:sz="0" w:space="0" w:color="auto"/>
                                        <w:bottom w:val="none" w:sz="0" w:space="0" w:color="auto"/>
                                        <w:right w:val="none" w:sz="0" w:space="0" w:color="auto"/>
                                      </w:divBdr>
                                      <w:divsChild>
                                        <w:div w:id="1944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281216">
      <w:bodyDiv w:val="1"/>
      <w:marLeft w:val="0"/>
      <w:marRight w:val="0"/>
      <w:marTop w:val="0"/>
      <w:marBottom w:val="0"/>
      <w:divBdr>
        <w:top w:val="none" w:sz="0" w:space="0" w:color="auto"/>
        <w:left w:val="none" w:sz="0" w:space="0" w:color="auto"/>
        <w:bottom w:val="none" w:sz="0" w:space="0" w:color="auto"/>
        <w:right w:val="none" w:sz="0" w:space="0" w:color="auto"/>
      </w:divBdr>
    </w:div>
    <w:div w:id="696541659">
      <w:bodyDiv w:val="1"/>
      <w:marLeft w:val="0"/>
      <w:marRight w:val="0"/>
      <w:marTop w:val="0"/>
      <w:marBottom w:val="0"/>
      <w:divBdr>
        <w:top w:val="none" w:sz="0" w:space="0" w:color="auto"/>
        <w:left w:val="none" w:sz="0" w:space="0" w:color="auto"/>
        <w:bottom w:val="none" w:sz="0" w:space="0" w:color="auto"/>
        <w:right w:val="none" w:sz="0" w:space="0" w:color="auto"/>
      </w:divBdr>
    </w:div>
    <w:div w:id="781728222">
      <w:bodyDiv w:val="1"/>
      <w:marLeft w:val="0"/>
      <w:marRight w:val="0"/>
      <w:marTop w:val="0"/>
      <w:marBottom w:val="0"/>
      <w:divBdr>
        <w:top w:val="none" w:sz="0" w:space="0" w:color="auto"/>
        <w:left w:val="none" w:sz="0" w:space="0" w:color="auto"/>
        <w:bottom w:val="none" w:sz="0" w:space="0" w:color="auto"/>
        <w:right w:val="none" w:sz="0" w:space="0" w:color="auto"/>
      </w:divBdr>
    </w:div>
    <w:div w:id="803813641">
      <w:bodyDiv w:val="1"/>
      <w:marLeft w:val="0"/>
      <w:marRight w:val="0"/>
      <w:marTop w:val="0"/>
      <w:marBottom w:val="0"/>
      <w:divBdr>
        <w:top w:val="none" w:sz="0" w:space="0" w:color="auto"/>
        <w:left w:val="none" w:sz="0" w:space="0" w:color="auto"/>
        <w:bottom w:val="none" w:sz="0" w:space="0" w:color="auto"/>
        <w:right w:val="none" w:sz="0" w:space="0" w:color="auto"/>
      </w:divBdr>
    </w:div>
    <w:div w:id="898245562">
      <w:bodyDiv w:val="1"/>
      <w:marLeft w:val="0"/>
      <w:marRight w:val="0"/>
      <w:marTop w:val="0"/>
      <w:marBottom w:val="0"/>
      <w:divBdr>
        <w:top w:val="none" w:sz="0" w:space="0" w:color="auto"/>
        <w:left w:val="none" w:sz="0" w:space="0" w:color="auto"/>
        <w:bottom w:val="none" w:sz="0" w:space="0" w:color="auto"/>
        <w:right w:val="none" w:sz="0" w:space="0" w:color="auto"/>
      </w:divBdr>
    </w:div>
    <w:div w:id="903487091">
      <w:bodyDiv w:val="1"/>
      <w:marLeft w:val="0"/>
      <w:marRight w:val="0"/>
      <w:marTop w:val="0"/>
      <w:marBottom w:val="0"/>
      <w:divBdr>
        <w:top w:val="none" w:sz="0" w:space="0" w:color="auto"/>
        <w:left w:val="none" w:sz="0" w:space="0" w:color="auto"/>
        <w:bottom w:val="none" w:sz="0" w:space="0" w:color="auto"/>
        <w:right w:val="none" w:sz="0" w:space="0" w:color="auto"/>
      </w:divBdr>
    </w:div>
    <w:div w:id="931857567">
      <w:bodyDiv w:val="1"/>
      <w:marLeft w:val="0"/>
      <w:marRight w:val="0"/>
      <w:marTop w:val="0"/>
      <w:marBottom w:val="0"/>
      <w:divBdr>
        <w:top w:val="none" w:sz="0" w:space="0" w:color="auto"/>
        <w:left w:val="none" w:sz="0" w:space="0" w:color="auto"/>
        <w:bottom w:val="none" w:sz="0" w:space="0" w:color="auto"/>
        <w:right w:val="none" w:sz="0" w:space="0" w:color="auto"/>
      </w:divBdr>
    </w:div>
    <w:div w:id="1017735237">
      <w:bodyDiv w:val="1"/>
      <w:marLeft w:val="0"/>
      <w:marRight w:val="0"/>
      <w:marTop w:val="0"/>
      <w:marBottom w:val="0"/>
      <w:divBdr>
        <w:top w:val="none" w:sz="0" w:space="0" w:color="auto"/>
        <w:left w:val="none" w:sz="0" w:space="0" w:color="auto"/>
        <w:bottom w:val="none" w:sz="0" w:space="0" w:color="auto"/>
        <w:right w:val="none" w:sz="0" w:space="0" w:color="auto"/>
      </w:divBdr>
    </w:div>
    <w:div w:id="1026251529">
      <w:bodyDiv w:val="1"/>
      <w:marLeft w:val="0"/>
      <w:marRight w:val="0"/>
      <w:marTop w:val="0"/>
      <w:marBottom w:val="0"/>
      <w:divBdr>
        <w:top w:val="none" w:sz="0" w:space="0" w:color="auto"/>
        <w:left w:val="none" w:sz="0" w:space="0" w:color="auto"/>
        <w:bottom w:val="none" w:sz="0" w:space="0" w:color="auto"/>
        <w:right w:val="none" w:sz="0" w:space="0" w:color="auto"/>
      </w:divBdr>
    </w:div>
    <w:div w:id="1082292145">
      <w:bodyDiv w:val="1"/>
      <w:marLeft w:val="0"/>
      <w:marRight w:val="0"/>
      <w:marTop w:val="0"/>
      <w:marBottom w:val="0"/>
      <w:divBdr>
        <w:top w:val="none" w:sz="0" w:space="0" w:color="auto"/>
        <w:left w:val="none" w:sz="0" w:space="0" w:color="auto"/>
        <w:bottom w:val="none" w:sz="0" w:space="0" w:color="auto"/>
        <w:right w:val="none" w:sz="0" w:space="0" w:color="auto"/>
      </w:divBdr>
    </w:div>
    <w:div w:id="1124038925">
      <w:bodyDiv w:val="1"/>
      <w:marLeft w:val="0"/>
      <w:marRight w:val="0"/>
      <w:marTop w:val="0"/>
      <w:marBottom w:val="0"/>
      <w:divBdr>
        <w:top w:val="none" w:sz="0" w:space="0" w:color="auto"/>
        <w:left w:val="none" w:sz="0" w:space="0" w:color="auto"/>
        <w:bottom w:val="none" w:sz="0" w:space="0" w:color="auto"/>
        <w:right w:val="none" w:sz="0" w:space="0" w:color="auto"/>
      </w:divBdr>
    </w:div>
    <w:div w:id="1130976128">
      <w:bodyDiv w:val="1"/>
      <w:marLeft w:val="0"/>
      <w:marRight w:val="0"/>
      <w:marTop w:val="0"/>
      <w:marBottom w:val="0"/>
      <w:divBdr>
        <w:top w:val="none" w:sz="0" w:space="0" w:color="auto"/>
        <w:left w:val="none" w:sz="0" w:space="0" w:color="auto"/>
        <w:bottom w:val="none" w:sz="0" w:space="0" w:color="auto"/>
        <w:right w:val="none" w:sz="0" w:space="0" w:color="auto"/>
      </w:divBdr>
    </w:div>
    <w:div w:id="1216619868">
      <w:bodyDiv w:val="1"/>
      <w:marLeft w:val="0"/>
      <w:marRight w:val="0"/>
      <w:marTop w:val="0"/>
      <w:marBottom w:val="0"/>
      <w:divBdr>
        <w:top w:val="none" w:sz="0" w:space="0" w:color="auto"/>
        <w:left w:val="none" w:sz="0" w:space="0" w:color="auto"/>
        <w:bottom w:val="none" w:sz="0" w:space="0" w:color="auto"/>
        <w:right w:val="none" w:sz="0" w:space="0" w:color="auto"/>
      </w:divBdr>
    </w:div>
    <w:div w:id="1242759897">
      <w:bodyDiv w:val="1"/>
      <w:marLeft w:val="0"/>
      <w:marRight w:val="0"/>
      <w:marTop w:val="0"/>
      <w:marBottom w:val="0"/>
      <w:divBdr>
        <w:top w:val="none" w:sz="0" w:space="0" w:color="auto"/>
        <w:left w:val="none" w:sz="0" w:space="0" w:color="auto"/>
        <w:bottom w:val="none" w:sz="0" w:space="0" w:color="auto"/>
        <w:right w:val="none" w:sz="0" w:space="0" w:color="auto"/>
      </w:divBdr>
    </w:div>
    <w:div w:id="1377699456">
      <w:bodyDiv w:val="1"/>
      <w:marLeft w:val="0"/>
      <w:marRight w:val="0"/>
      <w:marTop w:val="0"/>
      <w:marBottom w:val="0"/>
      <w:divBdr>
        <w:top w:val="none" w:sz="0" w:space="0" w:color="auto"/>
        <w:left w:val="none" w:sz="0" w:space="0" w:color="auto"/>
        <w:bottom w:val="none" w:sz="0" w:space="0" w:color="auto"/>
        <w:right w:val="none" w:sz="0" w:space="0" w:color="auto"/>
      </w:divBdr>
    </w:div>
    <w:div w:id="1390810606">
      <w:bodyDiv w:val="1"/>
      <w:marLeft w:val="0"/>
      <w:marRight w:val="0"/>
      <w:marTop w:val="0"/>
      <w:marBottom w:val="0"/>
      <w:divBdr>
        <w:top w:val="none" w:sz="0" w:space="0" w:color="auto"/>
        <w:left w:val="none" w:sz="0" w:space="0" w:color="auto"/>
        <w:bottom w:val="none" w:sz="0" w:space="0" w:color="auto"/>
        <w:right w:val="none" w:sz="0" w:space="0" w:color="auto"/>
      </w:divBdr>
    </w:div>
    <w:div w:id="1399477061">
      <w:bodyDiv w:val="1"/>
      <w:marLeft w:val="0"/>
      <w:marRight w:val="0"/>
      <w:marTop w:val="0"/>
      <w:marBottom w:val="0"/>
      <w:divBdr>
        <w:top w:val="none" w:sz="0" w:space="0" w:color="auto"/>
        <w:left w:val="none" w:sz="0" w:space="0" w:color="auto"/>
        <w:bottom w:val="none" w:sz="0" w:space="0" w:color="auto"/>
        <w:right w:val="none" w:sz="0" w:space="0" w:color="auto"/>
      </w:divBdr>
    </w:div>
    <w:div w:id="1431853215">
      <w:bodyDiv w:val="1"/>
      <w:marLeft w:val="0"/>
      <w:marRight w:val="0"/>
      <w:marTop w:val="0"/>
      <w:marBottom w:val="0"/>
      <w:divBdr>
        <w:top w:val="none" w:sz="0" w:space="0" w:color="auto"/>
        <w:left w:val="none" w:sz="0" w:space="0" w:color="auto"/>
        <w:bottom w:val="none" w:sz="0" w:space="0" w:color="auto"/>
        <w:right w:val="none" w:sz="0" w:space="0" w:color="auto"/>
      </w:divBdr>
    </w:div>
    <w:div w:id="1514874718">
      <w:bodyDiv w:val="1"/>
      <w:marLeft w:val="0"/>
      <w:marRight w:val="0"/>
      <w:marTop w:val="0"/>
      <w:marBottom w:val="0"/>
      <w:divBdr>
        <w:top w:val="none" w:sz="0" w:space="0" w:color="auto"/>
        <w:left w:val="none" w:sz="0" w:space="0" w:color="auto"/>
        <w:bottom w:val="none" w:sz="0" w:space="0" w:color="auto"/>
        <w:right w:val="none" w:sz="0" w:space="0" w:color="auto"/>
      </w:divBdr>
    </w:div>
    <w:div w:id="1523788668">
      <w:bodyDiv w:val="1"/>
      <w:marLeft w:val="0"/>
      <w:marRight w:val="0"/>
      <w:marTop w:val="0"/>
      <w:marBottom w:val="0"/>
      <w:divBdr>
        <w:top w:val="none" w:sz="0" w:space="0" w:color="auto"/>
        <w:left w:val="none" w:sz="0" w:space="0" w:color="auto"/>
        <w:bottom w:val="none" w:sz="0" w:space="0" w:color="auto"/>
        <w:right w:val="none" w:sz="0" w:space="0" w:color="auto"/>
      </w:divBdr>
    </w:div>
    <w:div w:id="1667440327">
      <w:bodyDiv w:val="1"/>
      <w:marLeft w:val="0"/>
      <w:marRight w:val="0"/>
      <w:marTop w:val="0"/>
      <w:marBottom w:val="0"/>
      <w:divBdr>
        <w:top w:val="none" w:sz="0" w:space="0" w:color="auto"/>
        <w:left w:val="none" w:sz="0" w:space="0" w:color="auto"/>
        <w:bottom w:val="none" w:sz="0" w:space="0" w:color="auto"/>
        <w:right w:val="none" w:sz="0" w:space="0" w:color="auto"/>
      </w:divBdr>
    </w:div>
    <w:div w:id="1702781278">
      <w:bodyDiv w:val="1"/>
      <w:marLeft w:val="0"/>
      <w:marRight w:val="0"/>
      <w:marTop w:val="0"/>
      <w:marBottom w:val="0"/>
      <w:divBdr>
        <w:top w:val="none" w:sz="0" w:space="0" w:color="auto"/>
        <w:left w:val="none" w:sz="0" w:space="0" w:color="auto"/>
        <w:bottom w:val="none" w:sz="0" w:space="0" w:color="auto"/>
        <w:right w:val="none" w:sz="0" w:space="0" w:color="auto"/>
      </w:divBdr>
    </w:div>
    <w:div w:id="1824227251">
      <w:bodyDiv w:val="1"/>
      <w:marLeft w:val="0"/>
      <w:marRight w:val="0"/>
      <w:marTop w:val="0"/>
      <w:marBottom w:val="0"/>
      <w:divBdr>
        <w:top w:val="none" w:sz="0" w:space="0" w:color="auto"/>
        <w:left w:val="none" w:sz="0" w:space="0" w:color="auto"/>
        <w:bottom w:val="none" w:sz="0" w:space="0" w:color="auto"/>
        <w:right w:val="none" w:sz="0" w:space="0" w:color="auto"/>
      </w:divBdr>
    </w:div>
    <w:div w:id="1984389814">
      <w:bodyDiv w:val="1"/>
      <w:marLeft w:val="0"/>
      <w:marRight w:val="0"/>
      <w:marTop w:val="0"/>
      <w:marBottom w:val="0"/>
      <w:divBdr>
        <w:top w:val="none" w:sz="0" w:space="0" w:color="auto"/>
        <w:left w:val="none" w:sz="0" w:space="0" w:color="auto"/>
        <w:bottom w:val="none" w:sz="0" w:space="0" w:color="auto"/>
        <w:right w:val="none" w:sz="0" w:space="0" w:color="auto"/>
      </w:divBdr>
    </w:div>
    <w:div w:id="20271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hsprogram.com" TargetMode="External"/><Relationship Id="rId12" Type="http://schemas.openxmlformats.org/officeDocument/2006/relationships/hyperlink" Target="https://dhsprogram.com/data/dataset/Nepal_Standard-DHS_2022.cfm?flag=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kram.adhikariadhitya@gmail.com" TargetMode="Externa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AA9C-D083-4B39-9990-33D53F9D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21644</Words>
  <Characters>123377</Characters>
  <Application>Microsoft Office Word</Application>
  <DocSecurity>4</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144732</CharactersWithSpaces>
  <SharedDoc>false</SharedDoc>
  <HLinks>
    <vt:vector size="18" baseType="variant">
      <vt:variant>
        <vt:i4>1835008</vt:i4>
      </vt:variant>
      <vt:variant>
        <vt:i4>192</vt:i4>
      </vt:variant>
      <vt:variant>
        <vt:i4>0</vt:i4>
      </vt:variant>
      <vt:variant>
        <vt:i4>5</vt:i4>
      </vt:variant>
      <vt:variant>
        <vt:lpwstr>https://dhsprogram.com/data/dataset/Nepal_Standard-DHS_2022.cfm?flag=1</vt:lpwstr>
      </vt:variant>
      <vt:variant>
        <vt:lpwstr/>
      </vt:variant>
      <vt:variant>
        <vt:i4>3014754</vt:i4>
      </vt:variant>
      <vt:variant>
        <vt:i4>54</vt:i4>
      </vt:variant>
      <vt:variant>
        <vt:i4>0</vt:i4>
      </vt:variant>
      <vt:variant>
        <vt:i4>5</vt:i4>
      </vt:variant>
      <vt:variant>
        <vt:lpwstr>https://www.dhsprogram.com/</vt:lpwstr>
      </vt:variant>
      <vt:variant>
        <vt:lpwstr/>
      </vt:variant>
      <vt:variant>
        <vt:i4>5242937</vt:i4>
      </vt:variant>
      <vt:variant>
        <vt:i4>0</vt:i4>
      </vt:variant>
      <vt:variant>
        <vt:i4>0</vt:i4>
      </vt:variant>
      <vt:variant>
        <vt:i4>5</vt:i4>
      </vt:variant>
      <vt:variant>
        <vt:lpwstr>mailto:bikram.adhikariadhitya@gmail.com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Adhikari (bdhikari)</dc:creator>
  <cp:keywords/>
  <dc:description/>
  <cp:lastModifiedBy>Bikram Adhikari (bdhikari)</cp:lastModifiedBy>
  <cp:revision>378</cp:revision>
  <cp:lastPrinted>2025-02-03T21:54:00Z</cp:lastPrinted>
  <dcterms:created xsi:type="dcterms:W3CDTF">2025-03-19T00:50:00Z</dcterms:created>
  <dcterms:modified xsi:type="dcterms:W3CDTF">2025-10-16T20:50:00Z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id="5c2ZBNa9"/&gt;&lt;style id="http://www.zotero.org/styles/plos-one"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y fmtid="{D5CDD505-2E9C-101B-9397-08002B2CF9AE}" pid="4" name="GrammarlyDocumentId">
    <vt:lpwstr>be8c7060f0c55d9d4ed48db05556f973782abbae0f492975b8eb7e0a1b99dbff</vt:lpwstr>
  </property>
</Properties>
</file>